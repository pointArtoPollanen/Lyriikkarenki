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tbl>
      <w:tblPr>
        <w:tblW w:w="0" w:type="auto"/>
        <w:jc w:val="center"/>
        <w:tblLayout w:type="fixed"/>
        <w:tblCellMar>
          <w:left w:w="0" w:type="dxa"/>
          <w:right w:w="0" w:type="dxa"/>
        </w:tblCellMar>
        <w:tblLook w:val="04A0" w:firstRow="1" w:lastRow="0" w:firstColumn="1" w:lastColumn="0" w:noHBand="0" w:noVBand="1"/>
        <w:tblDescription w:val="Kuvan paikkamerkki"/>
      </w:tblPr>
      <w:tblGrid>
        <w:gridCol w:w="8580"/>
      </w:tblGrid>
      <w:tr xmlns:wp14="http://schemas.microsoft.com/office/word/2010/wordml" w:rsidR="009C4B18" w:rsidTr="0270C299" w14:paraId="4982015B" wp14:textId="77777777">
        <w:trPr>
          <w:trHeight w:val="8136" w:hRule="exact"/>
          <w:jc w:val="center"/>
        </w:trPr>
        <w:tc>
          <w:tcPr>
            <w:tcW w:w="8580" w:type="dxa"/>
            <w:tcMar/>
            <w:vAlign w:val="bottom"/>
            <w:tcPrChange w:author="Pöllänen Arto" w:date="2017-03-29T07:07:47.6721366" w:id="1223552206">
              <w:tcPr>
                <w:tcW w:w="8580" w:type="dxa"/>
              </w:tcPr>
            </w:tcPrChange>
          </w:tcPr>
          <w:p w:rsidR="009C4B18" w:rsidP="1C2EDDDA" w:rsidRDefault="006850BB" w14:paraId="4F049C4C" wp14:textId="05A85C92">
            <w:pPr>
              <w:spacing w:before="100" w:beforeAutospacing="off" w:after="120" w:afterAutospacing="off"/>
            </w:pPr>
            <w:del w:author="Pöllänen Arto" w:date="2017-03-19T06:16:21.256027" w:id="176738180">
              <w:r w:rsidDel="1C2EDDDA">
                <w:rPr>
                  <w:noProof/>
                </w:rPr>
                <w:drawing>
                  <wp:inline xmlns:wp14="http://schemas.microsoft.com/office/word/2010/wordprocessingDrawing" distT="0" distB="0" distL="0" distR="0" wp14:anchorId="64B71E14" wp14:editId="7777777">
                    <wp:extent cx="5440680" cy="3611880"/>
                    <wp:effectExtent l="0" t="0" r="7620" b="7620"/>
                    <wp:docPr id="3" name="Kuva 3" descr="Alaviistosta otettu valokuva rakennuksen pylväistä, joiden yläpuolella on sininen ta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ry_Cover_Image.jpg"/>
                            <pic:cNvPicPr/>
                          </pic:nvPicPr>
                          <pic:blipFill>
                            <a:blip r:embed="rId8">
                              <a:extLst>
                                <a:ext uri="{28A0092B-C50C-407E-A947-70E740481C1C}">
                                  <a14:useLocalDpi xmlns:a14="http://schemas.microsoft.com/office/drawing/2010/main" val="0"/>
                                </a:ext>
                              </a:extLst>
                            </a:blip>
                            <a:stretch>
                              <a:fillRect/>
                            </a:stretch>
                          </pic:blipFill>
                          <pic:spPr>
                            <a:xfrm>
                              <a:off x="0" y="0"/>
                              <a:ext cx="5440680" cy="3611880"/>
                            </a:xfrm>
                            <a:prstGeom prst="rect">
                              <a:avLst/>
                            </a:prstGeom>
                          </pic:spPr>
                        </pic:pic>
                      </a:graphicData>
                    </a:graphic>
                  </wp:inline>
                </w:drawing>
              </w:r>
            </w:del>
            <w:ins w:author="Pöllänen Arto" w:date="2017-03-27T11:05:13.4732209" w:id="334168474">
              <w:r>
                <w:drawing>
                  <wp:inline xmlns:wp14="http://schemas.microsoft.com/office/word/2010/wordprocessingDrawing" wp14:editId="31DF6874" wp14:anchorId="78C8275A">
                    <wp:extent cx="5486400" cy="4838698"/>
                    <wp:effectExtent l="0" t="0" r="0" b="0"/>
                    <wp:docPr id="545778354" name="picture" descr="" title=""/>
                    <wp:cNvGraphicFramePr>
                      <a:graphicFrameLocks noChangeAspect="1"/>
                    </wp:cNvGraphicFramePr>
                    <a:graphic>
                      <a:graphicData uri="http://schemas.openxmlformats.org/drawingml/2006/picture">
                        <pic:pic>
                          <pic:nvPicPr>
                            <pic:cNvPr id="0" name="picture"/>
                            <pic:cNvPicPr/>
                          </pic:nvPicPr>
                          <pic:blipFill>
                            <a:blip r:embed="Rf603475b56bf48c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5486400" cy="4838698"/>
                            </a:xfrm>
                            <a:prstGeom prst="rect">
                              <a:avLst/>
                            </a:prstGeom>
                          </pic:spPr>
                        </pic:pic>
                      </a:graphicData>
                    </a:graphic>
                  </wp:inline>
                </w:drawing>
              </w:r>
            </w:ins>
          </w:p>
        </w:tc>
      </w:tr>
    </w:tbl>
    <w:p xmlns:wp14="http://schemas.microsoft.com/office/word/2010/wordml" w:rsidR="009C4B18" w:rsidP="50A7060D" w:rsidRDefault="006850BB" w14:paraId="712981B2" wp14:textId="4C2E80D6" wp14:noSpellErr="1">
      <w:pPr>
        <w:pStyle w:val="Otsikko"/>
        <w:spacing w:before="100" w:beforeAutospacing="off" w:after="120" w:afterAutospacing="off"/>
        <w:pPrChange w:author="Pöllänen Arto" w:date="2017-03-19T06:08:57.0620392" w:id="45067331">
          <w:pPr>
            <w:pStyle w:val="Otsikko"/>
          </w:pPr>
        </w:pPrChange>
      </w:pPr>
      <w:ins w:author="Pöllänen Arto" w:date="2017-03-18T10:47:41.0305066" w:id="1327088804">
        <w:r w:rsidR="5BB84C48">
          <w:rPr/>
          <w:t>Lyriikkarenki</w:t>
        </w:r>
      </w:ins>
    </w:p>
    <w:p xmlns:wp14="http://schemas.microsoft.com/office/word/2010/wordml" w:rsidR="009C4B18" w:rsidP="50A7060D" w:rsidRDefault="006850BB" w14:paraId="160B6362" wp14:textId="3E41B6B4" w14:noSpellErr="1">
      <w:pPr>
        <w:pStyle w:val="Alaotsikko"/>
        <w:numPr>
          <w:numId w:val="0"/>
        </w:numPr>
        <w:spacing w:before="100" w:beforeAutospacing="off" w:after="120" w:afterAutospacing="off"/>
        <w:rPr>
          <w:ins w:author="Pöllänen Arto" w:date="2017-03-19T01:21:51.5729697" w:id="1736079483"/>
        </w:rPr>
      </w:pPr>
      <w:ins w:author="Pöllänen Arto" w:date="2017-03-19T01:21:51.5729697" w:id="252895579">
        <w:r w:rsidR="7C4151AA">
          <w:rPr/>
          <w:t>Arto Pöllänen</w:t>
        </w:r>
      </w:ins>
    </w:p>
    <w:p xmlns:wp14="http://schemas.microsoft.com/office/word/2010/wordml" w:rsidR="009C4B18" w:rsidDel="44DEA379" w:rsidP="5C2D2700" w:rsidRDefault="006850BB" w14:paraId="4F19177B" wp14:textId="3E5CBD76" wp14:noSpellErr="1">
      <w:pPr>
        <w:pStyle w:val="Alaotsikko"/>
        <w:numPr>
          <w:numId w:val="0"/>
        </w:numPr>
        <w:rPr>
          <w:ins w:author="Pöllänen Arto" w:date="2017-03-19T01:21:51.5729697" w:id="644949091"/>
          <w:del w:author="Pöllänen Arto" w:date="2017-03-19T01:22:22.0006291" w:id="359670280"/>
        </w:rPr>
        <w:pPrChange w:author="Pöllänen Arto" w:date="2017-03-18T10:53:03.6129015" w:id="2015806384">
          <w:pPr>
            <w:pStyle w:val="Alaotsikko"/>
          </w:pPr>
        </w:pPrChange>
      </w:pPr>
      <w:ins w:author="Pöllänen Arto" w:date="2017-03-19T01:22:22.0006291" w:id="1924055831">
        <w:r w:rsidR="44DEA379">
          <w:rPr/>
          <w:t xml:space="preserve">Tutkintosuoritus, </w:t>
        </w:r>
      </w:ins>
      <w:ins w:author="Pöllänen Arto" w:date="2017-03-18T10:53:33.9025474" w:id="2034824773">
        <w:r w:rsidR="1E64732D">
          <w:rPr/>
          <w:t>Tele- ja viestintätekniikan ammattitutkinto</w:t>
        </w:r>
      </w:ins>
      <w:del w:author="Pöllänen Arto" w:date="2017-03-18T10:53:03.6129015" w:id="1725162271">
        <w:r w:rsidDel="5C2D2700">
          <w:rPr/>
          <w:delText>TUKSEN ALAOTSIKKO]</w:delText>
        </w:r>
      </w:del>
    </w:p>
    <w:p w:rsidR="44DEA379" w:rsidP="50A7060D" w:rsidRDefault="44DEA379" w14:paraId="782880B7" w14:textId="200AE025" w14:noSpellErr="1">
      <w:pPr>
        <w:pStyle w:val="Alaotsikko"/>
        <w:numPr>
          <w:numId w:val="0"/>
        </w:numPr>
        <w:spacing w:before="100" w:beforeAutospacing="off" w:after="120" w:afterAutospacing="off"/>
      </w:pPr>
    </w:p>
    <w:p w:rsidR="7C4151AA" w:rsidP="50A7060D" w:rsidRDefault="7C4151AA" w14:paraId="22550216" w14:textId="528B1DE4" w14:noSpellErr="1">
      <w:pPr>
        <w:pStyle w:val="Normaali"/>
        <w:spacing w:before="100" w:beforeAutospacing="off" w:after="120" w:afterAutospacing="off"/>
        <w:jc w:val="center"/>
        <w:rPr>
          <w:ins w:author="Pöllänen Arto" w:date="2017-03-19T01:22:52.1569558" w:id="1871919393"/>
        </w:rPr>
        <w:pPrChange w:author="Pöllänen Arto" w:date="2017-03-19T06:08:57.0620392" w:id="836131836">
          <w:pPr>
            <w:pStyle w:val="Normaali"/>
            <w:jc w:val="center"/>
          </w:pPr>
        </w:pPrChange>
      </w:pPr>
      <w:ins w:author="Pöllänen Arto" w:date="2017-03-19T01:21:51.5729697" w:id="1007088669">
        <w:r w:rsidRPr="77D2CC7F" w:rsidR="7C4151AA">
          <w:rPr>
            <w:rFonts w:ascii="Constantia" w:hAnsi="Constantia" w:eastAsia="Constantia" w:cs="Constantia" w:asciiTheme="majorAscii" w:hAnsiTheme="majorAscii" w:eastAsiaTheme="majorAscii" w:cstheme="majorAscii"/>
            <w:sz w:val="26"/>
            <w:szCs w:val="26"/>
            <w:rPrChange w:author="Pöllänen Arto" w:date="2017-03-19T01:23:22.9941994" w:id="803872062">
              <w:rPr/>
            </w:rPrChange>
          </w:rPr>
          <w:t>Porvoo International Co</w:t>
        </w:r>
      </w:ins>
      <w:ins w:author="Pöllänen Arto" w:date="2017-03-19T01:22:22.0006291" w:id="1487080229">
        <w:r w:rsidRPr="77D2CC7F" w:rsidR="44DEA379">
          <w:rPr>
            <w:rFonts w:ascii="Constantia" w:hAnsi="Constantia" w:eastAsia="Constantia" w:cs="Constantia" w:asciiTheme="majorAscii" w:hAnsiTheme="majorAscii" w:eastAsiaTheme="majorAscii" w:cstheme="majorAscii"/>
            <w:sz w:val="26"/>
            <w:szCs w:val="26"/>
            <w:rPrChange w:author="Pöllänen Arto" w:date="2017-03-19T01:23:22.9941994" w:id="947739673">
              <w:rPr/>
            </w:rPrChange>
          </w:rPr>
          <w:t>l</w:t>
        </w:r>
        <w:r w:rsidRPr="77D2CC7F" w:rsidR="44DEA379">
          <w:rPr>
            <w:rFonts w:ascii="Constantia" w:hAnsi="Constantia" w:eastAsia="Constantia" w:cs="Constantia" w:asciiTheme="majorAscii" w:hAnsiTheme="majorAscii" w:eastAsiaTheme="majorAscii" w:cstheme="majorAscii"/>
            <w:sz w:val="26"/>
            <w:szCs w:val="26"/>
            <w:rPrChange w:author="Pöllänen Arto" w:date="2017-03-19T01:23:22.9941994" w:id="1789398227">
              <w:rPr/>
            </w:rPrChange>
          </w:rPr>
          <w:t>l</w:t>
        </w:r>
        <w:r w:rsidRPr="77D2CC7F" w:rsidR="44DEA379">
          <w:rPr>
            <w:rFonts w:ascii="Constantia" w:hAnsi="Constantia" w:eastAsia="Constantia" w:cs="Constantia" w:asciiTheme="majorAscii" w:hAnsiTheme="majorAscii" w:eastAsiaTheme="majorAscii" w:cstheme="majorAscii"/>
            <w:sz w:val="26"/>
            <w:szCs w:val="26"/>
            <w:rPrChange w:author="Pöllänen Arto" w:date="2017-03-19T01:23:22.9941994" w:id="929464298">
              <w:rPr/>
            </w:rPrChange>
          </w:rPr>
          <w:t>e</w:t>
        </w:r>
        <w:r w:rsidRPr="77D2CC7F" w:rsidR="44DEA379">
          <w:rPr>
            <w:rFonts w:ascii="Constantia" w:hAnsi="Constantia" w:eastAsia="Constantia" w:cs="Constantia" w:asciiTheme="majorAscii" w:hAnsiTheme="majorAscii" w:eastAsiaTheme="majorAscii" w:cstheme="majorAscii"/>
            <w:sz w:val="26"/>
            <w:szCs w:val="26"/>
            <w:rPrChange w:author="Pöllänen Arto" w:date="2017-03-19T01:23:22.9941994" w:id="600484162">
              <w:rPr/>
            </w:rPrChange>
          </w:rPr>
          <w:t>g</w:t>
        </w:r>
        <w:r w:rsidRPr="77D2CC7F" w:rsidR="44DEA379">
          <w:rPr>
            <w:rFonts w:ascii="Constantia" w:hAnsi="Constantia" w:eastAsia="Constantia" w:cs="Constantia" w:asciiTheme="majorAscii" w:hAnsiTheme="majorAscii" w:eastAsiaTheme="majorAscii" w:cstheme="majorAscii"/>
            <w:sz w:val="26"/>
            <w:szCs w:val="26"/>
            <w:rPrChange w:author="Pöllänen Arto" w:date="2017-03-19T01:23:22.9941994" w:id="271101831">
              <w:rPr/>
            </w:rPrChange>
          </w:rPr>
          <w:t>e</w:t>
        </w:r>
      </w:ins>
    </w:p>
    <w:p xmlns:wp14="http://schemas.microsoft.com/office/word/2010/wordml" w:rsidR="009C4B18" w:rsidP="50A7060D" w:rsidRDefault="006850BB" w14:paraId="4941061E" wp14:textId="0DBF5BBD">
      <w:pPr>
        <w:pStyle w:val="Normaali"/>
        <w:spacing w:before="100" w:beforeAutospacing="off" w:after="120" w:afterAutospacing="off"/>
        <w:jc w:val="center"/>
        <w:pPrChange w:author="Pöllänen Arto" w:date="2017-03-19T06:08:57.0620392" w:id="1600530507">
          <w:pPr>
            <w:pStyle w:val="Normaali"/>
            <w:jc w:val="center"/>
          </w:pPr>
        </w:pPrChange>
      </w:pPr>
      <w:del w:author="Pöllänen Arto" w:date="2017-03-19T01:22:52.1569558" w:id="37233411">
        <w:r w:rsidRPr="7A87E6E0" w:rsidDel="4E72A543">
          <w:rPr/>
          <w:delText>[</w:delText>
        </w:r>
      </w:del>
      <w:del w:author="Pöllänen Arto" w:date="2017-03-18T10:48:41.9355051" w:id="1263407642">
        <w:r w:rsidDel="54B94C59">
          <w:delText>Nimi</w:delText>
        </w:r>
      </w:del>
      <w:del w:author="Pöllänen Arto" w:date="2017-03-19T01:22:52.1569558" w:id="40162792">
        <w:r w:rsidDel="4E72A543">
          <w:rPr/>
          <w:delText>] | </w:delText>
        </w:r>
      </w:del>
      <w:del w:author="Pöllänen Arto" w:date="2017-03-18T10:48:41.9355051" w:id="804473606">
        <w:r w:rsidDel="54B94C59">
          <w:delText>[Kurssin nimi</w:delText>
        </w:r>
      </w:del>
      <w:del w:author="Pöllänen Arto" w:date="2017-03-19T01:22:52.1569558" w:id="935310062">
        <w:r w:rsidDel="4E72A543">
          <w:rPr/>
          <w:delText>] | [Päivämäärä]</w:delText>
        </w:r>
      </w:del>
      <w:ins w:author="Pöllänen Arto" w:date="2017-03-27T11:05:44.0598858" w:id="332414086">
        <w:r w:rsidRPr="77D2CC7F" w:rsidR="0BD255FC">
          <w:rPr>
            <w:rFonts w:ascii="Constantia" w:hAnsi="Constantia" w:eastAsia="Constantia" w:cs="Constantia" w:asciiTheme="majorAscii" w:hAnsiTheme="majorAscii" w:eastAsiaTheme="majorAscii" w:cstheme="majorAscii"/>
            <w:sz w:val="26"/>
            <w:szCs w:val="26"/>
            <w:rPrChange w:author="Pöllänen Arto" w:date="2017-03-19T01:23:22.9941994" w:id="436517840">
              <w:rPr/>
            </w:rPrChange>
          </w:rPr>
          <w:t>2</w:t>
        </w:r>
      </w:ins>
      <w:ins w:author="Pöllänen Arto" w:date="2017-03-29T06:59:38.6046826" w:id="1544780669">
        <w:r w:rsidRPr="77D2CC7F" w:rsidR="1ED9B620">
          <w:rPr>
            <w:rFonts w:ascii="Constantia" w:hAnsi="Constantia" w:eastAsia="Constantia" w:cs="Constantia" w:asciiTheme="majorAscii" w:hAnsiTheme="majorAscii" w:eastAsiaTheme="majorAscii" w:cstheme="majorAscii"/>
            <w:sz w:val="26"/>
            <w:szCs w:val="26"/>
            <w:rPrChange w:author="Pöllänen Arto" w:date="2017-03-19T01:23:22.9941994" w:id="2036958093">
              <w:rPr/>
            </w:rPrChange>
          </w:rPr>
          <w:t>9</w:t>
        </w:r>
      </w:ins>
      <w:ins w:author="Pöllänen Arto" w:date="2017-03-19T01:22:52.1569558" w:id="1805945581">
        <w:r w:rsidRPr="77D2CC7F" w:rsidR="4E72A543">
          <w:rPr>
            <w:rFonts w:ascii="Constantia" w:hAnsi="Constantia" w:eastAsia="Constantia" w:cs="Constantia" w:asciiTheme="majorAscii" w:hAnsiTheme="majorAscii" w:eastAsiaTheme="majorAscii" w:cstheme="majorAscii"/>
            <w:sz w:val="26"/>
            <w:szCs w:val="26"/>
            <w:rPrChange w:author="Pöllänen Arto" w:date="2017-03-19T01:23:22.9941994" w:id="1054915795">
              <w:rPr/>
            </w:rPrChange>
          </w:rPr>
          <w:t>.3.2017</w:t>
        </w:r>
      </w:ins>
    </w:p>
    <w:p xmlns:wp14="http://schemas.microsoft.com/office/word/2010/wordml" w:rsidR="009C4B18" w:rsidDel="6951989D" w:rsidP="50A7060D" w:rsidRDefault="006850BB" w14:paraId="0E84D3F0" wp14:textId="77777777">
      <w:pPr>
        <w:spacing w:before="100" w:beforeAutospacing="off" w:after="120" w:afterAutospacing="off"/>
        <w:rPr>
          <w:del w:author="Pöllänen Arto" w:date="2017-03-20T04:13:49.1803911" w:id="1246621965"/>
          <w:color w:val="auto"/>
          <w:rPrChange w:author="Pöllänen Arto" w:date="2017-03-19T06:08:57.0620392" w:id="664824591">
            <w:rPr/>
          </w:rPrChange>
        </w:rPr>
        <w:pPrChange w:author="Pöllänen Arto" w:date="2017-03-19T06:08:57.0620392" w:id="670842217">
          <w:pPr/>
        </w:pPrChange>
      </w:pPr>
      <w:r w:rsidRPr="150598C0">
        <w:rPr>
          <w:rPrChange w:author="Pöllänen Arto" w:date="2017-03-20T11:01:20.6904482" w:id="867344110">
            <w:rPr>
              <w:color w:val="auto"/>
            </w:rPr>
          </w:rPrChange>
        </w:rPr>
        <w:br w:type="page"/>
      </w:r>
    </w:p>
    <w:p w:rsidR="4BA90C7A" w:rsidP="150598C0" w:rsidRDefault="4BA90C7A" w14:paraId="60272711" w14:textId="400342AC">
      <w:pPr>
        <w:pStyle w:val="Otsikko1"/>
      </w:pPr>
    </w:p>
    <w:p w:rsidR="7A43CB90" w:rsidP="4D1E2063" w:rsidRDefault="7A43CB90" w14:paraId="76CBC065" w14:textId="7F11306B" w14:noSpellErr="1">
      <w:pPr>
        <w:pStyle w:val="Otsikko1"/>
        <w:spacing w:before="100" w:beforeAutospacing="off" w:after="120" w:afterAutospacing="off"/>
        <w:rPr>
          <w:ins w:author="Pöllänen Arto" w:date="2017-03-19T01:25:24.0660096" w:id="282727194"/>
        </w:rPr>
      </w:pPr>
      <w:ins w:author="Pöllänen Arto" w:date="2017-03-19T01:25:24.0660096" w:id="530295624">
        <w:r w:rsidRPr="4D1E2063" w:rsidR="7A43CB90">
          <w:rPr>
            <w:sz w:val="36"/>
            <w:szCs w:val="36"/>
            <w:rPrChange w:author="Pöllänen Arto" w:date="2017-03-20T12:12:30.0321237" w:id="942121653">
              <w:rPr/>
            </w:rPrChange>
          </w:rPr>
          <w:t>Johdanto</w:t>
        </w:r>
      </w:ins>
    </w:p>
    <w:p w:rsidR="7A43CB90" w:rsidDel="5BE9631E" w:rsidP="463EAA18" w:rsidRDefault="7A43CB90" w14:paraId="5679D1D7" w14:textId="2734BE22">
      <w:pPr>
        <w:pStyle w:val="Normaali"/>
        <w:rPr>
          <w:del w:author="Pöllänen Arto" w:date="2017-03-19T01:52:41.9079364" w:id="1055488592"/>
          <w:noProof w:val="0"/>
          <w:lang w:val="fi-FI"/>
          <w:rPrChange w:author="Pöllänen Arto" w:date="2017-03-19T01:52:11.3564011" w:id="1771160454">
            <w:rPr/>
          </w:rPrChange>
        </w:rPr>
        <w:pPrChange w:author="Pöllänen Arto" w:date="2017-03-19T01:52:11.3564011" w:id="1328492698">
          <w:pPr/>
        </w:pPrChange>
      </w:pPr>
      <w:ins w:author="Pöllänen Arto" w:date="2017-03-19T01:26:24.9133642" w:id="154774730">
        <w:r w:rsidRPr="73A77E18" w:rsidR="7A78E451">
          <w:rPr>
            <w:sz w:val="24"/>
            <w:szCs w:val="24"/>
            <w:rPrChange w:author="Pöllänen Arto" w:date="2017-03-20T11:13:54.2704092" w:id="1412478368">
              <w:rPr/>
            </w:rPrChange>
          </w:rPr>
          <w:t xml:space="preserve">Tutkintosuorituksen</w:t>
        </w:r>
      </w:ins>
      <w:ins w:author="Pöllänen Arto" w:date="2017-03-19T01:36:30.9926592" w:id="1030510853">
        <w:r w:rsidRPr="73A77E18" w:rsidR="507F7510">
          <w:rPr>
            <w:sz w:val="24"/>
            <w:szCs w:val="24"/>
            <w:rPrChange w:author="Pöllänen Arto" w:date="2017-03-20T11:13:54.2704092" w:id="1531107321">
              <w:rPr/>
            </w:rPrChange>
          </w:rPr>
          <w:t xml:space="preserve">i</w:t>
        </w:r>
      </w:ins>
      <w:ins w:author="Pöllänen Arto" w:date="2017-03-19T01:26:24.9133642" w:id="1628483422">
        <w:r w:rsidRPr="73A77E18" w:rsidR="7A78E451">
          <w:rPr>
            <w:sz w:val="24"/>
            <w:szCs w:val="24"/>
            <w:rPrChange w:author="Pöllänen Arto" w:date="2017-03-20T11:13:54.2704092" w:id="217054665">
              <w:rPr/>
            </w:rPrChange>
          </w:rPr>
          <w:t xml:space="preserve"> aiheena </w:t>
        </w:r>
      </w:ins>
      <w:ins w:author="Pöllänen Arto" w:date="2017-03-19T01:26:55.5983747" w:id="1540627642">
        <w:r w:rsidRPr="73A77E18" w:rsidR="1C4C0DFE">
          <w:rPr>
            <w:sz w:val="24"/>
            <w:szCs w:val="24"/>
            <w:rPrChange w:author="Pöllänen Arto" w:date="2017-03-20T11:13:54.2704092" w:id="1988715547">
              <w:rPr/>
            </w:rPrChange>
          </w:rPr>
          <w:t xml:space="preserve">on</w:t>
        </w:r>
      </w:ins>
      <w:ins w:author="Pöllänen Arto" w:date="2017-03-19T01:37:01.350765" w:id="1340855464">
        <w:r w:rsidRPr="73A77E18" w:rsidR="580853CC">
          <w:rPr>
            <w:sz w:val="24"/>
            <w:szCs w:val="24"/>
            <w:rPrChange w:author="Pöllänen Arto" w:date="2017-03-20T11:13:54.2704092" w:id="1582979502">
              <w:rPr/>
            </w:rPrChange>
          </w:rPr>
          <w:t xml:space="preserve"> </w:t>
        </w:r>
      </w:ins>
      <w:ins w:author="Pöllänen Arto" w:date="2017-03-19T01:36:30.9926592" w:id="586762264">
        <w:r w:rsidRPr="73A77E18" w:rsidR="507F7510">
          <w:rPr>
            <w:noProof w:val="0"/>
            <w:sz w:val="24"/>
            <w:szCs w:val="24"/>
            <w:lang w:val="fi-FI"/>
            <w:rPrChange w:author="Pöllänen Arto" w:date="2017-03-20T11:13:54.2704092" w:id="1276547953">
              <w:rPr/>
            </w:rPrChange>
          </w:rPr>
          <w:t xml:space="preserve">kehittää </w:t>
        </w:r>
      </w:ins>
      <w:ins w:author="Pöllänen Arto" w:date="2017-03-19T01:38:32.3573496" w:id="2032441194">
        <w:r w:rsidRPr="73A77E18" w:rsidR="759ACCB2">
          <w:rPr>
            <w:noProof w:val="0"/>
            <w:sz w:val="24"/>
            <w:szCs w:val="24"/>
            <w:lang w:val="fi-FI"/>
            <w:rPrChange w:author="Pöllänen Arto" w:date="2017-03-20T11:13:54.2704092" w:id="128588561">
              <w:rPr/>
            </w:rPrChange>
          </w:rPr>
          <w:t xml:space="preserve">nettisovellus</w:t>
        </w:r>
      </w:ins>
      <w:ins w:author="Pöllänen Arto" w:date="2017-03-19T01:39:02.6748015" w:id="42292155">
        <w:r w:rsidRPr="73A77E18" w:rsidR="469C2EEF">
          <w:rPr>
            <w:noProof w:val="0"/>
            <w:sz w:val="24"/>
            <w:szCs w:val="24"/>
            <w:lang w:val="fi-FI"/>
            <w:rPrChange w:author="Pöllänen Arto" w:date="2017-03-20T11:13:54.2704092" w:id="920132898">
              <w:rPr/>
            </w:rPrChange>
          </w:rPr>
          <w:t xml:space="preserve"> </w:t>
        </w:r>
      </w:ins>
      <w:ins w:author="Pöllänen Arto" w:date="2017-03-19T01:37:01.350765" w:id="902929158">
        <w:r w:rsidRPr="73A77E18" w:rsidR="580853CC">
          <w:rPr>
            <w:noProof w:val="0"/>
            <w:sz w:val="24"/>
            <w:szCs w:val="24"/>
            <w:lang w:val="fi-FI"/>
            <w:rPrChange w:author="Pöllänen Arto" w:date="2017-03-20T11:13:54.2704092" w:id="265848549">
              <w:rPr/>
            </w:rPrChange>
          </w:rPr>
          <w:t xml:space="preserve">"Lyriikkarenki</w:t>
        </w:r>
        <w:r w:rsidRPr="73A77E18" w:rsidR="580853CC">
          <w:rPr>
            <w:noProof w:val="0"/>
            <w:sz w:val="24"/>
            <w:szCs w:val="24"/>
            <w:lang w:val="fi-FI"/>
            <w:rPrChange w:author="Pöllänen Arto" w:date="2017-03-20T11:13:54.2704092" w:id="115710831">
              <w:rPr/>
            </w:rPrChange>
          </w:rPr>
          <w:t xml:space="preserve">"</w:t>
        </w:r>
      </w:ins>
      <w:ins w:author="Pöllänen Arto" w:date="2017-03-19T01:37:31.6688019" w:id="249944109">
        <w:r w:rsidRPr="73A77E18" w:rsidR="1014D630">
          <w:rPr>
            <w:noProof w:val="0"/>
            <w:sz w:val="24"/>
            <w:szCs w:val="24"/>
            <w:lang w:val="fi-FI"/>
            <w:rPrChange w:author="Pöllänen Arto" w:date="2017-03-20T11:13:54.2704092" w:id="283455091">
              <w:rPr/>
            </w:rPrChange>
          </w:rPr>
          <w:t>,</w:t>
        </w:r>
      </w:ins>
      <w:ins w:author="Pöllänen Arto" w:date="2017-03-19T01:36:30.9926592" w:id="463909221">
        <w:r w:rsidRPr="73A77E18" w:rsidR="507F7510">
          <w:rPr>
            <w:noProof w:val="0"/>
            <w:sz w:val="24"/>
            <w:szCs w:val="24"/>
            <w:lang w:val="fi-FI"/>
            <w:rPrChange w:author="Pöllänen Arto" w:date="2017-03-20T11:13:54.2704092" w:id="1516594178">
              <w:rPr/>
            </w:rPrChange>
          </w:rPr>
          <w:t xml:space="preserve"> joka suoltaa sanoituksia</w:t>
        </w:r>
      </w:ins>
      <w:ins w:author="Pöllänen Arto" w:date="2017-03-20T11:05:18.79508" w:id="990760677">
        <w:r w:rsidRPr="73A77E18" w:rsidR="0D88AC2F">
          <w:rPr>
            <w:noProof w:val="0"/>
            <w:sz w:val="24"/>
            <w:szCs w:val="24"/>
            <w:lang w:val="fi-FI"/>
            <w:rPrChange w:author="Pöllänen Arto" w:date="2017-03-20T11:13:54.2704092" w:id="1592458959">
              <w:rPr/>
            </w:rPrChange>
          </w:rPr>
          <w:t xml:space="preserve">,</w:t>
        </w:r>
      </w:ins>
      <w:ins w:author="Pöllänen Arto" w:date="2017-03-19T01:36:30.9926592" w:id="92936612">
        <w:r w:rsidRPr="73A77E18" w:rsidR="507F7510">
          <w:rPr>
            <w:noProof w:val="0"/>
            <w:sz w:val="24"/>
            <w:szCs w:val="24"/>
            <w:lang w:val="fi-FI"/>
            <w:rPrChange w:author="Pöllänen Arto" w:date="2017-03-20T11:13:54.2704092" w:id="1264061001">
              <w:rPr/>
            </w:rPrChange>
          </w:rPr>
          <w:t xml:space="preserve"> jotka rytmisesti, äänneasultaan ja riimitykseltään sopivat annettuun malliin. Malli o</w:t>
        </w:r>
      </w:ins>
      <w:ins w:author="Pöllänen Arto" w:date="2017-03-19T01:37:31.6688019" w:id="1160984831">
        <w:r w:rsidRPr="73A77E18" w:rsidR="1014D630">
          <w:rPr>
            <w:noProof w:val="0"/>
            <w:sz w:val="24"/>
            <w:szCs w:val="24"/>
            <w:lang w:val="fi-FI"/>
            <w:rPrChange w:author="Pöllänen Arto" w:date="2017-03-20T11:13:54.2704092" w:id="824936249">
              <w:rPr/>
            </w:rPrChange>
          </w:rPr>
          <w:t xml:space="preserve">n</w:t>
        </w:r>
      </w:ins>
      <w:ins w:author="Pöllänen Arto" w:date="2017-03-19T01:36:30.9926592" w:id="1855331468">
        <w:r w:rsidRPr="73A77E18" w:rsidR="507F7510">
          <w:rPr>
            <w:noProof w:val="0"/>
            <w:sz w:val="24"/>
            <w:szCs w:val="24"/>
            <w:lang w:val="fi-FI"/>
            <w:rPrChange w:author="Pöllänen Arto" w:date="2017-03-20T11:13:54.2704092" w:id="1032885015">
              <w:rPr/>
            </w:rPrChange>
          </w:rPr>
          <w:t xml:space="preserve"> joko oikea sanoitus</w:t>
        </w:r>
      </w:ins>
      <w:ins w:author="Pöllänen Arto" w:date="2017-03-19T01:37:31.6688019" w:id="646354956">
        <w:r w:rsidRPr="73A77E18" w:rsidR="1014D630">
          <w:rPr>
            <w:noProof w:val="0"/>
            <w:sz w:val="24"/>
            <w:szCs w:val="24"/>
            <w:lang w:val="fi-FI"/>
            <w:rPrChange w:author="Pöllänen Arto" w:date="2017-03-20T11:13:54.2704092" w:id="803147580">
              <w:rPr/>
            </w:rPrChange>
          </w:rPr>
          <w:t xml:space="preserve"> tai</w:t>
        </w:r>
      </w:ins>
      <w:ins w:author="Pöllänen Arto" w:date="2017-03-19T01:38:01.9206094" w:id="116997012">
        <w:r w:rsidRPr="73A77E18" w:rsidR="221CE5F6">
          <w:rPr>
            <w:noProof w:val="0"/>
            <w:sz w:val="24"/>
            <w:szCs w:val="24"/>
            <w:lang w:val="fi-FI"/>
            <w:rPrChange w:author="Pöllänen Arto" w:date="2017-03-20T11:13:54.2704092" w:id="252638241">
              <w:rPr/>
            </w:rPrChange>
          </w:rPr>
          <w:t xml:space="preserve"> käyttäjän kirjoittama vapaavalintainen teksti</w:t>
        </w:r>
      </w:ins>
      <w:ins w:author="Pöllänen Arto" w:date="2017-03-19T01:36:30.9926592" w:id="1523531866">
        <w:r w:rsidRPr="73A77E18" w:rsidR="507F7510">
          <w:rPr>
            <w:noProof w:val="0"/>
            <w:sz w:val="24"/>
            <w:szCs w:val="24"/>
            <w:lang w:val="fi-FI"/>
            <w:rPrChange w:author="Pöllänen Arto" w:date="2017-03-20T11:13:54.2704092" w:id="573999860">
              <w:rPr/>
            </w:rPrChange>
          </w:rPr>
          <w:t xml:space="preserve">. Sovellus </w:t>
        </w:r>
        <w:r w:rsidRPr="73A77E18" w:rsidR="507F7510">
          <w:rPr>
            <w:noProof w:val="0"/>
            <w:sz w:val="24"/>
            <w:szCs w:val="24"/>
            <w:lang w:val="fi-FI"/>
            <w:rPrChange w:author="Pöllänen Arto" w:date="2017-03-20T11:13:54.2704092" w:id="1011797127">
              <w:rPr/>
            </w:rPrChange>
          </w:rPr>
          <w:t xml:space="preserve">selvittä</w:t>
        </w:r>
      </w:ins>
      <w:ins w:author="Pöllänen Arto" w:date="2017-03-19T01:39:02.6748015" w:id="1466160041">
        <w:r w:rsidRPr="73A77E18" w:rsidR="469C2EEF">
          <w:rPr>
            <w:noProof w:val="0"/>
            <w:sz w:val="24"/>
            <w:szCs w:val="24"/>
            <w:lang w:val="fi-FI"/>
            <w:rPrChange w:author="Pöllänen Arto" w:date="2017-03-20T11:13:54.2704092" w:id="1031044269">
              <w:rPr/>
            </w:rPrChange>
          </w:rPr>
          <w:t xml:space="preserve">ä</w:t>
        </w:r>
      </w:ins>
      <w:ins w:author="Pöllänen Arto" w:date="2017-03-19T01:36:30.9926592" w:id="949426079">
        <w:r w:rsidRPr="73A77E18" w:rsidR="507F7510">
          <w:rPr>
            <w:noProof w:val="0"/>
            <w:sz w:val="24"/>
            <w:szCs w:val="24"/>
            <w:lang w:val="fi-FI"/>
            <w:rPrChange w:author="Pöllänen Arto" w:date="2017-03-20T11:13:54.2704092" w:id="550428166">
              <w:rPr/>
            </w:rPrChange>
          </w:rPr>
          <w:t xml:space="preserve"> kappaleen rytmityksen, tavujen pituudet ja mahdollisen riimien käytön. Sikäli kun mallisanoituksen sanat löyty</w:t>
        </w:r>
        <w:r w:rsidRPr="73A77E18" w:rsidR="507F7510">
          <w:rPr>
            <w:noProof w:val="0"/>
            <w:sz w:val="24"/>
            <w:szCs w:val="24"/>
            <w:lang w:val="fi-FI"/>
            <w:rPrChange w:author="Pöllänen Arto" w:date="2017-03-20T11:13:54.2704092" w:id="758592096">
              <w:rPr/>
            </w:rPrChange>
          </w:rPr>
          <w:t xml:space="preserve">vät tietokannasta, myös niiden sanaluokat ja taivutusmuodot selviä</w:t>
        </w:r>
      </w:ins>
      <w:ins w:author="Pöllänen Arto" w:date="2017-03-19T01:39:32.7605516" w:id="1636216491">
        <w:r w:rsidRPr="73A77E18" w:rsidR="4560F765">
          <w:rPr>
            <w:noProof w:val="0"/>
            <w:sz w:val="24"/>
            <w:szCs w:val="24"/>
            <w:lang w:val="fi-FI"/>
            <w:rPrChange w:author="Pöllänen Arto" w:date="2017-03-20T11:13:54.2704092" w:id="698208542">
              <w:rPr/>
            </w:rPrChange>
          </w:rPr>
          <w:t xml:space="preserve">v</w:t>
        </w:r>
      </w:ins>
      <w:ins w:author="Pöllänen Arto" w:date="2017-03-19T01:36:30.9926592" w:id="71886623">
        <w:r w:rsidRPr="73A77E18" w:rsidR="507F7510">
          <w:rPr>
            <w:noProof w:val="0"/>
            <w:sz w:val="24"/>
            <w:szCs w:val="24"/>
            <w:lang w:val="fi-FI"/>
            <w:rPrChange w:author="Pöllänen Arto" w:date="2017-03-20T11:13:54.2704092" w:id="1092726716">
              <w:rPr/>
            </w:rPrChange>
          </w:rPr>
          <w:t xml:space="preserve">ät. Sovellus </w:t>
        </w:r>
      </w:ins>
      <w:ins w:author="Pöllänen Arto" w:date="2017-03-19T01:39:32.7605516" w:id="111300102">
        <w:r w:rsidRPr="73A77E18" w:rsidR="4560F765">
          <w:rPr>
            <w:noProof w:val="0"/>
            <w:sz w:val="24"/>
            <w:szCs w:val="24"/>
            <w:lang w:val="fi-FI"/>
            <w:rPrChange w:author="Pöllänen Arto" w:date="2017-03-20T11:13:54.2704092" w:id="191679483">
              <w:rPr/>
            </w:rPrChange>
          </w:rPr>
          <w:t xml:space="preserve">tekee </w:t>
        </w:r>
      </w:ins>
      <w:ins w:author="Pöllänen Arto" w:date="2017-03-19T01:36:30.9926592" w:id="15636695">
        <w:r w:rsidRPr="73A77E18" w:rsidR="507F7510">
          <w:rPr>
            <w:noProof w:val="0"/>
            <w:sz w:val="24"/>
            <w:szCs w:val="24"/>
            <w:lang w:val="fi-FI"/>
            <w:rPrChange w:author="Pöllänen Arto" w:date="2017-03-20T11:13:54.2704092" w:id="1387002217">
              <w:rPr/>
            </w:rPrChange>
          </w:rPr>
          <w:t xml:space="preserve">sitten </w:t>
        </w:r>
      </w:ins>
      <w:ins w:author="Pöllänen Arto" w:date="2017-03-19T01:40:03.3834889" w:id="1159120554">
        <w:r w:rsidRPr="73A77E18" w:rsidR="507F7510">
          <w:rPr>
            <w:noProof w:val="0"/>
            <w:sz w:val="24"/>
            <w:szCs w:val="24"/>
            <w:lang w:val="fi-FI"/>
            <w:rPrChange w:author="Pöllänen Arto" w:date="2017-03-20T11:13:54.2704092" w:id="1261025686">
              <w:rPr/>
            </w:rPrChange>
          </w:rPr>
          <w:t xml:space="preserve">sanoituks</w:t>
        </w:r>
      </w:ins>
      <w:ins w:author="Pöllänen Arto" w:date="2017-03-19T01:40:33.4883579" w:id="538253659">
        <w:r w:rsidRPr="73A77E18" w:rsidR="11301610">
          <w:rPr>
            <w:noProof w:val="0"/>
            <w:sz w:val="24"/>
            <w:szCs w:val="24"/>
            <w:lang w:val="fi-FI"/>
            <w:rPrChange w:author="Pöllänen Arto" w:date="2017-03-20T11:13:54.2704092" w:id="1095453357">
              <w:rPr/>
            </w:rPrChange>
          </w:rPr>
          <w:t xml:space="preserve">en</w:t>
        </w:r>
      </w:ins>
      <w:ins w:author="Pöllänen Arto" w:date="2017-03-20T11:05:18.79508" w:id="832391447">
        <w:r w:rsidRPr="73A77E18" w:rsidR="0D88AC2F">
          <w:rPr>
            <w:noProof w:val="0"/>
            <w:sz w:val="24"/>
            <w:szCs w:val="24"/>
            <w:lang w:val="fi-FI"/>
            <w:rPrChange w:author="Pöllänen Arto" w:date="2017-03-20T11:13:54.2704092" w:id="1113630462">
              <w:rPr/>
            </w:rPrChange>
          </w:rPr>
          <w:t xml:space="preserve">,</w:t>
        </w:r>
      </w:ins>
      <w:ins w:author="Pöllänen Arto" w:date="2017-03-19T01:40:03.3834889" w:id="1278577973">
        <w:r w:rsidRPr="73A77E18" w:rsidR="507F7510">
          <w:rPr>
            <w:noProof w:val="0"/>
            <w:sz w:val="24"/>
            <w:szCs w:val="24"/>
            <w:lang w:val="fi-FI"/>
            <w:rPrChange w:author="Pöllänen Arto" w:date="2017-03-20T11:13:54.2704092" w:id="361871431">
              <w:rPr/>
            </w:rPrChange>
          </w:rPr>
          <w:t xml:space="preserve"> jo</w:t>
        </w:r>
        <w:r w:rsidRPr="73A77E18" w:rsidR="507F7510">
          <w:rPr>
            <w:noProof w:val="0"/>
            <w:sz w:val="24"/>
            <w:szCs w:val="24"/>
            <w:lang w:val="fi-FI"/>
            <w:rPrChange w:author="Pöllänen Arto" w:date="2017-03-20T11:13:54.2704092" w:id="167114292">
              <w:rPr/>
            </w:rPrChange>
          </w:rPr>
          <w:t xml:space="preserve">ka teknisesti istu</w:t>
        </w:r>
      </w:ins>
      <w:ins w:author="Pöllänen Arto" w:date="2017-03-19T01:40:33.4883579" w:id="209359488">
        <w:r w:rsidRPr="73A77E18" w:rsidR="11301610">
          <w:rPr>
            <w:noProof w:val="0"/>
            <w:sz w:val="24"/>
            <w:szCs w:val="24"/>
            <w:lang w:val="fi-FI"/>
            <w:rPrChange w:author="Pöllänen Arto" w:date="2017-03-20T11:13:54.2704092" w:id="1611967677">
              <w:rPr/>
            </w:rPrChange>
          </w:rPr>
          <w:t xml:space="preserve">u</w:t>
        </w:r>
      </w:ins>
      <w:ins w:author="Pöllänen Arto" w:date="2017-03-19T01:40:03.3834889" w:id="1151622091">
        <w:r w:rsidRPr="73A77E18" w:rsidR="507F7510">
          <w:rPr>
            <w:noProof w:val="0"/>
            <w:sz w:val="24"/>
            <w:szCs w:val="24"/>
            <w:lang w:val="fi-FI"/>
            <w:rPrChange w:author="Pöllänen Arto" w:date="2017-03-20T11:13:54.2704092" w:id="1730878611">
              <w:rPr/>
            </w:rPrChange>
          </w:rPr>
          <w:t xml:space="preserve"> malliin, </w:t>
        </w:r>
        <w:r w:rsidRPr="73A77E18" w:rsidR="2BD9FB41">
          <w:rPr>
            <w:noProof w:val="0"/>
            <w:sz w:val="24"/>
            <w:szCs w:val="24"/>
            <w:lang w:val="fi-FI"/>
            <w:rPrChange w:author="Pöllänen Arto" w:date="2017-03-20T11:13:54.2704092" w:id="1114506297">
              <w:rPr/>
            </w:rPrChange>
          </w:rPr>
          <w:t xml:space="preserve">jolloin</w:t>
        </w:r>
      </w:ins>
      <w:ins w:author="Pöllänen Arto" w:date="2017-03-19T01:36:30.9926592" w:id="1513051415">
        <w:r w:rsidRPr="73A77E18" w:rsidR="507F7510">
          <w:rPr>
            <w:noProof w:val="0"/>
            <w:sz w:val="24"/>
            <w:szCs w:val="24"/>
            <w:lang w:val="fi-FI"/>
            <w:rPrChange w:author="Pöllänen Arto" w:date="2017-03-20T11:13:54.2704092" w:id="1982744648">
              <w:rPr/>
            </w:rPrChange>
          </w:rPr>
          <w:t xml:space="preserve"> </w:t>
        </w:r>
      </w:ins>
      <w:ins w:author="Pöllänen Arto" w:date="2017-03-19T01:41:03.8870013" w:id="1119323312">
        <w:r w:rsidRPr="73A77E18" w:rsidR="264BC3CE">
          <w:rPr>
            <w:noProof w:val="0"/>
            <w:sz w:val="24"/>
            <w:szCs w:val="24"/>
            <w:lang w:val="fi-FI"/>
            <w:rPrChange w:author="Pöllänen Arto" w:date="2017-03-20T11:13:54.2704092" w:id="745546175">
              <w:rPr/>
            </w:rPrChange>
          </w:rPr>
          <w:t>u</w:t>
        </w:r>
        <w:r w:rsidRPr="73A77E18" w:rsidR="264BC3CE">
          <w:rPr>
            <w:noProof w:val="0"/>
            <w:sz w:val="24"/>
            <w:szCs w:val="24"/>
            <w:lang w:val="fi-FI"/>
            <w:rPrChange w:author="Pöllänen Arto" w:date="2017-03-20T11:13:54.2704092" w:id="1869073622">
              <w:rPr/>
            </w:rPrChange>
          </w:rPr>
          <w:t xml:space="preserve">usi sanoitus </w:t>
        </w:r>
      </w:ins>
      <w:ins w:author="Pöllänen Arto" w:date="2017-03-19T01:40:03.3834889" w:id="1169064633">
        <w:r w:rsidRPr="73A77E18" w:rsidR="2BD9FB41">
          <w:rPr>
            <w:noProof w:val="0"/>
            <w:sz w:val="24"/>
            <w:szCs w:val="24"/>
            <w:lang w:val="fi-FI"/>
            <w:rPrChange w:author="Pöllänen Arto" w:date="2017-03-20T11:13:54.2704092" w:id="1635994911">
              <w:rPr/>
            </w:rPrChange>
          </w:rPr>
          <w:t xml:space="preserve">on mahdolli</w:t>
        </w:r>
      </w:ins>
      <w:ins w:author="Pöllänen Arto" w:date="2017-03-19T01:40:33.4883579" w:id="853353905">
        <w:r w:rsidRPr="73A77E18" w:rsidR="11301610">
          <w:rPr>
            <w:noProof w:val="0"/>
            <w:sz w:val="24"/>
            <w:szCs w:val="24"/>
            <w:lang w:val="fi-FI"/>
            <w:rPrChange w:author="Pöllänen Arto" w:date="2017-03-20T11:13:54.2704092" w:id="230595267">
              <w:rPr/>
            </w:rPrChange>
          </w:rPr>
          <w:t xml:space="preserve">sta</w:t>
        </w:r>
      </w:ins>
      <w:ins w:author="Pöllänen Arto" w:date="2017-03-19T01:36:30.9926592" w:id="838432290">
        <w:r w:rsidRPr="73A77E18" w:rsidR="507F7510">
          <w:rPr>
            <w:noProof w:val="0"/>
            <w:sz w:val="24"/>
            <w:szCs w:val="24"/>
            <w:lang w:val="fi-FI"/>
            <w:rPrChange w:author="Pöllänen Arto" w:date="2017-03-20T11:13:54.2704092" w:id="568155183">
              <w:rPr/>
            </w:rPrChange>
          </w:rPr>
          <w:t xml:space="preserve"> </w:t>
        </w:r>
        <w:r w:rsidRPr="73A77E18" w:rsidR="507F7510">
          <w:rPr>
            <w:noProof w:val="0"/>
            <w:sz w:val="24"/>
            <w:szCs w:val="24"/>
            <w:lang w:val="fi-FI"/>
            <w:rPrChange w:author="Pöllänen Arto" w:date="2017-03-20T11:13:54.2704092" w:id="126471775">
              <w:rPr/>
            </w:rPrChange>
          </w:rPr>
          <w:t xml:space="preserve">laula</w:t>
        </w:r>
      </w:ins>
      <w:ins w:author="Pöllänen Arto" w:date="2017-03-19T01:41:03.8870013" w:id="507927284">
        <w:r w:rsidRPr="73A77E18" w:rsidR="264BC3CE">
          <w:rPr>
            <w:noProof w:val="0"/>
            <w:sz w:val="24"/>
            <w:szCs w:val="24"/>
            <w:lang w:val="fi-FI"/>
            <w:rPrChange w:author="Pöllänen Arto" w:date="2017-03-20T11:13:54.2704092" w:id="1202794431">
              <w:rPr/>
            </w:rPrChange>
          </w:rPr>
          <w:t xml:space="preserve">a</w:t>
        </w:r>
      </w:ins>
      <w:ins w:author="Pöllänen Arto" w:date="2017-03-19T01:36:30.9926592" w:id="463467993">
        <w:r w:rsidRPr="73A77E18" w:rsidR="507F7510">
          <w:rPr>
            <w:noProof w:val="0"/>
            <w:sz w:val="24"/>
            <w:szCs w:val="24"/>
            <w:lang w:val="fi-FI"/>
            <w:rPrChange w:author="Pöllänen Arto" w:date="2017-03-20T11:13:54.2704092" w:id="1258352472">
              <w:rPr/>
            </w:rPrChange>
          </w:rPr>
          <w:t xml:space="preserve"> samalla sävellyksellä ja sovituksella</w:t>
        </w:r>
      </w:ins>
      <w:ins w:author="Pöllänen Arto" w:date="2017-03-19T01:41:03.8870013" w:id="1309082776">
        <w:r w:rsidRPr="73A77E18" w:rsidR="264BC3CE">
          <w:rPr>
            <w:noProof w:val="0"/>
            <w:sz w:val="24"/>
            <w:szCs w:val="24"/>
            <w:lang w:val="fi-FI"/>
            <w:rPrChange w:author="Pöllänen Arto" w:date="2017-03-20T11:13:54.2704092" w:id="909819158">
              <w:rPr/>
            </w:rPrChange>
          </w:rPr>
          <w:t xml:space="preserve"> kuin alkuperäinenkin</w:t>
        </w:r>
      </w:ins>
      <w:ins w:author="Pöllänen Arto" w:date="2017-03-19T01:36:30.9926592" w:id="1728294624">
        <w:r w:rsidRPr="73A77E18" w:rsidR="507F7510">
          <w:rPr>
            <w:noProof w:val="0"/>
            <w:sz w:val="24"/>
            <w:szCs w:val="24"/>
            <w:lang w:val="fi-FI"/>
            <w:rPrChange w:author="Pöllänen Arto" w:date="2017-03-20T11:13:54.2704092" w:id="1681931430">
              <w:rPr/>
            </w:rPrChange>
          </w:rPr>
          <w:t xml:space="preserve">. Sisältö o</w:t>
        </w:r>
      </w:ins>
      <w:ins w:author="Pöllänen Arto" w:date="2017-03-19T01:41:03.8870013" w:id="50442125">
        <w:r w:rsidRPr="73A77E18" w:rsidR="264BC3CE">
          <w:rPr>
            <w:noProof w:val="0"/>
            <w:sz w:val="24"/>
            <w:szCs w:val="24"/>
            <w:lang w:val="fi-FI"/>
            <w:rPrChange w:author="Pöllänen Arto" w:date="2017-03-20T11:13:54.2704092" w:id="1295642974">
              <w:rPr/>
            </w:rPrChange>
          </w:rPr>
          <w:t xml:space="preserve">n</w:t>
        </w:r>
      </w:ins>
      <w:ins w:author="Pöllänen Arto" w:date="2017-03-19T01:36:30.9926592" w:id="1716539944">
        <w:r w:rsidRPr="73A77E18" w:rsidR="507F7510">
          <w:rPr>
            <w:noProof w:val="0"/>
            <w:sz w:val="24"/>
            <w:szCs w:val="24"/>
            <w:lang w:val="fi-FI"/>
            <w:rPrChange w:author="Pöllänen Arto" w:date="2017-03-20T11:13:54.2704092" w:id="601024414">
              <w:rPr/>
            </w:rPrChange>
          </w:rPr>
          <w:t xml:space="preserve"> tietysti enimmäkseen </w:t>
        </w:r>
        <w:proofErr w:type="spellStart"/>
        <w:r w:rsidRPr="73A77E18" w:rsidR="507F7510">
          <w:rPr>
            <w:noProof w:val="0"/>
            <w:sz w:val="24"/>
            <w:szCs w:val="24"/>
            <w:lang w:val="fi-FI"/>
            <w:rPrChange w:author="Pöllänen Arto" w:date="2017-03-20T11:13:54.2704092" w:id="56007776">
              <w:rPr/>
            </w:rPrChange>
          </w:rPr>
          <w:t xml:space="preserve">non-senseä</w:t>
        </w:r>
        <w:proofErr w:type="spellEnd"/>
        <w:r w:rsidRPr="73A77E18" w:rsidR="507F7510">
          <w:rPr>
            <w:noProof w:val="0"/>
            <w:sz w:val="24"/>
            <w:szCs w:val="24"/>
            <w:lang w:val="fi-FI"/>
            <w:rPrChange w:author="Pöllänen Arto" w:date="2017-03-20T11:13:54.2704092" w:id="726350252">
              <w:rPr/>
            </w:rPrChange>
          </w:rPr>
          <w:t xml:space="preserve">, mutta s</w:t>
        </w:r>
      </w:ins>
      <w:ins w:author="Pöllänen Arto" w:date="2017-03-19T01:41:34.2695649" w:id="1609667340">
        <w:r w:rsidRPr="73A77E18" w:rsidR="3F029D24">
          <w:rPr>
            <w:noProof w:val="0"/>
            <w:sz w:val="24"/>
            <w:szCs w:val="24"/>
            <w:lang w:val="fi-FI"/>
            <w:rPrChange w:author="Pöllänen Arto" w:date="2017-03-20T11:13:54.2704092" w:id="196080310">
              <w:rPr/>
            </w:rPrChange>
          </w:rPr>
          <w:t xml:space="preserve">ovellus</w:t>
        </w:r>
      </w:ins>
      <w:ins w:author="Pöllänen Arto" w:date="2017-03-19T01:36:30.9926592" w:id="242347508">
        <w:r w:rsidRPr="73A77E18" w:rsidR="507F7510">
          <w:rPr>
            <w:noProof w:val="0"/>
            <w:sz w:val="24"/>
            <w:szCs w:val="24"/>
            <w:lang w:val="fi-FI"/>
            <w:rPrChange w:author="Pöllänen Arto" w:date="2017-03-20T11:13:54.2704092" w:id="2071398284">
              <w:rPr/>
            </w:rPrChange>
          </w:rPr>
          <w:t xml:space="preserve"> syn</w:t>
        </w:r>
      </w:ins>
      <w:ins w:author="Pöllänen Arto" w:date="2017-03-19T01:41:34.2695649" w:id="1947126236">
        <w:r w:rsidRPr="73A77E18" w:rsidR="3F029D24">
          <w:rPr>
            <w:noProof w:val="0"/>
            <w:sz w:val="24"/>
            <w:szCs w:val="24"/>
            <w:lang w:val="fi-FI"/>
            <w:rPrChange w:author="Pöllänen Arto" w:date="2017-03-20T11:13:54.2704092" w:id="831285490">
              <w:rPr/>
            </w:rPrChange>
          </w:rPr>
          <w:t xml:space="preserve">nyttää</w:t>
        </w:r>
      </w:ins>
      <w:r w:rsidRPr="73A77E18" w:rsidR="507F7510">
        <w:rPr>
          <w:noProof w:val="0"/>
          <w:sz w:val="24"/>
          <w:szCs w:val="24"/>
          <w:lang w:val="fi-FI"/>
          <w:rPrChange w:author="Pöllänen Arto" w:date="2017-03-20T11:13:54.2704092" w:id="333248368">
            <w:rPr/>
          </w:rPrChange>
        </w:rPr>
        <w:t xml:space="preserve"> paljon uusia yllättäviä </w:t>
      </w:r>
      <w:r w:rsidRPr="73A77E18" w:rsidR="507F7510">
        <w:rPr>
          <w:noProof w:val="0"/>
          <w:sz w:val="24"/>
          <w:szCs w:val="24"/>
          <w:lang w:val="fi-FI"/>
          <w:rPrChange w:author="Pöllänen Arto" w:date="2017-03-20T11:13:54.2704092" w:id="1625509123">
            <w:rPr/>
          </w:rPrChange>
        </w:rPr>
        <w:t xml:space="preserve">kielikuvia</w:t>
      </w:r>
      <w:r w:rsidRPr="73A77E18" w:rsidR="507F7510">
        <w:rPr>
          <w:noProof w:val="0"/>
          <w:sz w:val="24"/>
          <w:szCs w:val="24"/>
          <w:lang w:val="fi-FI"/>
          <w:rPrChange w:author="Pöllänen Arto" w:date="2017-03-20T11:13:54.2704092" w:id="2084105067">
            <w:rPr/>
          </w:rPrChange>
        </w:rPr>
        <w:t xml:space="preserve">.</w:t>
      </w:r>
    </w:p>
    <w:p w:rsidR="7A43CB90" w:rsidDel="507F7510" w:rsidP="04EB8BA5" w:rsidRDefault="7A43CB90" w14:paraId="6ECD2340" w14:textId="4A7169A8">
      <w:pPr>
        <w:pStyle w:val="Normaali"/>
        <w:spacing w:before="100" w:beforeAutospacing="off" w:after="120" w:afterAutospacing="off"/>
        <w:rPr>
          <w:noProof w:val="0"/>
          <w:sz w:val="24"/>
          <w:szCs w:val="24"/>
          <w:lang w:val="fi-FI"/>
          <w:rPrChange w:author="Vieraileva osallistuja" w:date="2017-04-24T03:08:31.9501942" w:id="82545573">
            <w:rPr/>
          </w:rPrChange>
        </w:rPr>
        <w:pPrChange w:author="Vieraileva osallistuja" w:date="2017-04-24T03:08:31.9501942" w:id="1328492698">
          <w:pPr/>
        </w:pPrChange>
      </w:pPr>
    </w:p>
    <w:p w:rsidR="7A43CB90" w:rsidDel="3AF1895C" w:rsidP="482A35C0" w:rsidRDefault="7A43CB90" w14:textId="0BD2F2CE" w14:paraId="25ED132A" w14:noSpellErr="1">
      <w:pPr>
        <w:pStyle w:val="Normaali"/>
        <w:spacing w:before="100" w:beforeAutospacing="off" w:after="120" w:afterAutospacing="off"/>
        <w:rPr>
          <w:del w:author="Pöllänen Arto" w:date="2017-03-29T05:48:06.5272037" w:id="136343438"/>
          <w:noProof w:val="0"/>
          <w:sz w:val="24"/>
          <w:szCs w:val="24"/>
          <w:lang w:val="fi-FI"/>
          <w:rPrChange w:author="Pöllänen Arto" w:date="2017-03-29T01:37:57.570779" w:id="415845141">
            <w:rPr/>
          </w:rPrChange>
        </w:rPr>
        <w:rPr>
          <w:noProof w:val="0"/>
          <w:sz w:val="24"/>
          <w:szCs w:val="24"/>
          <w:lang w:val="fi-FI"/>
          <w:rPrChange w:author="Pöllänen Arto" w:date="2017-03-29T01:35:32.8377647" w:id="582878517">
            <w:rPr/>
          </w:rPrChange>
        </w:rPr>
        <w:pPrChange w:author="Pöllänen Arto" w:date="2017-03-29T01:37:57.570779" w:id="1328492698">
          <w:pPr/>
        </w:pPrChange>
      </w:pPr>
      <w:r w:rsidRPr="580853CC" w:rsidR="507F7510">
        <w:rPr>
          <w:noProof w:val="0"/>
          <w:lang w:val="fi-FI"/>
          <w:rPrChange w:author="Pöllänen Arto" w:date="2017-03-19T01:37:01.350765" w:id="849406896">
            <w:rPr/>
          </w:rPrChange>
        </w:rPr>
        <w:t xml:space="preserve"/>
      </w:r>
      <w:ins w:author="Pöllänen Arto" w:date="2017-03-19T01:48:08.4651595" w:id="1523211984">
        <w:r w:rsidRPr="73A77E18" w:rsidR="3CB271B8">
          <w:rPr>
            <w:noProof w:val="0"/>
            <w:sz w:val="24"/>
            <w:szCs w:val="24"/>
            <w:lang w:val="fi-FI"/>
            <w:rPrChange w:author="Pöllänen Arto" w:date="2017-03-20T11:13:54.2704092" w:id="1322061677">
              <w:rPr/>
            </w:rPrChange>
          </w:rPr>
          <w:t xml:space="preserve">Aihe</w:t>
        </w:r>
        <w:r w:rsidRPr="73A77E18" w:rsidR="3CB271B8">
          <w:rPr>
            <w:noProof w:val="0"/>
            <w:sz w:val="24"/>
            <w:szCs w:val="24"/>
            <w:lang w:val="fi-FI"/>
            <w:rPrChange w:author="Pöllänen Arto" w:date="2017-03-20T11:13:54.2704092" w:id="295404492">
              <w:rPr/>
            </w:rPrChange>
          </w:rPr>
          <w:t xml:space="preserve"> kiinnostaa minua, koska harrastan sanoittamista ja </w:t>
        </w:r>
      </w:ins>
      <w:ins w:author="Pöllänen Arto" w:date="2017-03-19T01:48:39.2601241" w:id="1710088453">
        <w:r w:rsidRPr="73A77E18" w:rsidR="7D1D759B">
          <w:rPr>
            <w:noProof w:val="0"/>
            <w:sz w:val="24"/>
            <w:szCs w:val="24"/>
            <w:lang w:val="fi-FI"/>
            <w:rPrChange w:author="Pöllänen Arto" w:date="2017-03-20T11:13:54.2704092" w:id="1157714215">
              <w:rPr/>
            </w:rPrChange>
          </w:rPr>
          <w:t xml:space="preserve">olen myös tutkinut sanastojen ja tekstik</w:t>
        </w:r>
      </w:ins>
      <w:ins w:author="Pöllänen Arto" w:date="2017-03-20T11:41:09.4325714" w:id="1223751603">
        <w:r w:rsidRPr="73A77E18" w:rsidR="2ADEE6FC">
          <w:rPr>
            <w:noProof w:val="0"/>
            <w:sz w:val="24"/>
            <w:szCs w:val="24"/>
            <w:lang w:val="fi-FI"/>
            <w:rPrChange w:author="Pöllänen Arto" w:date="2017-03-20T11:13:54.2704092" w:id="2011295776">
              <w:rPr/>
            </w:rPrChange>
          </w:rPr>
          <w:t xml:space="preserve">okoelmien</w:t>
        </w:r>
      </w:ins>
      <w:ins w:author="Pöllänen Arto" w:date="2017-03-19T01:48:39.2601241" w:id="1545815572">
        <w:r w:rsidRPr="73A77E18" w:rsidR="7D1D759B">
          <w:rPr>
            <w:noProof w:val="0"/>
            <w:sz w:val="24"/>
            <w:szCs w:val="24"/>
            <w:lang w:val="fi-FI"/>
            <w:rPrChange w:author="Pöllänen Arto" w:date="2017-03-20T11:13:54.2704092" w:id="47032940">
              <w:rPr/>
            </w:rPrChange>
          </w:rPr>
          <w:t xml:space="preserve"> ohjelmalli</w:t>
        </w:r>
      </w:ins>
      <w:ins w:author="Pöllänen Arto" w:date="2017-03-19T01:49:09.5870231" w:id="1596079458">
        <w:r w:rsidRPr="73A77E18" w:rsidR="1CF10D66">
          <w:rPr>
            <w:noProof w:val="0"/>
            <w:sz w:val="24"/>
            <w:szCs w:val="24"/>
            <w:lang w:val="fi-FI"/>
            <w:rPrChange w:author="Pöllänen Arto" w:date="2017-03-20T11:13:54.2704092" w:id="1513282092">
              <w:rPr/>
            </w:rPrChange>
          </w:rPr>
          <w:t>s</w:t>
        </w:r>
        <w:r w:rsidRPr="73A77E18" w:rsidR="1CF10D66">
          <w:rPr>
            <w:noProof w:val="0"/>
            <w:sz w:val="24"/>
            <w:szCs w:val="24"/>
            <w:lang w:val="fi-FI"/>
            <w:rPrChange w:author="Pöllänen Arto" w:date="2017-03-20T11:13:54.2704092" w:id="1020721387">
              <w:rPr/>
            </w:rPrChange>
          </w:rPr>
          <w:t>t</w:t>
        </w:r>
        <w:r w:rsidRPr="73A77E18" w:rsidR="1CF10D66">
          <w:rPr>
            <w:noProof w:val="0"/>
            <w:sz w:val="24"/>
            <w:szCs w:val="24"/>
            <w:lang w:val="fi-FI"/>
            <w:rPrChange w:author="Pöllänen Arto" w:date="2017-03-20T11:13:54.2704092" w:id="842637535">
              <w:rPr/>
            </w:rPrChange>
          </w:rPr>
          <w:t>a</w:t>
        </w:r>
        <w:r w:rsidRPr="73A77E18" w:rsidR="1CF10D66">
          <w:rPr>
            <w:noProof w:val="0"/>
            <w:sz w:val="24"/>
            <w:szCs w:val="24"/>
            <w:lang w:val="fi-FI"/>
            <w:rPrChange w:author="Pöllänen Arto" w:date="2017-03-20T11:13:54.2704092" w:id="741583773">
              <w:rPr/>
            </w:rPrChange>
          </w:rPr>
          <w:t xml:space="preserve"> </w:t>
        </w:r>
        <w:r w:rsidRPr="73A77E18" w:rsidR="1CF10D66">
          <w:rPr>
            <w:noProof w:val="0"/>
            <w:sz w:val="24"/>
            <w:szCs w:val="24"/>
            <w:lang w:val="fi-FI"/>
            <w:rPrChange w:author="Pöllänen Arto" w:date="2017-03-20T11:13:54.2704092" w:id="515947844">
              <w:rPr/>
            </w:rPrChange>
          </w:rPr>
          <w:t>k</w:t>
        </w:r>
        <w:r w:rsidRPr="73A77E18" w:rsidR="1CF10D66">
          <w:rPr>
            <w:noProof w:val="0"/>
            <w:sz w:val="24"/>
            <w:szCs w:val="24"/>
            <w:lang w:val="fi-FI"/>
            <w:rPrChange w:author="Pöllänen Arto" w:date="2017-03-20T11:13:54.2704092" w:id="1743462951">
              <w:rPr/>
            </w:rPrChange>
          </w:rPr>
          <w:t>ä</w:t>
        </w:r>
        <w:r w:rsidRPr="73A77E18" w:rsidR="1CF10D66">
          <w:rPr>
            <w:noProof w:val="0"/>
            <w:sz w:val="24"/>
            <w:szCs w:val="24"/>
            <w:lang w:val="fi-FI"/>
            <w:rPrChange w:author="Pöllänen Arto" w:date="2017-03-20T11:13:54.2704092" w:id="658996115">
              <w:rPr/>
            </w:rPrChange>
          </w:rPr>
          <w:t>s</w:t>
        </w:r>
        <w:r w:rsidRPr="73A77E18" w:rsidR="1CF10D66">
          <w:rPr>
            <w:noProof w:val="0"/>
            <w:sz w:val="24"/>
            <w:szCs w:val="24"/>
            <w:lang w:val="fi-FI"/>
            <w:rPrChange w:author="Pöllänen Arto" w:date="2017-03-20T11:13:54.2704092" w:id="768338085">
              <w:rPr/>
            </w:rPrChange>
          </w:rPr>
          <w:t>i</w:t>
        </w:r>
        <w:r w:rsidRPr="73A77E18" w:rsidR="1CF10D66">
          <w:rPr>
            <w:noProof w:val="0"/>
            <w:sz w:val="24"/>
            <w:szCs w:val="24"/>
            <w:lang w:val="fi-FI"/>
            <w:rPrChange w:author="Pöllänen Arto" w:date="2017-03-20T11:13:54.2704092" w:id="799384243">
              <w:rPr/>
            </w:rPrChange>
          </w:rPr>
          <w:t>t</w:t>
        </w:r>
        <w:r w:rsidRPr="73A77E18" w:rsidR="1CF10D66">
          <w:rPr>
            <w:noProof w:val="0"/>
            <w:sz w:val="24"/>
            <w:szCs w:val="24"/>
            <w:lang w:val="fi-FI"/>
            <w:rPrChange w:author="Pöllänen Arto" w:date="2017-03-20T11:13:54.2704092" w:id="324940964">
              <w:rPr/>
            </w:rPrChange>
          </w:rPr>
          <w:t>t</w:t>
        </w:r>
        <w:r w:rsidRPr="73A77E18" w:rsidR="1CF10D66">
          <w:rPr>
            <w:noProof w:val="0"/>
            <w:sz w:val="24"/>
            <w:szCs w:val="24"/>
            <w:lang w:val="fi-FI"/>
            <w:rPrChange w:author="Pöllänen Arto" w:date="2017-03-20T11:13:54.2704092" w:id="461102683">
              <w:rPr/>
            </w:rPrChange>
          </w:rPr>
          <w:t>elyä. Minulla on käytettävissä</w:t>
        </w:r>
      </w:ins>
      <w:ins w:author="Pöllänen Arto" w:date="2017-03-19T01:49:39.725485" w:id="599161131">
        <w:r w:rsidRPr="73A77E18" w:rsidR="131D09DE">
          <w:rPr>
            <w:noProof w:val="0"/>
            <w:sz w:val="24"/>
            <w:szCs w:val="24"/>
            <w:lang w:val="fi-FI"/>
            <w:rPrChange w:author="Pöllänen Arto" w:date="2017-03-20T11:13:54.2704092" w:id="1901748365">
              <w:rPr/>
            </w:rPrChange>
          </w:rPr>
          <w:t>ni</w:t>
        </w:r>
      </w:ins>
      <w:ins w:author="Pöllänen Arto" w:date="2017-03-19T01:49:09.5870231" w:id="1503426783">
        <w:r w:rsidRPr="73A77E18" w:rsidR="1CF10D66">
          <w:rPr>
            <w:noProof w:val="0"/>
            <w:sz w:val="24"/>
            <w:szCs w:val="24"/>
            <w:lang w:val="fi-FI"/>
            <w:rPrChange w:author="Pöllänen Arto" w:date="2017-03-20T11:13:54.2704092" w:id="1753950882">
              <w:rPr/>
            </w:rPrChange>
          </w:rPr>
          <w:t xml:space="preserve"> laaja sanasto</w:t>
        </w:r>
      </w:ins>
      <w:ins w:author="Pöllänen Arto" w:date="2017-03-20T11:41:09.4325714" w:id="1833624305">
        <w:r w:rsidRPr="73A77E18" w:rsidR="2ADEE6FC">
          <w:rPr>
            <w:noProof w:val="0"/>
            <w:sz w:val="24"/>
            <w:szCs w:val="24"/>
            <w:lang w:val="fi-FI"/>
            <w:rPrChange w:author="Pöllänen Arto" w:date="2017-03-20T11:13:54.2704092" w:id="1780112593">
              <w:rPr/>
            </w:rPrChange>
          </w:rPr>
          <w:t xml:space="preserve">,</w:t>
        </w:r>
      </w:ins>
      <w:ins w:author="Pöllänen Arto" w:date="2017-03-19T01:49:39.725485" w:id="1061797148">
        <w:r w:rsidRPr="73A77E18" w:rsidR="131D09DE">
          <w:rPr>
            <w:noProof w:val="0"/>
            <w:sz w:val="24"/>
            <w:szCs w:val="24"/>
            <w:lang w:val="fi-FI"/>
            <w:rPrChange w:author="Pöllänen Arto" w:date="2017-03-20T11:13:54.2704092" w:id="1159465266">
              <w:rPr/>
            </w:rPrChange>
          </w:rPr>
          <w:t xml:space="preserve"> jossa suomenkielen Perussanakirjan sanasto on taivutettuna kaikkii</w:t>
        </w:r>
      </w:ins>
      <w:ins w:author="Pöllänen Arto" w:date="2017-03-19T01:50:10.30697" w:id="1281107909">
        <w:r w:rsidRPr="73A77E18" w:rsidR="764AB7F6">
          <w:rPr>
            <w:noProof w:val="0"/>
            <w:sz w:val="24"/>
            <w:szCs w:val="24"/>
            <w:lang w:val="fi-FI"/>
            <w:rPrChange w:author="Pöllänen Arto" w:date="2017-03-20T11:13:54.2704092" w:id="2032383956">
              <w:rPr/>
            </w:rPrChange>
          </w:rPr>
          <w:t xml:space="preserve">n taivutusmuotoihinsa. Tämän sanaston laajuus on yli 20 000 000 sanaa.</w:t>
        </w:r>
      </w:ins>
      <w:ins w:author="Pöllänen Arto" w:date="2017-03-19T01:53:12.1938519" w:id="232318246">
        <w:r w:rsidRPr="73A77E18" w:rsidR="1E2FBA9A">
          <w:rPr>
            <w:noProof w:val="0"/>
            <w:sz w:val="24"/>
            <w:szCs w:val="24"/>
            <w:lang w:val="fi-FI"/>
            <w:rPrChange w:author="Pöllänen Arto" w:date="2017-03-20T11:13:54.2704092" w:id="173285196">
              <w:rPr/>
            </w:rPrChange>
          </w:rPr>
          <w:t xml:space="preserve"> Ole</w:t>
        </w:r>
        <w:r w:rsidRPr="73A77E18" w:rsidR="1E2FBA9A">
          <w:rPr>
            <w:noProof w:val="0"/>
            <w:sz w:val="24"/>
            <w:szCs w:val="24"/>
            <w:lang w:val="fi-FI"/>
            <w:rPrChange w:author="Pöllänen Arto" w:date="2017-03-20T11:13:54.2704092" w:id="700403424">
              <w:rPr/>
            </w:rPrChange>
          </w:rPr>
          <w:t>n aiemmin toteuttanut nettisovel</w:t>
        </w:r>
        <w:r w:rsidRPr="73A77E18" w:rsidR="1E2FBA9A">
          <w:rPr>
            <w:noProof w:val="0"/>
            <w:sz w:val="24"/>
            <w:szCs w:val="24"/>
            <w:lang w:val="fi-FI"/>
            <w:rPrChange w:author="Pöllänen Arto" w:date="2017-03-20T11:13:54.2704092" w:id="1981795954">
              <w:rPr/>
            </w:rPrChange>
          </w:rPr>
          <w:t xml:space="preserve">luksen </w:t>
        </w:r>
        <w:r w:rsidRPr="73A77E18" w:rsidR="1E2FBA9A">
          <w:rPr>
            <w:noProof w:val="0"/>
            <w:sz w:val="24"/>
            <w:szCs w:val="24"/>
            <w:lang w:val="fi-FI"/>
            <w:rPrChange w:author="Pöllänen Arto" w:date="2017-03-20T11:13:54.2704092" w:id="700530868">
              <w:rPr/>
            </w:rPrChange>
          </w:rPr>
          <w:t>"Riimirenki"</w:t>
        </w:r>
        <w:r w:rsidRPr="73A77E18" w:rsidR="1E2FBA9A">
          <w:rPr>
            <w:noProof w:val="0"/>
            <w:sz w:val="24"/>
            <w:szCs w:val="24"/>
            <w:lang w:val="fi-FI"/>
            <w:rPrChange w:author="Pöllänen Arto" w:date="2017-03-20T11:13:54.2704092" w:id="1157100979">
              <w:rPr/>
            </w:rPrChange>
          </w:rPr>
          <w:t xml:space="preserve">, joka pohjautuu tähän samaan sanastoon </w:t>
        </w:r>
        <w:r w:rsidRPr="73A77E18" w:rsidR="1E2FBA9A">
          <w:rPr>
            <w:noProof w:val="0"/>
            <w:sz w:val="24"/>
            <w:szCs w:val="24"/>
            <w:lang w:val="fi-FI"/>
            <w:rPrChange w:author="Pöllänen Arto" w:date="2017-03-20T11:13:54.2704092" w:id="422779098">
              <w:rPr/>
            </w:rPrChange>
          </w:rPr>
          <w:t>(</w:t>
        </w:r>
        <w:r w:rsidRPr="73A77E18" w:rsidR="1E2FBA9A">
          <w:rPr>
            <w:noProof w:val="0"/>
            <w:sz w:val="24"/>
            <w:szCs w:val="24"/>
            <w:lang w:val="fi-FI"/>
            <w:rPrChange w:author="Pöllänen Arto" w:date="2017-03-20T11:13:54.2704092" w:id="387160701">
              <w:rPr/>
            </w:rPrChange>
          </w:rPr>
          <w:t>http://elvisry.</w:t>
        </w:r>
        <w:r w:rsidRPr="73A77E18" w:rsidR="1E2FBA9A">
          <w:rPr>
            <w:noProof w:val="0"/>
            <w:sz w:val="24"/>
            <w:szCs w:val="24"/>
            <w:lang w:val="fi-FI"/>
            <w:rPrChange w:author="Pöllänen Arto" w:date="2017-03-20T11:13:54.2704092" w:id="1452412692">
              <w:rPr/>
            </w:rPrChange>
          </w:rPr>
          <w:t>fi/riimirenki/riimirenkipro.</w:t>
        </w:r>
        <w:r w:rsidRPr="73A77E18" w:rsidR="1E2FBA9A">
          <w:rPr>
            <w:noProof w:val="0"/>
            <w:sz w:val="24"/>
            <w:szCs w:val="24"/>
            <w:lang w:val="fi-FI"/>
            <w:rPrChange w:author="Pöllänen Arto" w:date="2017-03-20T11:13:54.2704092" w:id="1745660893">
              <w:rPr/>
            </w:rPrChange>
          </w:rPr>
          <w:t>php</w:t>
        </w:r>
        <w:r w:rsidRPr="73A77E18" w:rsidR="1E2FBA9A">
          <w:rPr>
            <w:noProof w:val="0"/>
            <w:sz w:val="24"/>
            <w:szCs w:val="24"/>
            <w:lang w:val="fi-FI"/>
            <w:rPrChange w:author="Pöllänen Arto" w:date="2017-03-20T11:13:54.2704092" w:id="660339023">
              <w:rPr/>
            </w:rPrChange>
          </w:rPr>
          <w:t>)</w:t>
        </w:r>
        <w:r w:rsidRPr="73A77E18" w:rsidR="1E2FBA9A">
          <w:rPr>
            <w:noProof w:val="0"/>
            <w:sz w:val="24"/>
            <w:szCs w:val="24"/>
            <w:lang w:val="fi-FI"/>
            <w:rPrChange w:author="Pöllänen Arto" w:date="2017-03-20T11:13:54.2704092" w:id="458383532">
              <w:rPr/>
            </w:rPrChange>
          </w:rPr>
          <w:t>.</w:t>
        </w:r>
      </w:ins>
    </w:p>
    <w:p w:rsidR="4BBD0076" w:rsidP="3AF1895C" w:rsidRDefault="4BBD0076" w14:paraId="5FBB8DA9" w14:textId="1F7592D6" w14:noSpellErr="1">
      <w:pPr>
        <w:pStyle w:val="Normaali"/>
        <w:spacing w:before="100" w:beforeAutospacing="off" w:after="120" w:afterAutospacing="off"/>
        <w:rPr>
          <w:ins w:author="Pöllänen Arto" w:date="2017-03-29T05:48:06.5272037" w:id="2009240331"/>
          <w:noProof w:val="0"/>
          <w:sz w:val="24"/>
          <w:szCs w:val="24"/>
          <w:lang w:val="fi-FI"/>
          <w:rPrChange w:author="Pöllänen Arto" w:date="2017-03-29T05:48:06.5272037" w:id="1859543957">
            <w:rPr/>
          </w:rPrChange>
        </w:rPr>
        <w:pPrChange w:author="Pöllänen Arto" w:date="2017-03-29T05:48:06.5272037" w:id="1973065402">
          <w:pPr/>
        </w:pPrChange>
      </w:pPr>
    </w:p>
    <w:p w:rsidR="07F29EDA" w:rsidP="123A4AEA" w:rsidRDefault="07F29EDA" w14:paraId="149E300D" w14:noSpellErr="1" w14:textId="235EA775">
      <w:pPr>
        <w:pStyle w:val="Normaali"/>
        <w:spacing w:before="100" w:beforeAutospacing="off" w:after="120" w:afterAutospacing="off"/>
        <w:rPr>
          <w:noProof w:val="0"/>
          <w:sz w:val="24"/>
          <w:szCs w:val="24"/>
          <w:lang w:val="fi-FI"/>
          <w:rPrChange w:author="Pöllänen Arto" w:date="2017-03-29T05:47:35.7269843" w:id="139709472">
            <w:rPr/>
          </w:rPrChange>
        </w:rPr>
        <w:pPrChange w:author="Pöllänen Arto" w:date="2017-03-29T05:47:35.7269843" w:id="2012111710">
          <w:pPr/>
        </w:pPrChange>
      </w:pPr>
      <w:ins w:author="Pöllänen Arto" w:date="2017-03-29T01:40:37.9423725" w:id="490595896">
        <w:r w:rsidRPr="07F29EDA" w:rsidR="07F29EDA">
          <w:rPr>
            <w:noProof w:val="0"/>
            <w:sz w:val="24"/>
            <w:szCs w:val="24"/>
            <w:lang w:val="fi-FI"/>
            <w:rPrChange w:author="Pöllänen Arto" w:date="2017-03-29T01:40:37.9423725" w:id="552511843">
              <w:rPr/>
            </w:rPrChange>
          </w:rPr>
          <w:t>Netissä on paljon runo</w:t>
        </w:r>
      </w:ins>
      <w:ins w:author="Pöllänen Arto" w:date="2017-03-29T01:41:08.2406395" w:id="1833397109">
        <w:r w:rsidRPr="07F29EDA" w:rsidR="6E956BD0">
          <w:rPr>
            <w:noProof w:val="0"/>
            <w:sz w:val="24"/>
            <w:szCs w:val="24"/>
            <w:lang w:val="fi-FI"/>
            <w:rPrChange w:author="Pöllänen Arto" w:date="2017-03-29T01:40:37.9423725" w:id="2145464688">
              <w:rPr/>
            </w:rPrChange>
          </w:rPr>
          <w:t xml:space="preserve">generaattoreita</w:t>
        </w:r>
      </w:ins>
      <w:ins w:author="Pöllänen Arto" w:date="2017-03-29T05:47:35.7269843" w:id="2016995642">
        <w:r w:rsidRPr="07F29EDA" w:rsidR="123A4AEA">
          <w:rPr>
            <w:noProof w:val="0"/>
            <w:sz w:val="24"/>
            <w:szCs w:val="24"/>
            <w:lang w:val="fi-FI"/>
            <w:rPrChange w:author="Pöllänen Arto" w:date="2017-03-29T01:40:37.9423725" w:id="999499138">
              <w:rPr/>
            </w:rPrChange>
          </w:rPr>
          <w:t xml:space="preserve">:</w:t>
        </w:r>
      </w:ins>
      <w:ins w:author="Pöllänen Arto" w:date="2017-03-29T01:41:08.2406395" w:id="401349572">
        <w:r w:rsidRPr="07F29EDA" w:rsidR="6E956BD0">
          <w:rPr>
            <w:noProof w:val="0"/>
            <w:sz w:val="24"/>
            <w:szCs w:val="24"/>
            <w:lang w:val="fi-FI"/>
            <w:rPrChange w:author="Pöllänen Arto" w:date="2017-03-29T01:40:37.9423725" w:id="2008668392">
              <w:rPr/>
            </w:rPrChange>
          </w:rPr>
          <w:t xml:space="preserve"> </w:t>
        </w:r>
      </w:ins>
    </w:p>
    <w:p w:rsidR="482A35C0" w:rsidP="1719409F" w:rsidRDefault="482A35C0" w14:paraId="58D3594A" w14:textId="15D38FF6">
      <w:pPr>
        <w:rPr>
          <w:ins w:author="Pöllänen Arto" w:date="2017-03-29T01:38:28.2924668" w:id="1182541531"/>
          <w:rFonts w:ascii="Constantia" w:hAnsi="Constantia" w:eastAsia="Constantia" w:cs="Constantia"/>
          <w:i w:val="1"/>
          <w:iCs w:val="1"/>
          <w:noProof w:val="0"/>
          <w:sz w:val="24"/>
          <w:szCs w:val="24"/>
          <w:lang w:val="fi-FI"/>
          <w:rPrChange w:author="Pöllänen Arto" w:date="2017-03-29T01:45:11.0331877" w:id="1375663875">
            <w:rPr>
              <w:ins w:author="Pöllänen Arto" w:date="2017-03-29T01:38:28.2924668" w:id="968486154"/>
            </w:rPr>
          </w:rPrChange>
        </w:rPr>
        <w:pPrChange w:author="Pöllänen Arto" w:date="2017-03-29T01:45:11.0331877" w:id="841715695">
          <w:pPr/>
        </w:pPrChange>
      </w:pPr>
      <w:ins w:author="Pöllänen Arto" w:date="2017-03-29T01:37:57.570779" w:id="502174065">
        <w:r w:rsidRPr="0270C299" w:rsidR="482A35C0">
          <w:rPr>
            <w:rFonts w:ascii="Constantia" w:hAnsi="Constantia" w:eastAsia="Constantia" w:cs="Constantia"/>
            <w:i w:val="1"/>
            <w:iCs w:val="1"/>
            <w:noProof w:val="0"/>
            <w:sz w:val="24"/>
            <w:szCs w:val="24"/>
            <w:lang w:val="fi-FI"/>
            <w:rPrChange w:author="Pöllänen Arto" w:date="2017-03-29T07:07:47.6721366" w:id="899839656">
              <w:rPr/>
            </w:rPrChange>
          </w:rPr>
          <w:t>http://www.yostaja.fi/runorobotti</w:t>
        </w:r>
      </w:ins>
    </w:p>
    <w:p w:rsidR="6482DCFA" w:rsidP="1719409F" w:rsidRDefault="6482DCFA" w14:paraId="4E75CC96" w14:textId="00CDD3B7">
      <w:pPr>
        <w:rPr>
          <w:ins w:author="Pöllänen Arto" w:date="2017-03-29T01:38:58.901358" w:id="1708496946"/>
          <w:rFonts w:ascii="Constantia" w:hAnsi="Constantia" w:eastAsia="Constantia" w:cs="Constantia"/>
          <w:i w:val="1"/>
          <w:iCs w:val="1"/>
          <w:noProof w:val="0"/>
          <w:sz w:val="24"/>
          <w:szCs w:val="24"/>
          <w:lang w:val="fi-FI"/>
          <w:rPrChange w:author="Pöllänen Arto" w:date="2017-03-29T01:45:11.0331877" w:id="697975222">
            <w:rPr>
              <w:ins w:author="Pöllänen Arto" w:date="2017-03-29T01:38:58.901358" w:id="1071748755"/>
            </w:rPr>
          </w:rPrChange>
        </w:rPr>
        <w:pPrChange w:author="Pöllänen Arto" w:date="2017-03-29T01:45:11.0331877" w:id="1124862459">
          <w:pPr/>
        </w:pPrChange>
      </w:pPr>
      <w:ins w:author="Pöllänen Arto" w:date="2017-03-29T01:38:28.2924668" w:id="1472007964">
        <w:r w:rsidRPr="0270C299" w:rsidR="6482DCFA">
          <w:rPr>
            <w:rFonts w:ascii="Constantia" w:hAnsi="Constantia" w:eastAsia="Constantia" w:cs="Constantia"/>
            <w:i w:val="1"/>
            <w:iCs w:val="1"/>
            <w:noProof w:val="0"/>
            <w:sz w:val="24"/>
            <w:szCs w:val="24"/>
            <w:lang w:val="fi-FI"/>
            <w:rPrChange w:author="Pöllänen Arto" w:date="2017-03-29T07:07:47.6721366" w:id="135196555">
              <w:rPr/>
            </w:rPrChange>
          </w:rPr>
          <w:t>http://www.runokone.com/runokone/</w:t>
        </w:r>
      </w:ins>
    </w:p>
    <w:p w:rsidR="011B908B" w:rsidP="1719409F" w:rsidRDefault="011B908B" w14:paraId="051A33D8" w14:textId="72DA3053">
      <w:pPr>
        <w:rPr>
          <w:ins w:author="Pöllänen Arto" w:date="2017-03-29T01:39:29.5591723" w:id="2146732533"/>
          <w:rFonts w:ascii="Constantia" w:hAnsi="Constantia" w:eastAsia="Constantia" w:cs="Constantia"/>
          <w:i w:val="1"/>
          <w:iCs w:val="1"/>
          <w:noProof w:val="0"/>
          <w:sz w:val="24"/>
          <w:szCs w:val="24"/>
          <w:lang w:val="fi-FI"/>
          <w:rPrChange w:author="Pöllänen Arto" w:date="2017-03-29T01:45:11.0331877" w:id="1608341464">
            <w:rPr>
              <w:ins w:author="Pöllänen Arto" w:date="2017-03-29T01:39:29.5591723" w:id="487553606"/>
            </w:rPr>
          </w:rPrChange>
        </w:rPr>
        <w:pPrChange w:author="Pöllänen Arto" w:date="2017-03-29T01:45:11.0331877" w:id="2061129014">
          <w:pPr/>
        </w:pPrChange>
      </w:pPr>
      <w:ins w:author="Pöllänen Arto" w:date="2017-03-29T01:38:58.901358" w:id="1787983423">
        <w:r w:rsidRPr="0270C299" w:rsidR="011B908B">
          <w:rPr>
            <w:rFonts w:ascii="Constantia" w:hAnsi="Constantia" w:eastAsia="Constantia" w:cs="Constantia"/>
            <w:i w:val="1"/>
            <w:iCs w:val="1"/>
            <w:noProof w:val="0"/>
            <w:sz w:val="24"/>
            <w:szCs w:val="24"/>
            <w:lang w:val="fi-FI"/>
            <w:rPrChange w:author="Pöllänen Arto" w:date="2017-03-29T07:07:47.6721366" w:id="1753031548">
              <w:rPr/>
            </w:rPrChange>
          </w:rPr>
          <w:t>http://www.ioni.org/runokone/index.php</w:t>
        </w:r>
      </w:ins>
    </w:p>
    <w:p w:rsidR="62AD9C9A" w:rsidP="1719409F" w:rsidRDefault="62AD9C9A" w14:textId="56773A58" w14:paraId="677C1B84">
      <w:pPr>
        <w:rPr>
          <w:ins w:author="Pöllänen Arto" w:date="2017-03-29T01:40:37.9423725" w:id="413988901"/>
          <w:rFonts w:ascii="Constantia" w:hAnsi="Constantia" w:eastAsia="Constantia" w:cs="Constantia"/>
          <w:i w:val="1"/>
          <w:iCs w:val="1"/>
          <w:noProof w:val="0"/>
          <w:sz w:val="24"/>
          <w:szCs w:val="24"/>
          <w:lang w:val="fi-FI"/>
          <w:rPrChange w:author="Pöllänen Arto" w:date="2017-03-29T01:45:11.0331877" w:id="509564461">
            <w:rPr>
              <w:ins w:author="Pöllänen Arto" w:date="2017-03-29T01:40:37.9423725" w:id="973858842"/>
            </w:rPr>
          </w:rPrChange>
        </w:rPr>
        <w:pPrChange w:author="Pöllänen Arto" w:date="2017-03-29T01:45:11.0331877" w:id="799124619">
          <w:pPr/>
        </w:pPrChange>
      </w:pPr>
      <w:ins w:author="Pöllänen Arto" w:date="2017-03-29T01:39:29.5591723" w:id="273470281">
        <w:r w:rsidRPr="0270C299" w:rsidR="62AD9C9A">
          <w:rPr>
            <w:rFonts w:ascii="Constantia" w:hAnsi="Constantia" w:eastAsia="Constantia" w:cs="Constantia"/>
            <w:i w:val="1"/>
            <w:iCs w:val="1"/>
            <w:noProof w:val="0"/>
            <w:sz w:val="24"/>
            <w:szCs w:val="24"/>
            <w:lang w:val="fi-FI"/>
            <w:rPrChange w:author="Pöllänen Arto" w:date="2017-03-29T07:07:47.6721366" w:id="75504307">
              <w:rPr/>
            </w:rPrChange>
          </w:rPr>
          <w:t>http://www.tarinakaruselli.fi/runogeneraattori/</w:t>
        </w:r>
      </w:ins>
    </w:p>
    <w:p w:rsidR="62AD9C9A" w:rsidDel="07F29EDA" w:rsidRDefault="62AD9C9A" w14:textId="56773A58" w14:paraId="596F0A5D">
      <w:pPr>
        <w:rPr>
          <w:del w:author="Pöllänen Arto" w:date="2017-03-29T01:40:37.9423725" w:id="821369043"/>
          <w:rFonts w:ascii="Constantia" w:hAnsi="Constantia" w:eastAsia="Constantia" w:cs="Constantia"/>
          <w:noProof w:val="0"/>
          <w:sz w:val="24"/>
          <w:szCs w:val="24"/>
          <w:lang w:val="fi-FI"/>
          <w:rPrChange w:author="Pöllänen Arto" w:date="2017-03-29T01:40:07.576749" w:id="1730427300">
            <w:rPr/>
          </w:rPrChange>
        </w:rPr>
      </w:pPr>
      <w:ins w:author="Pöllänen Arto" w:date="2017-03-29T01:40:37.9423725" w:id="686901998">
        <w:r w:rsidRPr="0270C299" w:rsidR="07F29EDA">
          <w:rPr>
            <w:rFonts w:ascii="Constantia" w:hAnsi="Constantia" w:eastAsia="Constantia" w:cs="Constantia"/>
            <w:i w:val="1"/>
            <w:iCs w:val="1"/>
            <w:noProof w:val="0"/>
            <w:sz w:val="24"/>
            <w:szCs w:val="24"/>
            <w:lang w:val="fi-FI"/>
            <w:rPrChange w:author="Pöllänen Arto" w:date="2017-03-29T07:07:47.6721366" w:id="2059697693">
              <w:rPr/>
            </w:rPrChange>
          </w:rPr>
          <w:t>http://yle.fi/ylex/uutiset/somessa_supersuosion_saanut_oletrunofi-sivusto_on_runoillut_jo_miljoonalle_kayttajalle/3-7579300</w:t>
        </w:r>
      </w:ins>
    </w:p>
    <w:p w:rsidR="07F29EDA" w:rsidP="123A4AEA" w:rsidRDefault="07F29EDA" w14:paraId="1D602B66">
      <w:pPr>
        <w:rPr>
          <w:ins w:author="Pöllänen Arto" w:date="2017-03-29T05:47:35.7269843" w:id="1598633450"/>
          <w:rFonts w:ascii="Constantia" w:hAnsi="Constantia" w:eastAsia="Constantia" w:cs="Constantia"/>
          <w:i w:val="1"/>
          <w:iCs w:val="1"/>
          <w:noProof w:val="0"/>
          <w:sz w:val="24"/>
          <w:szCs w:val="24"/>
          <w:lang w:val="fi-FI"/>
          <w:rPrChange w:author="Pöllänen Arto" w:date="2017-03-29T05:47:35.7269843" w:id="1255957928">
            <w:rPr/>
          </w:rPrChange>
        </w:rPr>
        <w:pPrChange w:author="Pöllänen Arto" w:date="2017-03-29T05:47:35.7269843" w:id="1419781113">
          <w:pPr/>
        </w:pPrChange>
      </w:pPr>
    </w:p>
    <w:p w:rsidR="123A4AEA" w:rsidP="3AF1895C" w:rsidRDefault="123A4AEA" w14:paraId="47E8408E" w14:noSpellErr="1" w14:textId="79393CAA">
      <w:pPr>
        <w:pStyle w:val="Normaali"/>
        <w:spacing w:before="100" w:beforeAutospacing="off" w:after="120" w:afterAutospacing="off"/>
        <w:rPr>
          <w:noProof w:val="0"/>
          <w:sz w:val="24"/>
          <w:szCs w:val="24"/>
          <w:lang w:val="fi-FI"/>
          <w:rPrChange w:author="Pöllänen Arto" w:date="2017-03-29T05:48:06.5272037" w:id="1773989699">
            <w:rPr/>
          </w:rPrChange>
        </w:rPr>
        <w:pPrChange w:author="Pöllänen Arto" w:date="2017-03-29T05:48:06.5272037" w:id="153948285">
          <w:pPr/>
        </w:pPrChange>
      </w:pPr>
      <w:ins w:author="Pöllänen Arto" w:date="2017-03-29T05:47:35.7269843" w:id="109731724">
        <w:r w:rsidRPr="123A4AEA" w:rsidR="123A4AEA">
          <w:rPr>
            <w:noProof w:val="0"/>
            <w:sz w:val="24"/>
            <w:szCs w:val="24"/>
            <w:lang w:val="fi-FI"/>
            <w:rPrChange w:author="Pöllänen Arto" w:date="2017-03-29T05:47:35.7269843" w:id="1448907793">
              <w:rPr/>
            </w:rPrChange>
          </w:rPr>
          <w:t xml:space="preserve">Niissä kysytään yleensä käyttäjältä </w:t>
        </w:r>
        <w:r w:rsidRPr="123A4AEA" w:rsidR="123A4AEA">
          <w:rPr>
            <w:noProof w:val="0"/>
            <w:sz w:val="24"/>
            <w:szCs w:val="24"/>
            <w:lang w:val="fi-FI"/>
            <w:rPrChange w:author="Pöllänen Arto" w:date="2017-03-29T05:47:35.7269843" w:id="2021429082">
              <w:rPr/>
            </w:rPrChange>
          </w:rPr>
          <w:t>sanoja, joita halutaan run</w:t>
        </w:r>
        <w:r w:rsidRPr="123A4AEA" w:rsidR="123A4AEA">
          <w:rPr>
            <w:noProof w:val="0"/>
            <w:sz w:val="24"/>
            <w:szCs w:val="24"/>
            <w:lang w:val="fi-FI"/>
            <w:rPrChange w:author="Pöllänen Arto" w:date="2017-03-29T05:47:35.7269843" w:id="388769806">
              <w:rPr/>
            </w:rPrChange>
          </w:rPr>
          <w:t xml:space="preserve">oon ja generaattori muodostaa runon </w:t>
        </w:r>
        <w:r w:rsidRPr="123A4AEA" w:rsidR="123A4AEA">
          <w:rPr>
            <w:noProof w:val="0"/>
            <w:sz w:val="24"/>
            <w:szCs w:val="24"/>
            <w:lang w:val="fi-FI"/>
            <w:rPrChange w:author="Pöllänen Arto" w:date="2017-03-29T05:47:35.7269843" w:id="244494810">
              <w:rPr/>
            </w:rPrChange>
          </w:rPr>
          <w:t xml:space="preserve">arpoen sanoja </w:t>
        </w:r>
        <w:r w:rsidRPr="123A4AEA" w:rsidR="123A4AEA">
          <w:rPr>
            <w:noProof w:val="0"/>
            <w:sz w:val="24"/>
            <w:szCs w:val="24"/>
            <w:lang w:val="fi-FI"/>
            <w:rPrChange w:author="Pöllänen Arto" w:date="2017-03-29T05:47:35.7269843" w:id="1565525612">
              <w:rPr/>
            </w:rPrChange>
          </w:rPr>
          <w:t>valmiiseen malliin</w:t>
        </w:r>
        <w:r w:rsidRPr="123A4AEA" w:rsidR="123A4AEA">
          <w:rPr>
            <w:noProof w:val="0"/>
            <w:sz w:val="24"/>
            <w:szCs w:val="24"/>
            <w:lang w:val="fi-FI"/>
            <w:rPrChange w:author="Pöllänen Arto" w:date="2017-03-29T05:47:35.7269843" w:id="1664496259">
              <w:rPr/>
            </w:rPrChange>
          </w:rPr>
          <w:t>. L</w:t>
        </w:r>
        <w:r w:rsidRPr="123A4AEA" w:rsidR="123A4AEA">
          <w:rPr>
            <w:noProof w:val="0"/>
            <w:sz w:val="24"/>
            <w:szCs w:val="24"/>
            <w:lang w:val="fi-FI"/>
            <w:rPrChange w:author="Pöllänen Arto" w:date="2017-03-29T05:47:35.7269843" w:id="660171987">
              <w:rPr/>
            </w:rPrChange>
          </w:rPr>
          <w:t xml:space="preserve">yriikkarengin lähtökohta on erilainen, koska </w:t>
        </w:r>
      </w:ins>
      <w:ins w:author="Pöllänen Arto" w:date="2017-03-29T05:48:06.5272037" w:id="583462443">
        <w:r w:rsidRPr="123A4AEA" w:rsidR="3AF1895C">
          <w:rPr>
            <w:noProof w:val="0"/>
            <w:sz w:val="24"/>
            <w:szCs w:val="24"/>
            <w:lang w:val="fi-FI"/>
            <w:rPrChange w:author="Pöllänen Arto" w:date="2017-03-29T05:47:35.7269843" w:id="1711331801">
              <w:rPr/>
            </w:rPrChange>
          </w:rPr>
          <w:t>siinä</w:t>
        </w:r>
      </w:ins>
      <w:ins w:author="Pöllänen Arto" w:date="2017-03-29T05:47:35.7269843" w:id="732024237">
        <w:r w:rsidRPr="123A4AEA" w:rsidR="123A4AEA">
          <w:rPr>
            <w:noProof w:val="0"/>
            <w:sz w:val="24"/>
            <w:szCs w:val="24"/>
            <w:lang w:val="fi-FI"/>
            <w:rPrChange w:author="Pöllänen Arto" w:date="2017-03-29T05:47:35.7269843" w:id="705624612">
              <w:rPr/>
            </w:rPrChange>
          </w:rPr>
          <w:t xml:space="preserve"> </w:t>
        </w:r>
        <w:r w:rsidRPr="123A4AEA" w:rsidR="123A4AEA">
          <w:rPr>
            <w:noProof w:val="0"/>
            <w:sz w:val="24"/>
            <w:szCs w:val="24"/>
            <w:lang w:val="fi-FI"/>
            <w:rPrChange w:author="Pöllänen Arto" w:date="2017-03-29T05:47:35.7269843" w:id="1558257750">
              <w:rPr/>
            </w:rPrChange>
          </w:rPr>
          <w:t>yritetään kopioida m</w:t>
        </w:r>
        <w:r w:rsidRPr="123A4AEA" w:rsidR="123A4AEA">
          <w:rPr>
            <w:noProof w:val="0"/>
            <w:sz w:val="24"/>
            <w:szCs w:val="24"/>
            <w:lang w:val="fi-FI"/>
            <w:rPrChange w:author="Pöllänen Arto" w:date="2017-03-29T05:47:35.7269843" w:id="2114113112">
              <w:rPr/>
            </w:rPrChange>
          </w:rPr>
          <w:t xml:space="preserve">allisanoituksen rakenne mahdollisimman tarkasti. </w:t>
        </w:r>
        <w:r w:rsidRPr="123A4AEA" w:rsidR="123A4AEA">
          <w:rPr>
            <w:noProof w:val="0"/>
            <w:sz w:val="24"/>
            <w:szCs w:val="24"/>
            <w:lang w:val="fi-FI"/>
            <w:rPrChange w:author="Pöllänen Arto" w:date="2017-03-29T05:47:35.7269843" w:id="815968008">
              <w:rPr/>
            </w:rPrChange>
          </w:rPr>
          <w:t xml:space="preserve"> </w:t>
        </w:r>
      </w:ins>
    </w:p>
    <w:p w:rsidR="50DBB4E2" w:rsidP="75E1ECAB" w:rsidRDefault="50DBB4E2" w14:paraId="453D6909" w14:noSpellErr="1" w14:textId="098747C1">
      <w:pPr>
        <w:pStyle w:val="Otsikko1"/>
        <w:rPr>
          <w:ins w:author="Pöllänen Arto" w:date="2017-03-29T06:33:46.7551488" w:id="991563926"/>
          <w:noProof w:val="0"/>
          <w:sz w:val="24"/>
          <w:szCs w:val="24"/>
          <w:lang w:val="fi-FI"/>
          <w:rPrChange w:author="Pöllänen Arto" w:date="2017-03-29T06:33:46.7551488" w:id="916140109">
            <w:rPr/>
          </w:rPrChange>
        </w:rPr>
        <w:pPrChange w:author="Pöllänen Arto" w:date="2017-03-29T06:33:46.7551488" w:id="545360832">
          <w:pPr/>
        </w:pPrChange>
      </w:pPr>
      <w:ins w:author="Pöllänen Arto" w:date="2017-03-29T06:33:46.7551488" w:id="1061063782">
        <w:r w:rsidRPr="3A8E400C" w:rsidR="75E1ECAB">
          <w:rPr>
            <w:noProof w:val="0"/>
            <w:sz w:val="36"/>
            <w:szCs w:val="36"/>
            <w:lang w:val="fi-FI"/>
            <w:rPrChange w:author="Pöllänen Arto" w:date="2017-03-29T01:36:03.3830858" w:id="1582424220">
              <w:rPr/>
            </w:rPrChange>
          </w:rPr>
          <w:t>Projektin t</w:t>
        </w:r>
        <w:r w:rsidRPr="3A8E400C" w:rsidR="75E1ECAB">
          <w:rPr>
            <w:noProof w:val="0"/>
            <w:sz w:val="36"/>
            <w:szCs w:val="36"/>
            <w:lang w:val="fi-FI"/>
            <w:rPrChange w:author="Pöllänen Arto" w:date="2017-03-29T01:36:03.3830858" w:id="525634389">
              <w:rPr/>
            </w:rPrChange>
          </w:rPr>
          <w:t>oteutunut a</w:t>
        </w:r>
      </w:ins>
      <w:ins w:author="Pöllänen Arto" w:date="2017-03-29T01:35:32.8377647" w:id="168576773">
        <w:r w:rsidRPr="3A8E400C" w:rsidR="50DBB4E2">
          <w:rPr>
            <w:noProof w:val="0"/>
            <w:sz w:val="36"/>
            <w:szCs w:val="36"/>
            <w:lang w:val="fi-FI"/>
            <w:rPrChange w:author="Pöllänen Arto" w:date="2017-03-29T01:36:03.3830858" w:id="108330446">
              <w:rPr/>
            </w:rPrChange>
          </w:rPr>
          <w:t>ikataulu</w:t>
        </w:r>
      </w:ins>
    </w:p>
    <w:p w:rsidR="75E1ECAB" w:rsidP="4421B3D6" w:rsidRDefault="75E1ECAB" w14:paraId="22103DF9" w14:noSpellErr="1" w14:textId="66FF72D8">
      <w:pPr>
        <w:pStyle w:val="Normaali"/>
        <w:rPr>
          <w:ins w:author="Pöllänen Arto" w:date="2017-03-29T06:35:54.8478159" w:id="379958343"/>
          <w:noProof w:val="0"/>
          <w:lang w:val="fi-FI"/>
          <w:rPrChange w:author="Pöllänen Arto" w:date="2017-03-29T06:35:54.8478159" w:id="1970141539">
            <w:rPr/>
          </w:rPrChange>
        </w:rPr>
        <w:pPrChange w:author="Pöllänen Arto" w:date="2017-03-29T06:35:54.8478159" w:id="1622886246">
          <w:pPr/>
        </w:pPrChange>
      </w:pPr>
      <w:ins w:author="Pöllänen Arto" w:date="2017-03-29T06:34:16.4384524" w:id="1300076295">
        <w:r w:rsidRPr="35ECCB14" w:rsidR="35ECCB14">
          <w:rPr>
            <w:noProof w:val="0"/>
            <w:sz w:val="24"/>
            <w:szCs w:val="24"/>
            <w:lang w:val="fi-FI"/>
            <w:rPrChange w:author="Pöllänen Arto" w:date="2017-03-29T06:34:16.4384524" w:id="981934464">
              <w:rPr/>
            </w:rPrChange>
          </w:rPr>
          <w:t xml:space="preserve">v</w:t>
        </w:r>
      </w:ins>
      <w:ins w:author="Pöllänen Arto" w:date="2017-03-29T06:33:46.7551488" w:id="1974798897">
        <w:r w:rsidRPr="35ECCB14" w:rsidR="75E1ECAB">
          <w:rPr>
            <w:noProof w:val="0"/>
            <w:sz w:val="24"/>
            <w:szCs w:val="24"/>
            <w:lang w:val="fi-FI"/>
            <w:rPrChange w:author="Pöllänen Arto" w:date="2017-03-29T06:34:16.4384524" w:id="1380720410">
              <w:rPr/>
            </w:rPrChange>
          </w:rPr>
          <w:t xml:space="preserve">ko </w:t>
        </w:r>
      </w:ins>
      <w:ins w:author="Pöllänen Arto" w:date="2017-03-29T06:34:16.4384524" w:id="418776092">
        <w:r w:rsidRPr="35ECCB14" w:rsidR="35ECCB14">
          <w:rPr>
            <w:noProof w:val="0"/>
            <w:sz w:val="24"/>
            <w:szCs w:val="24"/>
            <w:lang w:val="fi-FI"/>
            <w:rPrChange w:author="Pöllänen Arto" w:date="2017-03-29T06:34:16.4384524" w:id="501519876">
              <w:rPr/>
            </w:rPrChange>
          </w:rPr>
          <w:t>8</w:t>
        </w:r>
        <w:r w:rsidRPr="35ECCB14" w:rsidR="35ECCB14">
          <w:rPr>
            <w:noProof w:val="0"/>
            <w:sz w:val="24"/>
            <w:szCs w:val="24"/>
            <w:lang w:val="fi-FI"/>
            <w:rPrChange w:author="Pöllänen Arto" w:date="2017-03-29T06:34:16.4384524" w:id="556831659">
              <w:rPr/>
            </w:rPrChange>
          </w:rPr>
          <w:t xml:space="preserve">: </w:t>
        </w:r>
      </w:ins>
      <w:ins w:author="Pöllänen Arto" w:date="2017-03-29T06:34:47.1264597" w:id="1884229879">
        <w:r w:rsidRPr="35ECCB14" w:rsidR="4DD269D2">
          <w:rPr>
            <w:noProof w:val="0"/>
            <w:sz w:val="24"/>
            <w:szCs w:val="24"/>
            <w:lang w:val="fi-FI"/>
            <w:rPrChange w:author="Pöllänen Arto" w:date="2017-03-29T06:34:16.4384524" w:id="1885498137">
              <w:rPr/>
            </w:rPrChange>
          </w:rPr>
          <w:t xml:space="preserve">perehtyminen </w:t>
        </w:r>
        <w:r w:rsidRPr="35ECCB14" w:rsidR="4DD269D2">
          <w:rPr>
            <w:noProof w:val="0"/>
            <w:sz w:val="24"/>
            <w:szCs w:val="24"/>
            <w:lang w:val="fi-FI"/>
            <w:rPrChange w:author="Pöllänen Arto" w:date="2017-03-29T06:34:16.4384524" w:id="1595509794">
              <w:rPr/>
            </w:rPrChange>
          </w:rPr>
          <w:t xml:space="preserve">"kilpailijoihin"</w:t>
        </w:r>
      </w:ins>
      <w:ins w:author="Pöllänen Arto" w:date="2017-03-29T06:35:23.7218228" w:id="119524575">
        <w:r w:rsidRPr="35ECCB14" w:rsidR="035F948C">
          <w:rPr>
            <w:noProof w:val="0"/>
            <w:sz w:val="24"/>
            <w:szCs w:val="24"/>
            <w:lang w:val="fi-FI"/>
            <w:rPrChange w:author="Pöllänen Arto" w:date="2017-03-29T06:34:16.4384524" w:id="686178545">
              <w:rPr/>
            </w:rPrChange>
          </w:rPr>
          <w:t xml:space="preserve">,</w:t>
        </w:r>
      </w:ins>
      <w:ins w:author="Pöllänen Arto" w:date="2017-03-29T06:35:54.8478159" w:id="1008418533">
        <w:r w:rsidRPr="35ECCB14" w:rsidR="4421B3D6">
          <w:rPr>
            <w:noProof w:val="0"/>
            <w:sz w:val="24"/>
            <w:szCs w:val="24"/>
            <w:lang w:val="fi-FI"/>
            <w:rPrChange w:author="Pöllänen Arto" w:date="2017-03-29T06:34:16.4384524" w:id="1624078009">
              <w:rPr/>
            </w:rPrChange>
          </w:rPr>
          <w:t xml:space="preserve"> nettisivun perustaminen</w:t>
        </w:r>
      </w:ins>
    </w:p>
    <w:p w:rsidR="4421B3D6" w:rsidP="408B0E30" w:rsidRDefault="4421B3D6" w14:noSpellErr="1" w14:paraId="529AC421" w14:textId="3B09EA7E">
      <w:pPr>
        <w:pStyle w:val="Normaali"/>
        <w:rPr>
          <w:ins w:author="Pöllänen Arto" w:date="2017-03-29T06:36:55.0205772" w:id="2116245889"/>
          <w:noProof w:val="0"/>
          <w:sz w:val="24"/>
          <w:szCs w:val="24"/>
          <w:lang w:val="fi-FI"/>
          <w:rPrChange w:author="Pöllänen Arto" w:date="2017-03-29T06:36:55.0205772" w:id="1930050910">
            <w:rPr/>
          </w:rPrChange>
        </w:rPr>
        <w:pPrChange w:author="Pöllänen Arto" w:date="2017-03-29T06:36:55.0205772" w:id="1777820916">
          <w:pPr/>
        </w:pPrChange>
      </w:pPr>
      <w:ins w:author="Pöllänen Arto" w:date="2017-03-29T06:35:54.8478159" w:id="1911723099">
        <w:r w:rsidRPr="4421B3D6" w:rsidR="4421B3D6">
          <w:rPr>
            <w:noProof w:val="0"/>
            <w:sz w:val="24"/>
            <w:szCs w:val="24"/>
            <w:lang w:val="fi-FI"/>
            <w:rPrChange w:author="Pöllänen Arto" w:date="2017-03-29T06:35:54.8478159" w:id="1811296816">
              <w:rPr/>
            </w:rPrChange>
          </w:rPr>
          <w:t xml:space="preserve">vko 9: </w:t>
        </w:r>
      </w:ins>
      <w:ins w:author="Pöllänen Arto" w:date="2017-03-29T06:36:25.3639368" w:id="1420944582">
        <w:r w:rsidRPr="4421B3D6" w:rsidR="3BBDE4EE">
          <w:rPr>
            <w:noProof w:val="0"/>
            <w:sz w:val="24"/>
            <w:szCs w:val="24"/>
            <w:lang w:val="fi-FI"/>
            <w:rPrChange w:author="Pöllänen Arto" w:date="2017-03-29T06:35:54.8478159" w:id="792660524">
              <w:rPr/>
            </w:rPrChange>
          </w:rPr>
          <w:t xml:space="preserve">toiminnallisuuden suunn</w:t>
        </w:r>
      </w:ins>
      <w:ins w:author="Pöllänen Arto" w:date="2017-03-29T06:36:55.0205772" w:id="1139625230">
        <w:r w:rsidRPr="4421B3D6" w:rsidR="408B0E30">
          <w:rPr>
            <w:noProof w:val="0"/>
            <w:sz w:val="24"/>
            <w:szCs w:val="24"/>
            <w:lang w:val="fi-FI"/>
            <w:rPrChange w:author="Pöllänen Arto" w:date="2017-03-29T06:35:54.8478159" w:id="1113978903">
              <w:rPr/>
            </w:rPrChange>
          </w:rPr>
          <w:t xml:space="preserve">ittelu, tietokantarakenteen määrittely</w:t>
        </w:r>
      </w:ins>
    </w:p>
    <w:p w:rsidR="4421B3D6" w:rsidP="641BF4A7" w:rsidRDefault="4421B3D6" w14:noSpellErr="1" w14:paraId="75875DFC" w14:textId="1CA2ECBD">
      <w:pPr>
        <w:pStyle w:val="Normaali"/>
        <w:rPr>
          <w:ins w:author="Pöllänen Arto" w:date="2017-03-29T06:38:26.0787173" w:id="1291657152"/>
          <w:noProof w:val="0"/>
          <w:sz w:val="24"/>
          <w:szCs w:val="24"/>
          <w:lang w:val="fi-FI"/>
          <w:rPrChange w:author="Pöllänen Arto" w:date="2017-03-29T06:38:26.0787173" w:id="1804547882">
            <w:rPr/>
          </w:rPrChange>
        </w:rPr>
        <w:pPrChange w:author="Pöllänen Arto" w:date="2017-03-29T06:38:26.0787173" w:id="1777820916">
          <w:pPr/>
        </w:pPrChange>
      </w:pPr>
      <w:ins w:author="Pöllänen Arto" w:date="2017-03-29T06:37:25.7889886" w:id="951185327">
        <w:r w:rsidRPr="4421B3D6" w:rsidR="330E30AD">
          <w:rPr>
            <w:noProof w:val="0"/>
            <w:sz w:val="24"/>
            <w:szCs w:val="24"/>
            <w:lang w:val="fi-FI"/>
            <w:rPrChange w:author="Pöllänen Arto" w:date="2017-03-29T06:35:54.8478159" w:id="1998155159">
              <w:rPr/>
            </w:rPrChange>
          </w:rPr>
          <w:t xml:space="preserve">vko </w:t>
        </w:r>
        <w:r w:rsidRPr="4421B3D6" w:rsidR="330E30AD">
          <w:rPr>
            <w:noProof w:val="0"/>
            <w:sz w:val="24"/>
            <w:szCs w:val="24"/>
            <w:lang w:val="fi-FI"/>
            <w:rPrChange w:author="Pöllänen Arto" w:date="2017-03-29T06:35:54.8478159" w:id="980858005">
              <w:rPr/>
            </w:rPrChange>
          </w:rPr>
          <w:t xml:space="preserve">10: sanastojen lataaminen tietokan</w:t>
        </w:r>
      </w:ins>
      <w:ins w:author="Pöllänen Arto" w:date="2017-03-29T06:37:55.9689311" w:id="1512547752">
        <w:r w:rsidRPr="4421B3D6" w:rsidR="2B405B02">
          <w:rPr>
            <w:noProof w:val="0"/>
            <w:sz w:val="24"/>
            <w:szCs w:val="24"/>
            <w:lang w:val="fi-FI"/>
            <w:rPrChange w:author="Pöllänen Arto" w:date="2017-03-29T06:35:54.8478159" w:id="502096617">
              <w:rPr/>
            </w:rPrChange>
          </w:rPr>
          <w:t xml:space="preserve">nan tauluihin</w:t>
        </w:r>
      </w:ins>
      <w:ins w:author="Pöllänen Arto" w:date="2017-03-29T06:38:26.0787173" w:id="37697625">
        <w:r w:rsidRPr="641BF4A7" w:rsidR="641BF4A7">
          <w:rPr>
            <w:noProof w:val="0"/>
            <w:sz w:val="24"/>
            <w:szCs w:val="24"/>
            <w:lang w:val="fi-FI"/>
            <w:rPrChange w:author="Pöllänen Arto" w:date="2017-03-29T06:38:26.0787173" w:id="207698353">
              <w:rPr/>
            </w:rPrChange>
          </w:rPr>
          <w:t>, käyttöliittymän suunnittelu</w:t>
        </w:r>
      </w:ins>
    </w:p>
    <w:p w:rsidR="4421B3D6" w:rsidP="403F358A" w:rsidRDefault="4421B3D6" w14:noSpellErr="1" w14:paraId="78FFD09B" w14:textId="3A6147F4">
      <w:pPr>
        <w:pStyle w:val="Normaali"/>
        <w:rPr>
          <w:ins w:author="Pöllänen Arto" w:date="2017-03-29T06:39:26.5383636" w:id="497824579"/>
          <w:noProof w:val="0"/>
          <w:sz w:val="24"/>
          <w:szCs w:val="24"/>
          <w:lang w:val="fi-FI"/>
          <w:rPrChange w:author="Pöllänen Arto" w:date="2017-03-29T06:39:26.5383636" w:id="1449794758">
            <w:rPr/>
          </w:rPrChange>
        </w:rPr>
        <w:pPrChange w:author="Pöllänen Arto" w:date="2017-03-29T06:39:26.5383636" w:id="1777820916">
          <w:pPr/>
        </w:pPrChange>
      </w:pPr>
      <w:ins w:author="Pöllänen Arto" w:date="2017-03-29T06:38:26.0787173" w:id="1757934993">
        <w:r w:rsidRPr="4421B3D6" w:rsidR="641BF4A7">
          <w:rPr>
            <w:noProof w:val="0"/>
            <w:sz w:val="24"/>
            <w:szCs w:val="24"/>
            <w:lang w:val="fi-FI"/>
            <w:rPrChange w:author="Pöllänen Arto" w:date="2017-03-29T06:35:54.8478159" w:id="152563839">
              <w:rPr/>
            </w:rPrChange>
          </w:rPr>
          <w:t xml:space="preserve">vko 11</w:t>
        </w:r>
      </w:ins>
      <w:ins w:author="Pöllänen Arto" w:date="2017-03-29T06:39:26.5383636" w:id="82396239">
        <w:r w:rsidRPr="4421B3D6" w:rsidR="403F358A">
          <w:rPr>
            <w:noProof w:val="0"/>
            <w:sz w:val="24"/>
            <w:szCs w:val="24"/>
            <w:lang w:val="fi-FI"/>
            <w:rPrChange w:author="Pöllänen Arto" w:date="2017-03-29T06:35:54.8478159" w:id="832123458">
              <w:rPr/>
            </w:rPrChange>
          </w:rPr>
          <w:t xml:space="preserve">-12</w:t>
        </w:r>
      </w:ins>
      <w:ins w:author="Pöllänen Arto" w:date="2017-03-29T06:38:26.0787173" w:id="1406682908">
        <w:r w:rsidRPr="4421B3D6" w:rsidR="641BF4A7">
          <w:rPr>
            <w:noProof w:val="0"/>
            <w:sz w:val="24"/>
            <w:szCs w:val="24"/>
            <w:lang w:val="fi-FI"/>
            <w:rPrChange w:author="Pöllänen Arto" w:date="2017-03-29T06:35:54.8478159" w:id="96260651">
              <w:rPr/>
            </w:rPrChange>
          </w:rPr>
          <w:t xml:space="preserve">:</w:t>
        </w:r>
      </w:ins>
      <w:ins w:author="Pöllänen Arto" w:date="2017-03-29T06:39:26.5383636" w:id="1673108989">
        <w:r w:rsidRPr="4421B3D6" w:rsidR="403F358A">
          <w:rPr>
            <w:noProof w:val="0"/>
            <w:sz w:val="24"/>
            <w:szCs w:val="24"/>
            <w:lang w:val="fi-FI"/>
            <w:rPrChange w:author="Pöllänen Arto" w:date="2017-03-29T06:35:54.8478159" w:id="2022376712">
              <w:rPr/>
            </w:rPrChange>
          </w:rPr>
          <w:t xml:space="preserve"> toteutus ja testaus</w:t>
        </w:r>
      </w:ins>
    </w:p>
    <w:p w:rsidR="4421B3D6" w:rsidP="7EA2F14F" w:rsidRDefault="4421B3D6" w14:paraId="67D7CFEC" w14:noSpellErr="1" w14:textId="3A72B5C7">
      <w:pPr>
        <w:pStyle w:val="Normaali"/>
        <w:rPr>
          <w:noProof w:val="0"/>
          <w:sz w:val="24"/>
          <w:szCs w:val="24"/>
          <w:lang w:val="fi-FI"/>
          <w:rPrChange w:author="Pöllänen Arto" w:date="2017-03-29T06:39:56.783902" w:id="67154457">
            <w:rPr/>
          </w:rPrChange>
        </w:rPr>
        <w:pPrChange w:author="Pöllänen Arto" w:date="2017-03-29T06:39:56.783902" w:id="1777820916">
          <w:pPr/>
        </w:pPrChange>
      </w:pPr>
      <w:ins w:author="Pöllänen Arto" w:date="2017-03-29T06:39:56.783902" w:id="931847378">
        <w:r w:rsidRPr="7EA2F14F" w:rsidR="7EA2F14F">
          <w:rPr>
            <w:noProof w:val="0"/>
            <w:sz w:val="24"/>
            <w:szCs w:val="24"/>
            <w:lang w:val="fi-FI"/>
            <w:rPrChange w:author="Pöllänen Arto" w:date="2017-03-29T06:39:56.783902" w:id="663068322">
              <w:rPr/>
            </w:rPrChange>
          </w:rPr>
          <w:t>v</w:t>
        </w:r>
      </w:ins>
      <w:ins w:author="Pöllänen Arto" w:date="2017-03-29T06:39:26.5383636" w:id="1821079280">
        <w:r w:rsidRPr="4421B3D6" w:rsidR="403F358A">
          <w:rPr>
            <w:noProof w:val="0"/>
            <w:sz w:val="24"/>
            <w:szCs w:val="24"/>
            <w:lang w:val="fi-FI"/>
            <w:rPrChange w:author="Pöllänen Arto" w:date="2017-03-29T06:35:54.8478159" w:id="1994189869">
              <w:rPr/>
            </w:rPrChange>
          </w:rPr>
          <w:t xml:space="preserve">ko 13: </w:t>
        </w:r>
      </w:ins>
      <w:ins w:author="Pöllänen Arto" w:date="2017-03-29T06:39:56.783902" w:id="1707763968">
        <w:r w:rsidRPr="4421B3D6" w:rsidR="7EA2F14F">
          <w:rPr>
            <w:noProof w:val="0"/>
            <w:sz w:val="24"/>
            <w:szCs w:val="24"/>
            <w:lang w:val="fi-FI"/>
            <w:rPrChange w:author="Pöllänen Arto" w:date="2017-03-29T06:35:54.8478159" w:id="1046045446">
              <w:rPr/>
            </w:rPrChange>
          </w:rPr>
          <w:t xml:space="preserve">dokumentointi </w:t>
        </w:r>
      </w:ins>
      <w:ins w:author="Pöllänen Arto" w:date="2017-03-29T06:35:54.8478159" w:id="2060862149">
        <w:r w:rsidRPr="4421B3D6" w:rsidR="4421B3D6">
          <w:rPr>
            <w:noProof w:val="0"/>
            <w:sz w:val="24"/>
            <w:szCs w:val="24"/>
            <w:lang w:val="fi-FI"/>
            <w:rPrChange w:author="Pöllänen Arto" w:date="2017-03-29T06:35:54.8478159" w:id="1066585447">
              <w:rPr/>
            </w:rPrChange>
          </w:rPr>
          <w:t xml:space="preserve"> </w:t>
        </w:r>
      </w:ins>
    </w:p>
    <w:p w:rsidR="1CFC9C07" w:rsidDel="38534769" w:rsidP="1CFC9C07" w:rsidRDefault="1CFC9C07" w14:noSpellErr="1" w14:paraId="276B2808" w14:textId="10E2DD69">
      <w:pPr>
        <w:pStyle w:val="Normaali"/>
        <w:spacing w:before="100" w:beforeAutospacing="off" w:after="120" w:afterAutospacing="off"/>
        <w:rPr>
          <w:del w:author="Pöllänen Arto" w:date="2017-03-29T01:33:25.392343" w:id="374850960"/>
          <w:noProof w:val="0"/>
          <w:sz w:val="24"/>
          <w:szCs w:val="24"/>
          <w:lang w:val="fi-FI"/>
          <w:rPrChange w:author="Pöllänen Arto" w:date="2017-03-29T01:32:24.8328992" w:id="528962930">
            <w:rPr/>
          </w:rPrChange>
        </w:rPr>
        <w:pPrChange w:author="Pöllänen Arto" w:date="2017-03-29T01:32:24.8328992" w:id="954137795">
          <w:pPr/>
        </w:pPrChange>
      </w:pPr>
    </w:p>
    <w:p w:rsidR="38534769" w:rsidP="058C0AF7" w:rsidRDefault="38534769" w14:paraId="24670807" w14:textId="6FA46BA8" w14:noSpellErr="1">
      <w:pPr>
        <w:pStyle w:val="Otsikko1"/>
        <w:rPr>
          <w:ins w:author="Pöllänen Arto" w:date="2017-03-29T06:49:31.1874557" w:id="1209301319"/>
        </w:rPr>
        <w:pPrChange w:author="Pöllänen Arto" w:date="2017-03-29T01:34:32.4634626" w:id="1152018353">
          <w:pPr/>
        </w:pPrChange>
      </w:pPr>
      <w:ins w:author="Pöllänen Arto" w:date="2017-03-29T01:33:25.392343" w:id="1648305664">
        <w:r w:rsidRPr="56179959" w:rsidR="38534769">
          <w:rPr>
            <w:noProof w:val="0"/>
            <w:sz w:val="36"/>
            <w:szCs w:val="36"/>
            <w:lang w:val="fi-FI"/>
            <w:rPrChange w:author="Pöllänen Arto" w:date="2017-03-29T01:35:02.2043841" w:id="1820169159">
              <w:rPr/>
            </w:rPrChange>
          </w:rPr>
          <w:t>Tieto- ja viestintäteknisessä toimintaympäristössä toimiminen</w:t>
        </w:r>
      </w:ins>
    </w:p>
    <w:p w:rsidR="2BF98026" w:rsidP="1ED9B620" w:rsidRDefault="2BF98026" w14:paraId="1ED9B620" w14:noSpellErr="1" w14:textId="7CDB640E">
      <w:pPr>
        <w:pStyle w:val="Normaali"/>
        <w:rPr>
          <w:ins w:author="Pöllänen Arto" w:date="2017-03-29T06:59:38.6046826" w:id="1481790370"/>
          <w:rFonts w:ascii="Constantia" w:hAnsi="Constantia" w:eastAsia="Constantia" w:cs="Constantia"/>
          <w:i w:val="0"/>
          <w:iCs w:val="0"/>
          <w:noProof w:val="0"/>
          <w:sz w:val="24"/>
          <w:szCs w:val="24"/>
          <w:lang w:val="fi-FI"/>
          <w:rPrChange w:author="Pöllänen Arto" w:date="2017-03-29T06:59:38.6046826" w:id="641750535">
            <w:rPr/>
          </w:rPrChange>
        </w:rPr>
        <w:pPrChange w:author="Pöllänen Arto" w:date="2017-03-29T06:59:38.6046826" w:id="316879316">
          <w:pPr/>
        </w:pPrChange>
      </w:pPr>
      <w:ins w:author="Pöllänen Arto" w:date="2017-03-29T06:58:38.3959743" w:id="1377978844">
        <w:r w:rsidRPr="0270C299" w:rsidR="03773DD2">
          <w:rPr>
            <w:rFonts w:ascii="Constantia" w:hAnsi="Constantia" w:eastAsia="Constantia" w:cs="Constantia"/>
            <w:i w:val="0"/>
            <w:iCs w:val="0"/>
            <w:noProof w:val="0"/>
            <w:sz w:val="24"/>
            <w:szCs w:val="24"/>
            <w:lang w:val="fi-FI"/>
            <w:rPrChange w:author="Pöllänen Arto" w:date="2017-03-29T07:07:47.6721366" w:id="1345635733">
              <w:rPr/>
            </w:rPrChange>
          </w:rPr>
          <w:t>Sovelluksen t</w:t>
        </w:r>
        <w:r w:rsidRPr="0270C299" w:rsidR="03773DD2">
          <w:rPr>
            <w:rFonts w:ascii="Constantia" w:hAnsi="Constantia" w:eastAsia="Constantia" w:cs="Constantia"/>
            <w:i w:val="0"/>
            <w:iCs w:val="0"/>
            <w:noProof w:val="0"/>
            <w:sz w:val="24"/>
            <w:szCs w:val="24"/>
            <w:lang w:val="fi-FI"/>
            <w:rPrChange w:author="Pöllänen Arto" w:date="2017-03-29T07:07:47.6721366" w:id="792953162">
              <w:rPr/>
            </w:rPrChange>
          </w:rPr>
          <w:t>oteutus ja julkaisem</w:t>
        </w:r>
      </w:ins>
      <w:ins w:author="Pöllänen Arto" w:date="2017-03-29T06:59:08.7293427" w:id="2139533954">
        <w:r w:rsidRPr="0270C299" w:rsidR="5ECEB39B">
          <w:rPr>
            <w:rFonts w:ascii="Constantia" w:hAnsi="Constantia" w:eastAsia="Constantia" w:cs="Constantia"/>
            <w:i w:val="0"/>
            <w:iCs w:val="0"/>
            <w:noProof w:val="0"/>
            <w:sz w:val="24"/>
            <w:szCs w:val="24"/>
            <w:lang w:val="fi-FI"/>
            <w:rPrChange w:author="Pöllänen Arto" w:date="2017-03-29T07:07:47.6721366" w:id="1644609555">
              <w:rPr/>
            </w:rPrChange>
          </w:rPr>
          <w:t xml:space="preserve">inen </w:t>
        </w:r>
      </w:ins>
      <w:ins w:author="Pöllänen Arto" w:date="2017-03-29T06:58:38.3959743" w:id="271563810">
        <w:r w:rsidRPr="0270C299" w:rsidR="03773DD2">
          <w:rPr>
            <w:rFonts w:ascii="Constantia" w:hAnsi="Constantia" w:eastAsia="Constantia" w:cs="Constantia"/>
            <w:i w:val="0"/>
            <w:iCs w:val="0"/>
            <w:noProof w:val="0"/>
            <w:sz w:val="24"/>
            <w:szCs w:val="24"/>
            <w:lang w:val="fi-FI"/>
            <w:rPrChange w:author="Pöllänen Arto" w:date="2017-03-29T07:07:47.6721366" w:id="973426254">
              <w:rPr/>
            </w:rPrChange>
          </w:rPr>
          <w:t xml:space="preserve">osoittane</w:t>
        </w:r>
      </w:ins>
      <w:ins w:author="Pöllänen Arto" w:date="2017-03-29T06:59:08.7293427" w:id="591445027">
        <w:r w:rsidRPr="0270C299" w:rsidR="5ECEB39B">
          <w:rPr>
            <w:rFonts w:ascii="Constantia" w:hAnsi="Constantia" w:eastAsia="Constantia" w:cs="Constantia"/>
            <w:i w:val="0"/>
            <w:iCs w:val="0"/>
            <w:noProof w:val="0"/>
            <w:sz w:val="24"/>
            <w:szCs w:val="24"/>
            <w:lang w:val="fi-FI"/>
            <w:rPrChange w:author="Pöllänen Arto" w:date="2017-03-29T07:07:47.6721366" w:id="159202828">
              <w:rPr/>
            </w:rPrChange>
          </w:rPr>
          <w:t>vat</w:t>
        </w:r>
      </w:ins>
      <w:ins w:author="Pöllänen Arto" w:date="2017-03-29T06:58:38.3959743" w:id="770958749">
        <w:r w:rsidRPr="0270C299" w:rsidR="03773DD2">
          <w:rPr>
            <w:rFonts w:ascii="Constantia" w:hAnsi="Constantia" w:eastAsia="Constantia" w:cs="Constantia"/>
            <w:i w:val="0"/>
            <w:iCs w:val="0"/>
            <w:noProof w:val="0"/>
            <w:sz w:val="24"/>
            <w:szCs w:val="24"/>
            <w:lang w:val="fi-FI"/>
            <w:rPrChange w:author="Pöllänen Arto" w:date="2017-03-29T07:07:47.6721366" w:id="220482828">
              <w:rPr/>
            </w:rPrChange>
          </w:rPr>
          <w:t xml:space="preserve"> </w:t>
        </w:r>
        <w:r w:rsidRPr="0270C299" w:rsidR="03773DD2">
          <w:rPr>
            <w:rFonts w:ascii="Constantia" w:hAnsi="Constantia" w:eastAsia="Constantia" w:cs="Constantia"/>
            <w:i w:val="0"/>
            <w:iCs w:val="0"/>
            <w:noProof w:val="0"/>
            <w:sz w:val="24"/>
            <w:szCs w:val="24"/>
            <w:lang w:val="fi-FI"/>
            <w:rPrChange w:author="Pöllänen Arto" w:date="2017-03-29T07:07:47.6721366" w:id="1290949284">
              <w:rPr/>
            </w:rPrChange>
          </w:rPr>
          <w:t>että pystyn toimimaan t</w:t>
        </w:r>
        <w:r w:rsidRPr="03773DD2" w:rsidR="03773DD2">
          <w:rPr>
            <w:rFonts w:ascii="Constantia" w:hAnsi="Constantia" w:eastAsia="Constantia" w:cs="Constantia"/>
            <w:noProof w:val="0"/>
            <w:sz w:val="24"/>
            <w:szCs w:val="24"/>
            <w:lang w:val="fi-FI"/>
            <w:rPrChange w:author="Pöllänen Arto" w:date="2017-03-29T06:58:38.3959743" w:id="1808821426">
              <w:rPr/>
            </w:rPrChange>
          </w:rPr>
          <w:t xml:space="preserve">ieto- ja viestintäteknisessä toimintaympäristössä. Point Collegessa </w:t>
        </w:r>
        <w:r w:rsidRPr="03773DD2" w:rsidR="03773DD2">
          <w:rPr>
            <w:rFonts w:ascii="Constantia" w:hAnsi="Constantia" w:eastAsia="Constantia" w:cs="Constantia"/>
            <w:noProof w:val="0"/>
            <w:sz w:val="24"/>
            <w:szCs w:val="24"/>
            <w:lang w:val="fi-FI"/>
            <w:rPrChange w:author="Pöllänen Arto" w:date="2017-03-29T06:58:38.3959743" w:id="1851516874">
              <w:rPr/>
            </w:rPrChange>
          </w:rPr>
          <w:t>opiskelun lisäksi minulla on karttunut kokemusta monenlaisista toimintaympär</w:t>
        </w:r>
        <w:r w:rsidRPr="03773DD2" w:rsidR="03773DD2">
          <w:rPr>
            <w:rFonts w:ascii="Constantia" w:hAnsi="Constantia" w:eastAsia="Constantia" w:cs="Constantia"/>
            <w:noProof w:val="0"/>
            <w:sz w:val="24"/>
            <w:szCs w:val="24"/>
            <w:lang w:val="fi-FI"/>
            <w:rPrChange w:author="Pöllänen Arto" w:date="2017-03-29T06:58:38.3959743" w:id="1648648534">
              <w:rPr/>
            </w:rPrChange>
          </w:rPr>
          <w:t xml:space="preserve">istöistä työskennellessäni </w:t>
        </w:r>
        <w:r w:rsidRPr="03773DD2" w:rsidR="03773DD2">
          <w:rPr>
            <w:rFonts w:ascii="Constantia" w:hAnsi="Constantia" w:eastAsia="Constantia" w:cs="Constantia"/>
            <w:noProof w:val="0"/>
            <w:sz w:val="24"/>
            <w:szCs w:val="24"/>
            <w:lang w:val="fi-FI"/>
            <w:rPrChange w:author="Pöllänen Arto" w:date="2017-03-29T06:58:38.3959743" w:id="1128667399">
              <w:rPr/>
            </w:rPrChange>
          </w:rPr>
          <w:t>IT-alan tuotekehitys</w:t>
        </w:r>
        <w:r w:rsidRPr="03773DD2" w:rsidR="03773DD2">
          <w:rPr>
            <w:rFonts w:ascii="Constantia" w:hAnsi="Constantia" w:eastAsia="Constantia" w:cs="Constantia"/>
            <w:noProof w:val="0"/>
            <w:sz w:val="24"/>
            <w:szCs w:val="24"/>
            <w:lang w:val="fi-FI"/>
            <w:rPrChange w:author="Pöllänen Arto" w:date="2017-03-29T06:58:38.3959743" w:id="1948157696">
              <w:rPr/>
            </w:rPrChange>
          </w:rPr>
          <w:t xml:space="preserve">- ja ylläpitotehtävissä kahdentoista </w:t>
        </w:r>
        <w:r w:rsidRPr="03773DD2" w:rsidR="03773DD2">
          <w:rPr>
            <w:rFonts w:ascii="Constantia" w:hAnsi="Constantia" w:eastAsia="Constantia" w:cs="Constantia"/>
            <w:noProof w:val="0"/>
            <w:sz w:val="24"/>
            <w:szCs w:val="24"/>
            <w:lang w:val="fi-FI"/>
            <w:rPrChange w:author="Pöllänen Arto" w:date="2017-03-29T06:58:38.3959743" w:id="1134561758">
              <w:rPr/>
            </w:rPrChange>
          </w:rPr>
          <w:t>työnan</w:t>
        </w:r>
        <w:r w:rsidRPr="03773DD2" w:rsidR="03773DD2">
          <w:rPr>
            <w:rFonts w:ascii="Constantia" w:hAnsi="Constantia" w:eastAsia="Constantia" w:cs="Constantia"/>
            <w:noProof w:val="0"/>
            <w:sz w:val="24"/>
            <w:szCs w:val="24"/>
            <w:lang w:val="fi-FI"/>
            <w:rPrChange w:author="Pöllänen Arto" w:date="2017-03-29T06:58:38.3959743" w:id="1832359408">
              <w:rPr/>
            </w:rPrChange>
          </w:rPr>
          <w:t>tajan</w:t>
        </w:r>
        <w:r w:rsidRPr="03773DD2" w:rsidR="03773DD2">
          <w:rPr>
            <w:rFonts w:ascii="Constantia" w:hAnsi="Constantia" w:eastAsia="Constantia" w:cs="Constantia"/>
            <w:noProof w:val="0"/>
            <w:sz w:val="24"/>
            <w:szCs w:val="24"/>
            <w:lang w:val="fi-FI"/>
            <w:rPrChange w:author="Pöllänen Arto" w:date="2017-03-29T06:58:38.3959743" w:id="1314557048">
              <w:rPr/>
            </w:rPrChange>
          </w:rPr>
          <w:t xml:space="preserve"> </w:t>
        </w:r>
        <w:r w:rsidRPr="03773DD2" w:rsidR="03773DD2">
          <w:rPr>
            <w:rFonts w:ascii="Constantia" w:hAnsi="Constantia" w:eastAsia="Constantia" w:cs="Constantia"/>
            <w:noProof w:val="0"/>
            <w:sz w:val="24"/>
            <w:szCs w:val="24"/>
            <w:lang w:val="fi-FI"/>
            <w:rPrChange w:author="Pöllänen Arto" w:date="2017-03-29T06:58:38.3959743" w:id="1637113683">
              <w:rPr/>
            </w:rPrChange>
          </w:rPr>
          <w:t>palveluksessa 32 vuoden a</w:t>
        </w:r>
      </w:ins>
      <w:ins w:author="Pöllänen Arto" w:date="2017-03-29T06:59:08.7293427" w:id="387938396">
        <w:r w:rsidRPr="03773DD2" w:rsidR="5ECEB39B">
          <w:rPr>
            <w:rFonts w:ascii="Constantia" w:hAnsi="Constantia" w:eastAsia="Constantia" w:cs="Constantia"/>
            <w:noProof w:val="0"/>
            <w:sz w:val="24"/>
            <w:szCs w:val="24"/>
            <w:lang w:val="fi-FI"/>
            <w:rPrChange w:author="Pöllänen Arto" w:date="2017-03-29T06:58:38.3959743" w:id="2015590914">
              <w:rPr/>
            </w:rPrChange>
          </w:rPr>
          <w:t>ikana</w:t>
        </w:r>
      </w:ins>
      <w:r w:rsidRPr="03773DD2" w:rsidR="03773DD2">
        <w:rPr>
          <w:rFonts w:ascii="Constantia" w:hAnsi="Constantia" w:eastAsia="Constantia" w:cs="Constantia"/>
          <w:noProof w:val="0"/>
          <w:sz w:val="24"/>
          <w:szCs w:val="24"/>
          <w:lang w:val="fi-FI"/>
          <w:rPrChange w:author="Pöllänen Arto" w:date="2017-03-29T06:58:38.3959743" w:id="500923404">
            <w:rPr/>
          </w:rPrChange>
        </w:rPr>
        <w:t xml:space="preserve"> Suomessa,</w:t>
      </w:r>
      <w:r w:rsidRPr="03773DD2" w:rsidR="03773DD2">
        <w:rPr>
          <w:rFonts w:ascii="Constantia" w:hAnsi="Constantia" w:eastAsia="Constantia" w:cs="Constantia"/>
          <w:noProof w:val="0"/>
          <w:sz w:val="24"/>
          <w:szCs w:val="24"/>
          <w:lang w:val="fi-FI"/>
          <w:rPrChange w:author="Pöllänen Arto" w:date="2017-03-29T06:58:38.3959743" w:id="1839796490">
            <w:rPr/>
          </w:rPrChange>
        </w:rPr>
        <w:t xml:space="preserve"> USA:ssa ja Ranskassa.</w:t>
      </w:r>
    </w:p>
    <w:p w:rsidR="2BF98026" w:rsidDel="1ED9B620" w:rsidP="5ECEB39B" w:rsidRDefault="2BF98026" w14:paraId="037E0D21" w14:noSpellErr="1" w14:textId="63BC4869">
      <w:pPr>
        <w:pStyle w:val="Normaali"/>
        <w:rPr>
          <w:del w:author="Pöllänen Arto" w:date="2017-03-29T06:59:38.6046826" w:id="211950433"/>
          <w:rFonts w:ascii="Constantia" w:hAnsi="Constantia" w:eastAsia="Constantia" w:cs="Constantia"/>
          <w:i w:val="0"/>
          <w:iCs w:val="0"/>
          <w:noProof w:val="0"/>
          <w:sz w:val="24"/>
          <w:szCs w:val="24"/>
          <w:lang w:val="fi-FI"/>
          <w:rPrChange w:author="Pöllänen Arto" w:date="2017-03-29T06:59:08.7293427" w:id="386022265">
            <w:rPr/>
          </w:rPrChange>
        </w:rPr>
        <w:pPrChange w:author="Pöllänen Arto" w:date="2017-03-29T06:59:08.7293427" w:id="316879316">
          <w:pPr/>
        </w:pPrChange>
      </w:pPr>
    </w:p>
    <w:p w:rsidR="2BF98026" w:rsidDel="03773DD2" w:rsidP="3FF9B931" w:rsidRDefault="2BF98026" w14:paraId="315DE8F8" w14:noSpellErr="1" w14:textId="2D7EA043">
      <w:pPr>
        <w:pStyle w:val="Normaali"/>
        <w:rPr>
          <w:del w:author="Pöllänen Arto" w:date="2017-03-29T06:58:38.3959743" w:id="1984426352"/>
          <w:noProof w:val="0"/>
          <w:lang w:val="fi-FI"/>
          <w:rPrChange w:author="Pöllänen Arto" w:date="2017-03-29T06:50:01.964203" w:id="1720181323">
            <w:rPr/>
          </w:rPrChange>
        </w:rPr>
        <w:pPrChange w:author="Pöllänen Arto" w:date="2017-03-29T06:50:01.964203" w:id="316879316">
          <w:pPr/>
        </w:pPrChange>
      </w:pPr>
    </w:p>
    <w:p w:rsidR="03773DD2" w:rsidDel="1ED9B620" w:rsidP="03773DD2" w:rsidRDefault="03773DD2" w14:noSpellErr="1" w14:paraId="622A1142">
      <w:pPr>
        <w:pStyle w:val="Normaali"/>
        <w:rPr>
          <w:del w:author="Pöllänen Arto" w:date="2017-03-29T06:59:38.6046826" w:id="1648179709"/>
          <w:noProof w:val="0"/>
          <w:sz w:val="24"/>
          <w:szCs w:val="24"/>
          <w:lang w:val="fi-FI"/>
          <w:rPrChange w:author="Pöllänen Arto" w:date="2017-03-29T06:58:38.3959743" w:id="929532045">
            <w:rPr/>
          </w:rPrChange>
        </w:rPr>
        <w:pPrChange w:author="Pöllänen Arto" w:date="2017-03-29T06:58:38.3959743" w:id="1471112360">
          <w:pPr/>
        </w:pPrChange>
      </w:pPr>
    </w:p>
    <w:p w:rsidR="74C703C7" w:rsidDel="1ED9B620" w:rsidP="74C703C7" w:rsidRDefault="74C703C7" w14:noSpellErr="1" w14:paraId="3B5A706D" w14:textId="6A69853D">
      <w:pPr>
        <w:pStyle w:val="Normaali"/>
        <w:spacing w:before="100" w:beforeAutospacing="off" w:after="120" w:afterAutospacing="off"/>
        <w:rPr>
          <w:del w:author="Pöllänen Arto" w:date="2017-03-29T06:59:38.6046826" w:id="1414419249"/>
          <w:noProof w:val="0"/>
          <w:lang w:val="fi-FI"/>
          <w:rPrChange w:author="Pöllänen Arto" w:date="2017-03-19T06:17:22.0740555" w:id="150360929">
            <w:rPr/>
          </w:rPrChange>
        </w:rPr>
        <w:pPrChange w:author="Pöllänen Arto" w:date="2017-03-19T06:17:22.0740555" w:id="523033025">
          <w:pPr/>
        </w:pPrChange>
      </w:pPr>
    </w:p>
    <w:p w:rsidR="1ED9B620" w:rsidP="1ED9B620" w:rsidRDefault="1ED9B620" w14:paraId="56CAD564">
      <w:pPr>
        <w:pStyle w:val="Normaali"/>
        <w:rPr>
          <w:rFonts w:ascii="Constantia" w:hAnsi="Constantia" w:eastAsia="Constantia" w:cs="Constantia"/>
          <w:noProof w:val="0"/>
          <w:sz w:val="24"/>
          <w:szCs w:val="24"/>
          <w:lang w:val="fi-FI"/>
          <w:rPrChange w:author="Pöllänen Arto" w:date="2017-03-29T06:59:38.6046826" w:id="1352804753">
            <w:rPr/>
          </w:rPrChange>
        </w:rPr>
        <w:pPrChange w:author="Pöllänen Arto" w:date="2017-03-29T06:59:38.6046826" w:id="2067339040">
          <w:pPr/>
        </w:pPrChange>
      </w:pPr>
    </w:p>
    <w:p w:rsidR="7A43CB90" w:rsidDel="5BE9631E" w:rsidP="764AB7F6" w:rsidRDefault="7A43CB90" w14:paraId="22404512" w14:noSpellErr="1" w14:textId="12187C8D">
      <w:pPr>
        <w:pStyle w:val="Normaali"/>
        <w:rPr>
          <w:del w:author="Pöllänen Arto" w:date="2017-03-19T01:52:41.9079364" w:id="708284546"/>
          <w:noProof w:val="0"/>
          <w:lang w:val="fi-FI"/>
          <w:rPrChange w:author="Pöllänen Arto" w:date="2017-03-19T01:50:10.30697" w:id="1359477897">
            <w:rPr/>
          </w:rPrChange>
        </w:rPr>
        <w:pPrChange w:author="Pöllänen Arto" w:date="2017-03-19T01:50:10.30697" w:id="1328492698">
          <w:pPr/>
        </w:pPrChange>
      </w:pPr>
    </w:p>
    <w:p w:rsidR="5BE9631E" w:rsidDel="7417ABDE" w:rsidP="5BE9631E" w:rsidRDefault="5BE9631E" w14:paraId="7EE74565">
      <w:pPr>
        <w:pStyle w:val="Normaali"/>
        <w:rPr>
          <w:del w:author="Pöllänen Arto" w:date="2017-03-19T01:56:13.9732231" w:id="1219473156"/>
          <w:noProof w:val="0"/>
          <w:lang w:val="fi-FI"/>
          <w:rPrChange w:author="Pöllänen Arto" w:date="2017-03-19T01:52:41.9079364" w:id="165067346">
            <w:rPr/>
          </w:rPrChange>
        </w:rPr>
        <w:pPrChange w:author="Pöllänen Arto" w:date="2017-03-19T01:52:41.9079364" w:id="1021149386">
          <w:pPr/>
        </w:pPrChange>
      </w:pPr>
    </w:p>
    <w:p w:rsidR="7A43CB90" w:rsidDel="507F7510" w:rsidP="7A43CB90" w:rsidRDefault="7A43CB90" w14:paraId="5E3EC8EA" w14:noSpellErr="1" w14:textId="23D90E88">
      <w:pPr>
        <w:pStyle w:val="Normaali"/>
        <w:rPr>
          <w:del w:author="Pöllänen Arto" w:date="2017-03-19T01:36:30.9926592" w:id="295961716"/>
        </w:rPr>
        <w:pPrChange w:author="Pöllänen Arto" w:date="2017-03-19T01:25:24.0660096" w:id="1328492698">
          <w:pPr/>
        </w:pPrChange>
      </w:pPr>
    </w:p>
    <w:p w:rsidR="507F7510" w:rsidDel="782C4516" w:rsidP="751F7AE4" w:rsidRDefault="507F7510" w14:paraId="79B3A466" w14:textId="4690FF1C" w14:noSpellErr="1">
      <w:pPr>
        <w:pStyle w:val="Normaali"/>
        <w:rPr>
          <w:del w:author="Pöllänen Arto" w:date="2017-03-19T01:55:43.7910987" w:id="1499490905"/>
          <w:noProof w:val="0"/>
          <w:lang w:val="fi-FI"/>
          <w:rPrChange w:author="Pöllänen Arto" w:date="2017-03-19T01:42:03.8280297" w:id="346334987">
            <w:rPr/>
          </w:rPrChange>
        </w:rPr>
        <w:pPrChange w:author="Pöllänen Arto" w:date="2017-03-19T01:42:03.8280297" w:id="661764580">
          <w:pPr/>
        </w:pPrChange>
      </w:pPr>
    </w:p>
    <w:p xmlns:wp14="http://schemas.microsoft.com/office/word/2010/wordml" w:rsidR="009C4B18" w:rsidP="4D1E2063" w:rsidRDefault="006850BB" w14:paraId="072D549F" wp14:textId="693DB385" wp14:noSpellErr="1">
      <w:pPr>
        <w:pStyle w:val="Otsikko1"/>
        <w:spacing w:before="100" w:beforeAutospacing="off" w:after="120" w:afterAutospacing="off"/>
        <w:rPr>
          <w:noProof w:val="0"/>
          <w:lang w:val="fi-FI"/>
          <w:rPrChange w:author="Pöllänen Arto" w:date="2017-03-20T12:12:30.0321237" w:id="1675891564">
            <w:rPr/>
          </w:rPrChange>
        </w:rPr>
        <w:pPrChange w:author="Pöllänen Arto" w:date="2017-03-20T12:12:30.0321237" w:id="871077809">
          <w:pPr>
            <w:pStyle w:val="Otsikko1"/>
          </w:pPr>
        </w:pPrChange>
      </w:pPr>
      <w:ins w:author="Pöllänen Arto" w:date="2017-03-19T01:24:23.7972258" w:id="299756161">
        <w:r w:rsidRPr="4D1E2063" w:rsidR="714A00F4">
          <w:rPr>
            <w:sz w:val="36"/>
            <w:szCs w:val="36"/>
            <w:rPrChange w:author="Pöllänen Arto" w:date="2017-03-20T12:12:30.0321237" w:id="1194324114">
              <w:rPr/>
            </w:rPrChange>
          </w:rPr>
          <w:lastRenderedPageBreak/>
          <w:t>Toiminnallisuus</w:t>
        </w:r>
      </w:ins>
    </w:p>
    <w:p xmlns:wp14="http://schemas.microsoft.com/office/word/2010/wordml" w:rsidR="009C4B18" w:rsidDel="714A00F4" w:rsidRDefault="006850BB" w14:paraId="54953777" wp14:textId="77777777" wp14:noSpellErr="1">
      <w:pPr>
        <w:rPr>
          <w:del w:author="Pöllänen Arto" w:date="2017-03-19T01:24:23.7972258" w:id="213717199"/>
        </w:rPr>
      </w:pPr>
      <w:del w:author="Pöllänen Arto" w:date="2017-03-19T01:24:23.7972258" w:id="828786574">
        <w:r w:rsidDel="714A00F4">
          <w:rPr/>
          <w:delText xml:space="preserve">Voit korvata sivun paikkamerkkitekstit valitsemalla ne ja </w:delText>
        </w:r>
      </w:del>
      <w:ins w:author="Susanna Lehtonen" w:date="2013-07-16T10:51:00Z" w:id="0">
        <w:del w:author="Pöllänen Arto" w:date="2017-03-19T01:24:23.7972258" w:id="1065623107">
          <w:r w:rsidDel="714A00F4">
            <w:rPr/>
            <w:delText xml:space="preserve">aloittamalla </w:delText>
          </w:r>
        </w:del>
      </w:ins>
      <w:del w:author="Susanna Lehtonen" w:date="2013-07-16T10:51:00Z" w:id="1">
        <w:r w:rsidDel="006850BB">
          <w:delText xml:space="preserve">ryhtymällä </w:delText>
        </w:r>
      </w:del>
      <w:del w:author="Pöllänen Arto" w:date="2017-03-19T01:24:23.7972258" w:id="665024432">
        <w:r w:rsidDel="714A00F4">
          <w:rPr/>
          <w:delText>kirjoittam</w:delText>
        </w:r>
      </w:del>
      <w:ins w:author="Susanna Lehtonen" w:date="2013-07-16T10:51:00Z" w:id="2">
        <w:del w:author="Pöllänen Arto" w:date="2017-03-19T01:24:23.7972258" w:id="1801164875">
          <w:r w:rsidDel="714A00F4">
            <w:rPr/>
            <w:delText>isen</w:delText>
          </w:r>
        </w:del>
      </w:ins>
      <w:del w:author="Susanna Lehtonen" w:date="2013-07-16T10:51:00Z" w:id="3">
        <w:r w:rsidDel="006850BB">
          <w:delText>aan</w:delText>
        </w:r>
      </w:del>
      <w:del w:author="Pöllänen Arto" w:date="2017-03-19T01:24:23.7972258" w:id="1742934477">
        <w:r w:rsidDel="714A00F4">
          <w:rPr/>
          <w:delText>. Malta kuitenkin vielä hetki!</w:delText>
        </w:r>
      </w:del>
    </w:p>
    <w:p xmlns:wp14="http://schemas.microsoft.com/office/word/2010/wordml" w:rsidR="009C4B18" w:rsidDel="714A00F4" w:rsidRDefault="006850BB" w14:paraId="01A51938" wp14:textId="77777777" wp14:noSpellErr="1">
      <w:pPr>
        <w:rPr>
          <w:del w:author="Pöllänen Arto" w:date="2017-03-19T01:24:23.7972258" w:id="1122315650"/>
        </w:rPr>
      </w:pPr>
      <w:del w:author="Pöllänen Arto" w:date="2017-03-19T01:24:23.7972258" w:id="1696583169">
        <w:r w:rsidDel="714A00F4">
          <w:rPr/>
          <w:delText>Lue ensin muutama vinkki, joiden avulla todistuksen muotoilu käy helposti ja nopeasti.</w:delText>
        </w:r>
      </w:del>
    </w:p>
    <w:p w:rsidR="714A00F4" w:rsidP="28A28679" w:rsidRDefault="714A00F4" w14:paraId="3008E8DF" w14:textId="693DB385" w14:noSpellErr="1">
      <w:pPr>
        <w:pStyle w:val="Otsikko2"/>
        <w:spacing w:before="100" w:beforeAutospacing="off" w:after="120" w:afterAutospacing="off"/>
        <w:rPr>
          <w:ins w:author="Pöllänen Arto" w:date="2017-03-19T01:57:44.9723002" w:id="944406794"/>
        </w:rPr>
      </w:pPr>
      <w:ins w:author="Pöllänen Arto" w:date="2017-03-19T01:57:44.9723002" w:id="1139636323">
        <w:r w:rsidRPr="28A28679" w:rsidR="6872B023">
          <w:rPr>
            <w:sz w:val="28"/>
            <w:szCs w:val="28"/>
            <w:rPrChange w:author="Pöllänen Arto" w:date="2017-03-20T12:13:00.5269506" w:id="2096850890">
              <w:rPr/>
            </w:rPrChange>
          </w:rPr>
          <w:t>Mallisanoitus</w:t>
        </w:r>
      </w:ins>
    </w:p>
    <w:p w:rsidR="6872B023" w:rsidP="093F940C" w:rsidRDefault="6872B023" w14:paraId="4A439112" w14:textId="1C07DEC4" w14:noSpellErr="1">
      <w:pPr>
        <w:pStyle w:val="Normaali"/>
        <w:spacing w:before="100" w:beforeAutospacing="off" w:after="120" w:afterAutospacing="off"/>
        <w:rPr>
          <w:ins w:author="Pöllänen Arto" w:date="2017-03-20T12:13:30.872028" w:id="1251949190"/>
          <w:sz w:val="24"/>
          <w:szCs w:val="24"/>
          <w:rPrChange w:author="Pöllänen Arto" w:date="2017-03-20T12:13:30.872028" w:id="836002159">
            <w:rPr/>
          </w:rPrChange>
        </w:rPr>
        <w:pPrChange w:author="Pöllänen Arto" w:date="2017-03-20T12:13:30.872028" w:id="1555333605">
          <w:pPr>
            <w:pStyle w:val="Normaali"/>
          </w:pPr>
        </w:pPrChange>
      </w:pPr>
      <w:ins w:author="Pöllänen Arto" w:date="2017-03-19T01:57:44.9723002" w:id="1020165263">
        <w:r w:rsidRPr="5205723E" w:rsidR="6872B023">
          <w:rPr>
            <w:sz w:val="24"/>
            <w:szCs w:val="24"/>
            <w:rPrChange w:author="Pöllänen Arto" w:date="2017-03-20T11:14:24.5231213" w:id="869882828">
              <w:rPr/>
            </w:rPrChange>
          </w:rPr>
          <w:t>Sovelluk</w:t>
        </w:r>
      </w:ins>
      <w:ins w:author="Pöllänen Arto" w:date="2017-03-19T01:58:15.2929371" w:id="1506503798">
        <w:r w:rsidRPr="5205723E" w:rsidR="44519587">
          <w:rPr>
            <w:sz w:val="24"/>
            <w:szCs w:val="24"/>
            <w:rPrChange w:author="Pöllänen Arto" w:date="2017-03-20T11:14:24.5231213" w:id="226336944">
              <w:rPr/>
            </w:rPrChange>
          </w:rPr>
          <w:t>sessa on teksti-ikkuna</w:t>
        </w:r>
      </w:ins>
      <w:ins w:author="Pöllänen Arto" w:date="2017-03-20T11:41:09.4325714" w:id="136616573">
        <w:r w:rsidRPr="5205723E" w:rsidR="2ADEE6FC">
          <w:rPr>
            <w:sz w:val="24"/>
            <w:szCs w:val="24"/>
            <w:rPrChange w:author="Pöllänen Arto" w:date="2017-03-20T11:14:24.5231213" w:id="980331122">
              <w:rPr/>
            </w:rPrChange>
          </w:rPr>
          <w:t>,</w:t>
        </w:r>
      </w:ins>
      <w:ins w:author="Pöllänen Arto" w:date="2017-03-19T01:58:15.2929371" w:id="167118540">
        <w:r w:rsidRPr="5205723E" w:rsidR="44519587">
          <w:rPr>
            <w:sz w:val="24"/>
            <w:szCs w:val="24"/>
            <w:rPrChange w:author="Pöllänen Arto" w:date="2017-03-20T11:14:24.5231213" w:id="153469237">
              <w:rPr/>
            </w:rPrChange>
          </w:rPr>
          <w:t xml:space="preserve"> johon käyttäjä voi kirjoittaa mallisanoituks</w:t>
        </w:r>
      </w:ins>
      <w:ins w:author="Pöllänen Arto" w:date="2017-03-19T01:58:45.4647954" w:id="268698802">
        <w:r w:rsidRPr="5205723E" w:rsidR="04F28F47">
          <w:rPr>
            <w:sz w:val="24"/>
            <w:szCs w:val="24"/>
            <w:rPrChange w:author="Pöllänen Arto" w:date="2017-03-20T11:14:24.5231213" w:id="1476920374">
              <w:rPr/>
            </w:rPrChange>
          </w:rPr>
          <w:t>e</w:t>
        </w:r>
        <w:r w:rsidRPr="5205723E" w:rsidR="04F28F47">
          <w:rPr>
            <w:sz w:val="24"/>
            <w:szCs w:val="24"/>
            <w:rPrChange w:author="Pöllänen Arto" w:date="2017-03-20T11:14:24.5231213" w:id="543023143">
              <w:rPr/>
            </w:rPrChange>
          </w:rPr>
          <w:t>n</w:t>
        </w:r>
        <w:r w:rsidRPr="5205723E" w:rsidR="04F28F47">
          <w:rPr>
            <w:sz w:val="24"/>
            <w:szCs w:val="24"/>
            <w:rPrChange w:author="Pöllänen Arto" w:date="2017-03-20T11:14:24.5231213" w:id="1134455455">
              <w:rPr/>
            </w:rPrChange>
          </w:rPr>
          <w:t xml:space="preserve">. </w:t>
        </w:r>
      </w:ins>
      <w:ins w:author="Pöllänen Arto" w:date="2017-03-19T03:36:14.5020681" w:id="1233256229">
        <w:r w:rsidRPr="5205723E" w:rsidR="7E8D9315">
          <w:rPr>
            <w:sz w:val="24"/>
            <w:szCs w:val="24"/>
            <w:rPrChange w:author="Pöllänen Arto" w:date="2017-03-20T11:14:24.5231213" w:id="1249754427">
              <w:rPr/>
            </w:rPrChange>
          </w:rPr>
          <w:t xml:space="preserve">Mallis</w:t>
        </w:r>
      </w:ins>
      <w:ins w:author="Pöllänen Arto" w:date="2017-03-19T01:59:15.6344779" w:id="106710481">
        <w:r w:rsidRPr="5205723E" w:rsidR="738494F0">
          <w:rPr>
            <w:sz w:val="24"/>
            <w:szCs w:val="24"/>
            <w:rPrChange w:author="Pöllänen Arto" w:date="2017-03-20T11:14:24.5231213" w:id="80013683">
              <w:rPr/>
            </w:rPrChange>
          </w:rPr>
          <w:t xml:space="preserve">anoitu</w:t>
        </w:r>
      </w:ins>
      <w:ins w:author="Pöllänen Arto" w:date="2017-03-19T02:00:16.9260564" w:id="203268668">
        <w:r w:rsidRPr="5205723E" w:rsidR="6086DC07">
          <w:rPr>
            <w:sz w:val="24"/>
            <w:szCs w:val="24"/>
            <w:rPrChange w:author="Pöllänen Arto" w:date="2017-03-20T11:14:24.5231213" w:id="324486912">
              <w:rPr/>
            </w:rPrChange>
          </w:rPr>
          <w:t xml:space="preserve">ksen</w:t>
        </w:r>
      </w:ins>
      <w:ins w:author="Pöllänen Arto" w:date="2017-03-19T01:59:15.6344779" w:id="1403032356">
        <w:r w:rsidRPr="5205723E" w:rsidR="738494F0">
          <w:rPr>
            <w:sz w:val="24"/>
            <w:szCs w:val="24"/>
            <w:rPrChange w:author="Pöllänen Arto" w:date="2017-03-20T11:14:24.5231213" w:id="274518887">
              <w:rPr/>
            </w:rPrChange>
          </w:rPr>
          <w:t xml:space="preserve"> </w:t>
        </w:r>
      </w:ins>
      <w:ins w:author="Pöllänen Arto" w:date="2017-03-19T01:59:46.2199001" w:id="911555228">
        <w:r w:rsidRPr="5205723E" w:rsidR="5B51704C">
          <w:rPr>
            <w:sz w:val="24"/>
            <w:szCs w:val="24"/>
            <w:rPrChange w:author="Pöllänen Arto" w:date="2017-03-20T11:14:24.5231213" w:id="5586046">
              <w:rPr/>
            </w:rPrChange>
          </w:rPr>
          <w:t xml:space="preserve">on oltava tavutettu, koska kappaleen </w:t>
        </w:r>
        <w:r w:rsidRPr="5205723E" w:rsidR="5B51704C">
          <w:rPr>
            <w:sz w:val="24"/>
            <w:szCs w:val="24"/>
            <w:rPrChange w:author="Pöllänen Arto" w:date="2017-03-20T11:14:24.5231213" w:id="1931898412">
              <w:rPr/>
            </w:rPrChange>
          </w:rPr>
          <w:t xml:space="preserve">rytmityksessä on oleellist</w:t>
        </w:r>
      </w:ins>
      <w:ins w:author="Pöllänen Arto" w:date="2017-03-19T02:00:16.9260564" w:id="1867091371">
        <w:r w:rsidRPr="5205723E" w:rsidR="6086DC07">
          <w:rPr>
            <w:sz w:val="24"/>
            <w:szCs w:val="24"/>
            <w:rPrChange w:author="Pöllänen Arto" w:date="2017-03-20T11:14:24.5231213" w:id="271996160">
              <w:rPr/>
            </w:rPrChange>
          </w:rPr>
          <w:t xml:space="preserve">a se</w:t>
        </w:r>
      </w:ins>
      <w:ins w:author="Pöllänen Arto" w:date="2017-03-20T11:41:39.7016824" w:id="1573329464">
        <w:r w:rsidRPr="5205723E" w:rsidR="003B9FC8">
          <w:rPr>
            <w:sz w:val="24"/>
            <w:szCs w:val="24"/>
            <w:rPrChange w:author="Pöllänen Arto" w:date="2017-03-20T11:14:24.5231213" w:id="759868159">
              <w:rPr/>
            </w:rPrChange>
          </w:rPr>
          <w:t xml:space="preserve">,</w:t>
        </w:r>
      </w:ins>
      <w:ins w:author="Pöllänen Arto" w:date="2017-03-19T02:00:16.9260564" w:id="1417118451">
        <w:r w:rsidRPr="5205723E" w:rsidR="6086DC07">
          <w:rPr>
            <w:sz w:val="24"/>
            <w:szCs w:val="24"/>
            <w:rPrChange w:author="Pöllänen Arto" w:date="2017-03-20T11:14:24.5231213" w:id="648482311">
              <w:rPr/>
            </w:rPrChange>
          </w:rPr>
          <w:t xml:space="preserve"> kuinka te</w:t>
        </w:r>
      </w:ins>
      <w:ins w:author="Pöllänen Arto" w:date="2017-03-19T03:36:14.5020681" w:id="927795044">
        <w:r w:rsidRPr="5205723E" w:rsidR="7E8D9315">
          <w:rPr>
            <w:sz w:val="24"/>
            <w:szCs w:val="24"/>
            <w:rPrChange w:author="Pöllänen Arto" w:date="2017-03-20T11:14:24.5231213" w:id="2104240110">
              <w:rPr/>
            </w:rPrChange>
          </w:rPr>
          <w:t xml:space="preserve">kstin sana</w:t>
        </w:r>
      </w:ins>
      <w:ins w:author="Pöllänen Arto" w:date="2017-03-19T03:36:44.676752" w:id="353408788">
        <w:r w:rsidRPr="5205723E" w:rsidR="796F9BFC">
          <w:rPr>
            <w:sz w:val="24"/>
            <w:szCs w:val="24"/>
            <w:rPrChange w:author="Pöllänen Arto" w:date="2017-03-20T11:14:24.5231213" w:id="1015094512">
              <w:rPr/>
            </w:rPrChange>
          </w:rPr>
          <w:t xml:space="preserve">t on jaettu tavuihin. </w:t>
        </w:r>
      </w:ins>
      <w:ins w:author="Pöllänen Arto" w:date="2017-03-19T03:37:15.3969925" w:id="1593207644">
        <w:r w:rsidRPr="5205723E" w:rsidR="393B57FB">
          <w:rPr>
            <w:sz w:val="24"/>
            <w:szCs w:val="24"/>
            <w:rPrChange w:author="Pöllänen Arto" w:date="2017-03-20T11:14:24.5231213" w:id="335691807">
              <w:rPr/>
            </w:rPrChange>
          </w:rPr>
          <w:t xml:space="preserve">Sovelluksessa on painike </w:t>
        </w:r>
      </w:ins>
      <w:ins w:author="Pöllänen Arto" w:date="2017-03-19T03:47:20.6272985" w:id="503262783">
        <w:r w:rsidRPr="5205723E" w:rsidR="763EFDB4">
          <w:rPr>
            <w:sz w:val="24"/>
            <w:szCs w:val="24"/>
            <w:rPrChange w:author="Pöllänen Arto" w:date="2017-03-20T11:14:24.5231213" w:id="1371393418">
              <w:rPr/>
            </w:rPrChange>
          </w:rPr>
          <w:t xml:space="preserve">"Tavut</w:t>
        </w:r>
      </w:ins>
      <w:ins w:author="Pöllänen Arto" w:date="2017-03-19T03:47:51.3485838" w:id="507286756">
        <w:r w:rsidRPr="5205723E" w:rsidR="48B7A4C5">
          <w:rPr>
            <w:sz w:val="24"/>
            <w:szCs w:val="24"/>
            <w:rPrChange w:author="Pöllänen Arto" w:date="2017-03-20T11:14:24.5231213" w:id="2038450397">
              <w:rPr/>
            </w:rPrChange>
          </w:rPr>
          <w:t xml:space="preserve">a mallisanoitus"</w:t>
        </w:r>
      </w:ins>
      <w:ins w:author="Pöllänen Arto" w:date="2017-03-20T11:41:39.7016824" w:id="758231680">
        <w:r w:rsidRPr="5205723E" w:rsidR="003B9FC8">
          <w:rPr>
            <w:sz w:val="24"/>
            <w:szCs w:val="24"/>
            <w:rPrChange w:author="Pöllänen Arto" w:date="2017-03-20T11:14:24.5231213" w:id="166165500">
              <w:rPr/>
            </w:rPrChange>
          </w:rPr>
          <w:t xml:space="preserve">,</w:t>
        </w:r>
      </w:ins>
      <w:ins w:author="Pöllänen Arto" w:date="2017-03-19T03:47:51.3485838" w:id="156453427">
        <w:r w:rsidRPr="5205723E" w:rsidR="48B7A4C5">
          <w:rPr>
            <w:sz w:val="24"/>
            <w:szCs w:val="24"/>
            <w:rPrChange w:author="Pöllänen Arto" w:date="2017-03-20T11:14:24.5231213" w:id="1428140405">
              <w:rPr/>
            </w:rPrChange>
          </w:rPr>
          <w:t xml:space="preserve"> joka poistaa mahdolliset vanhat</w:t>
        </w:r>
      </w:ins>
      <w:ins w:author="Pöllänen Arto" w:date="2017-03-19T03:48:51.9761105" w:id="1000225198">
        <w:r w:rsidRPr="5205723E" w:rsidR="76C31769">
          <w:rPr>
            <w:sz w:val="24"/>
            <w:szCs w:val="24"/>
            <w:rPrChange w:author="Pöllänen Arto" w:date="2017-03-20T11:14:24.5231213" w:id="1388678240">
              <w:rPr/>
            </w:rPrChange>
          </w:rPr>
          <w:t xml:space="preserve"> tavuviivat ja tavutta</w:t>
        </w:r>
      </w:ins>
      <w:ins w:author="Pöllänen Arto" w:date="2017-03-19T03:49:22.231386" w:id="2102031462">
        <w:r w:rsidRPr="5205723E" w:rsidR="20EB0ACE">
          <w:rPr>
            <w:sz w:val="24"/>
            <w:szCs w:val="24"/>
            <w:rPrChange w:author="Pöllänen Arto" w:date="2017-03-20T11:14:24.5231213" w:id="1522541474">
              <w:rPr/>
            </w:rPrChange>
          </w:rPr>
          <w:t xml:space="preserve">a mallisanoituksen suomenkielen tavutussääntöjen mukaan</w:t>
        </w:r>
        <w:r w:rsidRPr="5205723E" w:rsidR="20EB0ACE">
          <w:rPr>
            <w:sz w:val="24"/>
            <w:szCs w:val="24"/>
            <w:rPrChange w:author="Pöllänen Arto" w:date="2017-03-20T11:14:24.5231213" w:id="1989190068">
              <w:rPr/>
            </w:rPrChange>
          </w:rPr>
          <w:t xml:space="preserve">. Tavut</w:t>
        </w:r>
      </w:ins>
      <w:ins w:author="Pöllänen Arto" w:date="2017-03-19T03:49:52.5330871" w:id="351387967">
        <w:r w:rsidRPr="5205723E" w:rsidR="71AC0C9F">
          <w:rPr>
            <w:sz w:val="24"/>
            <w:szCs w:val="24"/>
            <w:rPrChange w:author="Pöllänen Arto" w:date="2017-03-20T11:14:24.5231213" w:id="6764372">
              <w:rPr/>
            </w:rPrChange>
          </w:rPr>
          <w:t xml:space="preserve">us on syytä silti vielä tarkistaa, koska </w:t>
        </w:r>
      </w:ins>
      <w:ins w:author="Pöllänen Arto" w:date="2017-03-19T03:53:53.8674608" w:id="1674570989">
        <w:r w:rsidRPr="5205723E" w:rsidR="1A7FED92">
          <w:rPr>
            <w:sz w:val="24"/>
            <w:szCs w:val="24"/>
            <w:rPrChange w:author="Pöllänen Arto" w:date="2017-03-20T11:14:24.5231213" w:id="106597352">
              <w:rPr/>
            </w:rPrChange>
          </w:rPr>
          <w:t xml:space="preserve">kappaleen </w:t>
        </w:r>
      </w:ins>
      <w:ins w:author="Pöllänen Arto" w:date="2017-03-19T03:50:22.6814166" w:id="816598265">
        <w:r w:rsidRPr="5205723E" w:rsidR="109586D5">
          <w:rPr>
            <w:sz w:val="24"/>
            <w:szCs w:val="24"/>
            <w:rPrChange w:author="Pöllänen Arto" w:date="2017-03-20T11:14:24.5231213" w:id="100824586">
              <w:rPr/>
            </w:rPrChange>
          </w:rPr>
          <w:t xml:space="preserve">rytmitys ei ehkä</w:t>
        </w:r>
      </w:ins>
      <w:ins w:author="Pöllänen Arto" w:date="2017-03-19T03:50:53.3535785" w:id="1628274565">
        <w:r w:rsidRPr="5205723E" w:rsidR="3F8DCBA4">
          <w:rPr>
            <w:sz w:val="24"/>
            <w:szCs w:val="24"/>
            <w:rPrChange w:author="Pöllänen Arto" w:date="2017-03-20T11:14:24.5231213" w:id="368981183">
              <w:rPr/>
            </w:rPrChange>
          </w:rPr>
          <w:t xml:space="preserve"> olekaan vielä haluttu.</w:t>
        </w:r>
      </w:ins>
    </w:p>
    <w:p w:rsidR="093F940C" w:rsidP="04EB8BA5" w:rsidRDefault="093F940C" w14:paraId="679C527D" w14:textId="25220CEB">
      <w:pPr>
        <w:pStyle w:val="Normaali"/>
        <w:spacing w:before="100" w:beforeAutospacing="off" w:after="120" w:afterAutospacing="off"/>
        <w:rPr>
          <w:sz w:val="24"/>
          <w:szCs w:val="24"/>
          <w:rPrChange w:author="Vieraileva osallistuja" w:date="2017-04-24T03:08:31.9501942" w:id="2059040574">
            <w:rPr/>
          </w:rPrChange>
        </w:rPr>
        <w:pPrChange w:author="Vieraileva osallistuja" w:date="2017-04-24T03:08:31.9501942" w:id="293289744">
          <w:pPr/>
        </w:pPrChange>
      </w:pPr>
      <w:ins w:author="Pöllänen Arto" w:date="2017-03-20T12:13:30.872028" w:id="1106979628">
        <w:r w:rsidRPr="093F940C" w:rsidR="093F940C">
          <w:rPr>
            <w:sz w:val="24"/>
            <w:szCs w:val="24"/>
            <w:rPrChange w:author="Pöllänen Arto" w:date="2017-03-20T12:13:30.872028" w:id="786266311">
              <w:rPr/>
            </w:rPrChange>
          </w:rPr>
          <w:t xml:space="preserve">Sovelluksessa on </w:t>
        </w:r>
        <w:proofErr w:type="spellStart"/>
        <w:r w:rsidRPr="093F940C" w:rsidR="093F940C">
          <w:rPr>
            <w:sz w:val="24"/>
            <w:szCs w:val="24"/>
            <w:rPrChange w:author="Pöllänen Arto" w:date="2017-03-20T12:13:30.872028" w:id="1742057928">
              <w:rPr/>
            </w:rPrChange>
          </w:rPr>
          <w:t>alasvetovalikko</w:t>
        </w:r>
        <w:proofErr w:type="spellEnd"/>
        <w:r w:rsidRPr="093F940C" w:rsidR="093F940C">
          <w:rPr>
            <w:sz w:val="24"/>
            <w:szCs w:val="24"/>
            <w:rPrChange w:author="Pöllänen Arto" w:date="2017-03-20T12:13:30.872028" w:id="857983204">
              <w:rPr/>
            </w:rPrChange>
          </w:rPr>
          <w:t xml:space="preserve"> "Valitse mallis</w:t>
        </w:r>
        <w:r w:rsidRPr="093F940C" w:rsidR="093F940C">
          <w:rPr>
            <w:sz w:val="24"/>
            <w:szCs w:val="24"/>
            <w:rPrChange w:author="Pöllänen Arto" w:date="2017-03-20T12:13:30.872028" w:id="1608965576">
              <w:rPr/>
            </w:rPrChange>
          </w:rPr>
          <w:t>a</w:t>
        </w:r>
        <w:r w:rsidRPr="093F940C" w:rsidR="093F940C">
          <w:rPr>
            <w:sz w:val="24"/>
            <w:szCs w:val="24"/>
            <w:rPrChange w:author="Pöllänen Arto" w:date="2017-03-20T12:13:30.872028" w:id="205150430">
              <w:rPr/>
            </w:rPrChange>
          </w:rPr>
          <w:t>n</w:t>
        </w:r>
        <w:r w:rsidRPr="093F940C" w:rsidR="093F940C">
          <w:rPr>
            <w:sz w:val="24"/>
            <w:szCs w:val="24"/>
            <w:rPrChange w:author="Pöllänen Arto" w:date="2017-03-20T12:13:30.872028" w:id="1218582428">
              <w:rPr/>
            </w:rPrChange>
          </w:rPr>
          <w:t>o</w:t>
        </w:r>
        <w:r w:rsidRPr="093F940C" w:rsidR="093F940C">
          <w:rPr>
            <w:sz w:val="24"/>
            <w:szCs w:val="24"/>
            <w:rPrChange w:author="Pöllänen Arto" w:date="2017-03-20T12:13:30.872028" w:id="749899589">
              <w:rPr/>
            </w:rPrChange>
          </w:rPr>
          <w:t>i</w:t>
        </w:r>
        <w:r w:rsidRPr="093F940C" w:rsidR="093F940C">
          <w:rPr>
            <w:sz w:val="24"/>
            <w:szCs w:val="24"/>
            <w:rPrChange w:author="Pöllänen Arto" w:date="2017-03-20T12:13:30.872028" w:id="1322206276">
              <w:rPr/>
            </w:rPrChange>
          </w:rPr>
          <w:t>t</w:t>
        </w:r>
        <w:r w:rsidRPr="093F940C" w:rsidR="093F940C">
          <w:rPr>
            <w:sz w:val="24"/>
            <w:szCs w:val="24"/>
            <w:rPrChange w:author="Pöllänen Arto" w:date="2017-03-20T12:13:30.872028" w:id="160787079">
              <w:rPr/>
            </w:rPrChange>
          </w:rPr>
          <w:t>u</w:t>
        </w:r>
        <w:r w:rsidRPr="093F940C" w:rsidR="093F940C">
          <w:rPr>
            <w:sz w:val="24"/>
            <w:szCs w:val="24"/>
            <w:rPrChange w:author="Pöllänen Arto" w:date="2017-03-20T12:13:30.872028" w:id="1483411343">
              <w:rPr/>
            </w:rPrChange>
          </w:rPr>
          <w:t>s</w:t>
        </w:r>
        <w:r w:rsidRPr="093F940C" w:rsidR="093F940C">
          <w:rPr>
            <w:sz w:val="24"/>
            <w:szCs w:val="24"/>
            <w:rPrChange w:author="Pöllänen Arto" w:date="2017-03-20T12:13:30.872028" w:id="2117826072">
              <w:rPr/>
            </w:rPrChange>
          </w:rPr>
          <w:t xml:space="preserve">". Sitä käyttäen voi valita </w:t>
        </w:r>
        <w:r w:rsidRPr="093F940C" w:rsidR="093F940C">
          <w:rPr>
            <w:sz w:val="24"/>
            <w:szCs w:val="24"/>
            <w:rPrChange w:author="Pöllänen Arto" w:date="2017-03-20T12:13:30.872028" w:id="1163883611">
              <w:rPr/>
            </w:rPrChange>
          </w:rPr>
          <w:t>mallisanoituksen</w:t>
        </w:r>
        <w:r w:rsidRPr="093F940C" w:rsidR="093F940C">
          <w:rPr>
            <w:sz w:val="24"/>
            <w:szCs w:val="24"/>
            <w:rPrChange w:author="Pöllänen Arto" w:date="2017-03-20T12:13:30.872028" w:id="1274572774">
              <w:rPr/>
            </w:rPrChange>
          </w:rPr>
          <w:t xml:space="preserve"> </w:t>
        </w:r>
        <w:r w:rsidRPr="093F940C" w:rsidR="093F940C">
          <w:rPr>
            <w:sz w:val="24"/>
            <w:szCs w:val="24"/>
            <w:rPrChange w:author="Pöllänen Arto" w:date="2017-03-20T12:13:30.872028" w:id="1552791858">
              <w:rPr/>
            </w:rPrChange>
          </w:rPr>
          <w:t>oikeiden sanoitusten listalta</w:t>
        </w:r>
        <w:r w:rsidRPr="093F940C" w:rsidR="093F940C">
          <w:rPr>
            <w:sz w:val="24"/>
            <w:szCs w:val="24"/>
            <w:rPrChange w:author="Pöllänen Arto" w:date="2017-03-20T12:13:30.872028" w:id="99344697">
              <w:rPr/>
            </w:rPrChange>
          </w:rPr>
          <w:t>. Nämä sanoitukset on valmiiksi tavutettu j</w:t>
        </w:r>
        <w:r w:rsidRPr="093F940C" w:rsidR="093F940C">
          <w:rPr>
            <w:sz w:val="24"/>
            <w:szCs w:val="24"/>
            <w:rPrChange w:author="Pöllänen Arto" w:date="2017-03-20T12:13:30.872028" w:id="522579318">
              <w:rPr/>
            </w:rPrChange>
          </w:rPr>
          <w:t>a tavutuksen istuvuus kappaleen rytmiin on tarkistettu.</w:t>
        </w:r>
      </w:ins>
    </w:p>
    <w:p w:rsidR="093F940C" w:rsidP="093F940C" w:rsidRDefault="093F940C" w14:noSpellErr="1" w14:paraId="5A5705D7" w14:textId="02C54AAD">
      <w:pPr>
        <w:pStyle w:val="Normaali"/>
        <w:spacing w:before="100" w:beforeAutospacing="off" w:after="120" w:afterAutospacing="off"/>
        <w:rPr>
          <w:sz w:val="24"/>
          <w:szCs w:val="24"/>
          <w:rPrChange w:author="Pöllänen Arto" w:date="2017-03-20T12:13:30.872028" w:id="80202445">
            <w:rPr/>
          </w:rPrChange>
        </w:rPr>
        <w:pPrChange w:author="Pöllänen Arto" w:date="2017-03-20T12:13:30.872028" w:id="995945608">
          <w:pPr/>
        </w:pPrChange>
      </w:pPr>
    </w:p>
    <w:p w:rsidR="45A01CCC" w:rsidP="63666243" w:rsidRDefault="45A01CCC" w14:paraId="1AA5855B" w14:noSpellErr="1" w14:textId="2877F6C0">
      <w:pPr>
        <w:pStyle w:val="Otsikko2"/>
        <w:rPr>
          <w:ins w:author="Pöllänen Arto" w:date="2017-03-23T00:59:47.3796442" w:id="1890173228"/>
          <w:noProof w:val="0"/>
          <w:sz w:val="28"/>
          <w:szCs w:val="28"/>
          <w:lang w:val="fi-FI"/>
          <w:rPrChange w:author="Pöllänen Arto" w:date="2017-03-23T00:59:47.3796442" w:id="1553387992">
            <w:rPr/>
          </w:rPrChange>
        </w:rPr>
        <w:pPrChange w:author="Pöllänen Arto" w:date="2017-03-23T00:59:47.3796442" w:id="453629105">
          <w:pPr/>
        </w:pPrChange>
      </w:pPr>
      <w:ins w:author="Pöllänen Arto" w:date="2017-03-23T00:59:47.3796442" w:id="2126105706">
        <w:r w:rsidRPr="296BB664" w:rsidR="63666243">
          <w:rPr>
            <w:noProof w:val="0"/>
            <w:sz w:val="28"/>
            <w:szCs w:val="28"/>
            <w:lang w:val="fi-FI"/>
            <w:rPrChange w:author="Pöllänen Arto" w:date="2017-03-20T12:17:33.4173898" w:id="504638062">
              <w:rPr/>
            </w:rPrChange>
          </w:rPr>
          <w:t>T</w:t>
        </w:r>
      </w:ins>
      <w:ins w:author="Pöllänen Arto" w:date="2017-03-20T00:41:54.3209208" w:id="745258573">
        <w:r w:rsidRPr="296BB664" w:rsidR="45A01CCC">
          <w:rPr>
            <w:noProof w:val="0"/>
            <w:sz w:val="28"/>
            <w:szCs w:val="28"/>
            <w:lang w:val="fi-FI"/>
            <w:rPrChange w:author="Pöllänen Arto" w:date="2017-03-20T12:17:33.4173898" w:id="129041713">
              <w:rPr/>
            </w:rPrChange>
          </w:rPr>
          <w:t>avutus</w:t>
        </w:r>
      </w:ins>
    </w:p>
    <w:p w:rsidR="63666243" w:rsidDel="49ADBEEB" w:rsidP="10AA03EB" w:rsidRDefault="63666243" w14:paraId="7917FA85" w14:noSpellErr="1" w14:textId="060914CF">
      <w:pPr>
        <w:pStyle w:val="Normaali"/>
        <w:rPr>
          <w:noProof w:val="0"/>
          <w:sz w:val="24"/>
          <w:szCs w:val="24"/>
          <w:lang w:val="fi-FI"/>
          <w:rPrChange w:author="Pöllänen Arto" w:date="2017-03-23T02:54:38.4087163" w:id="276447106">
            <w:rPr/>
          </w:rPrChange>
        </w:rPr>
        <w:rPr/>
        <w:pPrChange w:author="Pöllänen Arto" w:date="2017-03-23T02:54:38.4087163" w:id="300429017">
          <w:pPr/>
        </w:pPrChange>
      </w:pPr>
      <w:ins w:author="Pöllänen Arto" w:date="2017-03-23T00:59:47.3796442" w:id="729998589">
        <w:r w:rsidRPr="5AA6A120" w:rsidR="63666243">
          <w:rPr>
            <w:noProof w:val="0"/>
            <w:sz w:val="24"/>
            <w:szCs w:val="24"/>
            <w:lang w:val="fi-FI"/>
            <w:rPrChange w:author="Pöllänen Arto" w:date="2017-03-23T01:06:41.8526753" w:id="1638449063">
              <w:rPr/>
            </w:rPrChange>
          </w:rPr>
          <w:t>T</w:t>
        </w:r>
      </w:ins>
      <w:ins w:author="Pöllänen Arto" w:date="2017-03-23T01:00:18.1523218" w:id="2005411827">
        <w:r w:rsidRPr="5AA6A120" w:rsidR="7B9750E4">
          <w:rPr>
            <w:noProof w:val="0"/>
            <w:sz w:val="24"/>
            <w:szCs w:val="24"/>
            <w:lang w:val="fi-FI"/>
            <w:rPrChange w:author="Pöllänen Arto" w:date="2017-03-23T01:06:41.8526753" w:id="78340456">
              <w:rPr/>
            </w:rPrChange>
          </w:rPr>
          <w:t>avutusalgoritmi on</w:t>
        </w:r>
      </w:ins>
      <w:ins w:author="Pöllänen Arto" w:date="2017-03-23T01:00:48.4130218" w:id="573548929">
        <w:r w:rsidRPr="5AA6A120" w:rsidR="565E1A99">
          <w:rPr>
            <w:noProof w:val="0"/>
            <w:sz w:val="24"/>
            <w:szCs w:val="24"/>
            <w:lang w:val="fi-FI"/>
            <w:rPrChange w:author="Pöllänen Arto" w:date="2017-03-23T01:06:41.8526753" w:id="1057099447">
              <w:rPr/>
            </w:rPrChange>
          </w:rPr>
          <w:t xml:space="preserve"> ainoa osa sovellusta</w:t>
        </w:r>
      </w:ins>
      <w:ins w:author="Pöllänen Arto" w:date="2017-03-23T01:01:49.1316339" w:id="196977786">
        <w:r w:rsidRPr="5AA6A120" w:rsidR="00E9BC51">
          <w:rPr>
            <w:noProof w:val="0"/>
            <w:sz w:val="24"/>
            <w:szCs w:val="24"/>
            <w:lang w:val="fi-FI"/>
            <w:rPrChange w:author="Pöllänen Arto" w:date="2017-03-23T01:06:41.8526753" w:id="1753553755">
              <w:rPr/>
            </w:rPrChange>
          </w:rPr>
          <w:t xml:space="preserve">,</w:t>
        </w:r>
      </w:ins>
      <w:ins w:author="Pöllänen Arto" w:date="2017-03-23T01:00:48.4130218" w:id="888842008">
        <w:r w:rsidRPr="5AA6A120" w:rsidR="565E1A99">
          <w:rPr>
            <w:noProof w:val="0"/>
            <w:sz w:val="24"/>
            <w:szCs w:val="24"/>
            <w:lang w:val="fi-FI"/>
            <w:rPrChange w:author="Pöllänen Arto" w:date="2017-03-23T01:06:41.8526753" w:id="769587046">
              <w:rPr/>
            </w:rPrChange>
          </w:rPr>
          <w:t xml:space="preserve"> jo</w:t>
        </w:r>
      </w:ins>
      <w:ins w:author="Pöllänen Arto" w:date="2017-03-23T01:01:18.6129159" w:id="553710099">
        <w:r w:rsidRPr="5AA6A120" w:rsidR="51C6B6C0">
          <w:rPr>
            <w:noProof w:val="0"/>
            <w:sz w:val="24"/>
            <w:szCs w:val="24"/>
            <w:lang w:val="fi-FI"/>
            <w:rPrChange w:author="Pöllänen Arto" w:date="2017-03-23T01:06:41.8526753" w:id="54696950">
              <w:rPr/>
            </w:rPrChange>
          </w:rPr>
          <w:t xml:space="preserve">ta e</w:t>
        </w:r>
      </w:ins>
      <w:ins w:author="Pöllänen Arto" w:date="2017-03-23T01:01:49.1316339" w:id="348448099">
        <w:r w:rsidRPr="5AA6A120" w:rsidR="00E9BC51">
          <w:rPr>
            <w:noProof w:val="0"/>
            <w:sz w:val="24"/>
            <w:szCs w:val="24"/>
            <w:lang w:val="fi-FI"/>
            <w:rPrChange w:author="Pöllänen Arto" w:date="2017-03-23T01:06:41.8526753" w:id="576045749">
              <w:rPr/>
            </w:rPrChange>
          </w:rPr>
          <w:t xml:space="preserve">n</w:t>
        </w:r>
      </w:ins>
      <w:ins w:author="Pöllänen Arto" w:date="2017-03-23T01:01:18.6129159" w:id="625164318">
        <w:r w:rsidRPr="5AA6A120" w:rsidR="51C6B6C0">
          <w:rPr>
            <w:noProof w:val="0"/>
            <w:sz w:val="24"/>
            <w:szCs w:val="24"/>
            <w:lang w:val="fi-FI"/>
            <w:rPrChange w:author="Pöllänen Arto" w:date="2017-03-23T01:06:41.8526753" w:id="420563849">
              <w:rPr/>
            </w:rPrChange>
          </w:rPr>
          <w:t xml:space="preserve"> ole kooda</w:t>
        </w:r>
      </w:ins>
      <w:ins w:author="Pöllänen Arto" w:date="2017-03-23T01:02:19.08533" w:id="1604192882">
        <w:r w:rsidRPr="5AA6A120" w:rsidR="6309FA4E">
          <w:rPr>
            <w:noProof w:val="0"/>
            <w:sz w:val="24"/>
            <w:szCs w:val="24"/>
            <w:lang w:val="fi-FI"/>
            <w:rPrChange w:author="Pöllänen Arto" w:date="2017-03-23T01:06:41.8526753" w:id="771362924">
              <w:rPr/>
            </w:rPrChange>
          </w:rPr>
          <w:t xml:space="preserve">nnut alusta lähtien itse, vaan olen </w:t>
        </w:r>
      </w:ins>
      <w:ins w:author="Pöllänen Arto" w:date="2017-03-23T01:02:49.1573937" w:id="860278654">
        <w:r w:rsidRPr="5AA6A120" w:rsidR="56D384B4">
          <w:rPr>
            <w:noProof w:val="0"/>
            <w:sz w:val="24"/>
            <w:szCs w:val="24"/>
            <w:lang w:val="fi-FI"/>
            <w:rPrChange w:author="Pöllänen Arto" w:date="2017-03-23T01:06:41.8526753" w:id="1338303117">
              <w:rPr/>
            </w:rPrChange>
          </w:rPr>
          <w:t xml:space="preserve">ottanut mallia Topi Laamasen </w:t>
        </w:r>
      </w:ins>
      <w:ins w:author="Pöllänen Arto" w:date="2017-03-23T01:03:20.3206489" w:id="460170349">
        <w:r w:rsidRPr="5AA6A120" w:rsidR="0A026211">
          <w:rPr>
            <w:noProof w:val="0"/>
            <w:sz w:val="24"/>
            <w:szCs w:val="24"/>
            <w:lang w:val="fi-FI"/>
            <w:rPrChange w:author="Pöllänen Arto" w:date="2017-03-23T01:06:41.8526753" w:id="903782621">
              <w:rPr/>
            </w:rPrChange>
          </w:rPr>
          <w:t xml:space="preserve">harjoitustyöstä (</w:t>
        </w:r>
      </w:ins>
      <w:ins w:author="Pöllänen Arto" w:date="2017-03-23T02:54:38.4087163" w:id="505730378">
        <w:r w:rsidRPr="0F636931" w:rsidR="10AA03EB">
          <w:rPr>
            <w:rFonts w:ascii="Constantia" w:hAnsi="Constantia" w:eastAsia="Constantia" w:cs="Constantia"/>
            <w:i w:val="1"/>
            <w:iCs w:val="1"/>
            <w:noProof w:val="0"/>
            <w:sz w:val="24"/>
            <w:szCs w:val="24"/>
            <w:lang w:val="fi-FI"/>
            <w:rPrChange w:author="Pöllänen Arto" w:date="2017-03-23T02:59:41.2138522" w:id="733655103">
              <w:rPr/>
            </w:rPrChange>
          </w:rPr>
          <w:t>http://topin.fi/lahdekoodit/C/tavutus.c</w:t>
        </w:r>
        <w:r w:rsidRPr="10AA03EB" w:rsidR="10AA03EB">
          <w:rPr>
            <w:noProof w:val="0"/>
            <w:sz w:val="24"/>
            <w:szCs w:val="24"/>
            <w:lang w:val="fi-FI"/>
            <w:rPrChange w:author="Pöllänen Arto" w:date="2017-03-23T02:54:38.4087163" w:id="28277065">
              <w:rPr/>
            </w:rPrChange>
          </w:rPr>
          <w:t>). Topin koodi ol</w:t>
        </w:r>
        <w:r w:rsidRPr="10AA03EB" w:rsidR="10AA03EB">
          <w:rPr>
            <w:noProof w:val="0"/>
            <w:sz w:val="24"/>
            <w:szCs w:val="24"/>
            <w:lang w:val="fi-FI"/>
            <w:rPrChange w:author="Pöllänen Arto" w:date="2017-03-23T02:54:38.4087163" w:id="173037284">
              <w:rPr/>
            </w:rPrChange>
          </w:rPr>
          <w:t>i kirjoitettu C-kielellä</w:t>
        </w:r>
        <w:r w:rsidRPr="10AA03EB" w:rsidR="10AA03EB">
          <w:rPr>
            <w:noProof w:val="0"/>
            <w:sz w:val="24"/>
            <w:szCs w:val="24"/>
            <w:lang w:val="fi-FI"/>
            <w:rPrChange w:author="Pöllänen Arto" w:date="2017-03-23T02:54:38.4087163" w:id="588329106">
              <w:rPr/>
            </w:rPrChange>
          </w:rPr>
          <w:t xml:space="preserve"> ja minä muokkasin siitä P</w:t>
        </w:r>
        <w:r w:rsidRPr="10AA03EB" w:rsidR="10AA03EB">
          <w:rPr>
            <w:noProof w:val="0"/>
            <w:sz w:val="24"/>
            <w:szCs w:val="24"/>
            <w:lang w:val="fi-FI"/>
            <w:rPrChange w:author="Pöllänen Arto" w:date="2017-03-23T02:54:38.4087163" w:id="662153921">
              <w:rPr/>
            </w:rPrChange>
          </w:rPr>
          <w:t>HP-ki</w:t>
        </w:r>
        <w:r w:rsidRPr="10AA03EB" w:rsidR="10AA03EB">
          <w:rPr>
            <w:noProof w:val="0"/>
            <w:sz w:val="24"/>
            <w:szCs w:val="24"/>
            <w:lang w:val="fi-FI"/>
            <w:rPrChange w:author="Pöllänen Arto" w:date="2017-03-23T02:54:38.4087163" w:id="1439140513">
              <w:rPr/>
            </w:rPrChange>
          </w:rPr>
          <w:t xml:space="preserve">elisen </w:t>
        </w:r>
        <w:r w:rsidRPr="10AA03EB" w:rsidR="10AA03EB">
          <w:rPr>
            <w:noProof w:val="0"/>
            <w:sz w:val="24"/>
            <w:szCs w:val="24"/>
            <w:lang w:val="fi-FI"/>
            <w:rPrChange w:author="Pöllänen Arto" w:date="2017-03-23T02:54:38.4087163" w:id="1108734801">
              <w:rPr/>
            </w:rPrChange>
          </w:rPr>
          <w:t>koodin.</w:t>
        </w:r>
      </w:ins>
    </w:p>
    <w:p w:rsidR="63666243" w:rsidDel="10AA03EB" w:rsidP="49ADBEEB" w:rsidRDefault="63666243" w14:paraId="225D033A" w14:textId="58C4D536" w14:noSpellErr="1">
      <w:pPr>
        <w:pStyle w:val="Normaali"/>
        <w:rPr>
          <w:del w:author="Pöllänen Arto" w:date="2017-03-23T02:54:38.4087163" w:id="91294170"/>
          <w:noProof w:val="0"/>
          <w:sz w:val="24"/>
          <w:szCs w:val="24"/>
          <w:lang w:val="fi-FI"/>
          <w:rPrChange w:author="Pöllänen Arto" w:date="2017-03-23T02:54:08.6172041" w:id="388610682">
            <w:rPr/>
          </w:rPrChange>
        </w:rPr>
        <w:pPrChange w:author="Pöllänen Arto" w:date="2017-03-23T02:54:08.6172041" w:id="300429017">
          <w:pPr/>
        </w:pPrChange>
      </w:pPr>
    </w:p>
    <w:p w:rsidR="63666243" w:rsidP="5AA6A120" w:rsidRDefault="63666243" w14:paraId="4786EB14" w14:textId="34EBB4BA" w14:noSpellErr="1">
      <w:pPr>
        <w:pStyle w:val="Normaali"/>
        <w:rPr>
          <w:noProof w:val="0"/>
          <w:sz w:val="24"/>
          <w:szCs w:val="24"/>
          <w:lang w:val="fi-FI"/>
          <w:rPrChange w:author="Pöllänen Arto" w:date="2017-03-23T01:06:41.8526753" w:id="275516576">
            <w:rPr/>
          </w:rPrChange>
        </w:rPr>
        <w:pPrChange w:author="Pöllänen Arto" w:date="2017-03-23T01:06:41.8526753" w:id="300429017">
          <w:pPr/>
        </w:pPrChange>
      </w:pPr>
      <w:ins w:author="Pöllänen Arto" w:date="2017-03-23T01:05:24.206764" w:id="944544510">
        <w:r w:rsidRPr="5AA6A120" w:rsidR="6FDA0506">
          <w:rPr>
            <w:noProof w:val="0"/>
            <w:sz w:val="24"/>
            <w:szCs w:val="24"/>
            <w:lang w:val="fi-FI"/>
            <w:rPrChange w:author="Pöllänen Arto" w:date="2017-03-23T01:06:41.8526753" w:id="122700241">
              <w:rPr/>
            </w:rPrChange>
          </w:rPr>
          <w:t xml:space="preserve">Suomen kielen </w:t>
        </w:r>
      </w:ins>
      <w:ins w:author="Pöllänen Arto" w:date="2017-03-23T01:05:54.4369492" w:id="1470540005">
        <w:r w:rsidRPr="5AA6A120" w:rsidR="1EF9A187">
          <w:rPr>
            <w:noProof w:val="0"/>
            <w:sz w:val="24"/>
            <w:szCs w:val="24"/>
            <w:lang w:val="fi-FI"/>
            <w:rPrChange w:author="Pöllänen Arto" w:date="2017-03-23T01:06:41.8526753" w:id="193643461">
              <w:rPr/>
            </w:rPrChange>
          </w:rPr>
          <w:t xml:space="preserve">tavutussäännöt: </w:t>
        </w:r>
      </w:ins>
      <w:ins w:author="Pöllänen Arto" w:date="2017-03-23T01:01:49.1316339" w:id="718173168">
        <w:r w:rsidRPr="5AA6A120" w:rsidR="00E9BC51">
          <w:rPr>
            <w:noProof w:val="0"/>
            <w:sz w:val="24"/>
            <w:szCs w:val="24"/>
            <w:lang w:val="fi-FI"/>
            <w:rPrChange w:author="Pöllänen Arto" w:date="2017-03-23T01:06:41.8526753" w:id="1720313959">
              <w:rPr/>
            </w:rPrChange>
          </w:rPr>
          <w:t xml:space="preserve"> </w:t>
        </w:r>
      </w:ins>
    </w:p>
    <w:p w:rsidR="45A01CCC" w:rsidDel="7B99BCF3" w:rsidRDefault="45A01CCC" w14:textId="36594276" w14:paraId="33CA526A">
      <w:pPr>
        <w:rPr>
          <w:del w:author="Pöllänen Arto" w:date="2017-03-20T00:42:24.8798264" w:id="1681235603"/>
        </w:rPr>
      </w:pPr>
      <w:del w:author="Pöllänen Arto" w:date="2017-03-20T00:42:24.8798264" w:id="1288521025">
        <w:r w:rsidDel="7B99BCF3">
          <w:br/>
        </w:r>
      </w:del>
      <w:ins w:author="Pöllänen Arto" w:date="2017-03-20T00:41:54.3209208" w:id="910391716">
        <w:r w:rsidRPr="73A77E18" w:rsidR="45A01CCC">
          <w:rPr>
            <w:rFonts w:ascii="Constantia" w:hAnsi="Constantia" w:eastAsia="Constantia" w:cs="Constantia"/>
            <w:noProof w:val="0"/>
            <w:sz w:val="24"/>
            <w:szCs w:val="24"/>
            <w:lang w:val="fi-FI"/>
            <w:rPrChange w:author="Pöllänen Arto" w:date="2017-03-20T11:13:54.2704092" w:id="81593113">
              <w:rPr/>
            </w:rPrChange>
          </w:rPr>
          <w:t>1. Konsonanttisääntö: Jos tavuun kuuluvaa vokaalia seuraa yksi tai useampia konsonantteja, joita vielä seuraa vokaali,</w:t>
        </w:r>
      </w:ins>
      <w:ins w:author="Pöllänen Arto" w:date="2017-03-20T00:42:24.8798264" w:id="2069769168">
        <w:r w:rsidRPr="73A77E18" w:rsidR="7B99BCF3">
          <w:rPr>
            <w:rFonts w:ascii="Constantia" w:hAnsi="Constantia" w:eastAsia="Constantia" w:cs="Constantia"/>
            <w:noProof w:val="0"/>
            <w:sz w:val="24"/>
            <w:szCs w:val="24"/>
            <w:lang w:val="fi-FI"/>
            <w:rPrChange w:author="Pöllänen Arto" w:date="2017-03-20T11:13:54.2704092" w:id="32311756">
              <w:rPr/>
            </w:rPrChange>
          </w:rPr>
          <w:t xml:space="preserve"> </w:t>
        </w:r>
      </w:ins>
    </w:p>
    <w:p w:rsidR="45A01CCC" w:rsidDel="7B99BCF3" w:rsidRDefault="45A01CCC" w14:noSpellErr="1" w14:textId="36594276" w14:paraId="4CA7D976">
      <w:pPr>
        <w:rPr>
          <w:del w:author="Pöllänen Arto" w:date="2017-03-20T00:42:24.8798264" w:id="949049622"/>
        </w:rPr>
      </w:pPr>
      <w:ins w:author="Pöllänen Arto" w:date="2017-03-20T00:41:54.3209208" w:id="1747875817">
        <w:r w:rsidRPr="73A77E18" w:rsidR="45A01CCC">
          <w:rPr>
            <w:rFonts w:ascii="Constantia" w:hAnsi="Constantia" w:eastAsia="Constantia" w:cs="Constantia"/>
            <w:noProof w:val="0"/>
            <w:sz w:val="24"/>
            <w:szCs w:val="24"/>
            <w:lang w:val="fi-FI"/>
            <w:rPrChange w:author="Pöllänen Arto" w:date="2017-03-20T11:13:54.2704092" w:id="1156093986">
              <w:rPr/>
            </w:rPrChange>
          </w:rPr>
          <w:t>tavuraja sijoittuu välittömästi ennen viimeistä konsonanttia.</w:t>
        </w:r>
      </w:ins>
      <w:del w:author="Pöllänen Arto" w:date="2017-03-20T00:42:24.8798264" w:id="2099716444">
        <w:r w:rsidDel="7B99BCF3">
          <w:br/>
        </w:r>
      </w:del>
    </w:p>
    <w:p w:rsidR="45A01CCC" w:rsidP="41B1D001" w:rsidRDefault="45A01CCC" w14:paraId="6717C9B0" w14:textId="14F2EDA9" w14:noSpellErr="1">
      <w:pPr>
        <w:rPr>
          <w:rFonts w:ascii="Constantia" w:hAnsi="Constantia" w:eastAsia="Constantia" w:cs="Constantia"/>
          <w:noProof w:val="0"/>
          <w:sz w:val="24"/>
          <w:szCs w:val="24"/>
          <w:lang w:val="fi-FI"/>
          <w:rPrChange w:author="Vieraileva osallistuja" w:date="2017-04-24T06:02:38.9723948" w:id="1102172161">
            <w:rPr/>
          </w:rPrChange>
        </w:rPr>
        <w:pPrChange w:author="Vieraileva osallistuja" w:date="2017-04-24T06:02:38.9723948" w:id="1952693103">
          <w:pPr/>
        </w:pPrChange>
      </w:pPr>
    </w:p>
    <w:p w:rsidR="45A01CCC" w:rsidP="73A77E18" w:rsidRDefault="45A01CCC" w14:paraId="5716FFD6" w14:textId="36594276" w14:noSpellErr="1">
      <w:pPr>
        <w:rPr>
          <w:ins w:author="Pöllänen Arto" w:date="2017-03-20T00:41:54.3209208" w:id="343597371"/>
          <w:rFonts w:ascii="Constantia" w:hAnsi="Constantia" w:eastAsia="Constantia" w:cs="Constantia"/>
          <w:noProof w:val="0"/>
          <w:sz w:val="24"/>
          <w:szCs w:val="24"/>
          <w:lang w:val="fi-FI"/>
          <w:rPrChange w:author="Pöllänen Arto" w:date="2017-03-20T11:13:54.2704092" w:id="1662160662">
            <w:rPr>
              <w:ins w:author="Pöllänen Arto" w:date="2017-03-20T00:41:54.3209208" w:id="1096690393"/>
            </w:rPr>
          </w:rPrChange>
        </w:rPr>
        <w:pPrChange w:author="Pöllänen Arto" w:date="2017-03-20T11:13:54.2704092" w:id="562515968">
          <w:pPr/>
        </w:pPrChange>
      </w:pPr>
      <w:ins w:author="Pöllänen Arto" w:date="2017-03-20T00:41:54.3209208" w:id="1188869811">
        <w:r w:rsidRPr="73A77E18" w:rsidR="45A01CCC">
          <w:rPr>
            <w:rFonts w:ascii="Constantia" w:hAnsi="Constantia" w:eastAsia="Constantia" w:cs="Constantia"/>
            <w:noProof w:val="0"/>
            <w:sz w:val="24"/>
            <w:szCs w:val="24"/>
            <w:lang w:val="fi-FI"/>
            <w:rPrChange w:author="Pöllänen Arto" w:date="2017-03-20T11:13:54.2704092" w:id="1884692144">
              <w:rPr/>
            </w:rPrChange>
          </w:rPr>
          <w:t>2. Vokaalisääntö: Jos tavun ensimmäistä vokaalia seuraa toinen vokaali, niiden väliin tulee tavuraja, ellei</w:t>
        </w:r>
      </w:ins>
    </w:p>
    <w:p w:rsidR="45A01CCC" w:rsidP="73A77E18" w:rsidRDefault="45A01CCC" w14:paraId="3804D838" w14:textId="36594276" w14:noSpellErr="1">
      <w:pPr>
        <w:rPr>
          <w:ins w:author="Pöllänen Arto" w:date="2017-03-20T00:41:54.3209208" w:id="1925518643"/>
          <w:rFonts w:ascii="Constantia" w:hAnsi="Constantia" w:eastAsia="Constantia" w:cs="Constantia"/>
          <w:noProof w:val="0"/>
          <w:sz w:val="24"/>
          <w:szCs w:val="24"/>
          <w:lang w:val="fi-FI"/>
          <w:rPrChange w:author="Pöllänen Arto" w:date="2017-03-20T11:13:54.2704092" w:id="381086855">
            <w:rPr>
              <w:ins w:author="Pöllänen Arto" w:date="2017-03-20T00:41:54.3209208" w:id="134462506"/>
            </w:rPr>
          </w:rPrChange>
        </w:rPr>
        <w:pPrChange w:author="Pöllänen Arto" w:date="2017-03-20T11:13:54.2704092" w:id="1464323441">
          <w:pPr/>
        </w:pPrChange>
      </w:pPr>
      <w:ins w:author="Pöllänen Arto" w:date="2017-03-20T00:41:54.3209208" w:id="1635445916">
        <w:r w:rsidRPr="73A77E18" w:rsidR="45A01CCC">
          <w:rPr>
            <w:rFonts w:ascii="Constantia" w:hAnsi="Constantia" w:eastAsia="Constantia" w:cs="Constantia"/>
            <w:noProof w:val="0"/>
            <w:sz w:val="24"/>
            <w:szCs w:val="24"/>
            <w:lang w:val="fi-FI"/>
            <w:rPrChange w:author="Pöllänen Arto" w:date="2017-03-20T11:13:54.2704092" w:id="622560265">
              <w:rPr/>
            </w:rPrChange>
          </w:rPr>
          <w:t>a) edellinen vokaali ole sama kuin jälkimmäinen (pitkä vokaali).</w:t>
        </w:r>
      </w:ins>
    </w:p>
    <w:p w:rsidR="45A01CCC" w:rsidP="04EB8BA5" w:rsidRDefault="45A01CCC" w14:paraId="0A5FCCF1" w14:textId="36594276">
      <w:pPr>
        <w:rPr>
          <w:rFonts w:ascii="Constantia" w:hAnsi="Constantia" w:eastAsia="Constantia" w:cs="Constantia"/>
          <w:noProof w:val="0"/>
          <w:sz w:val="24"/>
          <w:szCs w:val="24"/>
          <w:lang w:val="fi-FI"/>
          <w:rPrChange w:author="Vieraileva osallistuja" w:date="2017-04-24T03:08:31.9501942" w:id="119025926">
            <w:rPr/>
          </w:rPrChange>
        </w:rPr>
        <w:pPrChange w:author="Vieraileva osallistuja" w:date="2017-04-24T03:08:31.9501942" w:id="5530620">
          <w:pPr/>
        </w:pPrChange>
      </w:pPr>
      <w:ins w:author="Pöllänen Arto" w:date="2017-03-20T00:41:54.3209208" w:id="968912690">
        <w:r w:rsidRPr="73A77E18" w:rsidR="45A01CCC">
          <w:rPr>
            <w:rFonts w:ascii="Constantia" w:hAnsi="Constantia" w:eastAsia="Constantia" w:cs="Constantia"/>
            <w:noProof w:val="0"/>
            <w:sz w:val="24"/>
            <w:szCs w:val="24"/>
            <w:lang w:val="fi-FI"/>
            <w:rPrChange w:author="Pöllänen Arto" w:date="2017-03-20T11:13:54.2704092" w:id="662440680">
              <w:rPr/>
            </w:rPrChange>
          </w:rPr>
          <w:t>b) jälkimmäinen vokaali ole i (</w:t>
        </w:r>
      </w:ins>
      <w:ins w:author="Pöllänen Arto" w:date="2017-03-20T00:41:54.3209208" w:id="440465500">
        <w:proofErr w:type="spellStart"/>
        <w:r w:rsidRPr="73A77E18" w:rsidR="45A01CCC">
          <w:rPr>
            <w:rFonts w:ascii="Constantia" w:hAnsi="Constantia" w:eastAsia="Constantia" w:cs="Constantia"/>
            <w:noProof w:val="0"/>
            <w:sz w:val="24"/>
            <w:szCs w:val="24"/>
            <w:lang w:val="fi-FI"/>
            <w:rPrChange w:author="Pöllänen Arto" w:date="2017-03-20T11:13:54.2704092" w:id="381228003">
              <w:rPr/>
            </w:rPrChange>
          </w:rPr>
          <w:t>i:hin</w:t>
        </w:r>
        <w:proofErr w:type="spellEnd"/>
      </w:ins>
      <w:ins w:author="Pöllänen Arto" w:date="2017-03-20T00:41:54.3209208" w:id="1760220779">
        <w:r w:rsidRPr="73A77E18" w:rsidR="45A01CCC">
          <w:rPr>
            <w:rFonts w:ascii="Constantia" w:hAnsi="Constantia" w:eastAsia="Constantia" w:cs="Constantia"/>
            <w:noProof w:val="0"/>
            <w:sz w:val="24"/>
            <w:szCs w:val="24"/>
            <w:lang w:val="fi-FI"/>
            <w:rPrChange w:author="Pöllänen Arto" w:date="2017-03-20T11:13:54.2704092" w:id="1154758089">
              <w:rPr/>
            </w:rPrChange>
          </w:rPr>
          <w:t xml:space="preserve"> loppuva diftongi).</w:t>
        </w:r>
      </w:ins>
    </w:p>
    <w:p w:rsidR="45A01CCC" w:rsidP="04EB8BA5" w:rsidRDefault="45A01CCC" w14:paraId="5FFCB146" w14:textId="36594276">
      <w:pPr>
        <w:rPr>
          <w:rFonts w:ascii="Constantia" w:hAnsi="Constantia" w:eastAsia="Constantia" w:cs="Constantia"/>
          <w:noProof w:val="0"/>
          <w:sz w:val="24"/>
          <w:szCs w:val="24"/>
          <w:lang w:val="fi-FI"/>
          <w:rPrChange w:author="Vieraileva osallistuja" w:date="2017-04-24T03:08:31.9501942" w:id="2139402778">
            <w:rPr/>
          </w:rPrChange>
        </w:rPr>
        <w:pPrChange w:author="Vieraileva osallistuja" w:date="2017-04-24T03:08:31.9501942" w:id="1396998971">
          <w:pPr/>
        </w:pPrChange>
      </w:pPr>
      <w:ins w:author="Pöllänen Arto" w:date="2017-03-20T00:41:54.3209208" w:id="251314069">
        <w:r w:rsidRPr="73A77E18" w:rsidR="45A01CCC">
          <w:rPr>
            <w:rFonts w:ascii="Constantia" w:hAnsi="Constantia" w:eastAsia="Constantia" w:cs="Constantia"/>
            <w:noProof w:val="0"/>
            <w:sz w:val="24"/>
            <w:szCs w:val="24"/>
            <w:lang w:val="fi-FI"/>
            <w:rPrChange w:author="Pöllänen Arto" w:date="2017-03-20T11:13:54.2704092" w:id="1302168688">
              <w:rPr/>
            </w:rPrChange>
          </w:rPr>
          <w:t xml:space="preserve">c) kysymyksessä ole jokin vokaalipareista au, </w:t>
        </w:r>
      </w:ins>
      <w:ins w:author="Pöllänen Arto" w:date="2017-03-20T00:41:54.3209208" w:id="925890345">
        <w:proofErr w:type="spellStart"/>
        <w:r w:rsidRPr="73A77E18" w:rsidR="45A01CCC">
          <w:rPr>
            <w:rFonts w:ascii="Constantia" w:hAnsi="Constantia" w:eastAsia="Constantia" w:cs="Constantia"/>
            <w:noProof w:val="0"/>
            <w:sz w:val="24"/>
            <w:szCs w:val="24"/>
            <w:lang w:val="fi-FI"/>
            <w:rPrChange w:author="Pöllänen Arto" w:date="2017-03-20T11:13:54.2704092" w:id="819953570">
              <w:rPr/>
            </w:rPrChange>
          </w:rPr>
          <w:t>eu</w:t>
        </w:r>
        <w:proofErr w:type="spellEnd"/>
      </w:ins>
      <w:ins w:author="Pöllänen Arto" w:date="2017-03-20T00:41:54.3209208" w:id="633148438">
        <w:r w:rsidRPr="73A77E18" w:rsidR="45A01CCC">
          <w:rPr>
            <w:rFonts w:ascii="Constantia" w:hAnsi="Constantia" w:eastAsia="Constantia" w:cs="Constantia"/>
            <w:noProof w:val="0"/>
            <w:sz w:val="24"/>
            <w:szCs w:val="24"/>
            <w:lang w:val="fi-FI"/>
            <w:rPrChange w:author="Pöllänen Arto" w:date="2017-03-20T11:13:54.2704092" w:id="539075003">
              <w:rPr/>
            </w:rPrChange>
          </w:rPr>
          <w:t xml:space="preserve">, ie, </w:t>
        </w:r>
      </w:ins>
      <w:ins w:author="Pöllänen Arto" w:date="2017-03-20T00:41:54.3209208" w:id="1403111398">
        <w:proofErr w:type="spellStart"/>
        <w:r w:rsidRPr="73A77E18" w:rsidR="45A01CCC">
          <w:rPr>
            <w:rFonts w:ascii="Constantia" w:hAnsi="Constantia" w:eastAsia="Constantia" w:cs="Constantia"/>
            <w:noProof w:val="0"/>
            <w:sz w:val="24"/>
            <w:szCs w:val="24"/>
            <w:lang w:val="fi-FI"/>
            <w:rPrChange w:author="Pöllänen Arto" w:date="2017-03-20T11:13:54.2704092" w:id="1550445935">
              <w:rPr/>
            </w:rPrChange>
          </w:rPr>
          <w:t>iu</w:t>
        </w:r>
        <w:proofErr w:type="spellEnd"/>
      </w:ins>
      <w:ins w:author="Pöllänen Arto" w:date="2017-03-20T00:41:54.3209208" w:id="536132822">
        <w:r w:rsidRPr="73A77E18" w:rsidR="45A01CCC">
          <w:rPr>
            <w:rFonts w:ascii="Constantia" w:hAnsi="Constantia" w:eastAsia="Constantia" w:cs="Constantia"/>
            <w:noProof w:val="0"/>
            <w:sz w:val="24"/>
            <w:szCs w:val="24"/>
            <w:lang w:val="fi-FI"/>
            <w:rPrChange w:author="Pöllänen Arto" w:date="2017-03-20T11:13:54.2704092" w:id="1700416154">
              <w:rPr/>
            </w:rPrChange>
          </w:rPr>
          <w:t xml:space="preserve">, </w:t>
        </w:r>
      </w:ins>
      <w:ins w:author="Pöllänen Arto" w:date="2017-03-20T00:41:54.3209208" w:id="1446392835">
        <w:proofErr w:type="spellStart"/>
        <w:r w:rsidRPr="73A77E18" w:rsidR="45A01CCC">
          <w:rPr>
            <w:rFonts w:ascii="Constantia" w:hAnsi="Constantia" w:eastAsia="Constantia" w:cs="Constantia"/>
            <w:noProof w:val="0"/>
            <w:sz w:val="24"/>
            <w:szCs w:val="24"/>
            <w:lang w:val="fi-FI"/>
            <w:rPrChange w:author="Pöllänen Arto" w:date="2017-03-20T11:13:54.2704092" w:id="739734991">
              <w:rPr/>
            </w:rPrChange>
          </w:rPr>
          <w:t>ou</w:t>
        </w:r>
        <w:proofErr w:type="spellEnd"/>
      </w:ins>
      <w:ins w:author="Pöllänen Arto" w:date="2017-03-20T00:41:54.3209208" w:id="518570961">
        <w:r w:rsidRPr="73A77E18" w:rsidR="45A01CCC">
          <w:rPr>
            <w:rFonts w:ascii="Constantia" w:hAnsi="Constantia" w:eastAsia="Constantia" w:cs="Constantia"/>
            <w:noProof w:val="0"/>
            <w:sz w:val="24"/>
            <w:szCs w:val="24"/>
            <w:lang w:val="fi-FI"/>
            <w:rPrChange w:author="Pöllänen Arto" w:date="2017-03-20T11:13:54.2704092" w:id="404132636">
              <w:rPr/>
            </w:rPrChange>
          </w:rPr>
          <w:t xml:space="preserve">, </w:t>
        </w:r>
      </w:ins>
      <w:ins w:author="Pöllänen Arto" w:date="2017-03-20T00:41:54.3209208" w:id="134672485">
        <w:proofErr w:type="spellStart"/>
        <w:r w:rsidRPr="73A77E18" w:rsidR="45A01CCC">
          <w:rPr>
            <w:rFonts w:ascii="Constantia" w:hAnsi="Constantia" w:eastAsia="Constantia" w:cs="Constantia"/>
            <w:noProof w:val="0"/>
            <w:sz w:val="24"/>
            <w:szCs w:val="24"/>
            <w:lang w:val="fi-FI"/>
            <w:rPrChange w:author="Pöllänen Arto" w:date="2017-03-20T11:13:54.2704092" w:id="1812887870">
              <w:rPr/>
            </w:rPrChange>
          </w:rPr>
          <w:t>uo</w:t>
        </w:r>
        <w:proofErr w:type="spellEnd"/>
      </w:ins>
      <w:ins w:author="Pöllänen Arto" w:date="2017-03-20T00:41:54.3209208" w:id="2125716015">
        <w:r w:rsidRPr="73A77E18" w:rsidR="45A01CCC">
          <w:rPr>
            <w:rFonts w:ascii="Constantia" w:hAnsi="Constantia" w:eastAsia="Constantia" w:cs="Constantia"/>
            <w:noProof w:val="0"/>
            <w:sz w:val="24"/>
            <w:szCs w:val="24"/>
            <w:lang w:val="fi-FI"/>
            <w:rPrChange w:author="Pöllänen Arto" w:date="2017-03-20T11:13:54.2704092" w:id="697957060">
              <w:rPr/>
            </w:rPrChange>
          </w:rPr>
          <w:t xml:space="preserve">, yö, </w:t>
        </w:r>
      </w:ins>
      <w:ins w:author="Pöllänen Arto" w:date="2017-03-20T00:41:54.3209208" w:id="1893548227">
        <w:proofErr w:type="spellStart"/>
        <w:r w:rsidRPr="73A77E18" w:rsidR="45A01CCC">
          <w:rPr>
            <w:rFonts w:ascii="Constantia" w:hAnsi="Constantia" w:eastAsia="Constantia" w:cs="Constantia"/>
            <w:noProof w:val="0"/>
            <w:sz w:val="24"/>
            <w:szCs w:val="24"/>
            <w:lang w:val="fi-FI"/>
            <w:rPrChange w:author="Pöllänen Arto" w:date="2017-03-20T11:13:54.2704092" w:id="335266127">
              <w:rPr/>
            </w:rPrChange>
          </w:rPr>
          <w:t>äy</w:t>
        </w:r>
        <w:proofErr w:type="spellEnd"/>
      </w:ins>
      <w:ins w:author="Pöllänen Arto" w:date="2017-03-20T00:41:54.3209208" w:id="1116877091">
        <w:r w:rsidRPr="73A77E18" w:rsidR="45A01CCC">
          <w:rPr>
            <w:rFonts w:ascii="Constantia" w:hAnsi="Constantia" w:eastAsia="Constantia" w:cs="Constantia"/>
            <w:noProof w:val="0"/>
            <w:sz w:val="24"/>
            <w:szCs w:val="24"/>
            <w:lang w:val="fi-FI"/>
            <w:rPrChange w:author="Pöllänen Arto" w:date="2017-03-20T11:13:54.2704092" w:id="1910606451">
              <w:rPr/>
            </w:rPrChange>
          </w:rPr>
          <w:t xml:space="preserve">, </w:t>
        </w:r>
      </w:ins>
      <w:ins w:author="Pöllänen Arto" w:date="2017-03-20T00:41:54.3209208" w:id="1269719402">
        <w:proofErr w:type="spellStart"/>
        <w:r w:rsidRPr="73A77E18" w:rsidR="45A01CCC">
          <w:rPr>
            <w:rFonts w:ascii="Constantia" w:hAnsi="Constantia" w:eastAsia="Constantia" w:cs="Constantia"/>
            <w:noProof w:val="0"/>
            <w:sz w:val="24"/>
            <w:szCs w:val="24"/>
            <w:lang w:val="fi-FI"/>
            <w:rPrChange w:author="Pöllänen Arto" w:date="2017-03-20T11:13:54.2704092" w:id="374248274">
              <w:rPr/>
            </w:rPrChange>
          </w:rPr>
          <w:t>öy</w:t>
        </w:r>
        <w:proofErr w:type="spellEnd"/>
      </w:ins>
      <w:ins w:author="Pöllänen Arto" w:date="2017-03-20T00:41:54.3209208" w:id="835672154">
        <w:r w:rsidRPr="73A77E18" w:rsidR="45A01CCC">
          <w:rPr>
            <w:rFonts w:ascii="Constantia" w:hAnsi="Constantia" w:eastAsia="Constantia" w:cs="Constantia"/>
            <w:noProof w:val="0"/>
            <w:sz w:val="24"/>
            <w:szCs w:val="24"/>
            <w:lang w:val="fi-FI"/>
            <w:rPrChange w:author="Pöllänen Arto" w:date="2017-03-20T11:13:54.2704092" w:id="1396395295">
              <w:rPr/>
            </w:rPrChange>
          </w:rPr>
          <w:t xml:space="preserve">, </w:t>
        </w:r>
      </w:ins>
      <w:ins w:author="Pöllänen Arto" w:date="2017-03-20T00:41:54.3209208" w:id="1451135842">
        <w:proofErr w:type="spellStart"/>
        <w:r w:rsidRPr="73A77E18" w:rsidR="45A01CCC">
          <w:rPr>
            <w:rFonts w:ascii="Constantia" w:hAnsi="Constantia" w:eastAsia="Constantia" w:cs="Constantia"/>
            <w:noProof w:val="0"/>
            <w:sz w:val="24"/>
            <w:szCs w:val="24"/>
            <w:lang w:val="fi-FI"/>
            <w:rPrChange w:author="Pöllänen Arto" w:date="2017-03-20T11:13:54.2704092" w:id="199208346">
              <w:rPr/>
            </w:rPrChange>
          </w:rPr>
          <w:t>ey</w:t>
        </w:r>
        <w:proofErr w:type="spellEnd"/>
      </w:ins>
      <w:ins w:author="Pöllänen Arto" w:date="2017-03-20T00:41:54.3209208" w:id="1515799033">
        <w:r w:rsidRPr="73A77E18" w:rsidR="45A01CCC">
          <w:rPr>
            <w:rFonts w:ascii="Constantia" w:hAnsi="Constantia" w:eastAsia="Constantia" w:cs="Constantia"/>
            <w:noProof w:val="0"/>
            <w:sz w:val="24"/>
            <w:szCs w:val="24"/>
            <w:lang w:val="fi-FI"/>
            <w:rPrChange w:author="Pöllänen Arto" w:date="2017-03-20T11:13:54.2704092" w:id="304793073">
              <w:rPr/>
            </w:rPrChange>
          </w:rPr>
          <w:t xml:space="preserve"> tai </w:t>
        </w:r>
      </w:ins>
      <w:ins w:author="Pöllänen Arto" w:date="2017-03-20T00:41:54.3209208" w:id="457398708">
        <w:proofErr w:type="spellStart"/>
        <w:r w:rsidRPr="73A77E18" w:rsidR="45A01CCC">
          <w:rPr>
            <w:rFonts w:ascii="Constantia" w:hAnsi="Constantia" w:eastAsia="Constantia" w:cs="Constantia"/>
            <w:noProof w:val="0"/>
            <w:sz w:val="24"/>
            <w:szCs w:val="24"/>
            <w:lang w:val="fi-FI"/>
            <w:rPrChange w:author="Pöllänen Arto" w:date="2017-03-20T11:13:54.2704092" w:id="516304581">
              <w:rPr/>
            </w:rPrChange>
          </w:rPr>
          <w:t>iy</w:t>
        </w:r>
        <w:proofErr w:type="spellEnd"/>
      </w:ins>
      <w:ins w:author="Pöllänen Arto" w:date="2017-03-20T00:41:54.3209208" w:id="2797990">
        <w:r w:rsidRPr="73A77E18" w:rsidR="45A01CCC">
          <w:rPr>
            <w:rFonts w:ascii="Constantia" w:hAnsi="Constantia" w:eastAsia="Constantia" w:cs="Constantia"/>
            <w:noProof w:val="0"/>
            <w:sz w:val="24"/>
            <w:szCs w:val="24"/>
            <w:lang w:val="fi-FI"/>
            <w:rPrChange w:author="Pöllänen Arto" w:date="2017-03-20T11:13:54.2704092" w:id="1445889917">
              <w:rPr/>
            </w:rPrChange>
          </w:rPr>
          <w:t xml:space="preserve"> (muu diftongi).</w:t>
        </w:r>
      </w:ins>
    </w:p>
    <w:p w:rsidR="45A01CCC" w:rsidP="73A77E18" w:rsidRDefault="45A01CCC" w14:textId="6446952E" w14:paraId="113123E8" w14:noSpellErr="1">
      <w:pPr>
        <w:rPr>
          <w:rFonts w:ascii="Constantia" w:hAnsi="Constantia" w:eastAsia="Constantia" w:cs="Constantia"/>
          <w:noProof w:val="0"/>
          <w:sz w:val="24"/>
          <w:szCs w:val="24"/>
          <w:lang w:val="fi-FI"/>
          <w:rPrChange w:author="Pöllänen Arto" w:date="2017-03-20T11:13:54.2704092" w:id="976088975">
            <w:rPr/>
          </w:rPrChange>
        </w:rPr>
        <w:pPrChange w:author="Pöllänen Arto" w:date="2017-03-20T11:13:54.2704092" w:id="1842314419">
          <w:pPr/>
        </w:pPrChange>
      </w:pPr>
      <w:del w:author="Pöllänen Arto" w:date="2017-03-20T00:42:55.2761897" w:id="741201320">
        <w:r w:rsidDel="230BCF63">
          <w:br/>
        </w:r>
      </w:del>
      <w:ins w:author="Pöllänen Arto" w:date="2017-03-20T00:41:54.3209208" w:id="1253905058">
        <w:r w:rsidRPr="73A77E18" w:rsidR="45A01CCC">
          <w:rPr>
            <w:rFonts w:ascii="Constantia" w:hAnsi="Constantia" w:eastAsia="Constantia" w:cs="Constantia"/>
            <w:noProof w:val="0"/>
            <w:sz w:val="24"/>
            <w:szCs w:val="24"/>
            <w:lang w:val="fi-FI"/>
            <w:rPrChange w:author="Pöllänen Arto" w:date="2017-03-20T11:13:54.2704092" w:id="1223945469">
              <w:rPr/>
            </w:rPrChange>
          </w:rPr>
          <w:t>3. Diftongisääntö: Jos tavun kuuluvaa diftongia tai pitkää vokaalia seuraa vokaali, tähän väliin tulee aina tavuraja.</w:t>
        </w:r>
      </w:ins>
    </w:p>
    <w:p w:rsidR="45A01CCC" w:rsidDel="63EDD5B4" w:rsidP="230BCF63" w:rsidRDefault="45A01CCC" w14:textId="6446952E" w14:paraId="78102812" w14:noSpellErr="1">
      <w:pPr>
        <w:rPr>
          <w:del w:author="Pöllänen Arto" w:date="2017-03-20T00:43:25.0377014" w:id="695910769"/>
        </w:rPr>
      </w:pPr>
      <w:del w:author="Pöllänen Arto" w:date="2017-03-20T00:42:55.2761897" w:id="1452321128">
        <w:r w:rsidDel="230BCF63">
          <w:br/>
        </w:r>
      </w:del>
      <w:ins w:author="Pöllänen Arto" w:date="2017-03-20T00:41:54.3209208" w:id="1565829918">
        <w:r w:rsidRPr="73A77E18" w:rsidR="45A01CCC">
          <w:rPr>
            <w:rFonts w:ascii="Constantia" w:hAnsi="Constantia" w:eastAsia="Constantia" w:cs="Constantia"/>
            <w:noProof w:val="0"/>
            <w:sz w:val="24"/>
            <w:szCs w:val="24"/>
            <w:lang w:val="fi-FI"/>
            <w:rPrChange w:author="Pöllänen Arto" w:date="2017-03-20T11:13:54.2704092" w:id="377769741">
              <w:rPr/>
            </w:rPrChange>
          </w:rPr>
          <w:t>4. Poikkeussääntö: Yhdyssanat jaetaan tavuihin sanojen välistä, myös siinä tapauksessa</w:t>
        </w:r>
      </w:ins>
      <w:ins w:author="Pöllänen Arto" w:date="2017-03-20T00:43:25.0377014" w:id="376114133">
        <w:r w:rsidRPr="73A77E18" w:rsidR="63EDD5B4">
          <w:rPr>
            <w:rFonts w:ascii="Constantia" w:hAnsi="Constantia" w:eastAsia="Constantia" w:cs="Constantia"/>
            <w:noProof w:val="0"/>
            <w:sz w:val="24"/>
            <w:szCs w:val="24"/>
            <w:lang w:val="fi-FI"/>
            <w:rPrChange w:author="Pöllänen Arto" w:date="2017-03-20T11:13:54.2704092" w:id="1784636100">
              <w:rPr/>
            </w:rPrChange>
          </w:rPr>
          <w:t xml:space="preserve"> </w:t>
        </w:r>
      </w:ins>
    </w:p>
    <w:p w:rsidR="45A01CCC" w:rsidP="73A77E18" w:rsidRDefault="45A01CCC" w14:textId="044B5461" w14:paraId="6FF38BC3" w14:noSpellErr="1">
      <w:pPr>
        <w:rPr>
          <w:rFonts w:ascii="Constantia" w:hAnsi="Constantia" w:eastAsia="Constantia" w:cs="Constantia"/>
          <w:noProof w:val="0"/>
          <w:sz w:val="24"/>
          <w:szCs w:val="24"/>
          <w:lang w:val="fi-FI"/>
          <w:rPrChange w:author="Pöllänen Arto" w:date="2017-03-20T11:13:54.2704092" w:id="517803395">
            <w:rPr/>
          </w:rPrChange>
        </w:rPr>
        <w:pPrChange w:author="Pöllänen Arto" w:date="2017-03-20T11:13:54.2704092" w:id="766639241">
          <w:pPr/>
        </w:pPrChange>
      </w:pPr>
      <w:r w:rsidRPr="73A77E18" w:rsidR="45A01CCC">
        <w:rPr>
          <w:rFonts w:ascii="Constantia" w:hAnsi="Constantia" w:eastAsia="Constantia" w:cs="Constantia"/>
          <w:noProof w:val="0"/>
          <w:sz w:val="24"/>
          <w:szCs w:val="24"/>
          <w:lang w:val="fi-FI"/>
          <w:rPrChange w:author="Pöllänen Arto" w:date="2017-03-20T11:13:54.2704092" w:id="992622528">
            <w:rPr/>
          </w:rPrChange>
        </w:rPr>
        <w:t>että sana on yhdyssana vain alkuperäiskielessä.</w:t>
      </w:r>
      <w:del w:author="Pöllänen Arto" w:date="2017-03-20T00:43:25.0377014" w:id="623672651">
        <w:r w:rsidDel="63EDD5B4">
          <w:br/>
        </w:r>
      </w:del>
    </w:p>
    <w:p w:rsidR="45A01CCC" w:rsidDel="63EDD5B4" w:rsidP="45A01CCC" w:rsidRDefault="45A01CCC" w14:noSpellErr="1" w14:paraId="0BF6E075" w14:textId="6446952E">
      <w:pPr>
        <w:pStyle w:val="Normaali"/>
        <w:spacing w:before="100" w:beforeAutospacing="off" w:after="120" w:afterAutospacing="off"/>
        <w:rPr>
          <w:del w:author="Pöllänen Arto" w:date="2017-03-20T00:43:25.0377014" w:id="471571332"/>
        </w:rPr>
        <w:pPrChange w:author="Pöllänen Arto" w:date="2017-03-20T00:41:54.3209208" w:id="1521386007">
          <w:pPr/>
        </w:pPrChange>
      </w:pPr>
    </w:p>
    <w:p w:rsidR="63EDD5B4" w:rsidDel="059F9FBE" w:rsidP="73A77E18" w:rsidRDefault="63EDD5B4" w14:paraId="63C54775" w14:noSpellErr="1">
      <w:pPr>
        <w:rPr>
          <w:del w:author="Pöllänen Arto" w:date="2017-03-20T12:14:00.8700891" w:id="1590819973"/>
          <w:rFonts w:ascii="Constantia" w:hAnsi="Constantia" w:eastAsia="Constantia" w:cs="Constantia"/>
          <w:noProof w:val="0"/>
          <w:sz w:val="24"/>
          <w:szCs w:val="24"/>
          <w:lang w:val="fi-FI"/>
          <w:rPrChange w:author="Pöllänen Arto" w:date="2017-03-20T11:13:54.2704092" w:id="235576043">
            <w:rPr/>
          </w:rPrChange>
        </w:rPr>
        <w:pPrChange w:author="Pöllänen Arto" w:date="2017-03-20T11:13:54.2704092" w:id="1256331724">
          <w:pPr/>
        </w:pPrChange>
      </w:pPr>
    </w:p>
    <w:p w:rsidR="5F888CC7" w:rsidDel="093F940C" w:rsidP="73A77E18" w:rsidRDefault="5F888CC7" w14:paraId="69CA728E" w14:textId="25220CEB">
      <w:pPr>
        <w:pStyle w:val="Normaali"/>
        <w:spacing w:before="100" w:beforeAutospacing="off" w:after="120" w:afterAutospacing="off"/>
        <w:rPr>
          <w:ins w:author="Pöllänen Arto" w:date="2017-03-20T00:44:26.0076189" w:id="1622603032"/>
          <w:del w:author="Pöllänen Arto" w:date="2017-03-20T12:13:30.872028" w:id="1968448636"/>
          <w:sz w:val="24"/>
          <w:szCs w:val="24"/>
          <w:rPrChange w:author="Pöllänen Arto" w:date="2017-03-20T11:13:54.2704092" w:id="2008457961">
            <w:rPr>
              <w:ins w:author="Pöllänen Arto" w:date="2017-03-20T00:44:26.0076189" w:id="1942807625"/>
            </w:rPr>
          </w:rPrChange>
        </w:rPr>
        <w:pPrChange w:author="Pöllänen Arto" w:date="2017-03-20T11:13:54.2704092" w:id="589750094">
          <w:pPr>
            <w:pStyle w:val="Normaali"/>
          </w:pPr>
        </w:pPrChange>
      </w:pPr>
      <w:ins w:author="Pöllänen Arto" w:date="2017-03-19T03:51:23.231751" w:id="1014927205">
        <w:proofErr w:type="spellStart"/>
      </w:ins>
      <w:ins w:author="Pöllänen Arto" w:date="2017-03-19T03:51:23.231751" w:id="67392215">
        <w:proofErr w:type="spellEnd"/>
      </w:ins>
    </w:p>
    <w:p w:rsidR="660AAA4E" w:rsidP="059F9FBE" w:rsidRDefault="660AAA4E" w14:paraId="6B7FCEF4" w14:textId="7A9AD8B2" w14:noSpellErr="1">
      <w:pPr>
        <w:pStyle w:val="Normaali"/>
        <w:spacing w:before="100" w:beforeAutospacing="off" w:after="120" w:afterAutospacing="off"/>
        <w:rPr>
          <w:rFonts w:ascii="Constantia" w:hAnsi="Constantia" w:eastAsia="Constantia" w:cs="Constantia"/>
          <w:noProof w:val="0"/>
          <w:sz w:val="24"/>
          <w:szCs w:val="24"/>
          <w:lang w:val="fi-FI"/>
          <w:rPrChange w:author="Pöllänen Arto" w:date="2017-03-20T12:14:00.8700891" w:id="1100960065">
            <w:rPr/>
          </w:rPrChange>
        </w:rPr>
        <w:pPrChange w:author="Pöllänen Arto" w:date="2017-03-20T12:14:00.8700891" w:id="757654204">
          <w:pPr/>
        </w:pPrChange>
      </w:pPr>
    </w:p>
    <w:p w:rsidR="37D483B5" w:rsidP="059F9FBE" w:rsidRDefault="37D483B5" w14:paraId="5DA33194" w14:textId="2B535AED" w14:noSpellErr="1">
      <w:pPr>
        <w:pStyle w:val="Otsikko2"/>
        <w:spacing w:before="100" w:beforeAutospacing="off" w:after="120" w:afterAutospacing="off"/>
        <w:rPr>
          <w:sz w:val="24"/>
          <w:szCs w:val="24"/>
          <w:rPrChange w:author="Pöllänen Arto" w:date="2017-03-20T12:14:00.8700891" w:id="120683944">
            <w:rPr/>
          </w:rPrChange>
        </w:rPr>
        <w:pPrChange w:author="Pöllänen Arto" w:date="2017-03-20T12:14:00.8700891" w:id="1276225452">
          <w:pPr>
            <w:pStyle w:val="Otsikko2"/>
          </w:pPr>
        </w:pPrChange>
      </w:pPr>
      <w:ins w:author="Pöllänen Arto" w:date="2017-03-19T03:54:23.884495" w:id="1254917964">
        <w:r w:rsidRPr="059F9FBE" w:rsidR="37D483B5">
          <w:rPr>
            <w:sz w:val="28"/>
            <w:szCs w:val="28"/>
            <w:rPrChange w:author="Pöllänen Arto" w:date="2017-03-20T12:14:00.8700891" w:id="909097381">
              <w:rPr/>
            </w:rPrChange>
          </w:rPr>
          <w:t>Tulossanoitus</w:t>
        </w:r>
      </w:ins>
    </w:p>
    <w:p w:rsidR="5F888CC7" w:rsidP="76904ABD" w:rsidRDefault="5F888CC7" w14:paraId="23F4BC17" w14:noSpellErr="1" w14:textId="01C2C555">
      <w:pPr>
        <w:pStyle w:val="Normaali"/>
        <w:spacing w:before="100" w:beforeAutospacing="off" w:after="120" w:afterAutospacing="off"/>
        <w:rPr>
          <w:sz w:val="24"/>
          <w:szCs w:val="24"/>
          <w:rPrChange w:author="Pöllänen Arto" w:date="2017-03-20T11:42:10.0819976" w:id="417695324">
            <w:rPr/>
          </w:rPrChange>
        </w:rPr>
        <w:pPrChange w:author="Pöllänen Arto" w:date="2017-03-20T11:42:10.0819976" w:id="2019123572">
          <w:pPr>
            <w:pStyle w:val="Normaali"/>
          </w:pPr>
        </w:pPrChange>
      </w:pPr>
      <w:ins w:author="Pöllänen Arto" w:date="2017-03-19T05:51:00.6890295" w:id="1294224431">
        <w:r w:rsidRPr="0A51F87B" w:rsidR="32E755BA">
          <w:rPr>
            <w:sz w:val="24"/>
            <w:szCs w:val="24"/>
            <w:rPrChange w:author="Pöllänen Arto" w:date="2017-03-20T11:14:54.6180827" w:id="362219933">
              <w:rPr/>
            </w:rPrChange>
          </w:rPr>
          <w:t xml:space="preserve">Ensin valitaan valintaruuduilla</w:t>
        </w:r>
      </w:ins>
      <w:ins w:author="Pöllänen Arto" w:date="2017-03-20T11:42:10.0819976" w:id="671495936">
        <w:r w:rsidRPr="0A51F87B" w:rsidR="76904ABD">
          <w:rPr>
            <w:sz w:val="24"/>
            <w:szCs w:val="24"/>
            <w:rPrChange w:author="Pöllänen Arto" w:date="2017-03-20T11:14:54.6180827" w:id="1877355669">
              <w:rPr/>
            </w:rPrChange>
          </w:rPr>
          <w:t xml:space="preserve">,</w:t>
        </w:r>
      </w:ins>
      <w:ins w:author="Pöllänen Arto" w:date="2017-03-19T05:51:31.1204696" w:id="853457048">
        <w:r w:rsidRPr="0A51F87B" w:rsidR="5DCBE745">
          <w:rPr>
            <w:sz w:val="24"/>
            <w:szCs w:val="24"/>
            <w:rPrChange w:author="Pöllänen Arto" w:date="2017-03-20T11:14:54.6180827" w:id="1448566286">
              <w:rPr/>
            </w:rPrChange>
          </w:rPr>
          <w:t xml:space="preserve"> mitä sanastoja halutaan käyttää laajimman sanaston lisäksi. </w:t>
        </w:r>
      </w:ins>
      <w:ins w:author="Pöllänen Arto" w:date="2017-03-19T05:52:01.7105687" w:id="1802977878">
        <w:r w:rsidRPr="0A51F87B" w:rsidR="7D2880BE">
          <w:rPr>
            <w:sz w:val="24"/>
            <w:szCs w:val="24"/>
            <w:rPrChange w:author="Pöllänen Arto" w:date="2017-03-20T11:14:54.6180827" w:id="2034348285">
              <w:rPr/>
            </w:rPrChange>
          </w:rPr>
          <w:t>(K18, biiseistä luettu, yleisimmät sanat).</w:t>
        </w:r>
      </w:ins>
      <w:ins w:author="Pöllänen Arto" w:date="2017-03-19T05:52:32.1676739" w:id="1244651146">
        <w:r w:rsidRPr="0A51F87B" w:rsidR="11B17CD5">
          <w:rPr>
            <w:sz w:val="24"/>
            <w:szCs w:val="24"/>
            <w:rPrChange w:author="Pöllänen Arto" w:date="2017-03-20T11:14:54.6180827" w:id="74460593">
              <w:rPr/>
            </w:rPrChange>
          </w:rPr>
          <w:t xml:space="preserve"> </w:t>
        </w:r>
      </w:ins>
      <w:ins w:author="Pöllänen Arto" w:date="2017-03-19T03:58:25.9743457" w:id="1889663561">
        <w:r w:rsidRPr="0A51F87B" w:rsidR="5069EA96">
          <w:rPr>
            <w:sz w:val="24"/>
            <w:szCs w:val="24"/>
            <w:rPrChange w:author="Pöllänen Arto" w:date="2017-03-20T11:14:54.6180827" w:id="1809429435">
              <w:rPr/>
            </w:rPrChange>
          </w:rPr>
          <w:t xml:space="preserve">Mallisanoitusta vastaavan tulossanoituksen generointi käynnistyy painikkeella "Muodosta tulossanoitus"</w:t>
        </w:r>
      </w:ins>
      <w:ins w:author="Pöllänen Arto" w:date="2017-03-19T05:52:32.1676739" w:id="121660213">
        <w:r w:rsidRPr="0A51F87B" w:rsidR="11B17CD5">
          <w:rPr>
            <w:sz w:val="24"/>
            <w:szCs w:val="24"/>
            <w:rPrChange w:author="Pöllänen Arto" w:date="2017-03-20T11:14:54.6180827" w:id="1987757161">
              <w:rPr/>
            </w:rPrChange>
          </w:rPr>
          <w:t xml:space="preserve">:</w:t>
        </w:r>
      </w:ins>
      <w:del w:author="Pöllänen Arto" w:date="2017-03-19T05:50:30.7055949" w:id="533236514">
        <w:r w:rsidDel="346E422A">
          <w:br/>
        </w:r>
      </w:del>
    </w:p>
    <w:p w:rsidR="7CD6539D" w:rsidDel="346E422A" w:rsidRDefault="7CD6539D" w14:textId="7152DE50" w14:paraId="12CF0E10">
      <w:pPr>
        <w:rPr>
          <w:del w:author="Pöllänen Arto" w:date="2017-03-19T05:50:30.7055949" w:id="1996939118"/>
        </w:rPr>
      </w:pPr>
      <w:del w:author="Pöllänen Arto" w:date="2017-03-19T05:50:30.7055949" w:id="1155340410">
        <w:r w:rsidDel="346E422A">
          <w:br/>
        </w:r>
      </w:del>
    </w:p>
    <w:p w:rsidR="7CD6539D" w:rsidDel="346E422A" w:rsidRDefault="7CD6539D" w14:textId="0BD1A911" w14:paraId="25281D7C">
      <w:pPr>
        <w:rPr>
          <w:del w:author="Pöllänen Arto" w:date="2017-03-19T05:50:30.7055949" w:id="585109256"/>
        </w:rPr>
      </w:pPr>
      <w:del w:author="Pöllänen Arto" w:date="2017-03-19T05:50:30.7055949" w:id="1815153865">
        <w:r w:rsidDel="346E422A">
          <w:br/>
        </w:r>
      </w:del>
    </w:p>
    <w:p w:rsidR="7CD6539D" w:rsidDel="346E422A" w:rsidRDefault="7CD6539D" w14:textId="7BDE34BD" w14:paraId="651AB635">
      <w:pPr>
        <w:rPr>
          <w:del w:author="Pöllänen Arto" w:date="2017-03-19T05:50:30.7055949" w:id="1985972010"/>
        </w:rPr>
      </w:pPr>
      <w:del w:author="Pöllänen Arto" w:date="2017-03-19T05:50:30.7055949" w:id="2007113633">
        <w:r w:rsidDel="346E422A">
          <w:br/>
        </w:r>
      </w:del>
      <w:proofErr w:type="spellStart"/>
      <w:proofErr w:type="spellEnd"/>
    </w:p>
    <w:p w:rsidR="7CD6539D" w:rsidDel="346E422A" w:rsidRDefault="7CD6539D" w14:textId="0B5BE5F9" w14:paraId="26DC2076">
      <w:pPr>
        <w:rPr>
          <w:del w:author="Pöllänen Arto" w:date="2017-03-19T05:50:30.7055949" w:id="663627875"/>
        </w:rPr>
      </w:pPr>
      <w:del w:author="Pöllänen Arto" w:date="2017-03-19T05:50:30.7055949" w:id="1024296738">
        <w:r w:rsidDel="346E422A">
          <w:br/>
        </w:r>
      </w:del>
    </w:p>
    <w:p w:rsidR="7CD6539D" w:rsidDel="346E422A" w:rsidRDefault="7CD6539D" w14:textId="4594DC0D" w14:paraId="0129D960">
      <w:pPr>
        <w:rPr>
          <w:del w:author="Pöllänen Arto" w:date="2017-03-19T05:50:30.7055949" w:id="1760081835"/>
        </w:rPr>
      </w:pPr>
      <w:del w:author="Pöllänen Arto" w:date="2017-03-19T05:50:30.7055949" w:id="1700671826">
        <w:r w:rsidDel="346E422A">
          <w:br/>
        </w:r>
      </w:del>
    </w:p>
    <w:p w:rsidR="7CD6539D" w:rsidDel="346E422A" w:rsidRDefault="7CD6539D" w14:textId="3D51078A" w14:paraId="323F7697">
      <w:pPr>
        <w:rPr>
          <w:del w:author="Pöllänen Arto" w:date="2017-03-19T05:50:30.7055949" w:id="374151707"/>
        </w:rPr>
      </w:pPr>
      <w:del w:author="Pöllänen Arto" w:date="2017-03-19T05:50:30.7055949" w:id="1958642924">
        <w:r w:rsidDel="346E422A">
          <w:br/>
        </w:r>
      </w:del>
    </w:p>
    <w:p w:rsidR="7CD6539D" w:rsidDel="346E422A" w:rsidRDefault="7CD6539D" w14:textId="0BE35063" w14:paraId="0160A9DF">
      <w:pPr>
        <w:rPr>
          <w:del w:author="Pöllänen Arto" w:date="2017-03-19T05:50:30.7055949" w:id="1172559532"/>
        </w:rPr>
      </w:pPr>
      <w:del w:author="Pöllänen Arto" w:date="2017-03-19T05:50:30.7055949" w:id="385549601">
        <w:r w:rsidDel="346E422A">
          <w:br/>
        </w:r>
      </w:del>
    </w:p>
    <w:p w:rsidR="7CD6539D" w:rsidP="0A51F87B" w:rsidRDefault="7CD6539D" w14:paraId="138A8D4F" w14:textId="3128CECF">
      <w:pPr>
        <w:pStyle w:val="Normaali"/>
        <w:spacing w:before="100" w:beforeAutospacing="off" w:after="120" w:afterAutospacing="off"/>
        <w:rPr>
          <w:ins w:author="Pöllänen Arto" w:date="2017-03-19T05:50:00.4616465" w:id="281616651"/>
          <w:sz w:val="24"/>
          <w:szCs w:val="24"/>
          <w:rPrChange w:author="Pöllänen Arto" w:date="2017-03-20T11:14:54.6180827" w:id="1456439422">
            <w:rPr>
              <w:ins w:author="Pöllänen Arto" w:date="2017-03-19T05:50:00.4616465" w:id="1176884195"/>
            </w:rPr>
          </w:rPrChange>
        </w:rPr>
        <w:pPrChange w:author="Pöllänen Arto" w:date="2017-03-20T11:14:54.6180827" w:id="1992081700">
          <w:pPr>
            <w:pStyle w:val="Normaali"/>
          </w:pPr>
        </w:pPrChange>
      </w:pPr>
      <w:del w:author="Pöllänen Arto" w:date="2017-03-19T05:50:30.7055949" w:id="903609770">
        <w:r w:rsidDel="346E422A">
          <w:br/>
        </w:r>
      </w:del>
    </w:p>
    <w:p w:rsidR="7CD6539D" w:rsidP="22CED5A2" w:rsidRDefault="7CD6539D" w14:paraId="02092AD8" w14:noSpellErr="1" w14:textId="406D0E26">
      <w:pPr>
        <w:pStyle w:val="Merkittyluettelo"/>
        <w:rPr>
          <w:noProof w:val="0"/>
          <w:sz w:val="24"/>
          <w:szCs w:val="24"/>
          <w:lang w:val="fi-FI"/>
          <w:rPrChange w:author="Pöllänen Arto" w:date="2017-03-27T11:08:54.763727" w:id="94348218">
            <w:rPr/>
          </w:rPrChange>
        </w:rPr>
        <w:pPrChange w:author="Pöllänen Arto" w:date="2017-03-27T11:08:54.763727" w:id="949549279">
          <w:pPr>
            <w:pStyle w:val="Merkittyluettelo"/>
          </w:pPr>
        </w:pPrChange>
      </w:pPr>
      <w:ins w:author="Pöllänen Arto" w:date="2017-03-27T11:08:54.763727" w:id="339811506">
        <w:r w:rsidRPr="57E1D0F4" w:rsidR="22CED5A2">
          <w:rPr>
            <w:noProof w:val="0"/>
            <w:sz w:val="24"/>
            <w:szCs w:val="24"/>
            <w:lang w:val="fi-FI"/>
            <w:rPrChange w:author="Pöllänen Arto" w:date="2017-03-27T11:08:24.1659358" w:id="1631532633">
              <w:rPr/>
            </w:rPrChange>
          </w:rPr>
          <w:t>Jos mallisanoituksessa ei ole tavuviivoja, se tavutetaan ensin automaattisesti.</w:t>
        </w:r>
      </w:ins>
    </w:p>
    <w:p w:rsidR="7CD6539D" w:rsidDel="32070950" w:rsidP="0A51F87B" w:rsidRDefault="7CD6539D" w14:textId="0526E5B4" w14:paraId="3237CFC1" w14:noSpellErr="1">
      <w:pPr>
        <w:pStyle w:val="Merkittyluettelo"/>
        <w:rPr>
          <w:del w:author="Pöllänen Arto" w:date="2017-03-27T11:07:24.3353176" w:id="1360636179"/>
          <w:sz w:val="24"/>
          <w:szCs w:val="24"/>
        </w:rPr>
        <w:pPrChange w:author="Pöllänen Arto" w:date="2017-03-20T11:14:54.6180827" w:id="949549279">
          <w:pPr>
            <w:pStyle w:val="Merkittyluettelo"/>
          </w:pPr>
        </w:pPrChange>
      </w:pPr>
      <w:del w:author="Pöllänen Arto" w:date="2017-03-19T05:53:02.380913" w:id="227840535">
        <w:r w:rsidDel="3AEC1DBC">
          <w:br/>
        </w:r>
      </w:del>
    </w:p>
    <w:p w:rsidR="32070950" w:rsidDel="57E1D0F4" w:rsidP="32070950" w:rsidRDefault="32070950" w14:noSpellErr="1" w14:paraId="65EE6BDD">
      <w:pPr>
        <w:pStyle w:val="Merkittyluettelo"/>
        <w:rPr>
          <w:del w:author="Pöllänen Arto" w:date="2017-03-27T11:08:24.1659358" w:id="1538323242"/>
          <w:noProof w:val="0"/>
          <w:sz w:val="24"/>
          <w:szCs w:val="24"/>
          <w:lang w:val="fi-FI"/>
          <w:rPrChange w:author="Pöllänen Arto" w:date="2017-03-27T11:07:24.3353176" w:id="1287443083">
            <w:rPr/>
          </w:rPrChange>
        </w:rPr>
        <w:pPrChange w:author="Pöllänen Arto" w:date="2017-03-27T11:07:24.3353176" w:id="335506456">
          <w:pPr/>
        </w:pPrChange>
      </w:pPr>
    </w:p>
    <w:p w:rsidR="57E1D0F4" w:rsidP="57E1D0F4" w:rsidRDefault="57E1D0F4" w14:noSpellErr="1" w14:paraId="32DD9ABA" w14:textId="08C7E855">
      <w:pPr>
        <w:pStyle w:val="Merkittyluettelo"/>
        <w:rPr>
          <w:sz w:val="24"/>
          <w:szCs w:val="24"/>
          <w:rPrChange w:author="Pöllänen Arto" w:date="2017-03-27T11:08:24.1659358" w:id="863906340">
            <w:rPr/>
          </w:rPrChange>
        </w:rPr>
        <w:pPrChange w:author="Pöllänen Arto" w:date="2017-03-27T11:08:24.1659358" w:id="250793005">
          <w:pPr/>
        </w:pPrChange>
      </w:pPr>
      <w:ins w:author="Pöllänen Arto" w:date="2017-03-27T11:08:24.1659358" w:id="1264286673">
        <w:r w:rsidRPr="57E1D0F4" w:rsidR="57E1D0F4">
          <w:rPr>
            <w:noProof w:val="0"/>
            <w:sz w:val="24"/>
            <w:szCs w:val="24"/>
            <w:lang w:val="fi-FI"/>
            <w:rPrChange w:author="Pöllänen Arto" w:date="2017-03-27T11:08:24.1659358" w:id="532684013">
              <w:rPr/>
            </w:rPrChange>
          </w:rPr>
          <w:t xml:space="preserve">Jokaisesta mallisanoituksen sanasta lasketaan tavujen pituudet. </w:t>
        </w:r>
      </w:ins>
    </w:p>
    <w:p w:rsidR="7CD6539D" w:rsidDel="3AEC1DBC" w:rsidRDefault="7CD6539D" w14:noSpellErr="1" w14:textId="7486F01F" w14:paraId="4597A981">
      <w:pPr>
        <w:rPr>
          <w:del w:author="Pöllänen Arto" w:date="2017-03-19T05:53:02.380913" w:id="807942530"/>
        </w:rPr>
      </w:pPr>
      <w:ins w:author="Pöllänen Arto" w:date="2017-03-19T05:50:00.4616465" w:id="779297792">
        <w:r w:rsidRPr="0A51F87B" w:rsidR="7CD6539D">
          <w:rPr>
            <w:noProof w:val="0"/>
            <w:sz w:val="24"/>
            <w:szCs w:val="24"/>
            <w:lang w:val="fi-FI"/>
            <w:rPrChange w:author="Pöllänen Arto" w:date="2017-03-20T11:14:54.6180827" w:id="975436855">
              <w:rPr/>
            </w:rPrChange>
          </w:rPr>
          <w:t xml:space="preserve">Jokainen mallisanoituksen sana etsitään laajasta sanastosta ja jos </w:t>
        </w:r>
      </w:ins>
      <w:ins w:author="Pöllänen Arto" w:date="2017-03-19T05:53:02.380913" w:id="965323529">
        <w:r w:rsidRPr="0A51F87B" w:rsidR="3AEC1DBC">
          <w:rPr>
            <w:noProof w:val="0"/>
            <w:sz w:val="24"/>
            <w:szCs w:val="24"/>
            <w:lang w:val="fi-FI"/>
            <w:rPrChange w:author="Pöllänen Arto" w:date="2017-03-20T11:14:54.6180827" w:id="1834956545">
              <w:rPr/>
            </w:rPrChange>
          </w:rPr>
          <w:t xml:space="preserve">se </w:t>
        </w:r>
      </w:ins>
      <w:ins w:author="Pöllänen Arto" w:date="2017-03-19T05:50:00.4616465" w:id="1411618655">
        <w:r w:rsidRPr="0A51F87B" w:rsidR="7CD6539D">
          <w:rPr>
            <w:noProof w:val="0"/>
            <w:sz w:val="24"/>
            <w:szCs w:val="24"/>
            <w:lang w:val="fi-FI"/>
            <w:rPrChange w:author="Pöllänen Arto" w:date="2017-03-20T11:14:54.6180827" w:id="471728452">
              <w:rPr/>
            </w:rPrChange>
          </w:rPr>
          <w:t xml:space="preserve">löytyy, </w:t>
        </w:r>
      </w:ins>
      <w:ins w:author="Pöllänen Arto" w:date="2017-03-19T05:53:02.380913" w:id="1851034319">
        <w:r w:rsidRPr="0A51F87B" w:rsidR="3AEC1DBC">
          <w:rPr>
            <w:noProof w:val="0"/>
            <w:sz w:val="24"/>
            <w:szCs w:val="24"/>
            <w:lang w:val="fi-FI"/>
            <w:rPrChange w:author="Pöllänen Arto" w:date="2017-03-20T11:14:54.6180827" w:id="1651756028">
              <w:rPr/>
            </w:rPrChange>
          </w:rPr>
          <w:t xml:space="preserve"> </w:t>
        </w:r>
      </w:ins>
      <w:del w:author="Pöllänen Arto" w:date="2017-03-19T05:53:02.380913" w:id="914483285">
        <w:r w:rsidDel="3AEC1DBC">
          <w:br/>
        </w:r>
      </w:del>
    </w:p>
    <w:p w:rsidR="7CD6539D" w:rsidP="0A51F87B" w:rsidRDefault="7CD6539D" w14:textId="292482AD" w14:paraId="26049DAC" w14:noSpellErr="1">
      <w:pPr>
        <w:pStyle w:val="Merkittyluettelo"/>
        <w:rPr>
          <w:sz w:val="24"/>
          <w:szCs w:val="24"/>
        </w:rPr>
        <w:pPrChange w:author="Pöllänen Arto" w:date="2017-03-20T11:14:54.6180827" w:id="544677193">
          <w:pPr>
            <w:pStyle w:val="Merkittyluettelo"/>
          </w:pPr>
        </w:pPrChange>
      </w:pPr>
      <w:ins w:author="Pöllänen Arto" w:date="2017-03-19T05:50:00.4616465" w:id="1714513202">
        <w:r w:rsidRPr="0A51F87B" w:rsidR="7CD6539D">
          <w:rPr>
            <w:noProof w:val="0"/>
            <w:sz w:val="24"/>
            <w:szCs w:val="24"/>
            <w:lang w:val="fi-FI"/>
            <w:rPrChange w:author="Pöllänen Arto" w:date="2017-03-20T11:14:54.6180827" w:id="808277">
              <w:rPr/>
            </w:rPrChange>
          </w:rPr>
          <w:t xml:space="preserve">otetaan talteen sanaluokka, taivutusmuoto ja yksikkö/monikko -tieto. </w:t>
        </w:r>
      </w:ins>
      <w:del w:author="Pöllänen Arto" w:date="2017-03-19T05:53:32.5377786" w:id="2015787588">
        <w:r w:rsidDel="06ED1154">
          <w:br/>
        </w:r>
      </w:del>
    </w:p>
    <w:p w:rsidR="7CD6539D" w:rsidP="0A51F87B" w:rsidRDefault="7CD6539D" w14:textId="33A1326B" w14:paraId="756A469B" w14:noSpellErr="1">
      <w:pPr>
        <w:pStyle w:val="Merkittyluettelo"/>
        <w:rPr>
          <w:sz w:val="24"/>
          <w:szCs w:val="24"/>
        </w:rPr>
        <w:pPrChange w:author="Pöllänen Arto" w:date="2017-03-20T11:14:54.6180827" w:id="1863713500">
          <w:pPr>
            <w:pStyle w:val="Merkittyluettelo"/>
          </w:pPr>
        </w:pPrChange>
      </w:pPr>
      <w:ins w:author="Pöllänen Arto" w:date="2017-03-19T05:50:00.4616465" w:id="935798747">
        <w:r w:rsidRPr="0A51F87B" w:rsidR="7CD6539D">
          <w:rPr>
            <w:noProof w:val="0"/>
            <w:sz w:val="24"/>
            <w:szCs w:val="24"/>
            <w:lang w:val="fi-FI"/>
            <w:rPrChange w:author="Pöllänen Arto" w:date="2017-03-20T11:14:54.6180827" w:id="1736726357">
              <w:rPr/>
            </w:rPrChange>
          </w:rPr>
          <w:t xml:space="preserve">Jokaiselle mallisanoituksen sanalle pyritään löytämään mallisanoituksesta "riimipari" ja mikä "riimityyppi" parille sopii. (Riimi on tässä tavallista joustavampi käsite), </w:t>
        </w:r>
      </w:ins>
      <w:del w:author="Pöllänen Arto" w:date="2017-03-19T05:53:32.5377786" w:id="1906275169">
        <w:r w:rsidDel="06ED1154">
          <w:br/>
        </w:r>
      </w:del>
    </w:p>
    <w:p w:rsidR="7CD6539D" w:rsidP="0A51F87B" w:rsidRDefault="7CD6539D" w14:textId="7FA1440B" w14:paraId="35635C59" w14:noSpellErr="1">
      <w:pPr>
        <w:pStyle w:val="Merkittyluettelo"/>
        <w:rPr>
          <w:sz w:val="24"/>
          <w:szCs w:val="24"/>
        </w:rPr>
        <w:pPrChange w:author="Pöllänen Arto" w:date="2017-03-20T11:14:54.6180827" w:id="1803946397">
          <w:pPr>
            <w:pStyle w:val="Merkittyluettelo"/>
          </w:pPr>
        </w:pPrChange>
      </w:pPr>
      <w:ins w:author="Pöllänen Arto" w:date="2017-03-19T05:50:00.4616465" w:id="1609594079">
        <w:r w:rsidRPr="0A51F87B" w:rsidR="7CD6539D">
          <w:rPr>
            <w:noProof w:val="0"/>
            <w:sz w:val="24"/>
            <w:szCs w:val="24"/>
            <w:lang w:val="fi-FI"/>
            <w:rPrChange w:author="Pöllänen Arto" w:date="2017-03-20T11:14:54.6180827" w:id="551109492">
              <w:rPr/>
            </w:rPrChange>
          </w:rPr>
          <w:t xml:space="preserve">Riimityyppejä ovat tässä IDENTTINEN RIIMI, PUHDAS RIIMI, RAPVOKAALIRIIMI, KONSONANTTIRIIMI, ALKURIIMI, SAMA SANA ja MUUTTUMATON SANA. Riimityypillä MUUTTUMATON SANA ei ole riimiparia. </w:t>
        </w:r>
      </w:ins>
      <w:del w:author="Pöllänen Arto" w:date="2017-03-19T05:53:32.5377786" w:id="1191507473">
        <w:r w:rsidDel="06ED1154">
          <w:br/>
        </w:r>
      </w:del>
    </w:p>
    <w:p w:rsidR="7CD6539D" w:rsidP="76904ABD" w:rsidRDefault="7CD6539D" w14:paraId="0ECA507C" w14:noSpellErr="1" w14:textId="07B2116E">
      <w:pPr>
        <w:pStyle w:val="Merkittyluettelo"/>
        <w:rPr>
          <w:sz w:val="24"/>
          <w:szCs w:val="24"/>
          <w:rPrChange w:author="Pöllänen Arto" w:date="2017-03-20T11:42:10.0819976" w:id="94891547">
            <w:rPr/>
          </w:rPrChange>
        </w:rPr>
        <w:pPrChange w:author="Pöllänen Arto" w:date="2017-03-20T11:42:10.0819976" w:id="134980945">
          <w:pPr>
            <w:pStyle w:val="Merkittyluettelo"/>
          </w:pPr>
        </w:pPrChange>
      </w:pPr>
      <w:ins w:author="Pöllänen Arto" w:date="2017-03-19T05:50:00.4616465" w:id="1628835850">
        <w:r w:rsidRPr="0A51F87B" w:rsidR="7CD6539D">
          <w:rPr>
            <w:noProof w:val="0"/>
            <w:sz w:val="24"/>
            <w:szCs w:val="24"/>
            <w:lang w:val="fi-FI"/>
            <w:rPrChange w:author="Pöllänen Arto" w:date="2017-03-20T11:14:54.6180827" w:id="2043830879">
              <w:rPr/>
            </w:rPrChange>
          </w:rPr>
          <w:t xml:space="preserve">Riimityypit etsitään tietyssä järjestyksessä. Riimiparin riimityyppi merkitään aina parin jälkimmäiseen sanaan. Jos sanalle on jo löydetty riimityyppi, se ”lukitaan" eli sen tutkiminen lopetetaan. Etsimisjärjestys</w:t>
        </w:r>
        <w:r w:rsidRPr="0A51F87B" w:rsidR="7CD6539D">
          <w:rPr>
            <w:noProof w:val="0"/>
            <w:sz w:val="24"/>
            <w:szCs w:val="24"/>
            <w:lang w:val="fi-FI"/>
            <w:rPrChange w:author="Pöllänen Arto" w:date="2017-03-20T11:14:54.6180827" w:id="1578859983">
              <w:rPr/>
            </w:rPrChange>
          </w:rPr>
          <w:t xml:space="preserve"> eli riimityyppien prioriteettijärjestys: </w:t>
        </w:r>
      </w:ins>
      <w:del w:author="Pöllänen Arto" w:date="2017-03-19T05:53:32.5377786" w:id="1035917740">
        <w:r w:rsidDel="06ED1154">
          <w:br/>
        </w:r>
      </w:del>
    </w:p>
    <w:p w:rsidR="7CD6539D" w:rsidP="0A51F87B" w:rsidRDefault="7CD6539D" w14:textId="5C2F9DCB" w14:paraId="46AB0C29" w14:noSpellErr="1">
      <w:pPr>
        <w:pStyle w:val="Merkittyluettelo"/>
        <w:ind w:left="1494"/>
        <w:rPr>
          <w:sz w:val="24"/>
          <w:szCs w:val="24"/>
        </w:rPr>
        <w:pPrChange w:author="Pöllänen Arto" w:date="2017-03-20T11:14:54.6180827" w:id="1463137303">
          <w:pPr>
            <w:pStyle w:val="Merkittyluettelo"/>
            <w:ind w:left="1494"/>
          </w:pPr>
        </w:pPrChange>
      </w:pPr>
      <w:ins w:author="Pöllänen Arto" w:date="2017-03-19T05:50:00.4616465" w:id="2100044402">
        <w:r w:rsidRPr="0A51F87B" w:rsidR="7CD6539D">
          <w:rPr>
            <w:noProof w:val="0"/>
            <w:sz w:val="24"/>
            <w:szCs w:val="24"/>
            <w:lang w:val="fi-FI"/>
            <w:rPrChange w:author="Pöllänen Arto" w:date="2017-03-20T11:14:54.6180827" w:id="1632003694">
              <w:rPr/>
            </w:rPrChange>
          </w:rPr>
          <w:t xml:space="preserve">Etsitään kaikki identtiset sanat ja muodostetaan niistä SAMA SANA -riimiparit. </w:t>
        </w:r>
      </w:ins>
      <w:del w:author="Pöllänen Arto" w:date="2017-03-19T05:54:02.5599268" w:id="570392576">
        <w:r w:rsidDel="78368A69">
          <w:br/>
        </w:r>
      </w:del>
    </w:p>
    <w:p w:rsidR="7CD6539D" w:rsidP="04EB8BA5" w:rsidRDefault="7CD6539D" w14:paraId="160E7DFC" w14:textId="05F06500">
      <w:pPr>
        <w:pStyle w:val="Merkittyluettelo"/>
        <w:ind w:left="1494"/>
        <w:rPr>
          <w:sz w:val="24"/>
          <w:szCs w:val="24"/>
          <w:rPrChange w:author="Vieraileva osallistuja" w:date="2017-04-24T03:08:31.9501942" w:id="821760019">
            <w:rPr/>
          </w:rPrChange>
        </w:rPr>
        <w:pPrChange w:author="Vieraileva osallistuja" w:date="2017-04-24T03:08:31.9501942" w:id="1730997184">
          <w:pPr>
            <w:pStyle w:val="Merkittyluettelo"/>
            <w:ind w:left="1494"/>
          </w:pPr>
        </w:pPrChange>
      </w:pPr>
      <w:ins w:author="Pöllänen Arto" w:date="2017-03-19T05:50:00.4616465" w:id="1323526814">
        <w:r w:rsidRPr="0A51F87B" w:rsidR="7CD6539D">
          <w:rPr>
            <w:noProof w:val="0"/>
            <w:sz w:val="24"/>
            <w:szCs w:val="24"/>
            <w:lang w:val="fi-FI"/>
            <w:rPrChange w:author="Pöllänen Arto" w:date="2017-03-20T11:14:54.6180827" w:id="702312042">
              <w:rPr/>
            </w:rPrChange>
          </w:rPr>
          <w:t xml:space="preserve">Verrataan joka rivin viimeistä sanaa neljän edellisen rivin viimeisiin sanoihin (järjestys: alhaalta ylöspäin) ja merkitään löytynyt PUHDAS RIIMI</w:t>
        </w:r>
      </w:ins>
      <w:ins w:author="Pöllänen Arto" w:date="2017-03-20T11:42:40.5305432" w:id="732909428">
        <w:r w:rsidRPr="0A51F87B" w:rsidR="1A72010E">
          <w:rPr>
            <w:noProof w:val="0"/>
            <w:sz w:val="24"/>
            <w:szCs w:val="24"/>
            <w:lang w:val="fi-FI"/>
            <w:rPrChange w:author="Pöllänen Arto" w:date="2017-03-20T11:14:54.6180827" w:id="17454433">
              <w:rPr/>
            </w:rPrChange>
          </w:rPr>
          <w:t xml:space="preserve"> ja</w:t>
        </w:r>
      </w:ins>
      <w:ins w:author="Pöllänen Arto" w:date="2017-03-19T05:50:00.4616465" w:id="517400528">
        <w:r w:rsidRPr="0A51F87B" w:rsidR="7CD6539D">
          <w:rPr>
            <w:noProof w:val="0"/>
            <w:sz w:val="24"/>
            <w:szCs w:val="24"/>
            <w:lang w:val="fi-FI"/>
            <w:rPrChange w:author="Pöllänen Arto" w:date="2017-03-20T11:14:54.6180827" w:id="1529109877">
              <w:rPr/>
            </w:rPrChange>
          </w:rPr>
          <w:t xml:space="preserve"> myös </w:t>
        </w:r>
      </w:ins>
      <w:ins w:author="Pöllänen Arto" w:date="2017-03-19T05:50:00.4616465" w:id="852890523">
        <w:proofErr w:type="spellStart"/>
        <w:r w:rsidRPr="0A51F87B" w:rsidR="7CD6539D">
          <w:rPr>
            <w:noProof w:val="0"/>
            <w:sz w:val="24"/>
            <w:szCs w:val="24"/>
            <w:lang w:val="fi-FI"/>
            <w:rPrChange w:author="Pöllänen Arto" w:date="2017-03-20T11:14:54.6180827" w:id="1227107731">
              <w:rPr/>
            </w:rPrChange>
          </w:rPr>
          <w:t>rimmaavien</w:t>
        </w:r>
        <w:proofErr w:type="spellEnd"/>
      </w:ins>
      <w:ins w:author="Pöllänen Arto" w:date="2017-03-19T05:50:00.4616465" w:id="869918287">
        <w:r w:rsidRPr="0A51F87B" w:rsidR="7CD6539D">
          <w:rPr>
            <w:noProof w:val="0"/>
            <w:sz w:val="24"/>
            <w:szCs w:val="24"/>
            <w:lang w:val="fi-FI"/>
            <w:rPrChange w:author="Pöllänen Arto" w:date="2017-03-20T11:14:54.6180827" w:id="1246856030">
              <w:rPr/>
            </w:rPrChange>
          </w:rPr>
          <w:t xml:space="preserve"> tavujen lukumäärä. </w:t>
        </w:r>
      </w:ins>
      <w:del w:author="Pöllänen Arto" w:date="2017-03-19T05:54:02.5599268" w:id="486074589">
        <w:r w:rsidDel="78368A69">
          <w:br/>
        </w:r>
      </w:del>
    </w:p>
    <w:p w:rsidR="7CD6539D" w:rsidP="04EB8BA5" w:rsidRDefault="7CD6539D" w14:paraId="6B18A399" w14:textId="279174B0">
      <w:pPr>
        <w:pStyle w:val="Merkittyluettelo"/>
        <w:ind w:left="1494"/>
        <w:rPr>
          <w:sz w:val="24"/>
          <w:szCs w:val="24"/>
          <w:rPrChange w:author="Vieraileva osallistuja" w:date="2017-04-24T03:08:31.9501942" w:id="2033974169">
            <w:rPr/>
          </w:rPrChange>
        </w:rPr>
        <w:pPrChange w:author="Vieraileva osallistuja" w:date="2017-04-24T03:08:31.9501942" w:id="1039367623">
          <w:pPr>
            <w:pStyle w:val="Merkittyluettelo"/>
            <w:ind w:left="1494"/>
          </w:pPr>
        </w:pPrChange>
      </w:pPr>
      <w:ins w:author="Pöllänen Arto" w:date="2017-03-19T05:50:00.4616465" w:id="1261142180">
        <w:r w:rsidRPr="0A51F87B" w:rsidR="7CD6539D">
          <w:rPr>
            <w:noProof w:val="0"/>
            <w:sz w:val="24"/>
            <w:szCs w:val="24"/>
            <w:lang w:val="fi-FI"/>
            <w:rPrChange w:author="Pöllänen Arto" w:date="2017-03-20T11:14:54.6180827" w:id="739682905">
              <w:rPr/>
            </w:rPrChange>
          </w:rPr>
          <w:t xml:space="preserve">Verrataan joka rivin viimeistä sanaa neljän edellisen rivin viimeisiin sanoihin (järjestys: alhaalta ylöspäin) ja merkitään löytynyt IDENTTINEN RIIMI</w:t>
        </w:r>
      </w:ins>
      <w:ins w:author="Pöllänen Arto" w:date="2017-03-20T11:42:40.5305432" w:id="1579023924">
        <w:r w:rsidRPr="0A51F87B" w:rsidR="1A72010E">
          <w:rPr>
            <w:noProof w:val="0"/>
            <w:sz w:val="24"/>
            <w:szCs w:val="24"/>
            <w:lang w:val="fi-FI"/>
            <w:rPrChange w:author="Pöllänen Arto" w:date="2017-03-20T11:14:54.6180827" w:id="1720280418">
              <w:rPr/>
            </w:rPrChange>
          </w:rPr>
          <w:t xml:space="preserve"> ja</w:t>
        </w:r>
      </w:ins>
      <w:ins w:author="Pöllänen Arto" w:date="2017-03-19T05:50:00.4616465" w:id="206825871">
        <w:r w:rsidRPr="0A51F87B" w:rsidR="7CD6539D">
          <w:rPr>
            <w:noProof w:val="0"/>
            <w:sz w:val="24"/>
            <w:szCs w:val="24"/>
            <w:lang w:val="fi-FI"/>
            <w:rPrChange w:author="Pöllänen Arto" w:date="2017-03-20T11:14:54.6180827" w:id="1710595130">
              <w:rPr/>
            </w:rPrChange>
          </w:rPr>
          <w:t xml:space="preserve"> myös </w:t>
        </w:r>
      </w:ins>
      <w:ins w:author="Pöllänen Arto" w:date="2017-03-19T05:50:00.4616465" w:id="723868266">
        <w:proofErr w:type="spellStart"/>
        <w:r w:rsidRPr="0A51F87B" w:rsidR="7CD6539D">
          <w:rPr>
            <w:noProof w:val="0"/>
            <w:sz w:val="24"/>
            <w:szCs w:val="24"/>
            <w:lang w:val="fi-FI"/>
            <w:rPrChange w:author="Pöllänen Arto" w:date="2017-03-20T11:14:54.6180827" w:id="536747801">
              <w:rPr/>
            </w:rPrChange>
          </w:rPr>
          <w:t>rimmaavien</w:t>
        </w:r>
        <w:proofErr w:type="spellEnd"/>
      </w:ins>
      <w:ins w:author="Pöllänen Arto" w:date="2017-03-19T05:50:00.4616465" w:id="789311280">
        <w:r w:rsidRPr="0A51F87B" w:rsidR="7CD6539D">
          <w:rPr>
            <w:noProof w:val="0"/>
            <w:sz w:val="24"/>
            <w:szCs w:val="24"/>
            <w:lang w:val="fi-FI"/>
            <w:rPrChange w:author="Pöllänen Arto" w:date="2017-03-20T11:14:54.6180827" w:id="415842543">
              <w:rPr/>
            </w:rPrChange>
          </w:rPr>
          <w:t xml:space="preserve"> tavujen lukumäärä. </w:t>
        </w:r>
      </w:ins>
      <w:del w:author="Pöllänen Arto" w:date="2017-03-19T05:54:02.5599268" w:id="1389645939">
        <w:r w:rsidDel="78368A69">
          <w:br/>
        </w:r>
      </w:del>
    </w:p>
    <w:p w:rsidR="7CD6539D" w:rsidP="04EB8BA5" w:rsidRDefault="7CD6539D" w14:paraId="44576818" w14:textId="332317B0">
      <w:pPr>
        <w:pStyle w:val="Merkittyluettelo"/>
        <w:ind w:left="1494"/>
        <w:rPr>
          <w:sz w:val="24"/>
          <w:szCs w:val="24"/>
          <w:rPrChange w:author="Vieraileva osallistuja" w:date="2017-04-24T03:08:31.9501942" w:id="1514153497">
            <w:rPr/>
          </w:rPrChange>
        </w:rPr>
        <w:pPrChange w:author="Vieraileva osallistuja" w:date="2017-04-24T03:08:31.9501942" w:id="1770908333">
          <w:pPr>
            <w:pStyle w:val="Merkittyluettelo"/>
            <w:ind w:left="1494"/>
          </w:pPr>
        </w:pPrChange>
      </w:pPr>
      <w:ins w:author="Pöllänen Arto" w:date="2017-03-19T05:50:00.4616465" w:id="435002831">
        <w:r w:rsidRPr="0A51F87B" w:rsidR="7CD6539D">
          <w:rPr>
            <w:noProof w:val="0"/>
            <w:sz w:val="24"/>
            <w:szCs w:val="24"/>
            <w:lang w:val="fi-FI"/>
            <w:rPrChange w:author="Pöllänen Arto" w:date="2017-03-20T11:14:54.6180827" w:id="1728193257">
              <w:rPr/>
            </w:rPrChange>
          </w:rPr>
          <w:t xml:space="preserve">Verrataan jokaista sanaa kaikkiin saman rivin edeltäviin sanoihin (järjestys: oikealta vasemmalle) ja merkitään löytynyt PUHDAS RIIMI</w:t>
        </w:r>
      </w:ins>
      <w:ins w:author="Pöllänen Arto" w:date="2017-03-20T11:42:40.5305432" w:id="743218602">
        <w:r w:rsidRPr="0A51F87B" w:rsidR="1A72010E">
          <w:rPr>
            <w:noProof w:val="0"/>
            <w:sz w:val="24"/>
            <w:szCs w:val="24"/>
            <w:lang w:val="fi-FI"/>
            <w:rPrChange w:author="Pöllänen Arto" w:date="2017-03-20T11:14:54.6180827" w:id="151864611">
              <w:rPr/>
            </w:rPrChange>
          </w:rPr>
          <w:t xml:space="preserve"> ja</w:t>
        </w:r>
      </w:ins>
      <w:ins w:author="Pöllänen Arto" w:date="2017-03-19T05:50:00.4616465" w:id="1332491027">
        <w:r w:rsidRPr="0A51F87B" w:rsidR="7CD6539D">
          <w:rPr>
            <w:noProof w:val="0"/>
            <w:sz w:val="24"/>
            <w:szCs w:val="24"/>
            <w:lang w:val="fi-FI"/>
            <w:rPrChange w:author="Pöllänen Arto" w:date="2017-03-20T11:14:54.6180827" w:id="1328824797">
              <w:rPr/>
            </w:rPrChange>
          </w:rPr>
          <w:t xml:space="preserve"> myös </w:t>
        </w:r>
      </w:ins>
      <w:ins w:author="Pöllänen Arto" w:date="2017-03-19T05:50:00.4616465" w:id="422328904">
        <w:proofErr w:type="spellStart"/>
        <w:r w:rsidRPr="0A51F87B" w:rsidR="7CD6539D">
          <w:rPr>
            <w:noProof w:val="0"/>
            <w:sz w:val="24"/>
            <w:szCs w:val="24"/>
            <w:lang w:val="fi-FI"/>
            <w:rPrChange w:author="Pöllänen Arto" w:date="2017-03-20T11:14:54.6180827" w:id="202415996">
              <w:rPr/>
            </w:rPrChange>
          </w:rPr>
          <w:t>rimmaavien</w:t>
        </w:r>
        <w:proofErr w:type="spellEnd"/>
      </w:ins>
      <w:ins w:author="Pöllänen Arto" w:date="2017-03-19T05:50:00.4616465" w:id="740926617">
        <w:r w:rsidRPr="0A51F87B" w:rsidR="7CD6539D">
          <w:rPr>
            <w:noProof w:val="0"/>
            <w:sz w:val="24"/>
            <w:szCs w:val="24"/>
            <w:lang w:val="fi-FI"/>
            <w:rPrChange w:author="Pöllänen Arto" w:date="2017-03-20T11:14:54.6180827" w:id="2023346784">
              <w:rPr/>
            </w:rPrChange>
          </w:rPr>
          <w:t xml:space="preserve"> tavujen lukumäärä, </w:t>
        </w:r>
      </w:ins>
      <w:del w:author="Pöllänen Arto" w:date="2017-03-19T05:54:02.5599268" w:id="1710782513">
        <w:r w:rsidDel="78368A69">
          <w:br/>
        </w:r>
      </w:del>
    </w:p>
    <w:p w:rsidR="7CD6539D" w:rsidP="04EB8BA5" w:rsidRDefault="7CD6539D" w14:paraId="66EF1E3B" w14:textId="459E76A1">
      <w:pPr>
        <w:pStyle w:val="Merkittyluettelo"/>
        <w:ind w:left="1494"/>
        <w:rPr>
          <w:sz w:val="24"/>
          <w:szCs w:val="24"/>
          <w:rPrChange w:author="Vieraileva osallistuja" w:date="2017-04-24T03:08:31.9501942" w:id="1366009584">
            <w:rPr/>
          </w:rPrChange>
        </w:rPr>
        <w:pPrChange w:author="Vieraileva osallistuja" w:date="2017-04-24T03:08:31.9501942" w:id="977546167">
          <w:pPr>
            <w:pStyle w:val="Merkittyluettelo"/>
            <w:ind w:left="1494"/>
          </w:pPr>
        </w:pPrChange>
      </w:pPr>
      <w:ins w:author="Pöllänen Arto" w:date="2017-03-19T05:50:00.4616465" w:id="1463823457">
        <w:r w:rsidRPr="0A51F87B" w:rsidR="7CD6539D">
          <w:rPr>
            <w:noProof w:val="0"/>
            <w:sz w:val="24"/>
            <w:szCs w:val="24"/>
            <w:lang w:val="fi-FI"/>
            <w:rPrChange w:author="Pöllänen Arto" w:date="2017-03-20T11:14:54.6180827" w:id="274609104">
              <w:rPr/>
            </w:rPrChange>
          </w:rPr>
          <w:t xml:space="preserve">Verrataan jokaista sanaa kaikkiin saman rivin edeltäviin sanoihin (järjestys: oikealta vasemmalle) ja merkitään löytynyt IDENTTINEN RIIMI</w:t>
        </w:r>
      </w:ins>
      <w:ins w:author="Pöllänen Arto" w:date="2017-03-20T11:43:10.8715428" w:id="926847356">
        <w:r w:rsidRPr="0A51F87B" w:rsidR="738D1C33">
          <w:rPr>
            <w:noProof w:val="0"/>
            <w:sz w:val="24"/>
            <w:szCs w:val="24"/>
            <w:lang w:val="fi-FI"/>
            <w:rPrChange w:author="Pöllänen Arto" w:date="2017-03-20T11:14:54.6180827" w:id="1879459844">
              <w:rPr/>
            </w:rPrChange>
          </w:rPr>
          <w:t xml:space="preserve"> ja</w:t>
        </w:r>
      </w:ins>
      <w:ins w:author="Pöllänen Arto" w:date="2017-03-19T05:50:00.4616465" w:id="1316271828">
        <w:r w:rsidRPr="0A51F87B" w:rsidR="7CD6539D">
          <w:rPr>
            <w:noProof w:val="0"/>
            <w:sz w:val="24"/>
            <w:szCs w:val="24"/>
            <w:lang w:val="fi-FI"/>
            <w:rPrChange w:author="Pöllänen Arto" w:date="2017-03-20T11:14:54.6180827" w:id="826740913">
              <w:rPr/>
            </w:rPrChange>
          </w:rPr>
          <w:t xml:space="preserve"> myös </w:t>
        </w:r>
      </w:ins>
      <w:ins w:author="Pöllänen Arto" w:date="2017-03-19T05:50:00.4616465" w:id="800264448">
        <w:proofErr w:type="spellStart"/>
        <w:r w:rsidRPr="0A51F87B" w:rsidR="7CD6539D">
          <w:rPr>
            <w:noProof w:val="0"/>
            <w:sz w:val="24"/>
            <w:szCs w:val="24"/>
            <w:lang w:val="fi-FI"/>
            <w:rPrChange w:author="Pöllänen Arto" w:date="2017-03-20T11:14:54.6180827" w:id="1343683994">
              <w:rPr/>
            </w:rPrChange>
          </w:rPr>
          <w:t>rimmaavien</w:t>
        </w:r>
        <w:proofErr w:type="spellEnd"/>
      </w:ins>
      <w:ins w:author="Pöllänen Arto" w:date="2017-03-19T05:50:00.4616465" w:id="786063018">
        <w:r w:rsidRPr="0A51F87B" w:rsidR="7CD6539D">
          <w:rPr>
            <w:noProof w:val="0"/>
            <w:sz w:val="24"/>
            <w:szCs w:val="24"/>
            <w:lang w:val="fi-FI"/>
            <w:rPrChange w:author="Pöllänen Arto" w:date="2017-03-20T11:14:54.6180827" w:id="1716684820">
              <w:rPr/>
            </w:rPrChange>
          </w:rPr>
          <w:t xml:space="preserve"> tavujen lukumäärä. </w:t>
        </w:r>
      </w:ins>
      <w:del w:author="Pöllänen Arto" w:date="2017-03-19T05:54:02.5599268" w:id="886532883">
        <w:r w:rsidDel="78368A69">
          <w:br/>
        </w:r>
      </w:del>
    </w:p>
    <w:p w:rsidR="7CD6539D" w:rsidP="0A51F87B" w:rsidRDefault="7CD6539D" w14:textId="2B2F80D6" w14:paraId="0C05511B" w14:noSpellErr="1">
      <w:pPr>
        <w:pStyle w:val="Merkittyluettelo"/>
        <w:ind w:left="1494"/>
        <w:rPr>
          <w:sz w:val="24"/>
          <w:szCs w:val="24"/>
        </w:rPr>
        <w:pPrChange w:author="Pöllänen Arto" w:date="2017-03-20T11:14:54.6180827" w:id="743936730">
          <w:pPr>
            <w:pStyle w:val="Merkittyluettelo"/>
            <w:ind w:left="1494"/>
          </w:pPr>
        </w:pPrChange>
      </w:pPr>
      <w:ins w:author="Pöllänen Arto" w:date="2017-03-19T05:50:00.4616465" w:id="1170587460">
        <w:r w:rsidRPr="0A51F87B" w:rsidR="7CD6539D">
          <w:rPr>
            <w:noProof w:val="0"/>
            <w:sz w:val="24"/>
            <w:szCs w:val="24"/>
            <w:lang w:val="fi-FI"/>
            <w:rPrChange w:author="Pöllänen Arto" w:date="2017-03-20T11:14:54.6180827" w:id="1331373177">
              <w:rPr/>
            </w:rPrChange>
          </w:rPr>
          <w:t xml:space="preserve">Verrataan jokaista sanaa neljään edelliseen saman rivin sanaan (järjestys: oikealta vasemmalle) ja merkitään löytynyt RAPVOKAALIRIIMI. </w:t>
        </w:r>
      </w:ins>
      <w:del w:author="Pöllänen Arto" w:date="2017-03-19T05:54:02.5599268" w:id="210844225">
        <w:r w:rsidDel="78368A69">
          <w:br/>
        </w:r>
      </w:del>
    </w:p>
    <w:p w:rsidR="7CD6539D" w:rsidP="0A51F87B" w:rsidRDefault="7CD6539D" w14:textId="493EB8FC" w14:paraId="2C54E225" w14:noSpellErr="1">
      <w:pPr>
        <w:pStyle w:val="Merkittyluettelo"/>
        <w:ind w:left="1494"/>
        <w:rPr>
          <w:sz w:val="24"/>
          <w:szCs w:val="24"/>
        </w:rPr>
        <w:pPrChange w:author="Pöllänen Arto" w:date="2017-03-20T11:14:54.6180827" w:id="1011808776">
          <w:pPr>
            <w:pStyle w:val="Merkittyluettelo"/>
            <w:ind w:left="1494"/>
          </w:pPr>
        </w:pPrChange>
      </w:pPr>
      <w:ins w:author="Pöllänen Arto" w:date="2017-03-19T05:50:00.4616465" w:id="1295401401">
        <w:r w:rsidRPr="0A51F87B" w:rsidR="7CD6539D">
          <w:rPr>
            <w:noProof w:val="0"/>
            <w:sz w:val="24"/>
            <w:szCs w:val="24"/>
            <w:lang w:val="fi-FI"/>
            <w:rPrChange w:author="Pöllänen Arto" w:date="2017-03-20T11:14:54.6180827" w:id="1903676718">
              <w:rPr/>
            </w:rPrChange>
          </w:rPr>
          <w:t xml:space="preserve">Verrataan jokaista sanaa neljään edelliseen saman rivin sanaan (järjestys: oikealta vasemmalle) ja merkitään löytynyt KONSONANTTIRIIMI. </w:t>
        </w:r>
      </w:ins>
      <w:del w:author="Pöllänen Arto" w:date="2017-03-19T05:54:02.5599268" w:id="333518421">
        <w:r w:rsidDel="78368A69">
          <w:br/>
        </w:r>
      </w:del>
    </w:p>
    <w:p w:rsidR="7CD6539D" w:rsidP="738D1C33" w:rsidRDefault="7CD6539D" w14:paraId="18243457" w14:noSpellErr="1" w14:textId="66A3653C">
      <w:pPr>
        <w:pStyle w:val="Merkittyluettelo"/>
        <w:ind w:left="1494"/>
        <w:rPr>
          <w:sz w:val="24"/>
          <w:szCs w:val="24"/>
          <w:rPrChange w:author="Pöllänen Arto" w:date="2017-03-20T11:43:10.8715428" w:id="96822938">
            <w:rPr/>
          </w:rPrChange>
        </w:rPr>
        <w:pPrChange w:author="Pöllänen Arto" w:date="2017-03-20T11:43:10.8715428" w:id="1800042363">
          <w:pPr>
            <w:pStyle w:val="Merkittyluettelo"/>
            <w:ind w:left="1494"/>
          </w:pPr>
        </w:pPrChange>
      </w:pPr>
      <w:ins w:author="Pöllänen Arto" w:date="2017-03-19T05:50:00.4616465" w:id="6608504">
        <w:r w:rsidRPr="0A51F87B" w:rsidR="7CD6539D">
          <w:rPr>
            <w:noProof w:val="0"/>
            <w:sz w:val="24"/>
            <w:szCs w:val="24"/>
            <w:lang w:val="fi-FI"/>
            <w:rPrChange w:author="Pöllänen Arto" w:date="2017-03-20T11:14:54.6180827" w:id="529253198">
              <w:rPr/>
            </w:rPrChange>
          </w:rPr>
          <w:t xml:space="preserve">Verrataan jokaista sanaa neljään edelliseen saman rivin sanaan (järjestys: oikealta vasemmalle) ja merkitään löytynyt ALKURIIMI</w:t>
        </w:r>
      </w:ins>
      <w:ins w:author="Pöllänen Arto" w:date="2017-03-20T11:43:10.8715428" w:id="1733863292">
        <w:r w:rsidRPr="0A51F87B" w:rsidR="738D1C33">
          <w:rPr>
            <w:noProof w:val="0"/>
            <w:sz w:val="24"/>
            <w:szCs w:val="24"/>
            <w:lang w:val="fi-FI"/>
            <w:rPrChange w:author="Pöllänen Arto" w:date="2017-03-20T11:14:54.6180827" w:id="305823319">
              <w:rPr/>
            </w:rPrChange>
          </w:rPr>
          <w:t xml:space="preserve"> ja</w:t>
        </w:r>
      </w:ins>
      <w:ins w:author="Pöllänen Arto" w:date="2017-03-19T05:50:00.4616465" w:id="240537562">
        <w:r w:rsidRPr="0A51F87B" w:rsidR="7CD6539D">
          <w:rPr>
            <w:noProof w:val="0"/>
            <w:sz w:val="24"/>
            <w:szCs w:val="24"/>
            <w:lang w:val="fi-FI"/>
            <w:rPrChange w:author="Pöllänen Arto" w:date="2017-03-20T11:14:54.6180827" w:id="1681620837">
              <w:rPr/>
            </w:rPrChange>
          </w:rPr>
          <w:t xml:space="preserve"> myös </w:t>
        </w:r>
      </w:ins>
      <w:ins w:author="Pöllänen Arto" w:date="2017-03-19T05:55:03.2360381" w:id="843760766">
        <w:r w:rsidRPr="0A51F87B" w:rsidR="011FC7D2">
          <w:rPr>
            <w:noProof w:val="0"/>
            <w:sz w:val="24"/>
            <w:szCs w:val="24"/>
            <w:lang w:val="fi-FI"/>
            <w:rPrChange w:author="Pöllänen Arto" w:date="2017-03-20T11:14:54.6180827" w:id="2075840442">
              <w:rPr/>
            </w:rPrChange>
          </w:rPr>
          <w:t>sanojen alun ide</w:t>
        </w:r>
      </w:ins>
      <w:ins w:author="Pöllänen Arto" w:date="2017-03-19T05:55:33.4435321" w:id="1801874612">
        <w:r w:rsidRPr="0A51F87B" w:rsidR="6CC5F44C">
          <w:rPr>
            <w:noProof w:val="0"/>
            <w:sz w:val="24"/>
            <w:szCs w:val="24"/>
            <w:lang w:val="fi-FI"/>
            <w:rPrChange w:author="Pöllänen Arto" w:date="2017-03-20T11:14:54.6180827" w:id="2003535626">
              <w:rPr/>
            </w:rPrChange>
          </w:rPr>
          <w:t>nttisten</w:t>
        </w:r>
      </w:ins>
      <w:ins w:author="Pöllänen Arto" w:date="2017-03-19T05:55:03.2360381" w:id="1046804075">
        <w:r w:rsidRPr="0A51F87B" w:rsidR="7CD6539D">
          <w:rPr>
            <w:noProof w:val="0"/>
            <w:sz w:val="24"/>
            <w:szCs w:val="24"/>
            <w:lang w:val="fi-FI"/>
            <w:rPrChange w:author="Pöllänen Arto" w:date="2017-03-20T11:14:54.6180827" w:id="2046482596">
              <w:rPr/>
            </w:rPrChange>
          </w:rPr>
          <w:t xml:space="preserve"> </w:t>
        </w:r>
      </w:ins>
      <w:ins w:author="Pöllänen Arto" w:date="2017-03-19T05:50:00.4616465" w:id="1974724873">
        <w:r w:rsidRPr="0A51F87B" w:rsidR="7CD6539D">
          <w:rPr>
            <w:noProof w:val="0"/>
            <w:sz w:val="24"/>
            <w:szCs w:val="24"/>
            <w:lang w:val="fi-FI"/>
            <w:rPrChange w:author="Pöllänen Arto" w:date="2017-03-20T11:14:54.6180827" w:id="194684656">
              <w:rPr/>
            </w:rPrChange>
          </w:rPr>
          <w:t xml:space="preserve">kirjainten lukumäärä. </w:t>
        </w:r>
      </w:ins>
      <w:del w:author="Pöllänen Arto" w:date="2017-03-19T05:55:33.4435321" w:id="1796901174">
        <w:r w:rsidDel="6CC5F44C">
          <w:br/>
        </w:r>
      </w:del>
    </w:p>
    <w:p w:rsidR="7CD6539D" w:rsidP="0A51F87B" w:rsidRDefault="7CD6539D" w14:textId="3A0D5AEB" w14:paraId="3393C276" w14:noSpellErr="1">
      <w:pPr>
        <w:pStyle w:val="Merkittyluettelo"/>
        <w:ind w:left="1494"/>
        <w:rPr>
          <w:sz w:val="24"/>
          <w:szCs w:val="24"/>
        </w:rPr>
        <w:pPrChange w:author="Pöllänen Arto" w:date="2017-03-20T11:14:54.6180827" w:id="946143626">
          <w:pPr>
            <w:pStyle w:val="Merkittyluettelo"/>
            <w:ind w:left="1494"/>
          </w:pPr>
        </w:pPrChange>
      </w:pPr>
      <w:ins w:author="Pöllänen Arto" w:date="2017-03-19T05:50:00.4616465" w:id="1477694358">
        <w:r w:rsidRPr="0A51F87B" w:rsidR="7CD6539D">
          <w:rPr>
            <w:noProof w:val="0"/>
            <w:sz w:val="24"/>
            <w:szCs w:val="24"/>
            <w:lang w:val="fi-FI"/>
            <w:rPrChange w:author="Pöllänen Arto" w:date="2017-03-20T11:14:54.6180827" w:id="501272121">
              <w:rPr/>
            </w:rPrChange>
          </w:rPr>
          <w:t xml:space="preserve">Jos sana on joku näistä: MUN, SUN, ME, TE, MÄ, SÄ, EI, EN, ET, JA, JO, JOS, KAI, KUN, MYÖS, TAI, ON, SE, SEN, NYT, merkitään riimityypiksi MUUTTUMATON SANA. </w:t>
        </w:r>
      </w:ins>
      <w:del w:author="Pöllänen Arto" w:date="2017-03-19T05:55:33.4435321" w:id="792963746">
        <w:r w:rsidDel="6CC5F44C">
          <w:br/>
        </w:r>
      </w:del>
    </w:p>
    <w:p w:rsidR="7CD6539D" w:rsidDel="17AC4FBE" w:rsidP="72A79ED8" w:rsidRDefault="7CD6539D" w14:paraId="06441F4A" w14:textId="2C69F6B0" w14:noSpellErr="1">
      <w:pPr>
        <w:pStyle w:val="Merkittyluettelo"/>
        <w:ind w:left="927"/>
        <w:rPr>
          <w:del w:author="Pöllänen Arto" w:date="2017-03-19T06:11:06.2966138" w:id="108655504"/>
        </w:rPr>
        <w:pPrChange w:author="Pöllänen Arto" w:date="2017-03-19T06:10:36.0447167" w:id="507938324">
          <w:pPr>
            <w:pStyle w:val="Merkittyluettelo"/>
          </w:pPr>
        </w:pPrChange>
      </w:pPr>
      <w:ins w:author="Pöllänen Arto" w:date="2017-03-19T05:50:00.4616465" w:id="1209674790">
        <w:r w:rsidRPr="0A51F87B" w:rsidR="7CD6539D">
          <w:rPr>
            <w:noProof w:val="0"/>
            <w:sz w:val="24"/>
            <w:szCs w:val="24"/>
            <w:lang w:val="fi-FI"/>
            <w:rPrChange w:author="Pöllänen Arto" w:date="2017-03-20T11:14:54.6180827" w:id="278752572">
              <w:rPr/>
            </w:rPrChange>
          </w:rPr>
          <w:t xml:space="preserve">Jos sana alkaa </w:t>
        </w:r>
      </w:ins>
      <w:ins w:author="Pöllänen Arto" w:date="2017-03-19T05:50:00.4616465" w:id="907359026">
        <w:r w:rsidRPr="0A51F87B" w:rsidR="7CD6539D">
          <w:rPr>
            <w:noProof w:val="0"/>
            <w:sz w:val="24"/>
            <w:szCs w:val="24"/>
            <w:lang w:val="fi-FI"/>
            <w:rPrChange w:author="Pöllänen Arto" w:date="2017-03-20T11:14:54.6180827" w:id="1628264151">
              <w:rPr/>
            </w:rPrChange>
          </w:rPr>
          <w:t xml:space="preserve">jollakin näistä</w:t>
        </w:r>
      </w:ins>
      <w:ins w:author="Pöllänen Arto" w:date="2017-03-19T05:55:33.4435321" w:id="992287850">
        <w:r w:rsidRPr="0A51F87B" w:rsidR="6CC5F44C">
          <w:rPr>
            <w:noProof w:val="0"/>
            <w:sz w:val="24"/>
            <w:szCs w:val="24"/>
            <w:lang w:val="fi-FI"/>
            <w:rPrChange w:author="Pöllänen Arto" w:date="2017-03-20T11:14:54.6180827" w:id="1690533197">
              <w:rPr/>
            </w:rPrChange>
          </w:rPr>
          <w:t xml:space="preserve"> aluista</w:t>
        </w:r>
      </w:ins>
      <w:ins w:author="Pöllänen Arto" w:date="2017-03-19T05:50:00.4616465" w:id="1690254770">
        <w:r w:rsidRPr="0A51F87B" w:rsidR="7CD6539D">
          <w:rPr>
            <w:noProof w:val="0"/>
            <w:sz w:val="24"/>
            <w:szCs w:val="24"/>
            <w:lang w:val="fi-FI"/>
            <w:rPrChange w:author="Pöllänen Arto" w:date="2017-03-20T11:14:54.6180827" w:id="1175994289">
              <w:rPr/>
            </w:rPrChange>
          </w:rPr>
          <w:t xml:space="preserve">: MI-NÄ, SI-NÄ, MI-NU, SI-NU, merkitään riimityypiksi MUUTTUMATON SANA. </w:t>
        </w:r>
      </w:ins>
    </w:p>
    <w:p w:rsidR="7CD6539D" w:rsidP="0A51F87B" w:rsidRDefault="7CD6539D" w14:paraId="6D54DFFA" w14:textId="78150518" w14:noSpellErr="1">
      <w:pPr>
        <w:pStyle w:val="Merkittyluettelo"/>
        <w:ind w:left="1494"/>
        <w:rPr>
          <w:sz w:val="24"/>
          <w:szCs w:val="24"/>
        </w:rPr>
        <w:pPrChange w:author="Pöllänen Arto" w:date="2017-03-20T11:14:54.6180827" w:id="1129837606">
          <w:pPr>
            <w:pStyle w:val="Merkittyluettelo"/>
            <w:ind w:left="1494"/>
          </w:pPr>
        </w:pPrChange>
      </w:pPr>
      <w:del w:author="Pöllänen Arto" w:date="2017-03-19T05:55:33.4435321" w:id="1357860448">
        <w:r w:rsidDel="6CC5F44C">
          <w:br/>
        </w:r>
      </w:del>
    </w:p>
    <w:p w:rsidR="7CD6539D" w:rsidP="79BF8A9D" w:rsidRDefault="7CD6539D" w14:paraId="4C7D6D39" w14:noSpellErr="1" w14:textId="0E1B5670">
      <w:pPr>
        <w:pStyle w:val="Merkittyluettelo"/>
        <w:rPr>
          <w:sz w:val="24"/>
          <w:szCs w:val="24"/>
          <w:rPrChange w:author="Pöllänen Arto" w:date="2017-03-20T11:43:40.6658738" w:id="1556894770">
            <w:rPr/>
          </w:rPrChange>
        </w:rPr>
        <w:pPrChange w:author="Pöllänen Arto" w:date="2017-03-20T11:43:40.6658738" w:id="750372254">
          <w:pPr>
            <w:pStyle w:val="Merkittyluettelo"/>
          </w:pPr>
        </w:pPrChange>
      </w:pPr>
      <w:ins w:author="Pöllänen Arto" w:date="2017-03-19T05:50:00.4616465" w:id="446591582">
        <w:r w:rsidRPr="0A51F87B" w:rsidR="7CD6539D">
          <w:rPr>
            <w:noProof w:val="0"/>
            <w:sz w:val="24"/>
            <w:szCs w:val="24"/>
            <w:lang w:val="fi-FI"/>
            <w:rPrChange w:author="Pöllänen Arto" w:date="2017-03-20T11:14:54.6180827" w:id="726050273">
              <w:rPr/>
            </w:rPrChange>
          </w:rPr>
          <w:t xml:space="preserve">Tämän jälkeen aletaan muodostaa tulossanoitusta. Käydään mallisanoitus läpi sana sanalta vasemmalta oikealle ja ylhäältä alas. </w:t>
        </w:r>
      </w:ins>
      <w:ins w:author="Pöllänen Arto" w:date="2017-03-19T05:56:34.2313399" w:id="960818249">
        <w:r w:rsidRPr="0A51F87B" w:rsidR="3322BEF2">
          <w:rPr>
            <w:noProof w:val="0"/>
            <w:sz w:val="24"/>
            <w:szCs w:val="24"/>
            <w:lang w:val="fi-FI"/>
            <w:rPrChange w:author="Pöllänen Arto" w:date="2017-03-20T11:14:54.6180827" w:id="340725811">
              <w:rPr/>
            </w:rPrChange>
          </w:rPr>
          <w:t xml:space="preserve">Aina kun sana on saatu muodostettua, </w:t>
        </w:r>
      </w:ins>
      <w:ins w:author="Pöllänen Arto" w:date="2017-03-20T11:43:40.6658738" w:id="264238045">
        <w:r w:rsidRPr="0A51F87B" w:rsidR="79BF8A9D">
          <w:rPr>
            <w:noProof w:val="0"/>
            <w:sz w:val="24"/>
            <w:szCs w:val="24"/>
            <w:lang w:val="fi-FI"/>
            <w:rPrChange w:author="Pöllänen Arto" w:date="2017-03-20T11:14:54.6180827" w:id="225394674">
              <w:rPr/>
            </w:rPrChange>
          </w:rPr>
          <w:t xml:space="preserve">niin </w:t>
        </w:r>
      </w:ins>
      <w:ins w:author="Pöllänen Arto" w:date="2017-03-19T05:56:34.2313399" w:id="2092487478">
        <w:r w:rsidRPr="0A51F87B" w:rsidR="3322BEF2">
          <w:rPr>
            <w:noProof w:val="0"/>
            <w:sz w:val="24"/>
            <w:szCs w:val="24"/>
            <w:lang w:val="fi-FI"/>
            <w:rPrChange w:author="Pöllänen Arto" w:date="2017-03-20T11:14:54.6180827" w:id="349030626">
              <w:rPr/>
            </w:rPrChange>
          </w:rPr>
          <w:t xml:space="preserve">päivitet</w:t>
        </w:r>
      </w:ins>
      <w:ins w:author="Pöllänen Arto" w:date="2017-03-19T05:57:04.7832506" w:id="1245036583">
        <w:r w:rsidRPr="0A51F87B" w:rsidR="79E7A7DB">
          <w:rPr>
            <w:noProof w:val="0"/>
            <w:sz w:val="24"/>
            <w:szCs w:val="24"/>
            <w:lang w:val="fi-FI"/>
            <w:rPrChange w:author="Pöllänen Arto" w:date="2017-03-20T11:14:54.6180827" w:id="516862745">
              <w:rPr/>
            </w:rPrChange>
          </w:rPr>
          <w:t xml:space="preserve">ään Tulossanoitus-ikkunaan koko siihen asti muodostettu tulossanoitus,</w:t>
        </w:r>
      </w:ins>
      <w:ins w:author="Pöllänen Arto" w:date="2017-03-19T05:57:35.0621973" w:id="1561871367">
        <w:r w:rsidRPr="0A51F87B" w:rsidR="78C21057">
          <w:rPr>
            <w:noProof w:val="0"/>
            <w:sz w:val="24"/>
            <w:szCs w:val="24"/>
            <w:lang w:val="fi-FI"/>
            <w:rPrChange w:author="Pöllänen Arto" w:date="2017-03-20T11:14:54.6180827" w:id="1816209534">
              <w:rPr/>
            </w:rPrChange>
          </w:rPr>
          <w:t xml:space="preserve"> samoin päivitetään etenemispalkki ja prosent</w:t>
        </w:r>
      </w:ins>
      <w:ins w:author="Pöllänen Arto" w:date="2017-03-19T05:58:05.5355359" w:id="807088970">
        <w:r w:rsidRPr="0A51F87B" w:rsidR="443225A5">
          <w:rPr>
            <w:noProof w:val="0"/>
            <w:sz w:val="24"/>
            <w:szCs w:val="24"/>
            <w:lang w:val="fi-FI"/>
            <w:rPrChange w:author="Pöllänen Arto" w:date="2017-03-20T11:14:54.6180827" w:id="1157028214">
              <w:rPr/>
            </w:rPrChange>
          </w:rPr>
          <w:t xml:space="preserve">tiluku </w:t>
        </w:r>
        <w:r w:rsidRPr="0A51F87B" w:rsidR="443225A5">
          <w:rPr>
            <w:noProof w:val="0"/>
            <w:sz w:val="24"/>
            <w:szCs w:val="24"/>
            <w:lang w:val="fi-FI"/>
            <w:rPrChange w:author="Pöllänen Arto" w:date="2017-03-20T11:14:54.6180827" w:id="1533262515">
              <w:rPr/>
            </w:rPrChange>
          </w:rPr>
          <w:t xml:space="preserve">Mallisanoitus</w:t>
        </w:r>
      </w:ins>
      <w:ins w:author="Pöllänen Arto" w:date="2017-03-19T07:11:02.6225866" w:id="762113075">
        <w:r w:rsidRPr="0A51F87B" w:rsidR="1E929709">
          <w:rPr>
            <w:noProof w:val="0"/>
            <w:sz w:val="24"/>
            <w:szCs w:val="24"/>
            <w:lang w:val="fi-FI"/>
            <w:rPrChange w:author="Pöllänen Arto" w:date="2017-03-20T11:14:54.6180827" w:id="1047826375">
              <w:rPr/>
            </w:rPrChange>
          </w:rPr>
          <w:t xml:space="preserve">- </w:t>
        </w:r>
      </w:ins>
      <w:ins w:author="Pöllänen Arto" w:date="2017-03-19T05:58:05.5355359" w:id="1835150694">
        <w:r w:rsidRPr="0A51F87B" w:rsidR="443225A5">
          <w:rPr>
            <w:noProof w:val="0"/>
            <w:sz w:val="24"/>
            <w:szCs w:val="24"/>
            <w:lang w:val="fi-FI"/>
            <w:rPrChange w:author="Pöllänen Arto" w:date="2017-03-20T11:14:54.6180827" w:id="2002418177">
              <w:rPr/>
            </w:rPrChange>
          </w:rPr>
          <w:t xml:space="preserve">ja</w:t>
        </w:r>
        <w:r w:rsidRPr="0A51F87B" w:rsidR="443225A5">
          <w:rPr>
            <w:noProof w:val="0"/>
            <w:sz w:val="24"/>
            <w:szCs w:val="24"/>
            <w:lang w:val="fi-FI"/>
            <w:rPrChange w:author="Pöllänen Arto" w:date="2017-03-20T11:14:54.6180827" w:id="386433859">
              <w:rPr/>
            </w:rPrChange>
          </w:rPr>
          <w:t xml:space="preserve"> Tulossanoitusikkunoiden yläpuolella.</w:t>
        </w:r>
      </w:ins>
      <w:del w:author="Pöllänen Arto" w:date="2017-03-19T05:58:35.8974419" w:id="1978672158">
        <w:r w:rsidDel="55CC5334">
          <w:br/>
        </w:r>
      </w:del>
    </w:p>
    <w:p w:rsidR="7CD6539D" w:rsidP="3E359D67" w:rsidRDefault="7CD6539D" w14:textId="2CBE1E3D" w14:paraId="5FD594BD" w14:noSpellErr="1">
      <w:pPr>
        <w:pStyle w:val="Merkittyluettelo"/>
        <w:ind w:left="1494"/>
        <w:rPr>
          <w:sz w:val="24"/>
          <w:szCs w:val="24"/>
        </w:rPr>
        <w:pPrChange w:author="Pöllänen Arto" w:date="2017-03-19T06:11:36.7857259" w:id="155750342">
          <w:pPr>
            <w:pStyle w:val="Merkittyluettelo"/>
          </w:pPr>
        </w:pPrChange>
      </w:pPr>
      <w:ins w:author="Pöllänen Arto" w:date="2017-03-19T05:50:00.4616465" w:id="1224122911">
        <w:r w:rsidRPr="0A51F87B" w:rsidR="7CD6539D">
          <w:rPr>
            <w:noProof w:val="0"/>
            <w:sz w:val="24"/>
            <w:szCs w:val="24"/>
            <w:lang w:val="fi-FI"/>
            <w:rPrChange w:author="Pöllänen Arto" w:date="2017-03-20T11:14:54.6180827" w:id="1576574168">
              <w:rPr/>
            </w:rPrChange>
          </w:rPr>
          <w:t xml:space="preserve">Jos sanan riimityyppi on MUUTTUMATON SANA, kopioidaan tulossana suoraan mallisanoituksesta. </w:t>
        </w:r>
      </w:ins>
      <w:del w:author="Pöllänen Arto" w:date="2017-03-19T05:58:35.8974419" w:id="1367142393">
        <w:r w:rsidDel="55CC5334">
          <w:br/>
        </w:r>
      </w:del>
    </w:p>
    <w:p w:rsidR="7CD6539D" w:rsidP="0A51F87B" w:rsidRDefault="7CD6539D" w14:paraId="48E03EFD" w14:textId="751BFB85" w14:noSpellErr="1">
      <w:pPr>
        <w:pStyle w:val="Merkittyluettelo"/>
        <w:ind w:left="1494"/>
        <w:rPr>
          <w:noProof w:val="0"/>
          <w:sz w:val="24"/>
          <w:szCs w:val="24"/>
          <w:lang w:val="fi-FI"/>
          <w:rPrChange w:author="Pöllänen Arto" w:date="2017-03-20T11:14:54.6180827" w:id="505420460">
            <w:rPr/>
          </w:rPrChange>
        </w:rPr>
        <w:pPrChange w:author="Pöllänen Arto" w:date="2017-03-20T11:14:54.6180827" w:id="545711234">
          <w:pPr/>
        </w:pPrChange>
      </w:pPr>
      <w:ins w:author="Pöllänen Arto" w:date="2017-03-19T05:50:00.4616465" w:id="231519648">
        <w:r w:rsidRPr="0A51F87B" w:rsidR="7CD6539D">
          <w:rPr>
            <w:noProof w:val="0"/>
            <w:sz w:val="24"/>
            <w:szCs w:val="24"/>
            <w:lang w:val="fi-FI"/>
            <w:rPrChange w:author="Pöllänen Arto" w:date="2017-03-20T11:14:54.6180827" w:id="1429464406">
              <w:rPr/>
            </w:rPrChange>
          </w:rPr>
          <w:t xml:space="preserve">Jos sanan riimityyppi on SAMA SANA, kopioidaan tulossana riimiparin toisesta päästä</w:t>
        </w:r>
      </w:ins>
      <w:ins w:author="Pöllänen Arto" w:date="2017-03-19T05:59:05.9500066" w:id="1072164193">
        <w:r w:rsidRPr="0A51F87B" w:rsidR="50F7B2C5">
          <w:rPr>
            <w:noProof w:val="0"/>
            <w:sz w:val="24"/>
            <w:szCs w:val="24"/>
            <w:lang w:val="fi-FI"/>
            <w:rPrChange w:author="Pöllänen Arto" w:date="2017-03-20T11:14:54.6180827" w:id="2063245947">
              <w:rPr/>
            </w:rPrChange>
          </w:rPr>
          <w:t xml:space="preserve">.</w:t>
        </w:r>
      </w:ins>
      <w:del w:author="Pöllänen Arto" w:date="2017-03-19T05:59:05.9500066" w:id="1474722992">
        <w:r w:rsidDel="50F7B2C5">
          <w:br/>
        </w:r>
      </w:del>
    </w:p>
    <w:p w:rsidR="7CD6539D" w:rsidP="2A9C2236" w:rsidRDefault="7CD6539D" w14:paraId="2E7C150E" w14:textId="6C00C5A3" w14:noSpellErr="1">
      <w:pPr>
        <w:pStyle w:val="Merkittyluettelo"/>
        <w:ind w:left="1494"/>
        <w:rPr>
          <w:sz w:val="24"/>
          <w:szCs w:val="24"/>
          <w:rPrChange w:author="Pöllänen Arto" w:date="2017-03-20T12:14:31.2134654" w:id="1810257854">
            <w:rPr/>
          </w:rPrChange>
        </w:rPr>
        <w:pPrChange w:author="Pöllänen Arto" w:date="2017-03-20T12:14:31.2134654" w:id="398066492">
          <w:pPr>
            <w:pStyle w:val="Merkittyluettelo"/>
          </w:pPr>
        </w:pPrChange>
      </w:pPr>
      <w:ins w:author="Pöllänen Arto" w:date="2017-03-19T05:50:00.4616465" w:id="913448865">
        <w:r w:rsidRPr="0A51F87B" w:rsidR="7CD6539D">
          <w:rPr>
            <w:noProof w:val="0"/>
            <w:sz w:val="24"/>
            <w:szCs w:val="24"/>
            <w:lang w:val="fi-FI"/>
            <w:rPrChange w:author="Pöllänen Arto" w:date="2017-03-20T11:14:54.6180827" w:id="864296874">
              <w:rPr/>
            </w:rPrChange>
          </w:rPr>
          <w:t xml:space="preserve">Muilla riimityypeillä</w:t>
        </w:r>
      </w:ins>
      <w:ins w:author="Pöllänen Arto" w:date="2017-03-20T11:44:41.6956171" w:id="1702091711">
        <w:r w:rsidRPr="0A51F87B" w:rsidR="0FA41470">
          <w:rPr>
            <w:noProof w:val="0"/>
            <w:sz w:val="24"/>
            <w:szCs w:val="24"/>
            <w:lang w:val="fi-FI"/>
            <w:rPrChange w:author="Pöllänen Arto" w:date="2017-03-20T11:14:54.6180827" w:id="1755365301">
              <w:rPr/>
            </w:rPrChange>
          </w:rPr>
          <w:t xml:space="preserve"> ja</w:t>
        </w:r>
      </w:ins>
      <w:ins w:author="Pöllänen Arto" w:date="2017-03-19T05:50:00.4616465" w:id="831795686">
        <w:r w:rsidRPr="0A51F87B" w:rsidR="7CD6539D">
          <w:rPr>
            <w:noProof w:val="0"/>
            <w:sz w:val="24"/>
            <w:szCs w:val="24"/>
            <w:lang w:val="fi-FI"/>
            <w:rPrChange w:author="Pöllänen Arto" w:date="2017-03-20T11:14:54.6180827" w:id="235801133">
              <w:rPr/>
            </w:rPrChange>
          </w:rPr>
          <w:t xml:space="preserve"> riimityyp</w:t>
        </w:r>
      </w:ins>
      <w:ins w:author="Pöllänen Arto" w:date="2017-03-20T11:44:41.6956171" w:id="595630808">
        <w:r w:rsidRPr="0A51F87B" w:rsidR="0FA41470">
          <w:rPr>
            <w:noProof w:val="0"/>
            <w:sz w:val="24"/>
            <w:szCs w:val="24"/>
            <w:lang w:val="fi-FI"/>
            <w:rPrChange w:author="Pöllänen Arto" w:date="2017-03-20T11:14:54.6180827" w:id="1503330258">
              <w:rPr/>
            </w:rPrChange>
          </w:rPr>
          <w:t xml:space="preserve">ittömillä sanoilla</w:t>
        </w:r>
      </w:ins>
      <w:ins w:author="Pöllänen Arto" w:date="2017-03-19T05:50:00.4616465" w:id="325806551">
        <w:r w:rsidRPr="0A51F87B" w:rsidR="7CD6539D">
          <w:rPr>
            <w:noProof w:val="0"/>
            <w:sz w:val="24"/>
            <w:szCs w:val="24"/>
            <w:lang w:val="fi-FI"/>
            <w:rPrChange w:author="Pöllänen Arto" w:date="2017-03-20T11:14:54.6180827" w:id="1203618714">
              <w:rPr/>
            </w:rPrChange>
          </w:rPr>
          <w:t xml:space="preserve"> sopiva </w:t>
        </w:r>
        <w:r w:rsidRPr="57E1D0F4" w:rsidR="7CD6539D">
          <w:rPr>
            <w:i w:val="1"/>
            <w:iCs w:val="1"/>
            <w:noProof w:val="0"/>
            <w:sz w:val="24"/>
            <w:szCs w:val="24"/>
            <w:lang w:val="fi-FI"/>
            <w:rPrChange w:author="Pöllänen Arto" w:date="2017-03-27T11:08:24.1659358" w:id="337644802">
              <w:rPr/>
            </w:rPrChange>
          </w:rPr>
          <w:t xml:space="preserve">tulossana haetaan sanastoista</w:t>
        </w:r>
        <w:r w:rsidRPr="57E1D0F4" w:rsidR="7CD6539D">
          <w:rPr>
            <w:i w:val="1"/>
            <w:iCs w:val="1"/>
            <w:noProof w:val="0"/>
            <w:sz w:val="24"/>
            <w:szCs w:val="24"/>
            <w:lang w:val="fi-FI"/>
            <w:rPrChange w:author="Pöllänen Arto" w:date="2017-03-27T11:08:24.1659358" w:id="733386187">
              <w:rPr/>
            </w:rPrChange>
          </w:rPr>
          <w:t xml:space="preserve">. </w:t>
        </w:r>
      </w:ins>
      <w:del w:author="Pöllänen Arto" w:date="2017-03-19T05:59:05.9500066" w:id="1362848966">
        <w:r w:rsidDel="50F7B2C5">
          <w:br/>
        </w:r>
      </w:del>
    </w:p>
    <w:p w:rsidR="7CD6539D" w:rsidP="66473524" w:rsidRDefault="7CD6539D" w14:paraId="345E86A1" w14:textId="34F0EC3F" w14:noSpellErr="1">
      <w:pPr>
        <w:pStyle w:val="Merkittyluettelo"/>
        <w:ind w:left="1494"/>
        <w:rPr>
          <w:sz w:val="24"/>
          <w:szCs w:val="24"/>
          <w:rPrChange w:author="Pöllänen Arto" w:date="2017-03-20T11:45:42.6312359" w:id="1890565981">
            <w:rPr/>
          </w:rPrChange>
        </w:rPr>
        <w:pPrChange w:author="Pöllänen Arto" w:date="2017-03-20T11:45:42.6312359" w:id="1862452450">
          <w:pPr>
            <w:pStyle w:val="Merkittyluettelo"/>
          </w:pPr>
        </w:pPrChange>
      </w:pPr>
      <w:ins w:author="Pöllänen Arto" w:date="2017-03-19T05:50:00.4616465" w:id="105189919">
        <w:r w:rsidRPr="0A51F87B" w:rsidR="7CD6539D">
          <w:rPr>
            <w:noProof w:val="0"/>
            <w:sz w:val="24"/>
            <w:szCs w:val="24"/>
            <w:lang w:val="fi-FI"/>
            <w:rPrChange w:author="Pöllänen Arto" w:date="2017-03-20T11:14:54.6180827" w:id="502642180">
              <w:rPr/>
            </w:rPrChange>
          </w:rPr>
          <w:t xml:space="preserve">Jos sanan riimityyppi on PUHDAS RIIMI tai IDENTTINEN RIIMI ja tulosanaa ei löytynyt, kokeillaan vaihtaa riimiparin toisen pään sanaa ja yritetään sitten uudestaan. Toistetaan tätä</w:t>
        </w:r>
      </w:ins>
      <w:ins w:author="Pöllänen Arto" w:date="2017-03-20T11:45:12.0609286" w:id="561597201">
        <w:r w:rsidRPr="0A51F87B" w:rsidR="734FAD28">
          <w:rPr>
            <w:noProof w:val="0"/>
            <w:sz w:val="24"/>
            <w:szCs w:val="24"/>
            <w:lang w:val="fi-FI"/>
            <w:rPrChange w:author="Pöllänen Arto" w:date="2017-03-20T11:14:54.6180827" w:id="1201380861">
              <w:rPr/>
            </w:rPrChange>
          </w:rPr>
          <w:t xml:space="preserve"> korkeintaan</w:t>
        </w:r>
      </w:ins>
      <w:ins w:author="Pöllänen Arto" w:date="2017-03-19T05:50:00.4616465" w:id="1813189203">
        <w:r w:rsidRPr="0A51F87B" w:rsidR="7CD6539D">
          <w:rPr>
            <w:noProof w:val="0"/>
            <w:sz w:val="24"/>
            <w:szCs w:val="24"/>
            <w:lang w:val="fi-FI"/>
            <w:rPrChange w:author="Pöllänen Arto" w:date="2017-03-20T11:14:54.6180827" w:id="1628416381">
              <w:rPr/>
            </w:rPrChange>
          </w:rPr>
          <w:t xml:space="preserve"> 10 kertaa</w:t>
        </w:r>
      </w:ins>
      <w:ins w:author="Pöllänen Arto" w:date="2017-03-19T05:59:36.0722484" w:id="1777009467">
        <w:r w:rsidRPr="0A51F87B" w:rsidR="61878198">
          <w:rPr>
            <w:noProof w:val="0"/>
            <w:sz w:val="24"/>
            <w:szCs w:val="24"/>
            <w:lang w:val="fi-FI"/>
            <w:rPrChange w:author="Pöllänen Arto" w:date="2017-03-20T11:14:54.6180827" w:id="1187237852">
              <w:rPr/>
            </w:rPrChange>
          </w:rPr>
          <w:t xml:space="preserve">.</w:t>
        </w:r>
      </w:ins>
      <w:ins w:author="Pöllänen Arto" w:date="2017-03-19T05:50:00.4616465" w:id="796231786">
        <w:r w:rsidRPr="0A51F87B" w:rsidR="7CD6539D">
          <w:rPr>
            <w:noProof w:val="0"/>
            <w:sz w:val="24"/>
            <w:szCs w:val="24"/>
            <w:lang w:val="fi-FI"/>
            <w:rPrChange w:author="Pöllänen Arto" w:date="2017-03-20T11:14:54.6180827" w:id="360916152">
              <w:rPr/>
            </w:rPrChange>
          </w:rPr>
          <w:t xml:space="preserve"> Jos tämäkään ei auttanut ja riimitavuja on kolme tai enemmän, vähennetään niitä kahdella ja yritetään vielä </w:t>
        </w:r>
      </w:ins>
      <w:ins w:author="Pöllänen Arto" w:date="2017-03-20T11:45:12.0609286" w:id="1812470911">
        <w:r w:rsidRPr="0A51F87B" w:rsidR="734FAD28">
          <w:rPr>
            <w:noProof w:val="0"/>
            <w:sz w:val="24"/>
            <w:szCs w:val="24"/>
            <w:lang w:val="fi-FI"/>
            <w:rPrChange w:author="Pöllänen Arto" w:date="2017-03-20T11:14:54.6180827" w:id="1734754788">
              <w:rPr/>
            </w:rPrChange>
          </w:rPr>
          <w:t xml:space="preserve">korkeintaan</w:t>
        </w:r>
      </w:ins>
      <w:ins w:author="Pöllänen Arto" w:date="2017-03-19T05:50:00.4616465" w:id="350900341">
        <w:r w:rsidRPr="0A51F87B" w:rsidR="7CD6539D">
          <w:rPr>
            <w:noProof w:val="0"/>
            <w:sz w:val="24"/>
            <w:szCs w:val="24"/>
            <w:lang w:val="fi-FI"/>
            <w:rPrChange w:author="Pöllänen Arto" w:date="2017-03-20T11:14:54.6180827" w:id="1862736261">
              <w:rPr/>
            </w:rPrChange>
          </w:rPr>
          <w:t xml:space="preserve"> 10 kertaa. </w:t>
        </w:r>
      </w:ins>
      <w:r>
        <w:br/>
      </w:r>
    </w:p>
    <w:p w:rsidR="7CD6539D" w:rsidP="0A51F87B" w:rsidRDefault="7CD6539D" w14:textId="0E687B36" w14:paraId="0F06BFCB" w14:noSpellErr="1">
      <w:pPr>
        <w:pStyle w:val="Merkittyluettelo"/>
        <w:rPr>
          <w:sz w:val="24"/>
          <w:szCs w:val="24"/>
        </w:rPr>
        <w:pPrChange w:author="Pöllänen Arto" w:date="2017-03-20T11:14:54.6180827" w:id="1080764895">
          <w:pPr>
            <w:pStyle w:val="Merkittyluettelo"/>
          </w:pPr>
        </w:pPrChange>
      </w:pPr>
      <w:ins w:author="Pöllänen Arto" w:date="2017-03-19T05:50:00.4616465" w:id="797147837">
        <w:r w:rsidRPr="57E1D0F4" w:rsidR="7CD6539D">
          <w:rPr>
            <w:i w:val="1"/>
            <w:iCs w:val="1"/>
            <w:noProof w:val="0"/>
            <w:sz w:val="24"/>
            <w:szCs w:val="24"/>
            <w:lang w:val="fi-FI"/>
            <w:rPrChange w:author="Pöllänen Arto" w:date="2017-03-27T11:08:24.1659358" w:id="1340708338">
              <w:rPr/>
            </w:rPrChange>
          </w:rPr>
          <w:t xml:space="preserve">tulossana haetaan sanastoista</w:t>
        </w:r>
        <w:r w:rsidRPr="0A51F87B" w:rsidR="7CD6539D">
          <w:rPr>
            <w:noProof w:val="0"/>
            <w:sz w:val="24"/>
            <w:szCs w:val="24"/>
            <w:lang w:val="fi-FI"/>
            <w:rPrChange w:author="Pöllänen Arto" w:date="2017-03-20T11:14:54.6180827" w:id="884142865">
              <w:rPr/>
            </w:rPrChange>
          </w:rPr>
          <w:t xml:space="preserve"> </w:t>
        </w:r>
      </w:ins>
      <w:del w:author="Pöllänen Arto" w:date="2017-03-19T06:01:06.9342123" w:id="1528072331">
        <w:r w:rsidDel="5255E1A6">
          <w:br/>
        </w:r>
      </w:del>
    </w:p>
    <w:p w:rsidR="7CD6539D" w:rsidDel="5255E1A6" w:rsidRDefault="7CD6539D" w14:noSpellErr="1" w14:textId="2F0DC6D4" w14:paraId="606D31FF">
      <w:pPr>
        <w:rPr>
          <w:del w:author="Pöllänen Arto" w:date="2017-03-19T06:01:06.9342123" w:id="930340667"/>
        </w:rPr>
      </w:pPr>
      <w:ins w:author="Pöllänen Arto" w:date="2017-03-19T05:50:00.4616465" w:id="2140392444">
        <w:r w:rsidRPr="0A51F87B" w:rsidR="7CD6539D">
          <w:rPr>
            <w:noProof w:val="0"/>
            <w:sz w:val="24"/>
            <w:szCs w:val="24"/>
            <w:lang w:val="fi-FI"/>
            <w:rPrChange w:author="Pöllänen Arto" w:date="2017-03-20T11:14:54.6180827" w:id="1520282565">
              <w:rPr/>
            </w:rPrChange>
          </w:rPr>
          <w:t xml:space="preserve">Sopivia sanoja etsitään niistä sanastoista</w:t>
        </w:r>
      </w:ins>
      <w:ins w:author="Pöllänen Arto" w:date="2017-03-20T11:45:42.6312359" w:id="148390375">
        <w:r w:rsidRPr="0A51F87B" w:rsidR="66473524">
          <w:rPr>
            <w:noProof w:val="0"/>
            <w:sz w:val="24"/>
            <w:szCs w:val="24"/>
            <w:lang w:val="fi-FI"/>
            <w:rPrChange w:author="Pöllänen Arto" w:date="2017-03-20T11:14:54.6180827" w:id="1180472472">
              <w:rPr/>
            </w:rPrChange>
          </w:rPr>
          <w:t xml:space="preserve">,</w:t>
        </w:r>
      </w:ins>
      <w:ins w:author="Pöllänen Arto" w:date="2017-03-19T05:50:00.4616465" w:id="142919353">
        <w:r w:rsidRPr="0A51F87B" w:rsidR="7CD6539D">
          <w:rPr>
            <w:noProof w:val="0"/>
            <w:sz w:val="24"/>
            <w:szCs w:val="24"/>
            <w:lang w:val="fi-FI"/>
            <w:rPrChange w:author="Pöllänen Arto" w:date="2017-03-20T11:14:54.6180827" w:id="572023773">
              <w:rPr/>
            </w:rPrChange>
          </w:rPr>
          <w:t xml:space="preserve"> mitä käyttäjä on </w:t>
        </w:r>
      </w:ins>
      <w:ins w:author="Pöllänen Arto" w:date="2017-03-19T07:10:32.3918434" w:id="539026750">
        <w:r w:rsidRPr="0A51F87B" w:rsidR="5EDC136C">
          <w:rPr>
            <w:noProof w:val="0"/>
            <w:sz w:val="24"/>
            <w:szCs w:val="24"/>
            <w:lang w:val="fi-FI"/>
            <w:rPrChange w:author="Pöllänen Arto" w:date="2017-03-20T11:14:54.6180827" w:id="639508927">
              <w:rPr/>
            </w:rPrChange>
          </w:rPr>
          <w:t xml:space="preserve">valinnut</w:t>
        </w:r>
      </w:ins>
      <w:ins w:author="Pöllänen Arto" w:date="2017-03-19T06:01:06.9342123" w:id="521742011">
        <w:r w:rsidRPr="0A51F87B" w:rsidR="5255E1A6">
          <w:rPr>
            <w:noProof w:val="0"/>
            <w:sz w:val="24"/>
            <w:szCs w:val="24"/>
            <w:lang w:val="fi-FI"/>
            <w:rPrChange w:author="Pöllänen Arto" w:date="2017-03-20T11:14:54.6180827" w:id="372198558">
              <w:rPr/>
            </w:rPrChange>
          </w:rPr>
          <w:t xml:space="preserve"> </w:t>
        </w:r>
      </w:ins>
      <w:del w:author="Pöllänen Arto" w:date="2017-03-19T06:01:06.9342123" w:id="1991279477">
        <w:r w:rsidDel="5255E1A6">
          <w:br/>
        </w:r>
      </w:del>
    </w:p>
    <w:p w:rsidR="7CD6539D" w:rsidP="6F4CB8E2" w:rsidRDefault="7CD6539D" w14:paraId="7CA3DD5A" w14:noSpellErr="1" w14:textId="2FC8A6A4">
      <w:pPr>
        <w:pStyle w:val="Merkittyluettelo"/>
        <w:ind w:left="1494"/>
        <w:rPr>
          <w:sz w:val="24"/>
          <w:szCs w:val="24"/>
          <w:rPrChange w:author="Pöllänen Arto" w:date="2017-03-20T11:46:12.640001" w:id="104337897">
            <w:rPr/>
          </w:rPrChange>
        </w:rPr>
        <w:pPrChange w:author="Pöllänen Arto" w:date="2017-03-20T11:46:12.640001" w:id="692148841">
          <w:pPr>
            <w:pStyle w:val="Merkittyluettelo"/>
          </w:pPr>
        </w:pPrChange>
      </w:pPr>
      <w:ins w:author="Pöllänen Arto" w:date="2017-03-19T05:50:00.4616465" w:id="363577971">
        <w:r w:rsidRPr="0A51F87B" w:rsidR="7CD6539D">
          <w:rPr>
            <w:noProof w:val="0"/>
            <w:sz w:val="24"/>
            <w:szCs w:val="24"/>
            <w:lang w:val="fi-FI"/>
            <w:rPrChange w:author="Pöllänen Arto" w:date="2017-03-20T11:14:54.6180827" w:id="82651754">
              <w:rPr/>
            </w:rPrChange>
          </w:rPr>
          <w:t xml:space="preserve">järjestyksessä ylhäältä alas (k18, biiseistä, yleiset) ja jos niistäkään ei löytynyt, </w:t>
        </w:r>
      </w:ins>
      <w:ins w:author="Pöllänen Arto" w:date="2017-03-20T11:46:12.640001" w:id="914397119">
        <w:r w:rsidRPr="0A51F87B" w:rsidR="6F4CB8E2">
          <w:rPr>
            <w:noProof w:val="0"/>
            <w:sz w:val="24"/>
            <w:szCs w:val="24"/>
            <w:lang w:val="fi-FI"/>
            <w:rPrChange w:author="Pöllänen Arto" w:date="2017-03-20T11:14:54.6180827" w:id="2071133862">
              <w:rPr/>
            </w:rPrChange>
          </w:rPr>
          <w:t xml:space="preserve">etsitään</w:t>
        </w:r>
      </w:ins>
      <w:ins w:author="Pöllänen Arto" w:date="2017-03-19T05:50:00.4616465" w:id="882711054">
        <w:r w:rsidRPr="0A51F87B" w:rsidR="7CD6539D">
          <w:rPr>
            <w:noProof w:val="0"/>
            <w:sz w:val="24"/>
            <w:szCs w:val="24"/>
            <w:lang w:val="fi-FI"/>
            <w:rPrChange w:author="Pöllänen Arto" w:date="2017-03-20T11:14:54.6180827" w:id="226215858">
              <w:rPr/>
            </w:rPrChange>
          </w:rPr>
          <w:t xml:space="preserve"> laajasta sanastosta. Hakuehtoina ovat tavumäärä, tavujen pituudet, sanaan luokka/taivutus/luku (jos nämä on pystytty selvittämään mallisanoituksen sanasta) ja riimiehto. Haettavien sanojen maksimimäärä on 500. (Näin haut ei hidastu kohtuuttomasti.) </w:t>
        </w:r>
      </w:ins>
      <w:del w:author="Pöllänen Arto" w:date="2017-03-19T06:01:06.9342123" w:id="1861442176">
        <w:r w:rsidDel="5255E1A6">
          <w:br/>
        </w:r>
      </w:del>
    </w:p>
    <w:p w:rsidR="7CD6539D" w:rsidP="1FA18FC7" w:rsidRDefault="7CD6539D" w14:paraId="7DB4FBB8" w14:textId="3FE504D4" w14:noSpellErr="1">
      <w:pPr>
        <w:pStyle w:val="Merkittyluettelo"/>
        <w:ind w:left="1494"/>
        <w:rPr>
          <w:sz w:val="24"/>
          <w:szCs w:val="24"/>
        </w:rPr>
        <w:pPrChange w:author="Pöllänen Arto" w:date="2017-03-19T06:12:06.6479926" w:id="53442655">
          <w:pPr>
            <w:pStyle w:val="Merkittyluettelo"/>
          </w:pPr>
        </w:pPrChange>
      </w:pPr>
      <w:ins w:author="Pöllänen Arto" w:date="2017-03-19T05:50:00.4616465" w:id="828524315">
        <w:r w:rsidRPr="0A51F87B" w:rsidR="7CD6539D">
          <w:rPr>
            <w:noProof w:val="0"/>
            <w:sz w:val="24"/>
            <w:szCs w:val="24"/>
            <w:lang w:val="fi-FI"/>
            <w:rPrChange w:author="Pöllänen Arto" w:date="2017-03-20T11:14:54.6180827" w:id="1898535140">
              <w:rPr/>
            </w:rPrChange>
          </w:rPr>
          <w:t xml:space="preserve">Jos tulossanaa ei löydy laajastakaan sanastosta, hakuehtoja helpotetaan asteittain, tavumäärä</w:t>
        </w:r>
      </w:ins>
      <w:ins w:author="Pöllänen Arto" w:date="2017-03-19T06:01:37.4846178" w:id="1327040350">
        <w:r w:rsidRPr="0A51F87B" w:rsidR="45E7D12A">
          <w:rPr>
            <w:noProof w:val="0"/>
            <w:sz w:val="24"/>
            <w:szCs w:val="24"/>
            <w:lang w:val="fi-FI"/>
            <w:rPrChange w:author="Pöllänen Arto" w:date="2017-03-20T11:14:54.6180827" w:id="1651292828">
              <w:rPr/>
            </w:rPrChange>
          </w:rPr>
          <w:t xml:space="preserve">n</w:t>
        </w:r>
      </w:ins>
      <w:ins w:author="Pöllänen Arto" w:date="2017-03-19T05:50:00.4616465" w:id="142618934">
        <w:r w:rsidRPr="0A51F87B" w:rsidR="7CD6539D">
          <w:rPr>
            <w:noProof w:val="0"/>
            <w:sz w:val="24"/>
            <w:szCs w:val="24"/>
            <w:lang w:val="fi-FI"/>
            <w:rPrChange w:author="Pöllänen Arto" w:date="2017-03-20T11:14:54.6180827" w:id="1524839062">
              <w:rPr/>
            </w:rPrChange>
          </w:rPr>
          <w:t xml:space="preserve"> pysy</w:t>
        </w:r>
      </w:ins>
      <w:ins w:author="Pöllänen Arto" w:date="2017-03-19T06:01:37.4846178" w:id="1047932594">
        <w:r w:rsidRPr="0A51F87B" w:rsidR="45E7D12A">
          <w:rPr>
            <w:noProof w:val="0"/>
            <w:sz w:val="24"/>
            <w:szCs w:val="24"/>
            <w:lang w:val="fi-FI"/>
            <w:rPrChange w:author="Pöllänen Arto" w:date="2017-03-20T11:14:54.6180827" w:id="694122547">
              <w:rPr/>
            </w:rPrChange>
          </w:rPr>
          <w:t xml:space="preserve">essä</w:t>
        </w:r>
      </w:ins>
      <w:r w:rsidRPr="0A51F87B" w:rsidR="7CD6539D">
        <w:rPr>
          <w:noProof w:val="0"/>
          <w:sz w:val="24"/>
          <w:szCs w:val="24"/>
          <w:lang w:val="fi-FI"/>
          <w:rPrChange w:author="Pöllänen Arto" w:date="2017-03-20T11:14:54.6180827" w:id="1884441134">
            <w:rPr/>
          </w:rPrChange>
        </w:rPr>
        <w:t xml:space="preserve"> kuitenkin aina hakuehtona.</w:t>
      </w:r>
    </w:p>
    <w:p w:rsidR="7CD6539D" w:rsidP="3DC5AB08" w:rsidRDefault="7CD6539D" w14:paraId="5C55ED71" w14:noSpellErr="1" w14:textId="64194D9D">
      <w:pPr>
        <w:pStyle w:val="Merkittyluettelo"/>
        <w:ind w:left="1494"/>
        <w:rPr>
          <w:sz w:val="24"/>
          <w:szCs w:val="24"/>
          <w:rPrChange w:author="Pöllänen Arto" w:date="2017-03-20T11:46:42.9820347" w:id="1445875466">
            <w:rPr/>
          </w:rPrChange>
        </w:rPr>
        <w:pPrChange w:author="Pöllänen Arto" w:date="2017-03-20T11:46:42.9820347" w:id="945484464">
          <w:pPr>
            <w:pStyle w:val="Merkittyluettelo"/>
          </w:pPr>
        </w:pPrChange>
      </w:pPr>
      <w:ins w:author="Pöllänen Arto" w:date="2017-03-19T05:50:00.4616465" w:id="1832806703">
        <w:r w:rsidRPr="0A51F87B" w:rsidR="7CD6539D">
          <w:rPr>
            <w:noProof w:val="0"/>
            <w:sz w:val="24"/>
            <w:szCs w:val="24"/>
            <w:lang w:val="fi-FI"/>
            <w:rPrChange w:author="Pöllänen Arto" w:date="2017-03-20T11:14:54.6180827" w:id="1099327147">
              <w:rPr/>
            </w:rPrChange>
          </w:rPr>
          <w:t xml:space="preserve">Laajalla sanastolla riittää</w:t>
        </w:r>
      </w:ins>
      <w:ins w:author="Pöllänen Arto" w:date="2017-03-20T11:46:42.9820347" w:id="1870027306">
        <w:r w:rsidRPr="0A51F87B" w:rsidR="3DC5AB08">
          <w:rPr>
            <w:noProof w:val="0"/>
            <w:sz w:val="24"/>
            <w:szCs w:val="24"/>
            <w:lang w:val="fi-FI"/>
            <w:rPrChange w:author="Pöllänen Arto" w:date="2017-03-20T11:14:54.6180827" w:id="1836361826">
              <w:rPr/>
            </w:rPrChange>
          </w:rPr>
          <w:t xml:space="preserve">,</w:t>
        </w:r>
      </w:ins>
      <w:ins w:author="Pöllänen Arto" w:date="2017-03-19T05:50:00.4616465" w:id="1577200458">
        <w:r w:rsidRPr="0A51F87B" w:rsidR="7CD6539D">
          <w:rPr>
            <w:noProof w:val="0"/>
            <w:sz w:val="24"/>
            <w:szCs w:val="24"/>
            <w:lang w:val="fi-FI"/>
            <w:rPrChange w:author="Pöllänen Arto" w:date="2017-03-20T11:14:54.6180827" w:id="1743834815">
              <w:rPr/>
            </w:rPrChange>
          </w:rPr>
          <w:t xml:space="preserve"> että haun tuloksena saadaan vähintään yksi sana</w:t>
        </w:r>
      </w:ins>
      <w:ins w:author="Pöllänen Arto" w:date="2017-03-20T11:46:42.9820347" w:id="1142297850">
        <w:r w:rsidRPr="0A51F87B" w:rsidR="3DC5AB08">
          <w:rPr>
            <w:noProof w:val="0"/>
            <w:sz w:val="24"/>
            <w:szCs w:val="24"/>
            <w:lang w:val="fi-FI"/>
            <w:rPrChange w:author="Pöllänen Arto" w:date="2017-03-20T11:14:54.6180827" w:id="1796297409">
              <w:rPr/>
            </w:rPrChange>
          </w:rPr>
          <w:t xml:space="preserve">. M</w:t>
        </w:r>
      </w:ins>
      <w:ins w:author="Pöllänen Arto" w:date="2017-03-19T05:50:00.4616465" w:id="1782399196">
        <w:r w:rsidRPr="0A51F87B" w:rsidR="7CD6539D">
          <w:rPr>
            <w:noProof w:val="0"/>
            <w:sz w:val="24"/>
            <w:szCs w:val="24"/>
            <w:lang w:val="fi-FI"/>
            <w:rPrChange w:author="Pöllänen Arto" w:date="2017-03-20T11:14:54.6180827" w:id="1703097254">
              <w:rPr/>
            </w:rPrChange>
          </w:rPr>
          <w:t xml:space="preserve">uilla sanastoilla osumia pitää olla ainakin neljä (tällä pyritään estämään samojen sanojen toistuminen tulossanoituksissa). </w:t>
        </w:r>
      </w:ins>
      <w:del w:author="Pöllänen Arto" w:date="2017-03-19T06:02:07.9103194" w:id="1549997658">
        <w:r w:rsidDel="43818226">
          <w:br/>
        </w:r>
      </w:del>
    </w:p>
    <w:p w:rsidR="7CD6539D" w:rsidDel="43818226" w:rsidRDefault="7CD6539D" w14:noSpellErr="1" w14:textId="1495DF1E" w14:paraId="4AA9A7B5">
      <w:pPr>
        <w:rPr>
          <w:del w:author="Pöllänen Arto" w:date="2017-03-19T06:02:07.9103194" w:id="191239354"/>
        </w:rPr>
      </w:pPr>
      <w:ins w:author="Pöllänen Arto" w:date="2017-03-19T05:50:00.4616465" w:id="1759613849">
        <w:r w:rsidRPr="0A51F87B" w:rsidR="7CD6539D">
          <w:rPr>
            <w:noProof w:val="0"/>
            <w:sz w:val="24"/>
            <w:szCs w:val="24"/>
            <w:lang w:val="fi-FI"/>
            <w:rPrChange w:author="Pöllänen Arto" w:date="2017-03-20T11:14:54.6180827" w:id="686974719">
              <w:rPr/>
            </w:rPrChange>
          </w:rPr>
          <w:t xml:space="preserve">Haun tuloksia aletaan lukea satunnaisessa (arvotussa) järjestyksessä. </w:t>
        </w:r>
      </w:ins>
      <w:del w:author="Pöllänen Arto" w:date="2017-03-19T06:02:07.9103194" w:id="1594838298">
        <w:r w:rsidDel="43818226">
          <w:br/>
        </w:r>
      </w:del>
    </w:p>
    <w:p w:rsidR="7CD6539D" w:rsidDel="3607FDA7" w:rsidP="1FA18FC7" w:rsidRDefault="7CD6539D" w14:paraId="2212E310" w14:textId="58F6ACD1" w14:noSpellErr="1">
      <w:pPr>
        <w:pStyle w:val="Merkittyluettelo"/>
        <w:ind w:left="1494"/>
        <w:rPr>
          <w:del w:author="Pöllänen Arto" w:date="2017-03-19T06:31:51.1388834" w:id="338906881"/>
        </w:rPr>
        <w:pPrChange w:author="Pöllänen Arto" w:date="2017-03-19T06:12:06.6479926" w:id="448969651">
          <w:pPr>
            <w:pStyle w:val="Merkittyluettelo"/>
          </w:pPr>
        </w:pPrChange>
      </w:pPr>
      <w:ins w:author="Pöllänen Arto" w:date="2017-03-19T05:50:00.4616465" w:id="82945080">
        <w:r w:rsidRPr="0A51F87B" w:rsidR="7CD6539D">
          <w:rPr>
            <w:noProof w:val="0"/>
            <w:sz w:val="24"/>
            <w:szCs w:val="24"/>
            <w:lang w:val="fi-FI"/>
            <w:rPrChange w:author="Pöllänen Arto" w:date="2017-03-20T11:14:54.6180827" w:id="235043116">
              <w:rPr/>
            </w:rPrChange>
          </w:rPr>
          <w:t xml:space="preserve">Tarkastetaan</w:t>
        </w:r>
      </w:ins>
      <w:ins w:author="Pöllänen Arto" w:date="2017-03-20T11:47:13.4177342" w:id="1823369387">
        <w:r w:rsidRPr="0A51F87B" w:rsidR="7FA9F734">
          <w:rPr>
            <w:noProof w:val="0"/>
            <w:sz w:val="24"/>
            <w:szCs w:val="24"/>
            <w:lang w:val="fi-FI"/>
            <w:rPrChange w:author="Pöllänen Arto" w:date="2017-03-20T11:14:54.6180827" w:id="1275260816">
              <w:rPr/>
            </w:rPrChange>
          </w:rPr>
          <w:t xml:space="preserve">,</w:t>
        </w:r>
      </w:ins>
      <w:ins w:author="Pöllänen Arto" w:date="2017-03-19T05:50:00.4616465" w:id="694397701">
        <w:r w:rsidRPr="0A51F87B" w:rsidR="7CD6539D">
          <w:rPr>
            <w:noProof w:val="0"/>
            <w:sz w:val="24"/>
            <w:szCs w:val="24"/>
            <w:lang w:val="fi-FI"/>
            <w:rPrChange w:author="Pöllänen Arto" w:date="2017-03-20T11:14:54.6180827" w:id="1363890671">
              <w:rPr/>
            </w:rPrChange>
          </w:rPr>
          <w:t xml:space="preserve"> onko PUHDAS RIIMI varmasti puhdas ja IDENTTINEN RIIMI varmasti identtinen</w:t>
        </w:r>
      </w:ins>
      <w:ins w:author="Pöllänen Arto" w:date="2017-03-20T11:47:13.4177342" w:id="456967842">
        <w:r w:rsidRPr="0A51F87B" w:rsidR="7FA9F734">
          <w:rPr>
            <w:noProof w:val="0"/>
            <w:sz w:val="24"/>
            <w:szCs w:val="24"/>
            <w:lang w:val="fi-FI"/>
            <w:rPrChange w:author="Pöllänen Arto" w:date="2017-03-20T11:14:54.6180827" w:id="643325308">
              <w:rPr/>
            </w:rPrChange>
          </w:rPr>
          <w:t xml:space="preserve">,</w:t>
        </w:r>
      </w:ins>
      <w:ins w:author="Pöllänen Arto" w:date="2017-03-19T05:50:00.4616465" w:id="1449273117">
        <w:r w:rsidRPr="0A51F87B" w:rsidR="7CD6539D">
          <w:rPr>
            <w:noProof w:val="0"/>
            <w:sz w:val="24"/>
            <w:szCs w:val="24"/>
            <w:lang w:val="fi-FI"/>
            <w:rPrChange w:author="Pöllänen Arto" w:date="2017-03-20T11:14:54.6180827" w:id="2050297517">
              <w:rPr/>
            </w:rPrChange>
          </w:rPr>
          <w:t xml:space="preserve"> ja ettei sana ole sama kuin mallisanoituksessa ja muutama muu tarkistus. Ensimmäinen ehdot täyttävä sana hyväksytään tulossanaksi</w:t>
        </w:r>
      </w:ins>
      <w:ins w:author="Pöllänen Arto" w:date="2017-03-19T06:02:07.9103194" w:id="1830054621">
        <w:r w:rsidRPr="0A51F87B" w:rsidR="43818226">
          <w:rPr>
            <w:noProof w:val="0"/>
            <w:sz w:val="24"/>
            <w:szCs w:val="24"/>
            <w:lang w:val="fi-FI"/>
            <w:rPrChange w:author="Pöllänen Arto" w:date="2017-03-20T11:14:54.6180827" w:id="1474919560">
              <w:rPr/>
            </w:rPrChange>
          </w:rPr>
          <w:t xml:space="preserve">.</w:t>
        </w:r>
      </w:ins>
    </w:p>
    <w:p w:rsidR="7CD6539D" w:rsidP="7FA9F734" w:rsidRDefault="7CD6539D" w14:paraId="4C2E1952" w14:noSpellErr="1" w14:textId="27166089">
      <w:pPr>
        <w:pStyle w:val="Merkittyluettelo"/>
        <w:spacing w:before="100" w:beforeAutospacing="off" w:after="120" w:afterAutospacing="off"/>
        <w:ind w:left="1494"/>
        <w:rPr>
          <w:sz w:val="24"/>
          <w:szCs w:val="24"/>
          <w:rPrChange w:author="Pöllänen Arto" w:date="2017-03-20T11:47:13.4177342" w:id="1603535692">
            <w:rPr/>
          </w:rPrChange>
        </w:rPr>
        <w:pPrChange w:author="Pöllänen Arto" w:date="2017-03-20T11:47:13.4177342" w:id="100251854">
          <w:pPr>
            <w:pStyle w:val="Merkittyluettelo"/>
            <w:ind w:left="1494"/>
          </w:pPr>
        </w:pPrChange>
      </w:pPr>
    </w:p>
    <w:p xmlns:wp14="http://schemas.microsoft.com/office/word/2010/wordml" w:rsidR="009C4B18" w:rsidDel="7C01AF56" w:rsidP="50A7060D" w:rsidRDefault="006850BB" w14:paraId="62A3F112" wp14:textId="77777777" wp14:noSpellErr="1">
      <w:pPr>
        <w:pStyle w:val="Otsikko1"/>
        <w:spacing w:before="100" w:beforeAutospacing="off" w:after="120" w:afterAutospacing="off"/>
        <w:rPr>
          <w:del w:author="Pöllänen Arto" w:date="2017-03-19T06:23:37.8259069" w:id="1361626159"/>
        </w:rPr>
        <w:pPrChange w:author="Pöllänen Arto" w:date="2017-03-19T06:08:57.0620392" w:id="964092053">
          <w:pPr>
            <w:pStyle w:val="Otsikko1"/>
          </w:pPr>
        </w:pPrChange>
      </w:pPr>
      <w:del w:author="Pöllänen Arto" w:date="2017-03-19T06:23:37.8259069" w:id="125285600">
        <w:r w:rsidDel="7C01AF56">
          <w:rPr/>
          <w:delText>Hieno ulkoasu joka kerta</w:delText>
        </w:r>
      </w:del>
    </w:p>
    <w:p xmlns:wp14="http://schemas.microsoft.com/office/word/2010/wordml" w:rsidR="009C4B18" w:rsidDel="7C01AF56" w:rsidP="50A7060D" w:rsidRDefault="006850BB" w14:paraId="110908E4" wp14:textId="77777777" wp14:noSpellErr="1">
      <w:pPr>
        <w:pStyle w:val="Merkittyluettelo"/>
        <w:spacing w:before="100" w:beforeAutospacing="off" w:after="120" w:afterAutospacing="off"/>
        <w:rPr>
          <w:del w:author="Pöllänen Arto" w:date="2017-03-19T06:23:37.8259069" w:id="166347555"/>
        </w:rPr>
        <w:pPrChange w:author="Pöllänen Arto" w:date="2017-03-19T06:08:57.0620392" w:id="792641669">
          <w:pPr>
            <w:pStyle w:val="Merkittyluettelo"/>
          </w:pPr>
        </w:pPrChange>
      </w:pPr>
      <w:del w:author="Pöllänen Arto" w:date="2017-03-19T06:23:37.8259069" w:id="636298206">
        <w:r w:rsidDel="7C01AF56">
          <w:rPr/>
          <w:delText xml:space="preserve">Haluatko lisätä otsikon? Valitse Aloitus-välilehden tyylivalikoimasta haluamasi otsikkotyyli. </w:delText>
        </w:r>
      </w:del>
    </w:p>
    <w:p xmlns:wp14="http://schemas.microsoft.com/office/word/2010/wordml" w:rsidR="009C4B18" w:rsidDel="7C01AF56" w:rsidP="50A7060D" w:rsidRDefault="006850BB" w14:paraId="3AB277B4" wp14:textId="77777777" wp14:noSpellErr="1">
      <w:pPr>
        <w:pStyle w:val="Merkittyluettelo"/>
        <w:spacing w:before="100" w:beforeAutospacing="off" w:after="120" w:afterAutospacing="off"/>
        <w:rPr>
          <w:del w:author="Pöllänen Arto" w:date="2017-03-19T06:23:37.8259069" w:id="861462389"/>
        </w:rPr>
        <w:pPrChange w:author="Pöllänen Arto" w:date="2017-03-19T06:08:57.0620392" w:id="1192489276">
          <w:pPr>
            <w:pStyle w:val="Merkittyluettelo"/>
          </w:pPr>
        </w:pPrChange>
      </w:pPr>
      <w:del w:author="Pöllänen Arto" w:date="2017-03-19T06:23:37.8259069" w:id="951239329">
        <w:r w:rsidDel="7C01AF56">
          <w:rPr/>
          <w:delText>Tyyli</w:delText>
        </w:r>
        <w:r w:rsidDel="7C01AF56">
          <w:rPr/>
          <w:delText>valikoimassa on useita vaihtoehtoja, esimerkiksi lainaus, numeroitu luettelo ja merkitty luettelo (kuten tämä).</w:delText>
        </w:r>
      </w:del>
    </w:p>
    <w:p xmlns:wp14="http://schemas.microsoft.com/office/word/2010/wordml" w:rsidR="009C4B18" w:rsidDel="7C01AF56" w:rsidP="50A7060D" w:rsidRDefault="006850BB" w14:paraId="40A67321" wp14:textId="77777777" wp14:noSpellErr="1">
      <w:pPr>
        <w:pStyle w:val="Merkittyluettelo"/>
        <w:spacing w:before="100" w:beforeAutospacing="off" w:after="120" w:afterAutospacing="off"/>
        <w:rPr>
          <w:del w:author="Pöllänen Arto" w:date="2017-03-19T06:23:37.8259069" w:id="1217046031"/>
        </w:rPr>
        <w:pPrChange w:author="Pöllänen Arto" w:date="2017-03-19T06:08:57.0620392" w:id="588200640">
          <w:pPr>
            <w:pStyle w:val="Merkittyluettelo"/>
          </w:pPr>
        </w:pPrChange>
      </w:pPr>
      <w:del w:author="Pöllänen Arto" w:date="2017-03-19T06:23:37.8259069" w:id="1482777934">
        <w:r w:rsidDel="7C01AF56">
          <w:rPr/>
          <w:delText>Kun valitset kopioitavaa tai muokattavaa tekstiä, saat parhaan lopputuloksen, kun varmistat, ettei valitun alueen alkuun tai loppuun jää välilyö</w:delText>
        </w:r>
        <w:r w:rsidDel="7C01AF56">
          <w:rPr/>
          <w:delText>ntiä.</w:delText>
        </w:r>
      </w:del>
      <w:bookmarkStart w:name="_GoBack" w:id="4"/>
      <w:bookmarkEnd w:id="4"/>
    </w:p>
    <w:p xmlns:wp14="http://schemas.microsoft.com/office/word/2010/wordml" w:rsidR="009C4B18" w:rsidDel="7C01AF56" w:rsidP="50A7060D" w:rsidRDefault="006850BB" w14:paraId="52559D9B" wp14:textId="77777777" wp14:noSpellErr="1">
      <w:pPr>
        <w:pStyle w:val="Otsikko2"/>
        <w:spacing w:before="100" w:beforeAutospacing="off" w:after="120" w:afterAutospacing="off"/>
        <w:rPr>
          <w:del w:author="Pöllänen Arto" w:date="2017-03-19T06:23:37.8259069" w:id="741997910"/>
        </w:rPr>
        <w:pPrChange w:author="Pöllänen Arto" w:date="2017-03-19T06:08:57.0620392" w:id="2033909783">
          <w:pPr>
            <w:pStyle w:val="Otsikko2"/>
          </w:pPr>
        </w:pPrChange>
      </w:pPr>
      <w:del w:author="Pöllänen Arto" w:date="2017-03-19T06:23:37.8259069" w:id="1767766979">
        <w:r w:rsidDel="7C01AF56">
          <w:rPr/>
          <w:delText>JUURI SELLAINEN KUVA KUIN HALUAT</w:delText>
        </w:r>
      </w:del>
    </w:p>
    <w:p xmlns:wp14="http://schemas.microsoft.com/office/word/2010/wordml" w:rsidR="009C4B18" w:rsidDel="7C01AF56" w:rsidP="50A7060D" w:rsidRDefault="006850BB" w14:paraId="332B68FB" wp14:textId="77777777" wp14:noSpellErr="1">
      <w:pPr>
        <w:spacing w:before="100" w:beforeAutospacing="off" w:after="120" w:afterAutospacing="off"/>
        <w:rPr>
          <w:del w:author="Pöllänen Arto" w:date="2017-03-19T06:23:37.8259069" w:id="1060599392"/>
        </w:rPr>
        <w:pPrChange w:author="Pöllänen Arto" w:date="2017-03-19T06:08:57.0620392" w:id="701603936">
          <w:pPr/>
        </w:pPrChange>
      </w:pPr>
      <w:del w:author="Pöllänen Arto" w:date="2017-03-19T06:23:37.8259069" w:id="477473116">
        <w:r w:rsidDel="7C01AF56">
          <w:rPr/>
          <w:delText>Jos haluat mieluummin käyttää kansilehdessä omaa kuvaa, kuva on helppo vaihtaa.</w:delText>
        </w:r>
      </w:del>
    </w:p>
    <w:p xmlns:wp14="http://schemas.microsoft.com/office/word/2010/wordml" w:rsidR="009C4B18" w:rsidP="65AFB28C" w:rsidRDefault="006850BB" w14:paraId="58D217A0" wp14:textId="495B9ABA" w14:noSpellErr="1">
      <w:pPr>
        <w:pStyle w:val="Otsikko1"/>
        <w:pPrChange w:author="Pöllänen Arto" w:date="2017-03-19T06:31:20.9081941" w:id="882069849">
          <w:pPr/>
        </w:pPrChange>
      </w:pPr>
      <w:ins w:author="Pöllänen Arto" w:date="2017-03-19T06:31:51.1388834" w:id="782706299">
        <w:r w:rsidRPr="2A9C2236" w:rsidR="3607FDA7">
          <w:rPr>
            <w:noProof w:val="0"/>
            <w:sz w:val="36"/>
            <w:szCs w:val="36"/>
            <w:lang w:val="fi-FI"/>
            <w:rPrChange w:author="Pöllänen Arto" w:date="2017-03-20T12:14:31.2134654" w:id="1969856698">
              <w:rPr/>
            </w:rPrChange>
          </w:rPr>
          <w:t>T</w:t>
        </w:r>
      </w:ins>
      <w:ins w:author="Pöllänen Arto" w:date="2017-03-19T06:23:37.8259069" w:id="515721102">
        <w:r w:rsidRPr="2A9C2236" w:rsidR="7C01AF56">
          <w:rPr>
            <w:noProof w:val="0"/>
            <w:sz w:val="36"/>
            <w:szCs w:val="36"/>
            <w:lang w:val="fi-FI"/>
            <w:rPrChange w:author="Pöllänen Arto" w:date="2017-03-20T12:14:31.2134654" w:id="1801781301">
              <w:rPr/>
            </w:rPrChange>
          </w:rPr>
          <w:t>ietokanta</w:t>
        </w:r>
      </w:ins>
    </w:p>
    <w:p xmlns:wp14="http://schemas.microsoft.com/office/word/2010/wordml" w:rsidR="009C4B18" w:rsidDel="3607FDA7" w:rsidP="50A7060D" w:rsidRDefault="006850BB" wp14:textId="240D41B6" w14:noSpellErr="1" w14:paraId="311EF532">
      <w:pPr>
        <w:spacing w:before="100" w:beforeAutospacing="off" w:after="120" w:afterAutospacing="off"/>
        <w:rPr>
          <w:del w:author="Pöllänen Arto" w:date="2017-03-19T06:31:51.1388834" w:id="922103744"/>
        </w:rPr>
        <w:pPrChange w:author="Pöllänen Arto" w:date="2017-03-19T06:08:57.0620392" w:id="528692935">
          <w:pPr/>
        </w:pPrChange>
        <w:rPr/>
      </w:pPr>
      <w:del w:author="Pöllänen Arto" w:date="2017-03-19T06:31:51.1388834" w:id="1867193262">
        <w:r w:rsidDel="3607FDA7">
          <w:br/>
        </w:r>
      </w:del>
    </w:p>
    <w:p w:rsidR="3607FDA7" w:rsidP="3607FDA7" w:rsidRDefault="3607FDA7" w14:paraId="220366CF" w14:textId="6186F48E">
      <w:pPr>
        <w:spacing w:before="100" w:beforeAutospacing="off" w:after="120" w:afterAutospacing="off"/>
        <w:rPr>
          <w:ins w:author="Pöllänen Arto" w:date="2017-03-19T06:31:51.1388834" w:id="687360426"/>
          <w:rFonts w:ascii="Constantia" w:hAnsi="Constantia" w:eastAsia="Constantia" w:cs="Constantia"/>
          <w:noProof w:val="0"/>
          <w:sz w:val="22"/>
          <w:szCs w:val="22"/>
          <w:lang w:val="fi-FI"/>
          <w:rPrChange w:author="Pöllänen Arto" w:date="2017-03-19T06:31:51.1388834" w:id="567140379">
            <w:rPr/>
          </w:rPrChange>
        </w:rPr>
        <w:pPrChange w:author="Pöllänen Arto" w:date="2017-03-19T06:31:51.1388834" w:id="315931866">
          <w:pPr/>
        </w:pPrChange>
      </w:pPr>
    </w:p>
    <w:p xmlns:wp14="http://schemas.microsoft.com/office/word/2010/wordml" w:rsidR="009C4B18" w:rsidP="04EB8BA5" w:rsidRDefault="006850BB" w14:paraId="4B946ED9" wp14:textId="7EE56DFF">
      <w:pPr>
        <w:spacing w:before="100" w:beforeAutospacing="off" w:after="120" w:afterAutospacing="off"/>
        <w:rPr>
          <w:rFonts w:ascii="Constantia" w:hAnsi="Constantia" w:eastAsia="Constantia" w:cs="Constantia"/>
          <w:noProof w:val="0"/>
          <w:sz w:val="24"/>
          <w:szCs w:val="24"/>
          <w:lang w:val="fi-FI"/>
          <w:rPrChange w:author="Vieraileva osallistuja" w:date="2017-04-24T03:08:31.9501942" w:id="751568710">
            <w:rPr/>
          </w:rPrChange>
        </w:rPr>
        <w:pPrChange w:author="Vieraileva osallistuja" w:date="2017-04-24T03:08:31.9501942" w:id="528692935">
          <w:pPr/>
        </w:pPrChange>
      </w:pPr>
      <w:ins w:author="Pöllänen Arto" w:date="2017-03-19T06:23:37.8259069" w:id="711475823">
        <w:r w:rsidRPr="42DFE41A" w:rsidR="7C01AF56">
          <w:rPr>
            <w:rFonts w:ascii="Constantia" w:hAnsi="Constantia" w:eastAsia="Constantia" w:cs="Constantia"/>
            <w:noProof w:val="0"/>
            <w:sz w:val="24"/>
            <w:szCs w:val="24"/>
            <w:lang w:val="fi-FI"/>
            <w:rPrChange w:author="Pöllänen Arto" w:date="2017-03-20T11:15:25.3046678" w:id="1723964438">
              <w:rPr/>
            </w:rPrChange>
          </w:rPr>
          <w:t xml:space="preserve">Tietokanta</w:t>
        </w:r>
      </w:ins>
      <w:ins w:author="Pöllänen Arto" w:date="2017-03-19T06:33:14.8649365" w:id="210572151">
        <w:r w:rsidRPr="42DFE41A" w:rsidR="382A136B">
          <w:rPr>
            <w:rFonts w:ascii="Constantia" w:hAnsi="Constantia" w:eastAsia="Constantia" w:cs="Constantia"/>
            <w:noProof w:val="0"/>
            <w:sz w:val="24"/>
            <w:szCs w:val="24"/>
            <w:lang w:val="fi-FI"/>
            <w:rPrChange w:author="Pöllänen Arto" w:date="2017-03-20T11:15:25.3046678" w:id="294990602">
              <w:rPr/>
            </w:rPrChange>
          </w:rPr>
          <w:t xml:space="preserve">na käyt</w:t>
        </w:r>
        <w:r w:rsidRPr="42DFE41A" w:rsidR="382A136B">
          <w:rPr>
            <w:rFonts w:ascii="Constantia" w:hAnsi="Constantia" w:eastAsia="Constantia" w:cs="Constantia"/>
            <w:noProof w:val="0"/>
            <w:sz w:val="24"/>
            <w:szCs w:val="24"/>
            <w:lang w:val="fi-FI"/>
            <w:rPrChange w:author="Pöllänen Arto" w:date="2017-03-20T11:15:25.3046678" w:id="1719123207">
              <w:rPr/>
            </w:rPrChange>
          </w:rPr>
          <w:t xml:space="preserve">etään</w:t>
        </w:r>
      </w:ins>
      <w:ins w:author="Pöllänen Arto" w:date="2017-03-19T06:23:37.8259069" w:id="1578399176">
        <w:r w:rsidRPr="42DFE41A" w:rsidR="7C01AF56">
          <w:rPr>
            <w:rFonts w:ascii="Constantia" w:hAnsi="Constantia" w:eastAsia="Constantia" w:cs="Constantia"/>
            <w:noProof w:val="0"/>
            <w:sz w:val="24"/>
            <w:szCs w:val="24"/>
            <w:lang w:val="fi-FI"/>
            <w:rPrChange w:author="Pöllänen Arto" w:date="2017-03-20T11:15:25.3046678" w:id="878276521">
              <w:rPr/>
            </w:rPrChange>
          </w:rPr>
          <w:t xml:space="preserve"> </w:t>
        </w:r>
        <w:proofErr w:type="spellStart"/>
        <w:r w:rsidRPr="42DFE41A" w:rsidR="7C01AF56">
          <w:rPr>
            <w:rFonts w:ascii="Constantia" w:hAnsi="Constantia" w:eastAsia="Constantia" w:cs="Constantia"/>
            <w:noProof w:val="0"/>
            <w:sz w:val="24"/>
            <w:szCs w:val="24"/>
            <w:lang w:val="fi-FI"/>
            <w:rPrChange w:author="Pöllänen Arto" w:date="2017-03-20T11:15:25.3046678" w:id="1513873355">
              <w:rPr/>
            </w:rPrChange>
          </w:rPr>
          <w:t>MyS</w:t>
        </w:r>
      </w:ins>
      <w:ins w:author="Pöllänen Arto" w:date="2017-03-19T06:33:14.8649365" w:id="2012592850">
        <w:r w:rsidRPr="42DFE41A" w:rsidR="382A136B">
          <w:rPr>
            <w:rFonts w:ascii="Constantia" w:hAnsi="Constantia" w:eastAsia="Constantia" w:cs="Constantia"/>
            <w:noProof w:val="0"/>
            <w:sz w:val="24"/>
            <w:szCs w:val="24"/>
            <w:lang w:val="fi-FI"/>
            <w:rPrChange w:author="Pöllänen Arto" w:date="2017-03-20T11:15:25.3046678" w:id="1415455595">
              <w:rPr/>
            </w:rPrChange>
          </w:rPr>
          <w:t>QL</w:t>
        </w:r>
        <w:proofErr w:type="spellEnd"/>
        <w:r w:rsidRPr="42DFE41A" w:rsidR="382A136B">
          <w:rPr>
            <w:rFonts w:ascii="Constantia" w:hAnsi="Constantia" w:eastAsia="Constantia" w:cs="Constantia"/>
            <w:noProof w:val="0"/>
            <w:sz w:val="24"/>
            <w:szCs w:val="24"/>
            <w:lang w:val="fi-FI"/>
            <w:rPrChange w:author="Pöllänen Arto" w:date="2017-03-20T11:15:25.3046678" w:id="1998792795">
              <w:rPr/>
            </w:rPrChange>
          </w:rPr>
          <w:t>-kantaa.</w:t>
        </w:r>
      </w:ins>
    </w:p>
    <w:p xmlns:wp14="http://schemas.microsoft.com/office/word/2010/wordml" w:rsidR="009C4B18" w:rsidP="408F1186" w:rsidRDefault="006850BB" w14:paraId="6A2F5BF7" wp14:textId="264AEEED" w14:noSpellErr="1">
      <w:pPr>
        <w:pStyle w:val="Otsikko2"/>
        <w:rPr>
          <w:noProof w:val="0"/>
          <w:sz w:val="24"/>
          <w:szCs w:val="24"/>
          <w:lang w:val="fi-FI"/>
          <w:rPrChange w:author="Pöllänen Arto" w:date="2017-03-20T12:15:01.5738463" w:id="269266126">
            <w:rPr/>
          </w:rPrChange>
        </w:rPr>
        <w:pPrChange w:author="Pöllänen Arto" w:date="2017-03-20T12:15:01.5738463" w:id="2140052140">
          <w:pPr/>
        </w:pPrChange>
      </w:pPr>
      <w:r>
        <w:br/>
      </w:r>
      <w:ins w:author="Pöllänen Arto" w:date="2017-03-19T06:33:45.3204432" w:id="868279382">
        <w:r w:rsidRPr="408F1186" w:rsidR="0104490B">
          <w:rPr>
            <w:noProof w:val="0"/>
            <w:sz w:val="28"/>
            <w:szCs w:val="28"/>
            <w:lang w:val="fi-FI"/>
            <w:rPrChange w:author="Pöllänen Arto" w:date="2017-03-20T12:15:01.5738463" w:id="142012814">
              <w:rPr/>
            </w:rPrChange>
          </w:rPr>
          <w:t>S</w:t>
        </w:r>
      </w:ins>
      <w:ins w:author="Pöllänen Arto" w:date="2017-03-19T06:23:37.8259069" w:id="1019260924">
        <w:r w:rsidRPr="408F1186" w:rsidR="7C01AF56">
          <w:rPr>
            <w:noProof w:val="0"/>
            <w:sz w:val="28"/>
            <w:szCs w:val="28"/>
            <w:lang w:val="fi-FI"/>
            <w:rPrChange w:author="Pöllänen Arto" w:date="2017-03-20T12:15:01.5738463" w:id="1823628928">
              <w:rPr/>
            </w:rPrChange>
          </w:rPr>
          <w:t>anastotaulut</w:t>
        </w:r>
      </w:ins>
    </w:p>
    <w:p xmlns:wp14="http://schemas.microsoft.com/office/word/2010/wordml" w:rsidR="009C4B18" w:rsidP="42DFE41A" w:rsidRDefault="006850BB" w14:paraId="386E0EF2" wp14:textId="1E3FED4B">
      <w:pPr>
        <w:spacing w:before="100" w:beforeAutospacing="off" w:after="120" w:afterAutospacing="off"/>
        <w:rPr>
          <w:sz w:val="24"/>
          <w:szCs w:val="24"/>
          <w:rPrChange w:author="Pöllänen Arto" w:date="2017-03-20T11:15:25.3046678" w:id="1318320736">
            <w:rPr/>
          </w:rPrChange>
        </w:rPr>
        <w:pPrChange w:author="Pöllänen Arto" w:date="2017-03-20T11:15:25.3046678" w:id="528692935">
          <w:pPr/>
        </w:pPrChange>
      </w:pPr>
      <w:del w:author="Pöllänen Arto" w:date="2017-03-19T06:33:45.3204432" w:id="2019733882">
        <w:r w:rsidDel="0104490B">
          <w:br/>
        </w:r>
      </w:del>
    </w:p>
    <w:p xmlns:wp14="http://schemas.microsoft.com/office/word/2010/wordml" w:rsidR="009C4B18" w:rsidP="42DFE41A" w:rsidRDefault="006850BB" w14:paraId="056DC54C" wp14:textId="22F7D959" w14:noSpellErr="1">
      <w:pPr>
        <w:spacing w:before="100" w:beforeAutospacing="off" w:after="120" w:afterAutospacing="off"/>
        <w:rPr>
          <w:rFonts w:ascii="Constantia" w:hAnsi="Constantia" w:eastAsia="Constantia" w:cs="Constantia"/>
          <w:noProof w:val="0"/>
          <w:sz w:val="24"/>
          <w:szCs w:val="24"/>
          <w:lang w:val="fi-FI"/>
          <w:rPrChange w:author="Pöllänen Arto" w:date="2017-03-20T11:15:25.3046678" w:id="638462773">
            <w:rPr/>
          </w:rPrChange>
        </w:rPr>
        <w:pPrChange w:author="Pöllänen Arto" w:date="2017-03-20T11:15:25.3046678" w:id="528692935">
          <w:pPr/>
        </w:pPrChange>
      </w:pPr>
      <w:ins w:author="Pöllänen Arto" w:date="2017-03-19T06:23:37.8259069" w:id="742804350">
        <w:r w:rsidRPr="42DFE41A" w:rsidR="7C01AF56">
          <w:rPr>
            <w:rFonts w:ascii="Constantia" w:hAnsi="Constantia" w:eastAsia="Constantia" w:cs="Constantia"/>
            <w:noProof w:val="0"/>
            <w:sz w:val="24"/>
            <w:szCs w:val="24"/>
            <w:lang w:val="fi-FI"/>
            <w:rPrChange w:author="Pöllänen Arto" w:date="2017-03-20T11:15:25.3046678" w:id="1803072722">
              <w:rPr/>
            </w:rPrChange>
          </w:rPr>
          <w:t>laaja sanasto:</w:t>
        </w:r>
      </w:ins>
    </w:p>
    <w:p xmlns:wp14="http://schemas.microsoft.com/office/word/2010/wordml" w:rsidR="009C4B18" w:rsidP="42DFE41A" w:rsidRDefault="006850BB" w14:paraId="2BCB5A2A" wp14:textId="16B85444" w14:noSpellErr="1">
      <w:pPr>
        <w:spacing w:before="100" w:beforeAutospacing="off" w:after="120" w:afterAutospacing="off"/>
        <w:rPr>
          <w:rFonts w:ascii="Constantia" w:hAnsi="Constantia" w:eastAsia="Constantia" w:cs="Constantia"/>
          <w:noProof w:val="0"/>
          <w:sz w:val="24"/>
          <w:szCs w:val="24"/>
          <w:lang w:val="fi-FI"/>
          <w:rPrChange w:author="Pöllänen Arto" w:date="2017-03-20T11:15:25.3046678" w:id="263306217">
            <w:rPr/>
          </w:rPrChange>
        </w:rPr>
        <w:pPrChange w:author="Pöllänen Arto" w:date="2017-03-20T11:15:25.3046678" w:id="528692935">
          <w:pPr/>
        </w:pPrChange>
      </w:pPr>
      <w:ins w:author="Pöllänen Arto" w:date="2017-03-19T06:23:37.8259069" w:id="1936978245">
        <w:r w:rsidRPr="42DFE41A" w:rsidR="7C01AF56">
          <w:rPr>
            <w:rFonts w:ascii="Constantia" w:hAnsi="Constantia" w:eastAsia="Constantia" w:cs="Constantia"/>
            <w:noProof w:val="0"/>
            <w:sz w:val="24"/>
            <w:szCs w:val="24"/>
            <w:lang w:val="fi-FI"/>
            <w:rPrChange w:author="Pöllänen Arto" w:date="2017-03-20T11:15:25.3046678" w:id="480214590">
              <w:rPr/>
            </w:rPrChange>
          </w:rPr>
          <w:t>lr_sanasto1</w:t>
        </w:r>
        <w:r w:rsidRPr="42DFE41A" w:rsidR="7C01AF56">
          <w:rPr>
            <w:rFonts w:ascii="Constantia" w:hAnsi="Constantia" w:eastAsia="Constantia" w:cs="Constantia"/>
            <w:noProof w:val="0"/>
            <w:sz w:val="24"/>
            <w:szCs w:val="24"/>
            <w:lang w:val="fi-FI"/>
            <w:rPrChange w:author="Pöllänen Arto" w:date="2017-03-20T11:15:25.3046678" w:id="1058280837">
              <w:rPr/>
            </w:rPrChange>
          </w:rPr>
          <w:t xml:space="preserve"> </w:t>
        </w:r>
      </w:ins>
      <w:ins w:author="Pöllänen Arto" w:date="2017-03-19T06:33:45.3204432" w:id="1144819079">
        <w:r w:rsidRPr="42DFE41A" w:rsidR="0104490B">
          <w:rPr>
            <w:rFonts w:ascii="Constantia" w:hAnsi="Constantia" w:eastAsia="Constantia" w:cs="Constantia"/>
            <w:noProof w:val="0"/>
            <w:sz w:val="24"/>
            <w:szCs w:val="24"/>
            <w:lang w:val="fi-FI"/>
            <w:rPrChange w:author="Pöllänen Arto" w:date="2017-03-20T11:15:25.3046678" w:id="2146885708">
              <w:rPr/>
            </w:rPrChange>
          </w:rPr>
          <w:t xml:space="preserve">    </w:t>
        </w:r>
      </w:ins>
      <w:ins w:author="Pöllänen Arto" w:date="2017-03-19T06:23:37.8259069" w:id="1981221687">
        <w:r w:rsidRPr="42DFE41A" w:rsidR="7C01AF56">
          <w:rPr>
            <w:rFonts w:ascii="Constantia" w:hAnsi="Constantia" w:eastAsia="Constantia" w:cs="Constantia"/>
            <w:noProof w:val="0"/>
            <w:sz w:val="24"/>
            <w:szCs w:val="24"/>
            <w:lang w:val="fi-FI"/>
            <w:rPrChange w:author="Pöllänen Arto" w:date="2017-03-20T11:15:25.3046678" w:id="45364935">
              <w:rPr/>
            </w:rPrChange>
          </w:rPr>
          <w:t>// 421 1-tavuista sanaa</w:t>
        </w:r>
      </w:ins>
    </w:p>
    <w:p xmlns:wp14="http://schemas.microsoft.com/office/word/2010/wordml" w:rsidR="009C4B18" w:rsidP="42DFE41A" w:rsidRDefault="006850BB" w14:paraId="0CBAB740" wp14:textId="18A8B302" w14:noSpellErr="1">
      <w:pPr>
        <w:spacing w:before="100" w:beforeAutospacing="off" w:after="120" w:afterAutospacing="off"/>
        <w:rPr>
          <w:rFonts w:ascii="Constantia" w:hAnsi="Constantia" w:eastAsia="Constantia" w:cs="Constantia"/>
          <w:noProof w:val="0"/>
          <w:sz w:val="24"/>
          <w:szCs w:val="24"/>
          <w:lang w:val="fi-FI"/>
          <w:rPrChange w:author="Pöllänen Arto" w:date="2017-03-20T11:15:25.3046678" w:id="631001391">
            <w:rPr/>
          </w:rPrChange>
        </w:rPr>
        <w:pPrChange w:author="Pöllänen Arto" w:date="2017-03-20T11:15:25.3046678" w:id="528692935">
          <w:pPr/>
        </w:pPrChange>
      </w:pPr>
      <w:ins w:author="Pöllänen Arto" w:date="2017-03-19T06:23:37.8259069" w:id="494652124">
        <w:r w:rsidRPr="42DFE41A" w:rsidR="7C01AF56">
          <w:rPr>
            <w:rFonts w:ascii="Constantia" w:hAnsi="Constantia" w:eastAsia="Constantia" w:cs="Constantia"/>
            <w:noProof w:val="0"/>
            <w:sz w:val="24"/>
            <w:szCs w:val="24"/>
            <w:lang w:val="fi-FI"/>
            <w:rPrChange w:author="Pöllänen Arto" w:date="2017-03-20T11:15:25.3046678" w:id="1885908256">
              <w:rPr/>
            </w:rPrChange>
          </w:rPr>
          <w:t>lr_sanasto2</w:t>
        </w:r>
        <w:r w:rsidRPr="42DFE41A" w:rsidR="7C01AF56">
          <w:rPr>
            <w:rFonts w:ascii="Constantia" w:hAnsi="Constantia" w:eastAsia="Constantia" w:cs="Constantia"/>
            <w:noProof w:val="0"/>
            <w:sz w:val="24"/>
            <w:szCs w:val="24"/>
            <w:lang w:val="fi-FI"/>
            <w:rPrChange w:author="Pöllänen Arto" w:date="2017-03-20T11:15:25.3046678" w:id="411522754">
              <w:rPr/>
            </w:rPrChange>
          </w:rPr>
          <w:t xml:space="preserve"> </w:t>
        </w:r>
      </w:ins>
      <w:ins w:author="Pöllänen Arto" w:date="2017-03-19T06:34:15.5468436" w:id="734100456">
        <w:r w:rsidRPr="42DFE41A" w:rsidR="2B7847E6">
          <w:rPr>
            <w:rFonts w:ascii="Constantia" w:hAnsi="Constantia" w:eastAsia="Constantia" w:cs="Constantia"/>
            <w:noProof w:val="0"/>
            <w:sz w:val="24"/>
            <w:szCs w:val="24"/>
            <w:lang w:val="fi-FI"/>
            <w:rPrChange w:author="Pöllänen Arto" w:date="2017-03-20T11:15:25.3046678" w:id="1767771170">
              <w:rPr/>
            </w:rPrChange>
          </w:rPr>
          <w:t xml:space="preserve">    </w:t>
        </w:r>
      </w:ins>
      <w:ins w:author="Pöllänen Arto" w:date="2017-03-19T06:23:37.8259069" w:id="1252946716">
        <w:r w:rsidRPr="42DFE41A" w:rsidR="7C01AF56">
          <w:rPr>
            <w:rFonts w:ascii="Constantia" w:hAnsi="Constantia" w:eastAsia="Constantia" w:cs="Constantia"/>
            <w:noProof w:val="0"/>
            <w:sz w:val="24"/>
            <w:szCs w:val="24"/>
            <w:lang w:val="fi-FI"/>
            <w:rPrChange w:author="Pöllänen Arto" w:date="2017-03-20T11:15:25.3046678" w:id="774369197">
              <w:rPr/>
            </w:rPrChange>
          </w:rPr>
          <w:t>// 46 228 2-tavuista sanaa</w:t>
        </w:r>
      </w:ins>
    </w:p>
    <w:p xmlns:wp14="http://schemas.microsoft.com/office/word/2010/wordml" w:rsidR="009C4B18" w:rsidP="42DFE41A" w:rsidRDefault="006850BB" w14:paraId="4A8136C3" wp14:textId="330665F2" w14:noSpellErr="1">
      <w:pPr>
        <w:spacing w:before="100" w:beforeAutospacing="off" w:after="120" w:afterAutospacing="off"/>
        <w:rPr>
          <w:rFonts w:ascii="Constantia" w:hAnsi="Constantia" w:eastAsia="Constantia" w:cs="Constantia"/>
          <w:noProof w:val="0"/>
          <w:sz w:val="24"/>
          <w:szCs w:val="24"/>
          <w:lang w:val="fi-FI"/>
          <w:rPrChange w:author="Pöllänen Arto" w:date="2017-03-20T11:15:25.3046678" w:id="1146368525">
            <w:rPr/>
          </w:rPrChange>
        </w:rPr>
        <w:pPrChange w:author="Pöllänen Arto" w:date="2017-03-20T11:15:25.3046678" w:id="528692935">
          <w:pPr/>
        </w:pPrChange>
      </w:pPr>
      <w:ins w:author="Pöllänen Arto" w:date="2017-03-19T06:23:37.8259069" w:id="292609788">
        <w:r w:rsidRPr="42DFE41A" w:rsidR="7C01AF56">
          <w:rPr>
            <w:rFonts w:ascii="Constantia" w:hAnsi="Constantia" w:eastAsia="Constantia" w:cs="Constantia"/>
            <w:noProof w:val="0"/>
            <w:sz w:val="24"/>
            <w:szCs w:val="24"/>
            <w:lang w:val="fi-FI"/>
            <w:rPrChange w:author="Pöllänen Arto" w:date="2017-03-20T11:15:25.3046678" w:id="145093456">
              <w:rPr/>
            </w:rPrChange>
          </w:rPr>
          <w:t>lr_sanasto3</w:t>
        </w:r>
        <w:r w:rsidRPr="42DFE41A" w:rsidR="7C01AF56">
          <w:rPr>
            <w:rFonts w:ascii="Constantia" w:hAnsi="Constantia" w:eastAsia="Constantia" w:cs="Constantia"/>
            <w:noProof w:val="0"/>
            <w:sz w:val="24"/>
            <w:szCs w:val="24"/>
            <w:lang w:val="fi-FI"/>
            <w:rPrChange w:author="Pöllänen Arto" w:date="2017-03-20T11:15:25.3046678" w:id="47795726">
              <w:rPr/>
            </w:rPrChange>
          </w:rPr>
          <w:t xml:space="preserve"> </w:t>
        </w:r>
      </w:ins>
      <w:ins w:author="Pöllänen Arto" w:date="2017-03-19T06:34:15.5468436" w:id="282088420">
        <w:r w:rsidRPr="42DFE41A" w:rsidR="2B7847E6">
          <w:rPr>
            <w:rFonts w:ascii="Constantia" w:hAnsi="Constantia" w:eastAsia="Constantia" w:cs="Constantia"/>
            <w:noProof w:val="0"/>
            <w:sz w:val="24"/>
            <w:szCs w:val="24"/>
            <w:lang w:val="fi-FI"/>
            <w:rPrChange w:author="Pöllänen Arto" w:date="2017-03-20T11:15:25.3046678" w:id="473560527">
              <w:rPr/>
            </w:rPrChange>
          </w:rPr>
          <w:t xml:space="preserve">    </w:t>
        </w:r>
      </w:ins>
      <w:ins w:author="Pöllänen Arto" w:date="2017-03-19T06:23:37.8259069" w:id="1591284363">
        <w:r w:rsidRPr="42DFE41A" w:rsidR="7C01AF56">
          <w:rPr>
            <w:rFonts w:ascii="Constantia" w:hAnsi="Constantia" w:eastAsia="Constantia" w:cs="Constantia"/>
            <w:noProof w:val="0"/>
            <w:sz w:val="24"/>
            <w:szCs w:val="24"/>
            <w:lang w:val="fi-FI"/>
            <w:rPrChange w:author="Pöllänen Arto" w:date="2017-03-20T11:15:25.3046678" w:id="1783506770">
              <w:rPr/>
            </w:rPrChange>
          </w:rPr>
          <w:t>// 532 137 3-tavuista sanaa</w:t>
        </w:r>
      </w:ins>
    </w:p>
    <w:p xmlns:wp14="http://schemas.microsoft.com/office/word/2010/wordml" w:rsidR="009C4B18" w:rsidP="42DFE41A" w:rsidRDefault="006850BB" w14:paraId="2968A207" wp14:textId="59A96972" w14:noSpellErr="1">
      <w:pPr>
        <w:spacing w:before="100" w:beforeAutospacing="off" w:after="120" w:afterAutospacing="off"/>
        <w:rPr>
          <w:rFonts w:ascii="Constantia" w:hAnsi="Constantia" w:eastAsia="Constantia" w:cs="Constantia"/>
          <w:noProof w:val="0"/>
          <w:sz w:val="24"/>
          <w:szCs w:val="24"/>
          <w:lang w:val="fi-FI"/>
          <w:rPrChange w:author="Pöllänen Arto" w:date="2017-03-20T11:15:25.3046678" w:id="2087859844">
            <w:rPr/>
          </w:rPrChange>
        </w:rPr>
        <w:pPrChange w:author="Pöllänen Arto" w:date="2017-03-20T11:15:25.3046678" w:id="528692935">
          <w:pPr/>
        </w:pPrChange>
      </w:pPr>
      <w:ins w:author="Pöllänen Arto" w:date="2017-03-19T06:23:37.8259069" w:id="1053290432">
        <w:r w:rsidRPr="42DFE41A" w:rsidR="7C01AF56">
          <w:rPr>
            <w:rFonts w:ascii="Constantia" w:hAnsi="Constantia" w:eastAsia="Constantia" w:cs="Constantia"/>
            <w:noProof w:val="0"/>
            <w:sz w:val="24"/>
            <w:szCs w:val="24"/>
            <w:lang w:val="fi-FI"/>
            <w:rPrChange w:author="Pöllänen Arto" w:date="2017-03-20T11:15:25.3046678" w:id="2115852465">
              <w:rPr/>
            </w:rPrChange>
          </w:rPr>
          <w:t>lr_sanasto4</w:t>
        </w:r>
        <w:r w:rsidRPr="42DFE41A" w:rsidR="7C01AF56">
          <w:rPr>
            <w:rFonts w:ascii="Constantia" w:hAnsi="Constantia" w:eastAsia="Constantia" w:cs="Constantia"/>
            <w:noProof w:val="0"/>
            <w:sz w:val="24"/>
            <w:szCs w:val="24"/>
            <w:lang w:val="fi-FI"/>
            <w:rPrChange w:author="Pöllänen Arto" w:date="2017-03-20T11:15:25.3046678" w:id="299932206">
              <w:rPr/>
            </w:rPrChange>
          </w:rPr>
          <w:t xml:space="preserve"> </w:t>
        </w:r>
      </w:ins>
      <w:ins w:author="Pöllänen Arto" w:date="2017-03-19T06:34:15.5468436" w:id="396125041">
        <w:r w:rsidRPr="42DFE41A" w:rsidR="2B7847E6">
          <w:rPr>
            <w:rFonts w:ascii="Constantia" w:hAnsi="Constantia" w:eastAsia="Constantia" w:cs="Constantia"/>
            <w:noProof w:val="0"/>
            <w:sz w:val="24"/>
            <w:szCs w:val="24"/>
            <w:lang w:val="fi-FI"/>
            <w:rPrChange w:author="Pöllänen Arto" w:date="2017-03-20T11:15:25.3046678" w:id="1896588205">
              <w:rPr/>
            </w:rPrChange>
          </w:rPr>
          <w:t xml:space="preserve">    </w:t>
        </w:r>
      </w:ins>
      <w:ins w:author="Pöllänen Arto" w:date="2017-03-19T06:23:37.8259069" w:id="1082256974">
        <w:r w:rsidRPr="42DFE41A" w:rsidR="7C01AF56">
          <w:rPr>
            <w:rFonts w:ascii="Constantia" w:hAnsi="Constantia" w:eastAsia="Constantia" w:cs="Constantia"/>
            <w:noProof w:val="0"/>
            <w:sz w:val="24"/>
            <w:szCs w:val="24"/>
            <w:lang w:val="fi-FI"/>
            <w:rPrChange w:author="Pöllänen Arto" w:date="2017-03-20T11:15:25.3046678" w:id="1968456796">
              <w:rPr/>
            </w:rPrChange>
          </w:rPr>
          <w:t>// 2 120 188 4-tavuista sanaa</w:t>
        </w:r>
      </w:ins>
    </w:p>
    <w:p xmlns:wp14="http://schemas.microsoft.com/office/word/2010/wordml" w:rsidR="009C4B18" w:rsidP="42DFE41A" w:rsidRDefault="006850BB" w14:paraId="773DA292" wp14:textId="09C39695" w14:noSpellErr="1">
      <w:pPr>
        <w:spacing w:before="100" w:beforeAutospacing="off" w:after="120" w:afterAutospacing="off"/>
        <w:rPr>
          <w:rFonts w:ascii="Constantia" w:hAnsi="Constantia" w:eastAsia="Constantia" w:cs="Constantia"/>
          <w:noProof w:val="0"/>
          <w:sz w:val="24"/>
          <w:szCs w:val="24"/>
          <w:lang w:val="fi-FI"/>
          <w:rPrChange w:author="Pöllänen Arto" w:date="2017-03-20T11:15:25.3046678" w:id="1661499928">
            <w:rPr/>
          </w:rPrChange>
        </w:rPr>
        <w:pPrChange w:author="Pöllänen Arto" w:date="2017-03-20T11:15:25.3046678" w:id="528692935">
          <w:pPr/>
        </w:pPrChange>
      </w:pPr>
      <w:ins w:author="Pöllänen Arto" w:date="2017-03-19T06:23:37.8259069" w:id="2004796413">
        <w:r w:rsidRPr="42DFE41A" w:rsidR="7C01AF56">
          <w:rPr>
            <w:rFonts w:ascii="Constantia" w:hAnsi="Constantia" w:eastAsia="Constantia" w:cs="Constantia"/>
            <w:noProof w:val="0"/>
            <w:sz w:val="24"/>
            <w:szCs w:val="24"/>
            <w:lang w:val="fi-FI"/>
            <w:rPrChange w:author="Pöllänen Arto" w:date="2017-03-20T11:15:25.3046678" w:id="826947830">
              <w:rPr/>
            </w:rPrChange>
          </w:rPr>
          <w:t>lr_sanasto5</w:t>
        </w:r>
        <w:r w:rsidRPr="42DFE41A" w:rsidR="7C01AF56">
          <w:rPr>
            <w:rFonts w:ascii="Constantia" w:hAnsi="Constantia" w:eastAsia="Constantia" w:cs="Constantia"/>
            <w:noProof w:val="0"/>
            <w:sz w:val="24"/>
            <w:szCs w:val="24"/>
            <w:lang w:val="fi-FI"/>
            <w:rPrChange w:author="Pöllänen Arto" w:date="2017-03-20T11:15:25.3046678" w:id="1134015978">
              <w:rPr/>
            </w:rPrChange>
          </w:rPr>
          <w:t xml:space="preserve"> </w:t>
        </w:r>
      </w:ins>
      <w:ins w:author="Pöllänen Arto" w:date="2017-03-19T06:34:15.5468436" w:id="2000384883">
        <w:r w:rsidRPr="42DFE41A" w:rsidR="2B7847E6">
          <w:rPr>
            <w:rFonts w:ascii="Constantia" w:hAnsi="Constantia" w:eastAsia="Constantia" w:cs="Constantia"/>
            <w:noProof w:val="0"/>
            <w:sz w:val="24"/>
            <w:szCs w:val="24"/>
            <w:lang w:val="fi-FI"/>
            <w:rPrChange w:author="Pöllänen Arto" w:date="2017-03-20T11:15:25.3046678" w:id="975726953">
              <w:rPr/>
            </w:rPrChange>
          </w:rPr>
          <w:t xml:space="preserve">    </w:t>
        </w:r>
      </w:ins>
      <w:ins w:author="Pöllänen Arto" w:date="2017-03-19T06:23:37.8259069" w:id="1415456725">
        <w:r w:rsidRPr="42DFE41A" w:rsidR="7C01AF56">
          <w:rPr>
            <w:rFonts w:ascii="Constantia" w:hAnsi="Constantia" w:eastAsia="Constantia" w:cs="Constantia"/>
            <w:noProof w:val="0"/>
            <w:sz w:val="24"/>
            <w:szCs w:val="24"/>
            <w:lang w:val="fi-FI"/>
            <w:rPrChange w:author="Pöllänen Arto" w:date="2017-03-20T11:15:25.3046678" w:id="1059831604">
              <w:rPr/>
            </w:rPrChange>
          </w:rPr>
          <w:t>// 4 543 220 5-tavuista sanaa</w:t>
        </w:r>
      </w:ins>
    </w:p>
    <w:p xmlns:wp14="http://schemas.microsoft.com/office/word/2010/wordml" w:rsidR="009C4B18" w:rsidP="42DFE41A" w:rsidRDefault="006850BB" w14:paraId="682FEDBE" wp14:textId="5BE5F6E5" w14:noSpellErr="1">
      <w:pPr>
        <w:spacing w:before="100" w:beforeAutospacing="off" w:after="120" w:afterAutospacing="off"/>
        <w:rPr>
          <w:rFonts w:ascii="Constantia" w:hAnsi="Constantia" w:eastAsia="Constantia" w:cs="Constantia"/>
          <w:noProof w:val="0"/>
          <w:sz w:val="24"/>
          <w:szCs w:val="24"/>
          <w:lang w:val="fi-FI"/>
          <w:rPrChange w:author="Pöllänen Arto" w:date="2017-03-20T11:15:25.3046678" w:id="772911541">
            <w:rPr/>
          </w:rPrChange>
        </w:rPr>
        <w:pPrChange w:author="Pöllänen Arto" w:date="2017-03-20T11:15:25.3046678" w:id="528692935">
          <w:pPr/>
        </w:pPrChange>
      </w:pPr>
      <w:ins w:author="Pöllänen Arto" w:date="2017-03-19T06:23:37.8259069" w:id="81692411">
        <w:r w:rsidRPr="42DFE41A" w:rsidR="7C01AF56">
          <w:rPr>
            <w:rFonts w:ascii="Constantia" w:hAnsi="Constantia" w:eastAsia="Constantia" w:cs="Constantia"/>
            <w:noProof w:val="0"/>
            <w:sz w:val="24"/>
            <w:szCs w:val="24"/>
            <w:lang w:val="fi-FI"/>
            <w:rPrChange w:author="Pöllänen Arto" w:date="2017-03-20T11:15:25.3046678" w:id="1329940054">
              <w:rPr/>
            </w:rPrChange>
          </w:rPr>
          <w:t>lr_sanasto6</w:t>
        </w:r>
        <w:r w:rsidRPr="42DFE41A" w:rsidR="7C01AF56">
          <w:rPr>
            <w:rFonts w:ascii="Constantia" w:hAnsi="Constantia" w:eastAsia="Constantia" w:cs="Constantia"/>
            <w:noProof w:val="0"/>
            <w:sz w:val="24"/>
            <w:szCs w:val="24"/>
            <w:lang w:val="fi-FI"/>
            <w:rPrChange w:author="Pöllänen Arto" w:date="2017-03-20T11:15:25.3046678" w:id="2068913583">
              <w:rPr/>
            </w:rPrChange>
          </w:rPr>
          <w:t xml:space="preserve"> </w:t>
        </w:r>
      </w:ins>
      <w:ins w:author="Pöllänen Arto" w:date="2017-03-19T06:34:15.5468436" w:id="735523480">
        <w:r w:rsidRPr="42DFE41A" w:rsidR="2B7847E6">
          <w:rPr>
            <w:rFonts w:ascii="Constantia" w:hAnsi="Constantia" w:eastAsia="Constantia" w:cs="Constantia"/>
            <w:noProof w:val="0"/>
            <w:sz w:val="24"/>
            <w:szCs w:val="24"/>
            <w:lang w:val="fi-FI"/>
            <w:rPrChange w:author="Pöllänen Arto" w:date="2017-03-20T11:15:25.3046678" w:id="342365235">
              <w:rPr/>
            </w:rPrChange>
          </w:rPr>
          <w:t xml:space="preserve">    </w:t>
        </w:r>
      </w:ins>
      <w:ins w:author="Pöllänen Arto" w:date="2017-03-19T06:23:37.8259069" w:id="1498481766">
        <w:r w:rsidRPr="42DFE41A" w:rsidR="7C01AF56">
          <w:rPr>
            <w:rFonts w:ascii="Constantia" w:hAnsi="Constantia" w:eastAsia="Constantia" w:cs="Constantia"/>
            <w:noProof w:val="0"/>
            <w:sz w:val="24"/>
            <w:szCs w:val="24"/>
            <w:lang w:val="fi-FI"/>
            <w:rPrChange w:author="Pöllänen Arto" w:date="2017-03-20T11:15:25.3046678" w:id="960152925">
              <w:rPr/>
            </w:rPrChange>
          </w:rPr>
          <w:t>// 6 073 280 6-tavuiset sanat</w:t>
        </w:r>
      </w:ins>
    </w:p>
    <w:p xmlns:wp14="http://schemas.microsoft.com/office/word/2010/wordml" w:rsidR="009C4B18" w:rsidP="04EB8BA5" w:rsidRDefault="006850BB" w14:paraId="275FF552" wp14:textId="3339ED20">
      <w:pPr>
        <w:spacing w:before="100" w:beforeAutospacing="off" w:after="120" w:afterAutospacing="off"/>
        <w:rPr>
          <w:rFonts w:ascii="Constantia" w:hAnsi="Constantia" w:eastAsia="Constantia" w:cs="Constantia"/>
          <w:noProof w:val="0"/>
          <w:sz w:val="24"/>
          <w:szCs w:val="24"/>
          <w:lang w:val="fi-FI"/>
          <w:rPrChange w:author="Vieraileva osallistuja" w:date="2017-04-24T03:08:31.9501942" w:id="1334166888">
            <w:rPr/>
          </w:rPrChange>
        </w:rPr>
        <w:pPrChange w:author="Vieraileva osallistuja" w:date="2017-04-24T03:08:31.9501942" w:id="528692935">
          <w:pPr/>
        </w:pPrChange>
      </w:pPr>
      <w:ins w:author="Pöllänen Arto" w:date="2017-03-19T06:23:37.8259069" w:id="663877088">
        <w:proofErr w:type="spellStart"/>
        <w:r w:rsidRPr="42DFE41A" w:rsidR="7C01AF56">
          <w:rPr>
            <w:rFonts w:ascii="Constantia" w:hAnsi="Constantia" w:eastAsia="Constantia" w:cs="Constantia"/>
            <w:noProof w:val="0"/>
            <w:sz w:val="24"/>
            <w:szCs w:val="24"/>
            <w:lang w:val="fi-FI"/>
            <w:rPrChange w:author="Pöllänen Arto" w:date="2017-03-20T11:15:25.3046678" w:id="118658039">
              <w:rPr/>
            </w:rPrChange>
          </w:rPr>
          <w:t>lr_sanastoX</w:t>
        </w:r>
        <w:proofErr w:type="spellEnd"/>
        <w:r w:rsidRPr="42DFE41A" w:rsidR="7C01AF56">
          <w:rPr>
            <w:rFonts w:ascii="Constantia" w:hAnsi="Constantia" w:eastAsia="Constantia" w:cs="Constantia"/>
            <w:noProof w:val="0"/>
            <w:sz w:val="24"/>
            <w:szCs w:val="24"/>
            <w:lang w:val="fi-FI"/>
            <w:rPrChange w:author="Pöllänen Arto" w:date="2017-03-20T11:15:25.3046678" w:id="1896883715">
              <w:rPr/>
            </w:rPrChange>
          </w:rPr>
          <w:t xml:space="preserve"> </w:t>
        </w:r>
      </w:ins>
      <w:ins w:author="Pöllänen Arto" w:date="2017-03-19T06:34:15.5468436" w:id="431275947">
        <w:r w:rsidRPr="42DFE41A" w:rsidR="2B7847E6">
          <w:rPr>
            <w:rFonts w:ascii="Constantia" w:hAnsi="Constantia" w:eastAsia="Constantia" w:cs="Constantia"/>
            <w:noProof w:val="0"/>
            <w:sz w:val="24"/>
            <w:szCs w:val="24"/>
            <w:lang w:val="fi-FI"/>
            <w:rPrChange w:author="Pöllänen Arto" w:date="2017-03-20T11:15:25.3046678" w:id="1827188859">
              <w:rPr/>
            </w:rPrChange>
          </w:rPr>
          <w:t xml:space="preserve">    </w:t>
        </w:r>
      </w:ins>
      <w:ins w:author="Pöllänen Arto" w:date="2017-03-19T06:23:37.8259069" w:id="1759722175">
        <w:r w:rsidRPr="42DFE41A" w:rsidR="7C01AF56">
          <w:rPr>
            <w:rFonts w:ascii="Constantia" w:hAnsi="Constantia" w:eastAsia="Constantia" w:cs="Constantia"/>
            <w:noProof w:val="0"/>
            <w:sz w:val="24"/>
            <w:szCs w:val="24"/>
            <w:lang w:val="fi-FI"/>
            <w:rPrChange w:author="Pöllänen Arto" w:date="2017-03-20T11:15:25.3046678" w:id="153605123">
              <w:rPr/>
            </w:rPrChange>
          </w:rPr>
          <w:t>// 7 535 355 7-tavuista ja sitä pitempää sanaa</w:t>
        </w:r>
      </w:ins>
    </w:p>
    <w:p xmlns:wp14="http://schemas.microsoft.com/office/word/2010/wordml" w:rsidR="009C4B18" w:rsidP="42DFE41A" w:rsidRDefault="006850BB" w14:paraId="40E267D7" wp14:textId="55F94936">
      <w:pPr>
        <w:spacing w:before="100" w:beforeAutospacing="off" w:after="120" w:afterAutospacing="off"/>
        <w:rPr>
          <w:sz w:val="24"/>
          <w:szCs w:val="24"/>
          <w:rPrChange w:author="Pöllänen Arto" w:date="2017-03-20T11:15:25.3046678" w:id="1687704582">
            <w:rPr/>
          </w:rPrChange>
        </w:rPr>
        <w:pPrChange w:author="Pöllänen Arto" w:date="2017-03-20T11:15:25.3046678" w:id="528692935">
          <w:pPr/>
        </w:pPrChange>
      </w:pPr>
      <w:del w:author="Pöllänen Arto" w:date="2017-03-19T06:34:15.5468436" w:id="1268078195">
        <w:r w:rsidDel="2B7847E6">
          <w:br/>
        </w:r>
      </w:del>
    </w:p>
    <w:p xmlns:wp14="http://schemas.microsoft.com/office/word/2010/wordml" w:rsidR="009C4B18" w:rsidP="42DFE41A" w:rsidRDefault="006850BB" w14:paraId="70C0133D" wp14:textId="07A57700" w14:noSpellErr="1">
      <w:pPr>
        <w:spacing w:before="100" w:beforeAutospacing="off" w:after="120" w:afterAutospacing="off"/>
        <w:rPr>
          <w:rFonts w:ascii="Constantia" w:hAnsi="Constantia" w:eastAsia="Constantia" w:cs="Constantia"/>
          <w:noProof w:val="0"/>
          <w:sz w:val="24"/>
          <w:szCs w:val="24"/>
          <w:lang w:val="fi-FI"/>
          <w:rPrChange w:author="Pöllänen Arto" w:date="2017-03-20T11:15:25.3046678" w:id="1352260868">
            <w:rPr/>
          </w:rPrChange>
        </w:rPr>
        <w:pPrChange w:author="Pöllänen Arto" w:date="2017-03-20T11:15:25.3046678" w:id="528692935">
          <w:pPr/>
        </w:pPrChange>
      </w:pPr>
      <w:ins w:author="Pöllänen Arto" w:date="2017-03-19T06:23:37.8259069" w:id="478071055">
        <w:r w:rsidRPr="42DFE41A" w:rsidR="7C01AF56">
          <w:rPr>
            <w:rFonts w:ascii="Constantia" w:hAnsi="Constantia" w:eastAsia="Constantia" w:cs="Constantia"/>
            <w:noProof w:val="0"/>
            <w:sz w:val="24"/>
            <w:szCs w:val="24"/>
            <w:lang w:val="fi-FI"/>
            <w:rPrChange w:author="Pöllänen Arto" w:date="2017-03-20T11:15:25.3046678" w:id="1015234457">
              <w:rPr/>
            </w:rPrChange>
          </w:rPr>
          <w:t>muut sanastot:</w:t>
        </w:r>
      </w:ins>
    </w:p>
    <w:p xmlns:wp14="http://schemas.microsoft.com/office/word/2010/wordml" w:rsidR="009C4B18" w:rsidP="04EB8BA5" w:rsidRDefault="006850BB" w14:paraId="1C0A3587" wp14:textId="04549634">
      <w:pPr>
        <w:spacing w:before="100" w:beforeAutospacing="off" w:after="120" w:afterAutospacing="off"/>
        <w:rPr>
          <w:rFonts w:ascii="Constantia" w:hAnsi="Constantia" w:eastAsia="Constantia" w:cs="Constantia"/>
          <w:noProof w:val="0"/>
          <w:sz w:val="24"/>
          <w:szCs w:val="24"/>
          <w:lang w:val="fi-FI"/>
          <w:rPrChange w:author="Vieraileva osallistuja" w:date="2017-04-24T03:08:31.9501942" w:id="1138640237">
            <w:rPr/>
          </w:rPrChange>
        </w:rPr>
        <w:pPrChange w:author="Vieraileva osallistuja" w:date="2017-04-24T03:08:31.9501942" w:id="528692935">
          <w:pPr/>
        </w:pPrChange>
      </w:pPr>
      <w:ins w:author="Pöllänen Arto" w:date="2017-03-19T06:23:37.8259069" w:id="1307129177">
        <w:proofErr w:type="spellStart"/>
        <w:r w:rsidRPr="42DFE41A" w:rsidR="7C01AF56">
          <w:rPr>
            <w:rFonts w:ascii="Constantia" w:hAnsi="Constantia" w:eastAsia="Constantia" w:cs="Constantia"/>
            <w:noProof w:val="0"/>
            <w:sz w:val="24"/>
            <w:szCs w:val="24"/>
            <w:lang w:val="fi-FI"/>
            <w:rPrChange w:author="Pöllänen Arto" w:date="2017-03-20T11:15:25.3046678" w:id="324145963">
              <w:rPr/>
            </w:rPrChange>
          </w:rPr>
          <w:t>lr_sanasto_biiseistä</w:t>
        </w:r>
        <w:proofErr w:type="spellEnd"/>
        <w:r w:rsidRPr="42DFE41A" w:rsidR="7C01AF56">
          <w:rPr>
            <w:rFonts w:ascii="Constantia" w:hAnsi="Constantia" w:eastAsia="Constantia" w:cs="Constantia"/>
            <w:noProof w:val="0"/>
            <w:sz w:val="24"/>
            <w:szCs w:val="24"/>
            <w:lang w:val="fi-FI"/>
            <w:rPrChange w:author="Pöllänen Arto" w:date="2017-03-20T11:15:25.3046678" w:id="254689889">
              <w:rPr/>
            </w:rPrChange>
          </w:rPr>
          <w:t xml:space="preserve"> </w:t>
        </w:r>
      </w:ins>
      <w:ins w:author="Pöllänen Arto" w:date="2017-03-19T06:34:15.5468436" w:id="1928984034">
        <w:r w:rsidRPr="42DFE41A" w:rsidR="2B7847E6">
          <w:rPr>
            <w:rFonts w:ascii="Constantia" w:hAnsi="Constantia" w:eastAsia="Constantia" w:cs="Constantia"/>
            <w:noProof w:val="0"/>
            <w:sz w:val="24"/>
            <w:szCs w:val="24"/>
            <w:lang w:val="fi-FI"/>
            <w:rPrChange w:author="Pöllänen Arto" w:date="2017-03-20T11:15:25.3046678" w:id="1526205226">
              <w:rPr/>
            </w:rPrChange>
          </w:rPr>
          <w:t xml:space="preserve">  </w:t>
        </w:r>
      </w:ins>
      <w:ins w:author="Pöllänen Arto" w:date="2017-03-19T06:23:37.8259069" w:id="938875236">
        <w:r w:rsidRPr="42DFE41A" w:rsidR="7C01AF56">
          <w:rPr>
            <w:rFonts w:ascii="Constantia" w:hAnsi="Constantia" w:eastAsia="Constantia" w:cs="Constantia"/>
            <w:noProof w:val="0"/>
            <w:sz w:val="24"/>
            <w:szCs w:val="24"/>
            <w:lang w:val="fi-FI"/>
            <w:rPrChange w:author="Pöllänen Arto" w:date="2017-03-20T11:15:25.3046678" w:id="1193458703">
              <w:rPr/>
            </w:rPrChange>
          </w:rPr>
          <w:t>// 102800 1-16 -tavuista sanaa jotka on koottu 3944 sanoituksesta</w:t>
        </w:r>
      </w:ins>
    </w:p>
    <w:p xmlns:wp14="http://schemas.microsoft.com/office/word/2010/wordml" w:rsidR="009C4B18" w:rsidP="04EB8BA5" w:rsidRDefault="006850BB" w14:paraId="70293CD4" wp14:textId="7FA71480">
      <w:pPr>
        <w:spacing w:before="100" w:beforeAutospacing="off" w:after="120" w:afterAutospacing="off"/>
        <w:rPr>
          <w:rFonts w:ascii="Constantia" w:hAnsi="Constantia" w:eastAsia="Constantia" w:cs="Constantia"/>
          <w:noProof w:val="0"/>
          <w:sz w:val="24"/>
          <w:szCs w:val="24"/>
          <w:lang w:val="fi-FI"/>
          <w:rPrChange w:author="Vieraileva osallistuja" w:date="2017-04-24T03:08:31.9501942" w:id="1265500488">
            <w:rPr/>
          </w:rPrChange>
        </w:rPr>
        <w:pPrChange w:author="Vieraileva osallistuja" w:date="2017-04-24T03:08:31.9501942" w:id="528692935">
          <w:pPr/>
        </w:pPrChange>
      </w:pPr>
      <w:ins w:author="Pöllänen Arto" w:date="2017-03-19T06:23:37.8259069" w:id="1476733012">
        <w:proofErr w:type="spellStart"/>
        <w:r w:rsidRPr="42DFE41A" w:rsidR="7C01AF56">
          <w:rPr>
            <w:rFonts w:ascii="Constantia" w:hAnsi="Constantia" w:eastAsia="Constantia" w:cs="Constantia"/>
            <w:noProof w:val="0"/>
            <w:sz w:val="24"/>
            <w:szCs w:val="24"/>
            <w:lang w:val="fi-FI"/>
            <w:rPrChange w:author="Pöllänen Arto" w:date="2017-03-20T11:15:25.3046678" w:id="566382367">
              <w:rPr/>
            </w:rPrChange>
          </w:rPr>
          <w:t>lr_sanasto_yleiset</w:t>
        </w:r>
        <w:proofErr w:type="spellEnd"/>
        <w:r w:rsidRPr="42DFE41A" w:rsidR="7C01AF56">
          <w:rPr>
            <w:rFonts w:ascii="Constantia" w:hAnsi="Constantia" w:eastAsia="Constantia" w:cs="Constantia"/>
            <w:noProof w:val="0"/>
            <w:sz w:val="24"/>
            <w:szCs w:val="24"/>
            <w:lang w:val="fi-FI"/>
            <w:rPrChange w:author="Pöllänen Arto" w:date="2017-03-20T11:15:25.3046678" w:id="589349534">
              <w:rPr/>
            </w:rPrChange>
          </w:rPr>
          <w:t xml:space="preserve"> </w:t>
        </w:r>
      </w:ins>
      <w:ins w:author="Pöllänen Arto" w:date="2017-03-19T06:34:15.5468436" w:id="1586700582">
        <w:r w:rsidRPr="42DFE41A" w:rsidR="2B7847E6">
          <w:rPr>
            <w:rFonts w:ascii="Constantia" w:hAnsi="Constantia" w:eastAsia="Constantia" w:cs="Constantia"/>
            <w:noProof w:val="0"/>
            <w:sz w:val="24"/>
            <w:szCs w:val="24"/>
            <w:lang w:val="fi-FI"/>
            <w:rPrChange w:author="Pöllänen Arto" w:date="2017-03-20T11:15:25.3046678" w:id="1525232268">
              <w:rPr/>
            </w:rPrChange>
          </w:rPr>
          <w:t xml:space="preserve">    </w:t>
        </w:r>
      </w:ins>
      <w:ins w:author="Pöllänen Arto" w:date="2017-03-19T06:23:37.8259069" w:id="36169612">
        <w:r w:rsidRPr="42DFE41A" w:rsidR="7C01AF56">
          <w:rPr>
            <w:rFonts w:ascii="Constantia" w:hAnsi="Constantia" w:eastAsia="Constantia" w:cs="Constantia"/>
            <w:noProof w:val="0"/>
            <w:sz w:val="24"/>
            <w:szCs w:val="24"/>
            <w:lang w:val="fi-FI"/>
            <w:rPrChange w:author="Pöllänen Arto" w:date="2017-03-20T11:15:25.3046678" w:id="1306806070">
              <w:rPr/>
            </w:rPrChange>
          </w:rPr>
          <w:t>// 5545 1-4 -tavuista sana suomenkielen yleisimpien sanojen tilastosta</w:t>
        </w:r>
      </w:ins>
    </w:p>
    <w:p xmlns:wp14="http://schemas.microsoft.com/office/word/2010/wordml" w:rsidR="009C4B18" w:rsidP="42DFE41A" w:rsidRDefault="006850BB" w14:paraId="726238FA" wp14:textId="281942BC" w14:noSpellErr="1">
      <w:pPr>
        <w:spacing w:before="100" w:beforeAutospacing="off" w:after="120" w:afterAutospacing="off"/>
        <w:rPr>
          <w:rFonts w:ascii="Constantia" w:hAnsi="Constantia" w:eastAsia="Constantia" w:cs="Constantia"/>
          <w:noProof w:val="0"/>
          <w:sz w:val="24"/>
          <w:szCs w:val="24"/>
          <w:lang w:val="fi-FI"/>
          <w:rPrChange w:author="Pöllänen Arto" w:date="2017-03-20T11:15:25.3046678" w:id="1040135933">
            <w:rPr/>
          </w:rPrChange>
        </w:rPr>
        <w:pPrChange w:author="Pöllänen Arto" w:date="2017-03-20T11:15:25.3046678" w:id="528692935">
          <w:pPr/>
        </w:pPrChange>
      </w:pPr>
      <w:ins w:author="Pöllänen Arto" w:date="2017-03-19T06:23:37.8259069" w:id="770338496">
        <w:r w:rsidRPr="42DFE41A" w:rsidR="7C01AF56">
          <w:rPr>
            <w:rFonts w:ascii="Constantia" w:hAnsi="Constantia" w:eastAsia="Constantia" w:cs="Constantia"/>
            <w:noProof w:val="0"/>
            <w:sz w:val="24"/>
            <w:szCs w:val="24"/>
            <w:lang w:val="fi-FI"/>
            <w:rPrChange w:author="Pöllänen Arto" w:date="2017-03-20T11:15:25.3046678" w:id="1500134532">
              <w:rPr/>
            </w:rPrChange>
          </w:rPr>
          <w:t>lr_sanasto_k18</w:t>
        </w:r>
        <w:r w:rsidRPr="42DFE41A" w:rsidR="7C01AF56">
          <w:rPr>
            <w:rFonts w:ascii="Constantia" w:hAnsi="Constantia" w:eastAsia="Constantia" w:cs="Constantia"/>
            <w:noProof w:val="0"/>
            <w:sz w:val="24"/>
            <w:szCs w:val="24"/>
            <w:lang w:val="fi-FI"/>
            <w:rPrChange w:author="Pöllänen Arto" w:date="2017-03-20T11:15:25.3046678" w:id="1711131752">
              <w:rPr/>
            </w:rPrChange>
          </w:rPr>
          <w:t xml:space="preserve"> </w:t>
        </w:r>
      </w:ins>
      <w:ins w:author="Pöllänen Arto" w:date="2017-03-19T06:34:46.2909067" w:id="303698882">
        <w:r w:rsidRPr="42DFE41A" w:rsidR="297B07CB">
          <w:rPr>
            <w:rFonts w:ascii="Constantia" w:hAnsi="Constantia" w:eastAsia="Constantia" w:cs="Constantia"/>
            <w:noProof w:val="0"/>
            <w:sz w:val="24"/>
            <w:szCs w:val="24"/>
            <w:lang w:val="fi-FI"/>
            <w:rPrChange w:author="Pöllänen Arto" w:date="2017-03-20T11:15:25.3046678" w:id="538257683">
              <w:rPr/>
            </w:rPrChange>
          </w:rPr>
          <w:t xml:space="preserve">         </w:t>
        </w:r>
      </w:ins>
      <w:ins w:author="Pöllänen Arto" w:date="2017-03-19T06:23:37.8259069" w:id="1516264857">
        <w:r w:rsidRPr="42DFE41A" w:rsidR="7C01AF56">
          <w:rPr>
            <w:rFonts w:ascii="Constantia" w:hAnsi="Constantia" w:eastAsia="Constantia" w:cs="Constantia"/>
            <w:noProof w:val="0"/>
            <w:sz w:val="24"/>
            <w:szCs w:val="24"/>
            <w:lang w:val="fi-FI"/>
            <w:rPrChange w:author="Pöllänen Arto" w:date="2017-03-20T11:15:25.3046678" w:id="921831201">
              <w:rPr/>
            </w:rPrChange>
          </w:rPr>
          <w:t>// 18300 2..4 -tavuista alatyylin sanaa</w:t>
        </w:r>
      </w:ins>
    </w:p>
    <w:p xmlns:wp14="http://schemas.microsoft.com/office/word/2010/wordml" w:rsidR="009C4B18" w:rsidP="42DFE41A" w:rsidRDefault="006850BB" w14:paraId="412BCAEA" wp14:textId="7FD3F4A2">
      <w:pPr>
        <w:spacing w:before="100" w:beforeAutospacing="off" w:after="120" w:afterAutospacing="off"/>
        <w:rPr>
          <w:sz w:val="24"/>
          <w:szCs w:val="24"/>
          <w:rPrChange w:author="Pöllänen Arto" w:date="2017-03-20T11:15:25.3046678" w:id="2063356303">
            <w:rPr/>
          </w:rPrChange>
        </w:rPr>
        <w:pPrChange w:author="Pöllänen Arto" w:date="2017-03-20T11:15:25.3046678" w:id="528692935">
          <w:pPr/>
        </w:pPrChange>
      </w:pPr>
      <w:del w:author="Pöllänen Arto" w:date="2017-03-19T06:34:46.2909067" w:id="443313365">
        <w:r w:rsidDel="297B07CB">
          <w:br/>
        </w:r>
      </w:del>
    </w:p>
    <w:p xmlns:wp14="http://schemas.microsoft.com/office/word/2010/wordml" w:rsidR="009C4B18" w:rsidP="04EB8BA5" w:rsidRDefault="006850BB" w14:paraId="15518292" wp14:textId="59F82178">
      <w:pPr>
        <w:spacing w:before="100" w:beforeAutospacing="off" w:after="120" w:afterAutospacing="off"/>
        <w:rPr>
          <w:rFonts w:ascii="Constantia" w:hAnsi="Constantia" w:eastAsia="Constantia" w:cs="Constantia"/>
          <w:noProof w:val="0"/>
          <w:sz w:val="24"/>
          <w:szCs w:val="24"/>
          <w:lang w:val="fi-FI"/>
          <w:rPrChange w:author="Vieraileva osallistuja" w:date="2017-04-24T03:08:31.9501942" w:id="305226605">
            <w:rPr/>
          </w:rPrChange>
        </w:rPr>
        <w:rPr/>
        <w:pPrChange w:author="Vieraileva osallistuja" w:date="2017-04-24T03:08:31.9501942" w:id="528692935">
          <w:pPr/>
        </w:pPrChange>
      </w:pPr>
      <w:ins w:author="Pöllänen Arto" w:date="2017-03-19T06:23:37.8259069" w:id="1110030415">
        <w:r w:rsidRPr="42DFE41A" w:rsidR="7C01AF56">
          <w:rPr>
            <w:rFonts w:ascii="Constantia" w:hAnsi="Constantia" w:eastAsia="Constantia" w:cs="Constantia"/>
            <w:noProof w:val="0"/>
            <w:sz w:val="24"/>
            <w:szCs w:val="24"/>
            <w:lang w:val="fi-FI"/>
            <w:rPrChange w:author="Pöllänen Arto" w:date="2017-03-20T11:15:25.3046678" w:id="1283060322">
              <w:rPr/>
            </w:rPrChange>
          </w:rPr>
          <w:t xml:space="preserve">Laaja sanasto (lr_sanasto1..6 ja </w:t>
        </w:r>
        <w:proofErr w:type="spellStart"/>
        <w:r w:rsidRPr="42DFE41A" w:rsidR="7C01AF56">
          <w:rPr>
            <w:rFonts w:ascii="Constantia" w:hAnsi="Constantia" w:eastAsia="Constantia" w:cs="Constantia"/>
            <w:noProof w:val="0"/>
            <w:sz w:val="24"/>
            <w:szCs w:val="24"/>
            <w:lang w:val="fi-FI"/>
            <w:rPrChange w:author="Pöllänen Arto" w:date="2017-03-20T11:15:25.3046678" w:id="1550136142">
              <w:rPr/>
            </w:rPrChange>
          </w:rPr>
          <w:t>lr_sanastoX</w:t>
        </w:r>
        <w:proofErr w:type="spellEnd"/>
        <w:r w:rsidRPr="42DFE41A" w:rsidR="7C01AF56">
          <w:rPr>
            <w:rFonts w:ascii="Constantia" w:hAnsi="Constantia" w:eastAsia="Constantia" w:cs="Constantia"/>
            <w:noProof w:val="0"/>
            <w:sz w:val="24"/>
            <w:szCs w:val="24"/>
            <w:lang w:val="fi-FI"/>
            <w:rPrChange w:author="Pöllänen Arto" w:date="2017-03-20T11:15:25.3046678" w:id="1159942789">
              <w:rPr/>
            </w:rPrChange>
          </w:rPr>
          <w:t xml:space="preserve">) perustuu suomenkielen Perussanakirjan sanastoon jonka joku harrastaja on koneellisesti taivuttanut kaikkiin taivutusmuotoihinsa. Kun Perussanakirjassa on ehkä 100 000 sanaa, on taivutettuja sanoja yli 20 000 000. Näistä sanoista tiedetään myös sanan yksikkö/monikko, sanaluokka ja </w:t>
        </w:r>
        <w:proofErr w:type="spellStart"/>
        <w:r w:rsidRPr="42DFE41A" w:rsidR="7C01AF56">
          <w:rPr>
            <w:rFonts w:ascii="Constantia" w:hAnsi="Constantia" w:eastAsia="Constantia" w:cs="Constantia"/>
            <w:noProof w:val="0"/>
            <w:sz w:val="24"/>
            <w:szCs w:val="24"/>
            <w:lang w:val="fi-FI"/>
            <w:rPrChange w:author="Pöllänen Arto" w:date="2017-03-20T11:15:25.3046678" w:id="1195045567">
              <w:rPr/>
            </w:rPrChange>
          </w:rPr>
          <w:t>taivtusmuoto</w:t>
        </w:r>
        <w:proofErr w:type="spellEnd"/>
        <w:r w:rsidRPr="42DFE41A" w:rsidR="7C01AF56">
          <w:rPr>
            <w:rFonts w:ascii="Constantia" w:hAnsi="Constantia" w:eastAsia="Constantia" w:cs="Constantia"/>
            <w:noProof w:val="0"/>
            <w:sz w:val="24"/>
            <w:szCs w:val="24"/>
            <w:lang w:val="fi-FI"/>
            <w:rPrChange w:author="Pöllänen Arto" w:date="2017-03-20T11:15:25.3046678" w:id="1249149620">
              <w:rPr/>
            </w:rPrChange>
          </w:rPr>
          <w:t>. Muissa sanastoissa (</w:t>
        </w:r>
        <w:proofErr w:type="spellStart"/>
        <w:r w:rsidRPr="42DFE41A" w:rsidR="7C01AF56">
          <w:rPr>
            <w:rFonts w:ascii="Constantia" w:hAnsi="Constantia" w:eastAsia="Constantia" w:cs="Constantia"/>
            <w:noProof w:val="0"/>
            <w:sz w:val="24"/>
            <w:szCs w:val="24"/>
            <w:lang w:val="fi-FI"/>
            <w:rPrChange w:author="Pöllänen Arto" w:date="2017-03-20T11:15:25.3046678" w:id="434781389">
              <w:rPr/>
            </w:rPrChange>
          </w:rPr>
          <w:t>lr_sanasto_biiseistä</w:t>
        </w:r>
        <w:proofErr w:type="spellEnd"/>
        <w:r w:rsidRPr="42DFE41A" w:rsidR="7C01AF56">
          <w:rPr>
            <w:rFonts w:ascii="Constantia" w:hAnsi="Constantia" w:eastAsia="Constantia" w:cs="Constantia"/>
            <w:noProof w:val="0"/>
            <w:sz w:val="24"/>
            <w:szCs w:val="24"/>
            <w:lang w:val="fi-FI"/>
            <w:rPrChange w:author="Pöllänen Arto" w:date="2017-03-20T11:15:25.3046678" w:id="615419102">
              <w:rPr/>
            </w:rPrChange>
          </w:rPr>
          <w:t xml:space="preserve">, </w:t>
        </w:r>
        <w:proofErr w:type="spellStart"/>
        <w:r w:rsidRPr="42DFE41A" w:rsidR="7C01AF56">
          <w:rPr>
            <w:rFonts w:ascii="Constantia" w:hAnsi="Constantia" w:eastAsia="Constantia" w:cs="Constantia"/>
            <w:noProof w:val="0"/>
            <w:sz w:val="24"/>
            <w:szCs w:val="24"/>
            <w:lang w:val="fi-FI"/>
            <w:rPrChange w:author="Pöllänen Arto" w:date="2017-03-20T11:15:25.3046678" w:id="1795553507">
              <w:rPr/>
            </w:rPrChange>
          </w:rPr>
          <w:t>lr_sanasto_yleiset</w:t>
        </w:r>
        <w:proofErr w:type="spellEnd"/>
        <w:r w:rsidRPr="42DFE41A" w:rsidR="7C01AF56">
          <w:rPr>
            <w:rFonts w:ascii="Constantia" w:hAnsi="Constantia" w:eastAsia="Constantia" w:cs="Constantia"/>
            <w:noProof w:val="0"/>
            <w:sz w:val="24"/>
            <w:szCs w:val="24"/>
            <w:lang w:val="fi-FI"/>
            <w:rPrChange w:author="Pöllänen Arto" w:date="2017-03-20T11:15:25.3046678" w:id="2063160719">
              <w:rPr/>
            </w:rPrChange>
          </w:rPr>
          <w:t xml:space="preserve"> ja lr_sanasto_k18) o</w:t>
        </w:r>
      </w:ins>
      <w:ins w:author="Pöllänen Arto" w:date="2017-03-19T06:35:16.1573416" w:id="441463999">
        <w:r w:rsidRPr="42DFE41A" w:rsidR="73A7A474">
          <w:rPr>
            <w:rFonts w:ascii="Constantia" w:hAnsi="Constantia" w:eastAsia="Constantia" w:cs="Constantia"/>
            <w:noProof w:val="0"/>
            <w:sz w:val="24"/>
            <w:szCs w:val="24"/>
            <w:lang w:val="fi-FI"/>
            <w:rPrChange w:author="Pöllänen Arto" w:date="2017-03-20T11:15:25.3046678" w:id="909920903">
              <w:rPr/>
            </w:rPrChange>
          </w:rPr>
          <w:t xml:space="preserve">vat</w:t>
        </w:r>
        <w:r w:rsidRPr="42DFE41A" w:rsidR="7C01AF56">
          <w:rPr>
            <w:rFonts w:ascii="Constantia" w:hAnsi="Constantia" w:eastAsia="Constantia" w:cs="Constantia"/>
            <w:noProof w:val="0"/>
            <w:sz w:val="24"/>
            <w:szCs w:val="24"/>
            <w:lang w:val="fi-FI"/>
            <w:rPrChange w:author="Pöllänen Arto" w:date="2017-03-20T11:15:25.3046678" w:id="1020590027">
              <w:rPr/>
            </w:rPrChange>
          </w:rPr>
          <w:t xml:space="preserve"> nämä tiedot mukana vain silloin</w:t>
        </w:r>
      </w:ins>
      <w:ins w:author="Pöllänen Arto" w:date="2017-03-20T11:47:43.5273498" w:id="236081191">
        <w:r w:rsidRPr="42DFE41A" w:rsidR="47C89040">
          <w:rPr>
            <w:rFonts w:ascii="Constantia" w:hAnsi="Constantia" w:eastAsia="Constantia" w:cs="Constantia"/>
            <w:noProof w:val="0"/>
            <w:sz w:val="24"/>
            <w:szCs w:val="24"/>
            <w:lang w:val="fi-FI"/>
            <w:rPrChange w:author="Pöllänen Arto" w:date="2017-03-20T11:15:25.3046678" w:id="1139917034">
              <w:rPr/>
            </w:rPrChange>
          </w:rPr>
          <w:t xml:space="preserve">,</w:t>
        </w:r>
      </w:ins>
      <w:ins w:author="Pöllänen Arto" w:date="2017-03-19T06:35:16.1573416" w:id="818734344">
        <w:r w:rsidRPr="42DFE41A" w:rsidR="7C01AF56">
          <w:rPr>
            <w:rFonts w:ascii="Constantia" w:hAnsi="Constantia" w:eastAsia="Constantia" w:cs="Constantia"/>
            <w:noProof w:val="0"/>
            <w:sz w:val="24"/>
            <w:szCs w:val="24"/>
            <w:lang w:val="fi-FI"/>
            <w:rPrChange w:author="Pöllänen Arto" w:date="2017-03-20T11:15:25.3046678" w:id="1262742020">
              <w:rPr/>
            </w:rPrChange>
          </w:rPr>
          <w:t xml:space="preserve"> kun sama sana löytyy myös laajasta sanastosta.</w:t>
        </w:r>
      </w:ins>
      <w:ins w:author="Pöllänen Arto" w:date="2017-03-19T06:23:37.8259069" w:id="944790745">
        <w:r w:rsidRPr="42DFE41A" w:rsidR="7C01AF56">
          <w:rPr>
            <w:rFonts w:ascii="Constantia" w:hAnsi="Constantia" w:eastAsia="Constantia" w:cs="Constantia"/>
            <w:noProof w:val="0"/>
            <w:sz w:val="24"/>
            <w:szCs w:val="24"/>
            <w:lang w:val="fi-FI"/>
            <w:rPrChange w:author="Pöllänen Arto" w:date="2017-03-20T11:15:25.3046678" w:id="1651971284">
              <w:rPr/>
            </w:rPrChange>
          </w:rPr>
          <w:t xml:space="preserve"> </w:t>
        </w:r>
      </w:ins>
      <w:del w:author="Pöllänen Arto" w:date="2017-03-19T06:35:16.1573416" w:id="1283980831">
        <w:r w:rsidDel="73A7A474">
          <w:br/>
        </w:r>
      </w:del>
      <w:del w:author="Pöllänen Arto" w:date="2017-03-19T06:34:46.2909067" w:id="2066086380">
        <w:r w:rsidDel="297B07CB">
          <w:br/>
        </w:r>
      </w:del>
    </w:p>
    <w:p xmlns:wp14="http://schemas.microsoft.com/office/word/2010/wordml" w:rsidR="009C4B18" w:rsidP="42DFE41A" w:rsidRDefault="006850BB" w14:paraId="77749B6A" wp14:textId="74AF6774" w14:noSpellErr="1">
      <w:pPr>
        <w:spacing w:before="100" w:beforeAutospacing="off" w:after="120" w:afterAutospacing="off"/>
        <w:rPr>
          <w:rFonts w:ascii="Constantia" w:hAnsi="Constantia" w:eastAsia="Constantia" w:cs="Constantia"/>
          <w:noProof w:val="0"/>
          <w:sz w:val="24"/>
          <w:szCs w:val="24"/>
          <w:lang w:val="fi-FI"/>
          <w:rPrChange w:author="Pöllänen Arto" w:date="2017-03-20T11:15:25.3046678" w:id="1452396745">
            <w:rPr/>
          </w:rPrChange>
        </w:rPr>
        <w:pPrChange w:author="Pöllänen Arto" w:date="2017-03-20T11:15:25.3046678" w:id="528692935">
          <w:pPr/>
        </w:pPrChange>
      </w:pPr>
      <w:ins w:author="Pöllänen Arto" w:date="2017-03-19T06:23:37.8259069" w:id="1543543021">
        <w:r w:rsidRPr="42DFE41A" w:rsidR="7C01AF56">
          <w:rPr>
            <w:rFonts w:ascii="Constantia" w:hAnsi="Constantia" w:eastAsia="Constantia" w:cs="Constantia"/>
            <w:noProof w:val="0"/>
            <w:sz w:val="24"/>
            <w:szCs w:val="24"/>
            <w:lang w:val="fi-FI"/>
            <w:rPrChange w:author="Pöllänen Arto" w:date="2017-03-20T11:15:25.3046678" w:id="807618245">
              <w:rPr/>
            </w:rPrChange>
          </w:rPr>
          <w:t>Sanastotauluissa on seuraavat kentät:</w:t>
        </w:r>
      </w:ins>
    </w:p>
    <w:p xmlns:wp14="http://schemas.microsoft.com/office/word/2010/wordml" w:rsidR="009C4B18" w:rsidP="42DFE41A" w:rsidRDefault="006850BB" w14:paraId="6C202A88" wp14:textId="60256E80" w14:noSpellErr="1">
      <w:pPr>
        <w:spacing w:before="100" w:beforeAutospacing="off" w:after="120" w:afterAutospacing="off"/>
        <w:rPr>
          <w:rFonts w:ascii="Constantia" w:hAnsi="Constantia" w:eastAsia="Constantia" w:cs="Constantia"/>
          <w:noProof w:val="0"/>
          <w:sz w:val="24"/>
          <w:szCs w:val="24"/>
          <w:lang w:val="fi-FI"/>
          <w:rPrChange w:author="Pöllänen Arto" w:date="2017-03-20T11:15:25.3046678" w:id="1914757011">
            <w:rPr/>
          </w:rPrChange>
        </w:rPr>
        <w:pPrChange w:author="Pöllänen Arto" w:date="2017-03-20T11:15:25.3046678" w:id="528692935">
          <w:pPr/>
        </w:pPrChange>
      </w:pPr>
      <w:ins w:author="Pöllänen Arto" w:date="2017-03-19T06:23:37.8259069" w:id="930704032">
        <w:r w:rsidRPr="42DFE41A" w:rsidR="7C01AF56">
          <w:rPr>
            <w:rFonts w:ascii="Constantia" w:hAnsi="Constantia" w:eastAsia="Constantia" w:cs="Constantia"/>
            <w:noProof w:val="0"/>
            <w:sz w:val="24"/>
            <w:szCs w:val="24"/>
            <w:lang w:val="fi-FI"/>
            <w:rPrChange w:author="Pöllänen Arto" w:date="2017-03-20T11:15:25.3046678" w:id="173951749">
              <w:rPr/>
            </w:rPrChange>
          </w:rPr>
          <w:t xml:space="preserve">- id          </w:t>
        </w:r>
        <w:r w:rsidRPr="42DFE41A" w:rsidR="7C01AF56">
          <w:rPr>
            <w:rFonts w:ascii="Constantia" w:hAnsi="Constantia" w:eastAsia="Constantia" w:cs="Constantia"/>
            <w:noProof w:val="0"/>
            <w:sz w:val="24"/>
            <w:szCs w:val="24"/>
            <w:lang w:val="fi-FI"/>
            <w:rPrChange w:author="Pöllänen Arto" w:date="2017-03-20T11:15:25.3046678" w:id="1597372809">
              <w:rPr/>
            </w:rPrChange>
          </w:rPr>
          <w:t xml:space="preserve"> </w:t>
        </w:r>
      </w:ins>
      <w:ins w:author="Pöllänen Arto" w:date="2017-03-19T06:35:16.1573416" w:id="1002759020">
        <w:r w:rsidRPr="42DFE41A" w:rsidR="73A7A474">
          <w:rPr>
            <w:rFonts w:ascii="Constantia" w:hAnsi="Constantia" w:eastAsia="Constantia" w:cs="Constantia"/>
            <w:noProof w:val="0"/>
            <w:sz w:val="24"/>
            <w:szCs w:val="24"/>
            <w:lang w:val="fi-FI"/>
            <w:rPrChange w:author="Pöllänen Arto" w:date="2017-03-20T11:15:25.3046678" w:id="465388244">
              <w:rPr/>
            </w:rPrChange>
          </w:rPr>
          <w:t xml:space="preserve">         </w:t>
        </w:r>
      </w:ins>
      <w:ins w:author="Pöllänen Arto" w:date="2017-03-19T06:23:37.8259069" w:id="109703913">
        <w:r w:rsidRPr="42DFE41A" w:rsidR="7C01AF56">
          <w:rPr>
            <w:rFonts w:ascii="Constantia" w:hAnsi="Constantia" w:eastAsia="Constantia" w:cs="Constantia"/>
            <w:noProof w:val="0"/>
            <w:sz w:val="24"/>
            <w:szCs w:val="24"/>
            <w:lang w:val="fi-FI"/>
            <w:rPrChange w:author="Pöllänen Arto" w:date="2017-03-20T11:15:25.3046678" w:id="319955404">
              <w:rPr/>
            </w:rPrChange>
          </w:rPr>
          <w:t xml:space="preserve">// (INT) uniikki tunniste </w:t>
        </w:r>
      </w:ins>
    </w:p>
    <w:p xmlns:wp14="http://schemas.microsoft.com/office/word/2010/wordml" w:rsidR="009C4B18" w:rsidP="42DFE41A" w:rsidRDefault="006850BB" w14:paraId="4D9B5F5F" wp14:textId="061D0156" w14:noSpellErr="1">
      <w:pPr>
        <w:spacing w:before="100" w:beforeAutospacing="off" w:after="120" w:afterAutospacing="off"/>
        <w:rPr>
          <w:rFonts w:ascii="Constantia" w:hAnsi="Constantia" w:eastAsia="Constantia" w:cs="Constantia"/>
          <w:noProof w:val="0"/>
          <w:sz w:val="24"/>
          <w:szCs w:val="24"/>
          <w:lang w:val="fi-FI"/>
          <w:rPrChange w:author="Pöllänen Arto" w:date="2017-03-20T11:15:25.3046678" w:id="584033206">
            <w:rPr/>
          </w:rPrChange>
        </w:rPr>
        <w:pPrChange w:author="Pöllänen Arto" w:date="2017-03-20T11:15:25.3046678" w:id="528692935">
          <w:pPr/>
        </w:pPrChange>
      </w:pPr>
      <w:ins w:author="Pöllänen Arto" w:date="2017-03-19T06:23:37.8259069" w:id="625704362">
        <w:r w:rsidRPr="42DFE41A" w:rsidR="7C01AF56">
          <w:rPr>
            <w:rFonts w:ascii="Constantia" w:hAnsi="Constantia" w:eastAsia="Constantia" w:cs="Constantia"/>
            <w:noProof w:val="0"/>
            <w:sz w:val="24"/>
            <w:szCs w:val="24"/>
            <w:lang w:val="fi-FI"/>
            <w:rPrChange w:author="Pöllänen Arto" w:date="2017-03-20T11:15:25.3046678" w:id="575219377">
              <w:rPr/>
            </w:rPrChange>
          </w:rPr>
          <w:t xml:space="preserve">- tavuja       </w:t>
        </w:r>
        <w:r w:rsidRPr="42DFE41A" w:rsidR="7C01AF56">
          <w:rPr>
            <w:rFonts w:ascii="Constantia" w:hAnsi="Constantia" w:eastAsia="Constantia" w:cs="Constantia"/>
            <w:noProof w:val="0"/>
            <w:sz w:val="24"/>
            <w:szCs w:val="24"/>
            <w:lang w:val="fi-FI"/>
            <w:rPrChange w:author="Pöllänen Arto" w:date="2017-03-20T11:15:25.3046678" w:id="990911207">
              <w:rPr/>
            </w:rPrChange>
          </w:rPr>
          <w:t xml:space="preserve"> </w:t>
        </w:r>
      </w:ins>
      <w:ins w:author="Pöllänen Arto" w:date="2017-03-19T06:35:16.1573416" w:id="144429383">
        <w:r w:rsidRPr="42DFE41A" w:rsidR="73A7A474">
          <w:rPr>
            <w:rFonts w:ascii="Constantia" w:hAnsi="Constantia" w:eastAsia="Constantia" w:cs="Constantia"/>
            <w:noProof w:val="0"/>
            <w:sz w:val="24"/>
            <w:szCs w:val="24"/>
            <w:lang w:val="fi-FI"/>
            <w:rPrChange w:author="Pöllänen Arto" w:date="2017-03-20T11:15:25.3046678" w:id="1100618008">
              <w:rPr/>
            </w:rPrChange>
          </w:rPr>
          <w:t xml:space="preserve">     </w:t>
        </w:r>
      </w:ins>
      <w:ins w:author="Pöllänen Arto" w:date="2017-03-19T06:23:37.8259069" w:id="175951865">
        <w:r w:rsidRPr="42DFE41A" w:rsidR="7C01AF56">
          <w:rPr>
            <w:rFonts w:ascii="Constantia" w:hAnsi="Constantia" w:eastAsia="Constantia" w:cs="Constantia"/>
            <w:noProof w:val="0"/>
            <w:sz w:val="24"/>
            <w:szCs w:val="24"/>
            <w:lang w:val="fi-FI"/>
            <w:rPrChange w:author="Pöllänen Arto" w:date="2017-03-20T11:15:25.3046678" w:id="223181161">
              <w:rPr/>
            </w:rPrChange>
          </w:rPr>
          <w:t>// (INT) tavumäärä (ei tauluissa lr_sanasto1..6)</w:t>
        </w:r>
      </w:ins>
    </w:p>
    <w:p xmlns:wp14="http://schemas.microsoft.com/office/word/2010/wordml" w:rsidR="009C4B18" w:rsidP="42DFE41A" w:rsidRDefault="006850BB" w14:paraId="10A620C5" wp14:textId="75F50667" w14:noSpellErr="1">
      <w:pPr>
        <w:spacing w:before="100" w:beforeAutospacing="off" w:after="120" w:afterAutospacing="off"/>
        <w:rPr>
          <w:rFonts w:ascii="Constantia" w:hAnsi="Constantia" w:eastAsia="Constantia" w:cs="Constantia"/>
          <w:noProof w:val="0"/>
          <w:sz w:val="24"/>
          <w:szCs w:val="24"/>
          <w:lang w:val="fi-FI"/>
          <w:rPrChange w:author="Pöllänen Arto" w:date="2017-03-20T11:15:25.3046678" w:id="1675533038">
            <w:rPr/>
          </w:rPrChange>
        </w:rPr>
        <w:pPrChange w:author="Pöllänen Arto" w:date="2017-03-20T11:15:25.3046678" w:id="528692935">
          <w:pPr/>
        </w:pPrChange>
      </w:pPr>
      <w:ins w:author="Pöllänen Arto" w:date="2017-03-19T06:23:37.8259069" w:id="1777820261">
        <w:r w:rsidRPr="42DFE41A" w:rsidR="7C01AF56">
          <w:rPr>
            <w:rFonts w:ascii="Constantia" w:hAnsi="Constantia" w:eastAsia="Constantia" w:cs="Constantia"/>
            <w:noProof w:val="0"/>
            <w:sz w:val="24"/>
            <w:szCs w:val="24"/>
            <w:lang w:val="fi-FI"/>
            <w:rPrChange w:author="Pöllänen Arto" w:date="2017-03-20T11:15:25.3046678" w:id="478591187">
              <w:rPr/>
            </w:rPrChange>
          </w:rPr>
          <w:t xml:space="preserve">- tavunpituudet </w:t>
        </w:r>
        <w:r w:rsidRPr="42DFE41A" w:rsidR="7C01AF56">
          <w:rPr>
            <w:rFonts w:ascii="Constantia" w:hAnsi="Constantia" w:eastAsia="Constantia" w:cs="Constantia"/>
            <w:noProof w:val="0"/>
            <w:sz w:val="24"/>
            <w:szCs w:val="24"/>
            <w:lang w:val="fi-FI"/>
            <w:rPrChange w:author="Pöllänen Arto" w:date="2017-03-20T11:15:25.3046678" w:id="1780972774">
              <w:rPr/>
            </w:rPrChange>
          </w:rPr>
          <w:t>// (INT) sanan tavujen pituudet koodattuna kokonaislukuun</w:t>
        </w:r>
      </w:ins>
    </w:p>
    <w:p xmlns:wp14="http://schemas.microsoft.com/office/word/2010/wordml" w:rsidR="009C4B18" w:rsidP="42DFE41A" w:rsidRDefault="006850BB" w14:paraId="475B43EE" wp14:textId="1BB9C9C4" w14:noSpellErr="1">
      <w:pPr>
        <w:spacing w:before="100" w:beforeAutospacing="off" w:after="120" w:afterAutospacing="off"/>
        <w:rPr>
          <w:rFonts w:ascii="Constantia" w:hAnsi="Constantia" w:eastAsia="Constantia" w:cs="Constantia"/>
          <w:noProof w:val="0"/>
          <w:sz w:val="24"/>
          <w:szCs w:val="24"/>
          <w:lang w:val="fi-FI"/>
          <w:rPrChange w:author="Pöllänen Arto" w:date="2017-03-20T11:15:25.3046678" w:id="549693858">
            <w:rPr/>
          </w:rPrChange>
        </w:rPr>
        <w:pPrChange w:author="Pöllänen Arto" w:date="2017-03-20T11:15:25.3046678" w:id="528692935">
          <w:pPr/>
        </w:pPrChange>
      </w:pPr>
      <w:ins w:author="Pöllänen Arto" w:date="2017-03-19T06:23:37.8259069" w:id="1730582239">
        <w:r w:rsidRPr="42DFE41A" w:rsidR="7C01AF56">
          <w:rPr>
            <w:rFonts w:ascii="Constantia" w:hAnsi="Constantia" w:eastAsia="Constantia" w:cs="Constantia"/>
            <w:noProof w:val="0"/>
            <w:sz w:val="24"/>
            <w:szCs w:val="24"/>
            <w:lang w:val="fi-FI"/>
            <w:rPrChange w:author="Pöllänen Arto" w:date="2017-03-20T11:15:25.3046678" w:id="1782977783">
              <w:rPr/>
            </w:rPrChange>
          </w:rPr>
          <w:t xml:space="preserve">- luokka         </w:t>
        </w:r>
        <w:r w:rsidRPr="42DFE41A" w:rsidR="7C01AF56">
          <w:rPr>
            <w:rFonts w:ascii="Constantia" w:hAnsi="Constantia" w:eastAsia="Constantia" w:cs="Constantia"/>
            <w:noProof w:val="0"/>
            <w:sz w:val="24"/>
            <w:szCs w:val="24"/>
            <w:lang w:val="fi-FI"/>
            <w:rPrChange w:author="Pöllänen Arto" w:date="2017-03-20T11:15:25.3046678" w:id="763307395">
              <w:rPr/>
            </w:rPrChange>
          </w:rPr>
          <w:t xml:space="preserve"> </w:t>
        </w:r>
      </w:ins>
      <w:ins w:author="Pöllänen Arto" w:date="2017-03-19T06:35:16.1573416" w:id="1326255260">
        <w:r w:rsidRPr="42DFE41A" w:rsidR="73A7A474">
          <w:rPr>
            <w:rFonts w:ascii="Constantia" w:hAnsi="Constantia" w:eastAsia="Constantia" w:cs="Constantia"/>
            <w:noProof w:val="0"/>
            <w:sz w:val="24"/>
            <w:szCs w:val="24"/>
            <w:lang w:val="fi-FI"/>
            <w:rPrChange w:author="Pöllänen Arto" w:date="2017-03-20T11:15:25.3046678" w:id="703943790">
              <w:rPr/>
            </w:rPrChange>
          </w:rPr>
          <w:t xml:space="preserve">   </w:t>
        </w:r>
      </w:ins>
      <w:ins w:author="Pöllänen Arto" w:date="2017-03-19T06:23:37.8259069" w:id="1424195525">
        <w:r w:rsidRPr="42DFE41A" w:rsidR="7C01AF56">
          <w:rPr>
            <w:rFonts w:ascii="Constantia" w:hAnsi="Constantia" w:eastAsia="Constantia" w:cs="Constantia"/>
            <w:noProof w:val="0"/>
            <w:sz w:val="24"/>
            <w:szCs w:val="24"/>
            <w:lang w:val="fi-FI"/>
            <w:rPrChange w:author="Pöllänen Arto" w:date="2017-03-20T11:15:25.3046678" w:id="23133984">
              <w:rPr/>
            </w:rPrChange>
          </w:rPr>
          <w:t xml:space="preserve">// (VARCHAR(5)) merkkijono johon on koodattu sanaluokka ja taivutusmuoto ja yksikkö/monikko </w:t>
        </w:r>
      </w:ins>
    </w:p>
    <w:p xmlns:wp14="http://schemas.microsoft.com/office/word/2010/wordml" w:rsidR="009C4B18" w:rsidP="04EB8BA5" w:rsidRDefault="006850BB" w14:paraId="5DF2E6AE" wp14:textId="7996E3D7">
      <w:pPr>
        <w:spacing w:before="100" w:beforeAutospacing="off" w:after="120" w:afterAutospacing="off"/>
        <w:rPr>
          <w:rFonts w:ascii="Constantia" w:hAnsi="Constantia" w:eastAsia="Constantia" w:cs="Constantia"/>
          <w:noProof w:val="0"/>
          <w:sz w:val="24"/>
          <w:szCs w:val="24"/>
          <w:lang w:val="fi-FI"/>
          <w:rPrChange w:author="Vieraileva osallistuja" w:date="2017-04-24T03:08:31.9501942" w:id="816974630">
            <w:rPr/>
          </w:rPrChange>
        </w:rPr>
        <w:pPrChange w:author="Vieraileva osallistuja" w:date="2017-04-24T03:08:31.9501942" w:id="528692935">
          <w:pPr/>
        </w:pPrChange>
      </w:pPr>
      <w:ins w:author="Pöllänen Arto" w:date="2017-03-19T06:23:37.8259069" w:id="189814429">
        <w:r w:rsidRPr="42DFE41A" w:rsidR="7C01AF56">
          <w:rPr>
            <w:rFonts w:ascii="Constantia" w:hAnsi="Constantia" w:eastAsia="Constantia" w:cs="Constantia"/>
            <w:noProof w:val="0"/>
            <w:sz w:val="24"/>
            <w:szCs w:val="24"/>
            <w:lang w:val="fi-FI"/>
            <w:rPrChange w:author="Pöllänen Arto" w:date="2017-03-20T11:15:25.3046678" w:id="1458385113">
              <w:rPr/>
            </w:rPrChange>
          </w:rPr>
          <w:t xml:space="preserve">- </w:t>
        </w:r>
        <w:proofErr w:type="spellStart"/>
        <w:r w:rsidRPr="42DFE41A" w:rsidR="7C01AF56">
          <w:rPr>
            <w:rFonts w:ascii="Constantia" w:hAnsi="Constantia" w:eastAsia="Constantia" w:cs="Constantia"/>
            <w:noProof w:val="0"/>
            <w:sz w:val="24"/>
            <w:szCs w:val="24"/>
            <w:lang w:val="fi-FI"/>
            <w:rPrChange w:author="Pöllänen Arto" w:date="2017-03-20T11:15:25.3046678" w:id="1492676967">
              <w:rPr/>
            </w:rPrChange>
          </w:rPr>
          <w:t>crc</w:t>
        </w:r>
        <w:proofErr w:type="spellEnd"/>
        <w:r w:rsidRPr="42DFE41A" w:rsidR="7C01AF56">
          <w:rPr>
            <w:rFonts w:ascii="Constantia" w:hAnsi="Constantia" w:eastAsia="Constantia" w:cs="Constantia"/>
            <w:noProof w:val="0"/>
            <w:sz w:val="24"/>
            <w:szCs w:val="24"/>
            <w:lang w:val="fi-FI"/>
            <w:rPrChange w:author="Pöllänen Arto" w:date="2017-03-20T11:15:25.3046678" w:id="1481571504">
              <w:rPr/>
            </w:rPrChange>
          </w:rPr>
          <w:t xml:space="preserve"> </w:t>
        </w:r>
      </w:ins>
      <w:ins w:author="Pöllänen Arto" w:date="2017-03-19T06:35:16.1573416" w:id="1138418488">
        <w:r w:rsidRPr="42DFE41A" w:rsidR="73A7A474">
          <w:rPr>
            <w:rFonts w:ascii="Constantia" w:hAnsi="Constantia" w:eastAsia="Constantia" w:cs="Constantia"/>
            <w:noProof w:val="0"/>
            <w:sz w:val="24"/>
            <w:szCs w:val="24"/>
            <w:lang w:val="fi-FI"/>
            <w:rPrChange w:author="Pöllänen Arto" w:date="2017-03-20T11:15:25.3046678" w:id="125619405">
              <w:rPr/>
            </w:rPrChange>
          </w:rPr>
          <w:t xml:space="preserve">                  </w:t>
        </w:r>
      </w:ins>
      <w:ins w:author="Pöllänen Arto" w:date="2017-03-19T06:23:37.8259069" w:id="351195826">
        <w:r w:rsidRPr="42DFE41A" w:rsidR="7C01AF56">
          <w:rPr>
            <w:rFonts w:ascii="Constantia" w:hAnsi="Constantia" w:eastAsia="Constantia" w:cs="Constantia"/>
            <w:noProof w:val="0"/>
            <w:sz w:val="24"/>
            <w:szCs w:val="24"/>
            <w:lang w:val="fi-FI"/>
            <w:rPrChange w:author="Pöllänen Arto" w:date="2017-03-20T11:15:25.3046678" w:id="395982235">
              <w:rPr/>
            </w:rPrChange>
          </w:rPr>
          <w:t xml:space="preserve">// (INT) tavuja, </w:t>
        </w:r>
        <w:r w:rsidRPr="42DFE41A" w:rsidR="7C01AF56">
          <w:rPr>
            <w:rFonts w:ascii="Constantia" w:hAnsi="Constantia" w:eastAsia="Constantia" w:cs="Constantia"/>
            <w:noProof w:val="0"/>
            <w:sz w:val="24"/>
            <w:szCs w:val="24"/>
            <w:lang w:val="fi-FI"/>
            <w:rPrChange w:author="Pöllänen Arto" w:date="2017-03-20T11:15:25.3046678" w:id="1762079754">
              <w:rPr/>
            </w:rPrChange>
          </w:rPr>
          <w:t>ta</w:t>
        </w:r>
        <w:r w:rsidRPr="42DFE41A" w:rsidR="7C01AF56">
          <w:rPr>
            <w:rFonts w:ascii="Constantia" w:hAnsi="Constantia" w:eastAsia="Constantia" w:cs="Constantia"/>
            <w:noProof w:val="0"/>
            <w:sz w:val="24"/>
            <w:szCs w:val="24"/>
            <w:lang w:val="fi-FI"/>
            <w:rPrChange w:author="Pöllänen Arto" w:date="2017-03-20T11:15:25.3046678" w:id="1344310485">
              <w:rPr/>
            </w:rPrChange>
          </w:rPr>
          <w:t>vunpituudet ja luokka -kenttien sisällöistä laskettu crc32-typpinen tarkistussumma. Tämä nopeuttaa hakuja huomattavasti, koska sovellus hakee hyvin usein sanoja noiden kenttien tietyillä arvoilla.</w:t>
        </w:r>
      </w:ins>
    </w:p>
    <w:p xmlns:wp14="http://schemas.microsoft.com/office/word/2010/wordml" w:rsidR="009C4B18" w:rsidP="42DFE41A" w:rsidRDefault="006850BB" w14:paraId="25012036" wp14:textId="5A241BE3" w14:noSpellErr="1">
      <w:pPr>
        <w:spacing w:before="100" w:beforeAutospacing="off" w:after="120" w:afterAutospacing="off"/>
        <w:rPr>
          <w:rFonts w:ascii="Constantia" w:hAnsi="Constantia" w:eastAsia="Constantia" w:cs="Constantia"/>
          <w:noProof w:val="0"/>
          <w:sz w:val="24"/>
          <w:szCs w:val="24"/>
          <w:lang w:val="fi-FI"/>
          <w:rPrChange w:author="Pöllänen Arto" w:date="2017-03-20T11:15:25.3046678" w:id="1108609593">
            <w:rPr/>
          </w:rPrChange>
        </w:rPr>
        <w:pPrChange w:author="Pöllänen Arto" w:date="2017-03-20T11:15:25.3046678" w:id="528692935">
          <w:pPr/>
        </w:pPrChange>
      </w:pPr>
      <w:ins w:author="Pöllänen Arto" w:date="2017-03-19T06:23:37.8259069" w:id="1094960628">
        <w:r w:rsidRPr="42DFE41A" w:rsidR="7C01AF56">
          <w:rPr>
            <w:rFonts w:ascii="Constantia" w:hAnsi="Constantia" w:eastAsia="Constantia" w:cs="Constantia"/>
            <w:noProof w:val="0"/>
            <w:sz w:val="24"/>
            <w:szCs w:val="24"/>
            <w:lang w:val="fi-FI"/>
            <w:rPrChange w:author="Pöllänen Arto" w:date="2017-03-20T11:15:25.3046678" w:id="868241966">
              <w:rPr/>
            </w:rPrChange>
          </w:rPr>
          <w:t xml:space="preserve">- sana             </w:t>
        </w:r>
        <w:r w:rsidRPr="42DFE41A" w:rsidR="7C01AF56">
          <w:rPr>
            <w:rFonts w:ascii="Constantia" w:hAnsi="Constantia" w:eastAsia="Constantia" w:cs="Constantia"/>
            <w:noProof w:val="0"/>
            <w:sz w:val="24"/>
            <w:szCs w:val="24"/>
            <w:lang w:val="fi-FI"/>
            <w:rPrChange w:author="Pöllänen Arto" w:date="2017-03-20T11:15:25.3046678" w:id="733473703">
              <w:rPr/>
            </w:rPrChange>
          </w:rPr>
          <w:t xml:space="preserve"> </w:t>
        </w:r>
      </w:ins>
      <w:ins w:author="Pöllänen Arto" w:date="2017-03-19T06:35:46.5095774" w:id="1649159917">
        <w:r w:rsidRPr="42DFE41A" w:rsidR="734CA8D8">
          <w:rPr>
            <w:rFonts w:ascii="Constantia" w:hAnsi="Constantia" w:eastAsia="Constantia" w:cs="Constantia"/>
            <w:noProof w:val="0"/>
            <w:sz w:val="24"/>
            <w:szCs w:val="24"/>
            <w:lang w:val="fi-FI"/>
            <w:rPrChange w:author="Pöllänen Arto" w:date="2017-03-20T11:15:25.3046678" w:id="757295683">
              <w:rPr/>
            </w:rPrChange>
          </w:rPr>
          <w:t xml:space="preserve">   </w:t>
        </w:r>
      </w:ins>
      <w:ins w:author="Pöllänen Arto" w:date="2017-03-19T06:23:37.8259069" w:id="1437670069">
        <w:r w:rsidRPr="42DFE41A" w:rsidR="7C01AF56">
          <w:rPr>
            <w:rFonts w:ascii="Constantia" w:hAnsi="Constantia" w:eastAsia="Constantia" w:cs="Constantia"/>
            <w:noProof w:val="0"/>
            <w:sz w:val="24"/>
            <w:szCs w:val="24"/>
            <w:lang w:val="fi-FI"/>
            <w:rPrChange w:author="Pöllänen Arto" w:date="2017-03-20T11:15:25.3046678" w:id="1538500598">
              <w:rPr/>
            </w:rPrChange>
          </w:rPr>
          <w:t>// VARCHAR(50) sana tavuviivoineen</w:t>
        </w:r>
      </w:ins>
    </w:p>
    <w:p xmlns:wp14="http://schemas.microsoft.com/office/word/2010/wordml" w:rsidR="009C4B18" w:rsidP="42DFE41A" w:rsidRDefault="006850BB" w14:paraId="24A77DA6" wp14:textId="2FD648B4" w14:noSpellErr="1">
      <w:pPr>
        <w:spacing w:before="100" w:beforeAutospacing="off" w:after="120" w:afterAutospacing="off"/>
        <w:rPr>
          <w:rFonts w:ascii="Constantia" w:hAnsi="Constantia" w:eastAsia="Constantia" w:cs="Constantia"/>
          <w:noProof w:val="0"/>
          <w:sz w:val="24"/>
          <w:szCs w:val="24"/>
          <w:lang w:val="fi-FI"/>
          <w:rPrChange w:author="Pöllänen Arto" w:date="2017-03-20T11:15:25.3046678" w:id="1753643657">
            <w:rPr/>
          </w:rPrChange>
        </w:rPr>
        <w:pPrChange w:author="Pöllänen Arto" w:date="2017-03-20T11:15:25.3046678" w:id="528692935">
          <w:pPr/>
        </w:pPrChange>
      </w:pPr>
      <w:ins w:author="Pöllänen Arto" w:date="2017-03-19T06:23:37.8259069" w:id="765301750">
        <w:r w:rsidRPr="42DFE41A" w:rsidR="7C01AF56">
          <w:rPr>
            <w:rFonts w:ascii="Constantia" w:hAnsi="Constantia" w:eastAsia="Constantia" w:cs="Constantia"/>
            <w:noProof w:val="0"/>
            <w:sz w:val="24"/>
            <w:szCs w:val="24"/>
            <w:lang w:val="fi-FI"/>
            <w:rPrChange w:author="Pöllänen Arto" w:date="2017-03-20T11:15:25.3046678" w:id="893161802">
              <w:rPr/>
            </w:rPrChange>
          </w:rPr>
          <w:t xml:space="preserve">- tavutonsana </w:t>
        </w:r>
      </w:ins>
      <w:ins w:author="Pöllänen Arto" w:date="2017-03-19T06:35:46.5095774" w:id="2041029169">
        <w:r w:rsidRPr="42DFE41A" w:rsidR="734CA8D8">
          <w:rPr>
            <w:rFonts w:ascii="Constantia" w:hAnsi="Constantia" w:eastAsia="Constantia" w:cs="Constantia"/>
            <w:noProof w:val="0"/>
            <w:sz w:val="24"/>
            <w:szCs w:val="24"/>
            <w:lang w:val="fi-FI"/>
            <w:rPrChange w:author="Pöllänen Arto" w:date="2017-03-20T11:15:25.3046678" w:id="2142417107">
              <w:rPr/>
            </w:rPrChange>
          </w:rPr>
          <w:t xml:space="preserve">    </w:t>
        </w:r>
      </w:ins>
      <w:ins w:author="Pöllänen Arto" w:date="2017-03-19T06:23:37.8259069" w:id="1424443611">
        <w:r w:rsidRPr="42DFE41A" w:rsidR="7C01AF56">
          <w:rPr>
            <w:rFonts w:ascii="Constantia" w:hAnsi="Constantia" w:eastAsia="Constantia" w:cs="Constantia"/>
            <w:noProof w:val="0"/>
            <w:sz w:val="24"/>
            <w:szCs w:val="24"/>
            <w:lang w:val="fi-FI"/>
            <w:rPrChange w:author="Pöllänen Arto" w:date="2017-03-20T11:15:25.3046678" w:id="928086589">
              <w:rPr/>
            </w:rPrChange>
          </w:rPr>
          <w:t>// VARCHAR(50) sana ilman tavuviivoja</w:t>
        </w:r>
      </w:ins>
    </w:p>
    <w:p xmlns:wp14="http://schemas.microsoft.com/office/word/2010/wordml" w:rsidR="009C4B18" w:rsidP="42DFE41A" w:rsidRDefault="006850BB" w14:paraId="098D2B34" wp14:textId="0A759097" w14:noSpellErr="1">
      <w:pPr>
        <w:spacing w:before="100" w:beforeAutospacing="off" w:after="120" w:afterAutospacing="off"/>
        <w:rPr>
          <w:rFonts w:ascii="Constantia" w:hAnsi="Constantia" w:eastAsia="Constantia" w:cs="Constantia"/>
          <w:noProof w:val="0"/>
          <w:sz w:val="24"/>
          <w:szCs w:val="24"/>
          <w:lang w:val="fi-FI"/>
          <w:rPrChange w:author="Pöllänen Arto" w:date="2017-03-20T11:15:25.3046678" w:id="640617490">
            <w:rPr/>
          </w:rPrChange>
        </w:rPr>
        <w:pPrChange w:author="Pöllänen Arto" w:date="2017-03-20T11:15:25.3046678" w:id="528692935">
          <w:pPr/>
        </w:pPrChange>
      </w:pPr>
      <w:ins w:author="Pöllänen Arto" w:date="2017-03-19T06:23:37.8259069" w:id="1264417358">
        <w:r w:rsidRPr="42DFE41A" w:rsidR="7C01AF56">
          <w:rPr>
            <w:rFonts w:ascii="Constantia" w:hAnsi="Constantia" w:eastAsia="Constantia" w:cs="Constantia"/>
            <w:noProof w:val="0"/>
            <w:sz w:val="24"/>
            <w:szCs w:val="24"/>
            <w:lang w:val="fi-FI"/>
            <w:rPrChange w:author="Pöllänen Arto" w:date="2017-03-20T11:15:25.3046678" w:id="1663891097">
              <w:rPr/>
            </w:rPrChange>
          </w:rPr>
          <w:t>- takaperin</w:t>
        </w:r>
        <w:r w:rsidRPr="42DFE41A" w:rsidR="7C01AF56">
          <w:rPr>
            <w:rFonts w:ascii="Constantia" w:hAnsi="Constantia" w:eastAsia="Constantia" w:cs="Constantia"/>
            <w:noProof w:val="0"/>
            <w:sz w:val="24"/>
            <w:szCs w:val="24"/>
            <w:lang w:val="fi-FI"/>
            <w:rPrChange w:author="Pöllänen Arto" w:date="2017-03-20T11:15:25.3046678" w:id="1536231012">
              <w:rPr/>
            </w:rPrChange>
          </w:rPr>
          <w:t xml:space="preserve"> </w:t>
        </w:r>
      </w:ins>
      <w:ins w:author="Pöllänen Arto" w:date="2017-03-19T06:35:46.5095774" w:id="1840880835">
        <w:r w:rsidRPr="42DFE41A" w:rsidR="734CA8D8">
          <w:rPr>
            <w:rFonts w:ascii="Constantia" w:hAnsi="Constantia" w:eastAsia="Constantia" w:cs="Constantia"/>
            <w:noProof w:val="0"/>
            <w:sz w:val="24"/>
            <w:szCs w:val="24"/>
            <w:lang w:val="fi-FI"/>
            <w:rPrChange w:author="Pöllänen Arto" w:date="2017-03-20T11:15:25.3046678" w:id="1302781263">
              <w:rPr/>
            </w:rPrChange>
          </w:rPr>
          <w:t xml:space="preserve">        </w:t>
        </w:r>
      </w:ins>
      <w:ins w:author="Pöllänen Arto" w:date="2017-03-19T06:23:37.8259069" w:id="1305292106">
        <w:r w:rsidRPr="42DFE41A" w:rsidR="7C01AF56">
          <w:rPr>
            <w:rFonts w:ascii="Constantia" w:hAnsi="Constantia" w:eastAsia="Constantia" w:cs="Constantia"/>
            <w:noProof w:val="0"/>
            <w:sz w:val="24"/>
            <w:szCs w:val="24"/>
            <w:lang w:val="fi-FI"/>
            <w:rPrChange w:author="Pöllänen Arto" w:date="2017-03-20T11:15:25.3046678" w:id="100994123">
              <w:rPr/>
            </w:rPrChange>
          </w:rPr>
          <w:t>// VARCHAR(50) sana tavuviivoineen takaperin. Tämä nopeuttaa riimien hakuja, joissa haetaan nimenomaan tiettyä sanan loppuosaa.</w:t>
        </w:r>
      </w:ins>
    </w:p>
    <w:p xmlns:wp14="http://schemas.microsoft.com/office/word/2010/wordml" w:rsidR="009C4B18" w:rsidP="42DFE41A" w:rsidRDefault="006850BB" w14:paraId="50D02434" wp14:textId="1F4B57F7">
      <w:pPr>
        <w:spacing w:before="100" w:beforeAutospacing="off" w:after="120" w:afterAutospacing="off"/>
        <w:rPr>
          <w:sz w:val="24"/>
          <w:szCs w:val="24"/>
          <w:rPrChange w:author="Pöllänen Arto" w:date="2017-03-20T11:15:25.3046678" w:id="62893990">
            <w:rPr/>
          </w:rPrChange>
        </w:rPr>
        <w:pPrChange w:author="Pöllänen Arto" w:date="2017-03-20T11:15:25.3046678" w:id="528692935">
          <w:pPr/>
        </w:pPrChange>
      </w:pPr>
      <w:del w:author="Pöllänen Arto" w:date="2017-03-19T06:35:46.5095774" w:id="1670629922">
        <w:r w:rsidDel="734CA8D8">
          <w:br/>
        </w:r>
      </w:del>
    </w:p>
    <w:p xmlns:wp14="http://schemas.microsoft.com/office/word/2010/wordml" w:rsidR="009C4B18" w:rsidP="67D25276" w:rsidRDefault="006850BB" w14:paraId="7BC2D2CD" wp14:textId="0DC15E00" w14:noSpellErr="1">
      <w:pPr>
        <w:spacing w:before="100" w:beforeAutospacing="off" w:after="120" w:afterAutospacing="off"/>
        <w:rPr>
          <w:rFonts w:ascii="Constantia" w:hAnsi="Constantia" w:eastAsia="Constantia" w:cs="Constantia"/>
          <w:noProof w:val="0"/>
          <w:sz w:val="24"/>
          <w:szCs w:val="24"/>
          <w:lang w:val="fi-FI"/>
          <w:rPrChange w:author="Pöllänen Arto" w:date="2017-03-20T11:48:13.8188753" w:id="861412513">
            <w:rPr/>
          </w:rPrChange>
        </w:rPr>
        <w:pPrChange w:author="Pöllänen Arto" w:date="2017-03-20T11:48:13.8188753" w:id="528692935">
          <w:pPr/>
        </w:pPrChange>
      </w:pPr>
      <w:ins w:author="Pöllänen Arto" w:date="2017-03-19T06:23:37.8259069" w:id="1653552527">
        <w:r w:rsidRPr="42DFE41A" w:rsidR="7C01AF56">
          <w:rPr>
            <w:rFonts w:ascii="Constantia" w:hAnsi="Constantia" w:eastAsia="Constantia" w:cs="Constantia"/>
            <w:noProof w:val="0"/>
            <w:sz w:val="24"/>
            <w:szCs w:val="24"/>
            <w:lang w:val="fi-FI"/>
            <w:rPrChange w:author="Pöllänen Arto" w:date="2017-03-20T11:15:25.3046678" w:id="1855848950">
              <w:rPr/>
            </w:rPrChange>
          </w:rPr>
          <w:t>Sanastotauluille on määritelty seuraavat indeksit</w:t>
        </w:r>
        <w:r w:rsidRPr="42DFE41A" w:rsidR="7C01AF56">
          <w:rPr>
            <w:rFonts w:ascii="Constantia" w:hAnsi="Constantia" w:eastAsia="Constantia" w:cs="Constantia"/>
            <w:noProof w:val="0"/>
            <w:sz w:val="24"/>
            <w:szCs w:val="24"/>
            <w:lang w:val="fi-FI"/>
            <w:rPrChange w:author="Pöllänen Arto" w:date="2017-03-20T11:15:25.3046678" w:id="2007128491">
              <w:rPr/>
            </w:rPrChange>
          </w:rPr>
          <w:t xml:space="preserve"> nopeuttamaan useimmin esiintyviä hakuja. Indeksin nimestä voi päätellä</w:t>
        </w:r>
      </w:ins>
      <w:ins w:author="Pöllänen Arto" w:date="2017-03-20T11:47:43.5273498" w:id="489769325">
        <w:r w:rsidRPr="42DFE41A" w:rsidR="47C89040">
          <w:rPr>
            <w:rFonts w:ascii="Constantia" w:hAnsi="Constantia" w:eastAsia="Constantia" w:cs="Constantia"/>
            <w:noProof w:val="0"/>
            <w:sz w:val="24"/>
            <w:szCs w:val="24"/>
            <w:lang w:val="fi-FI"/>
            <w:rPrChange w:author="Pöllänen Arto" w:date="2017-03-20T11:15:25.3046678" w:id="1003215982">
              <w:rPr/>
            </w:rPrChange>
          </w:rPr>
          <w:t>,</w:t>
        </w:r>
      </w:ins>
      <w:ins w:author="Pöllänen Arto" w:date="2017-03-19T06:23:37.8259069" w:id="1712605156">
        <w:r w:rsidRPr="42DFE41A" w:rsidR="7C01AF56">
          <w:rPr>
            <w:rFonts w:ascii="Constantia" w:hAnsi="Constantia" w:eastAsia="Constantia" w:cs="Constantia"/>
            <w:noProof w:val="0"/>
            <w:sz w:val="24"/>
            <w:szCs w:val="24"/>
            <w:lang w:val="fi-FI"/>
            <w:rPrChange w:author="Pöllänen Arto" w:date="2017-03-20T11:15:25.3046678" w:id="195119119">
              <w:rPr/>
            </w:rPrChange>
          </w:rPr>
          <w:t xml:space="preserve"> mitä kenttiä se sisältää ja missä järjestyksessä.</w:t>
        </w:r>
      </w:ins>
    </w:p>
    <w:p xmlns:wp14="http://schemas.microsoft.com/office/word/2010/wordml" w:rsidR="009C4B18" w:rsidP="42DFE41A" w:rsidRDefault="006850BB" w14:paraId="42B9834F" wp14:textId="188BA76F">
      <w:pPr>
        <w:spacing w:before="100" w:beforeAutospacing="off" w:after="120" w:afterAutospacing="off"/>
        <w:rPr>
          <w:sz w:val="24"/>
          <w:szCs w:val="24"/>
          <w:rPrChange w:author="Pöllänen Arto" w:date="2017-03-20T11:15:25.3046678" w:id="650524004">
            <w:rPr/>
          </w:rPrChange>
        </w:rPr>
        <w:pPrChange w:author="Pöllänen Arto" w:date="2017-03-20T11:15:25.3046678" w:id="528692935">
          <w:pPr/>
        </w:pPrChange>
      </w:pPr>
      <w:del w:author="Pöllänen Arto" w:date="2017-03-19T06:35:46.5095774" w:id="479019144">
        <w:r w:rsidDel="734CA8D8">
          <w:br/>
        </w:r>
      </w:del>
    </w:p>
    <w:p xmlns:wp14="http://schemas.microsoft.com/office/word/2010/wordml" w:rsidR="009C4B18" w:rsidP="42DFE41A" w:rsidRDefault="006850BB" w14:paraId="48EE70E8" wp14:textId="01E329D2" w14:noSpellErr="1">
      <w:pPr>
        <w:spacing w:before="100" w:beforeAutospacing="off" w:after="120" w:afterAutospacing="off"/>
        <w:rPr>
          <w:rFonts w:ascii="Constantia" w:hAnsi="Constantia" w:eastAsia="Constantia" w:cs="Constantia"/>
          <w:noProof w:val="0"/>
          <w:sz w:val="24"/>
          <w:szCs w:val="24"/>
          <w:lang w:val="fi-FI"/>
          <w:rPrChange w:author="Pöllänen Arto" w:date="2017-03-20T11:15:25.3046678" w:id="321219979">
            <w:rPr/>
          </w:rPrChange>
        </w:rPr>
        <w:pPrChange w:author="Pöllänen Arto" w:date="2017-03-20T11:15:25.3046678" w:id="528692935">
          <w:pPr/>
        </w:pPrChange>
      </w:pPr>
      <w:ins w:author="Pöllänen Arto" w:date="2017-03-19T06:23:37.8259069" w:id="260503582">
        <w:r w:rsidRPr="42DFE41A" w:rsidR="7C01AF56">
          <w:rPr>
            <w:rFonts w:ascii="Constantia" w:hAnsi="Constantia" w:eastAsia="Constantia" w:cs="Constantia"/>
            <w:noProof w:val="0"/>
            <w:sz w:val="24"/>
            <w:szCs w:val="24"/>
            <w:lang w:val="fi-FI"/>
            <w:rPrChange w:author="Pöllänen Arto" w:date="2017-03-20T11:15:25.3046678" w:id="70769884">
              <w:rPr/>
            </w:rPrChange>
          </w:rPr>
          <w:t>- PRIMARY</w:t>
        </w:r>
      </w:ins>
    </w:p>
    <w:p xmlns:wp14="http://schemas.microsoft.com/office/word/2010/wordml" w:rsidR="009C4B18" w:rsidP="04EB8BA5" w:rsidRDefault="006850BB" w14:paraId="16D3A403" wp14:textId="428C0EF6">
      <w:pPr>
        <w:spacing w:before="100" w:beforeAutospacing="off" w:after="120" w:afterAutospacing="off"/>
        <w:rPr>
          <w:rFonts w:ascii="Constantia" w:hAnsi="Constantia" w:eastAsia="Constantia" w:cs="Constantia"/>
          <w:noProof w:val="0"/>
          <w:sz w:val="24"/>
          <w:szCs w:val="24"/>
          <w:lang w:val="fi-FI"/>
          <w:rPrChange w:author="Vieraileva osallistuja" w:date="2017-04-24T03:08:31.9501942" w:id="187014811">
            <w:rPr/>
          </w:rPrChange>
        </w:rPr>
        <w:pPrChange w:author="Vieraileva osallistuja" w:date="2017-04-24T03:08:31.9501942" w:id="528692935">
          <w:pPr/>
        </w:pPrChange>
      </w:pPr>
      <w:ins w:author="Pöllänen Arto" w:date="2017-03-19T06:23:37.8259069" w:id="1476541288">
        <w:r w:rsidRPr="42DFE41A" w:rsidR="7C01AF56">
          <w:rPr>
            <w:rFonts w:ascii="Constantia" w:hAnsi="Constantia" w:eastAsia="Constantia" w:cs="Constantia"/>
            <w:noProof w:val="0"/>
            <w:sz w:val="24"/>
            <w:szCs w:val="24"/>
            <w:lang w:val="fi-FI"/>
            <w:rPrChange w:author="Pöllänen Arto" w:date="2017-03-20T11:15:25.3046678" w:id="1203988062">
              <w:rPr/>
            </w:rPrChange>
          </w:rPr>
          <w:t xml:space="preserve">- </w:t>
        </w:r>
        <w:proofErr w:type="spellStart"/>
        <w:r w:rsidRPr="42DFE41A" w:rsidR="7C01AF56">
          <w:rPr>
            <w:rFonts w:ascii="Constantia" w:hAnsi="Constantia" w:eastAsia="Constantia" w:cs="Constantia"/>
            <w:noProof w:val="0"/>
            <w:sz w:val="24"/>
            <w:szCs w:val="24"/>
            <w:lang w:val="fi-FI"/>
            <w:rPrChange w:author="Pöllänen Arto" w:date="2017-03-20T11:15:25.3046678" w:id="1123355813">
              <w:rPr/>
            </w:rPrChange>
          </w:rPr>
          <w:t>id_UNIQUE</w:t>
        </w:r>
        <w:proofErr w:type="spellEnd"/>
      </w:ins>
    </w:p>
    <w:p xmlns:wp14="http://schemas.microsoft.com/office/word/2010/wordml" w:rsidR="009C4B18" w:rsidP="04EB8BA5" w:rsidRDefault="006850BB" w14:paraId="4E39C424" wp14:textId="428C0EF6">
      <w:pPr>
        <w:spacing w:before="100" w:beforeAutospacing="off" w:after="120" w:afterAutospacing="off"/>
        <w:rPr>
          <w:rFonts w:ascii="Constantia" w:hAnsi="Constantia" w:eastAsia="Constantia" w:cs="Constantia"/>
          <w:noProof w:val="0"/>
          <w:sz w:val="24"/>
          <w:szCs w:val="24"/>
          <w:lang w:val="fi-FI"/>
          <w:rPrChange w:author="Vieraileva osallistuja" w:date="2017-04-24T03:08:31.9501942" w:id="338716228">
            <w:rPr/>
          </w:rPrChange>
        </w:rPr>
        <w:pPrChange w:author="Vieraileva osallistuja" w:date="2017-04-24T03:08:31.9501942" w:id="528692935">
          <w:pPr/>
        </w:pPrChange>
      </w:pPr>
      <w:ins w:author="Pöllänen Arto" w:date="2017-03-19T06:23:37.8259069" w:id="207994296">
        <w:r w:rsidRPr="42DFE41A" w:rsidR="7C01AF56">
          <w:rPr>
            <w:rFonts w:ascii="Constantia" w:hAnsi="Constantia" w:eastAsia="Constantia" w:cs="Constantia"/>
            <w:noProof w:val="0"/>
            <w:sz w:val="24"/>
            <w:szCs w:val="24"/>
            <w:lang w:val="fi-FI"/>
            <w:rPrChange w:author="Pöllänen Arto" w:date="2017-03-20T11:15:25.3046678" w:id="694879548">
              <w:rPr/>
            </w:rPrChange>
          </w:rPr>
          <w:t xml:space="preserve">- </w:t>
        </w:r>
        <w:proofErr w:type="spellStart"/>
        <w:r w:rsidRPr="42DFE41A" w:rsidR="7C01AF56">
          <w:rPr>
            <w:rFonts w:ascii="Constantia" w:hAnsi="Constantia" w:eastAsia="Constantia" w:cs="Constantia"/>
            <w:noProof w:val="0"/>
            <w:sz w:val="24"/>
            <w:szCs w:val="24"/>
            <w:lang w:val="fi-FI"/>
            <w:rPrChange w:author="Pöllänen Arto" w:date="2017-03-20T11:15:25.3046678" w:id="204161504">
              <w:rPr/>
            </w:rPrChange>
          </w:rPr>
          <w:t>crc</w:t>
        </w:r>
        <w:proofErr w:type="spellEnd"/>
      </w:ins>
    </w:p>
    <w:p xmlns:wp14="http://schemas.microsoft.com/office/word/2010/wordml" w:rsidR="009C4B18" w:rsidP="04EB8BA5" w:rsidRDefault="006850BB" w14:paraId="0CA9404C" wp14:textId="428C0EF6">
      <w:pPr>
        <w:spacing w:before="100" w:beforeAutospacing="off" w:after="120" w:afterAutospacing="off"/>
        <w:rPr>
          <w:rFonts w:ascii="Constantia" w:hAnsi="Constantia" w:eastAsia="Constantia" w:cs="Constantia"/>
          <w:noProof w:val="0"/>
          <w:sz w:val="24"/>
          <w:szCs w:val="24"/>
          <w:lang w:val="fi-FI"/>
          <w:rPrChange w:author="Vieraileva osallistuja" w:date="2017-04-24T03:08:31.9501942" w:id="1824543555">
            <w:rPr/>
          </w:rPrChange>
        </w:rPr>
        <w:pPrChange w:author="Vieraileva osallistuja" w:date="2017-04-24T03:08:31.9501942" w:id="528692935">
          <w:pPr/>
        </w:pPrChange>
      </w:pPr>
      <w:ins w:author="Pöllänen Arto" w:date="2017-03-19T06:23:37.8259069" w:id="1332951028">
        <w:r w:rsidRPr="42DFE41A" w:rsidR="7C01AF56">
          <w:rPr>
            <w:rFonts w:ascii="Constantia" w:hAnsi="Constantia" w:eastAsia="Constantia" w:cs="Constantia"/>
            <w:noProof w:val="0"/>
            <w:sz w:val="24"/>
            <w:szCs w:val="24"/>
            <w:lang w:val="fi-FI"/>
            <w:rPrChange w:author="Pöllänen Arto" w:date="2017-03-20T11:15:25.3046678" w:id="1997556549">
              <w:rPr/>
            </w:rPrChange>
          </w:rPr>
          <w:t xml:space="preserve">- </w:t>
        </w:r>
        <w:proofErr w:type="spellStart"/>
        <w:r w:rsidRPr="42DFE41A" w:rsidR="7C01AF56">
          <w:rPr>
            <w:rFonts w:ascii="Constantia" w:hAnsi="Constantia" w:eastAsia="Constantia" w:cs="Constantia"/>
            <w:noProof w:val="0"/>
            <w:sz w:val="24"/>
            <w:szCs w:val="24"/>
            <w:lang w:val="fi-FI"/>
            <w:rPrChange w:author="Pöllänen Arto" w:date="2017-03-20T11:15:25.3046678" w:id="617803816">
              <w:rPr/>
            </w:rPrChange>
          </w:rPr>
          <w:t>crc_takaperin</w:t>
        </w:r>
        <w:proofErr w:type="spellEnd"/>
      </w:ins>
    </w:p>
    <w:p xmlns:wp14="http://schemas.microsoft.com/office/word/2010/wordml" w:rsidR="009C4B18" w:rsidP="04EB8BA5" w:rsidRDefault="006850BB" w14:paraId="1A0FD2E2" wp14:textId="428C0EF6">
      <w:pPr>
        <w:spacing w:before="100" w:beforeAutospacing="off" w:after="120" w:afterAutospacing="off"/>
        <w:rPr>
          <w:rFonts w:ascii="Constantia" w:hAnsi="Constantia" w:eastAsia="Constantia" w:cs="Constantia"/>
          <w:noProof w:val="0"/>
          <w:sz w:val="24"/>
          <w:szCs w:val="24"/>
          <w:lang w:val="fi-FI"/>
          <w:rPrChange w:author="Vieraileva osallistuja" w:date="2017-04-24T03:08:31.9501942" w:id="325293851">
            <w:rPr/>
          </w:rPrChange>
        </w:rPr>
        <w:pPrChange w:author="Vieraileva osallistuja" w:date="2017-04-24T03:08:31.9501942" w:id="528692935">
          <w:pPr/>
        </w:pPrChange>
      </w:pPr>
      <w:ins w:author="Pöllänen Arto" w:date="2017-03-19T06:23:37.8259069" w:id="805084627">
        <w:r w:rsidRPr="42DFE41A" w:rsidR="7C01AF56">
          <w:rPr>
            <w:rFonts w:ascii="Constantia" w:hAnsi="Constantia" w:eastAsia="Constantia" w:cs="Constantia"/>
            <w:noProof w:val="0"/>
            <w:sz w:val="24"/>
            <w:szCs w:val="24"/>
            <w:lang w:val="fi-FI"/>
            <w:rPrChange w:author="Pöllänen Arto" w:date="2017-03-20T11:15:25.3046678" w:id="1579409092">
              <w:rPr/>
            </w:rPrChange>
          </w:rPr>
          <w:t xml:space="preserve">- </w:t>
        </w:r>
        <w:proofErr w:type="spellStart"/>
        <w:r w:rsidRPr="42DFE41A" w:rsidR="7C01AF56">
          <w:rPr>
            <w:rFonts w:ascii="Constantia" w:hAnsi="Constantia" w:eastAsia="Constantia" w:cs="Constantia"/>
            <w:noProof w:val="0"/>
            <w:sz w:val="24"/>
            <w:szCs w:val="24"/>
            <w:lang w:val="fi-FI"/>
            <w:rPrChange w:author="Pöllänen Arto" w:date="2017-03-20T11:15:25.3046678" w:id="977124911">
              <w:rPr/>
            </w:rPrChange>
          </w:rPr>
          <w:t>crc_tavutonsana</w:t>
        </w:r>
        <w:proofErr w:type="spellEnd"/>
      </w:ins>
    </w:p>
    <w:p xmlns:wp14="http://schemas.microsoft.com/office/word/2010/wordml" w:rsidR="009C4B18" w:rsidP="04EB8BA5" w:rsidRDefault="006850BB" w14:paraId="094826F0" wp14:textId="428C0EF6">
      <w:pPr>
        <w:spacing w:before="100" w:beforeAutospacing="off" w:after="120" w:afterAutospacing="off"/>
        <w:rPr>
          <w:rFonts w:ascii="Constantia" w:hAnsi="Constantia" w:eastAsia="Constantia" w:cs="Constantia"/>
          <w:noProof w:val="0"/>
          <w:sz w:val="24"/>
          <w:szCs w:val="24"/>
          <w:lang w:val="fi-FI"/>
          <w:rPrChange w:author="Vieraileva osallistuja" w:date="2017-04-24T03:08:31.9501942" w:id="1034329561">
            <w:rPr/>
          </w:rPrChange>
        </w:rPr>
        <w:pPrChange w:author="Vieraileva osallistuja" w:date="2017-04-24T03:08:31.9501942" w:id="528692935">
          <w:pPr/>
        </w:pPrChange>
      </w:pPr>
      <w:ins w:author="Pöllänen Arto" w:date="2017-03-19T06:23:37.8259069" w:id="1372478423">
        <w:r w:rsidRPr="42DFE41A" w:rsidR="7C01AF56">
          <w:rPr>
            <w:rFonts w:ascii="Constantia" w:hAnsi="Constantia" w:eastAsia="Constantia" w:cs="Constantia"/>
            <w:noProof w:val="0"/>
            <w:sz w:val="24"/>
            <w:szCs w:val="24"/>
            <w:lang w:val="fi-FI"/>
            <w:rPrChange w:author="Pöllänen Arto" w:date="2017-03-20T11:15:25.3046678" w:id="1707872325">
              <w:rPr/>
            </w:rPrChange>
          </w:rPr>
          <w:t xml:space="preserve">- </w:t>
        </w:r>
        <w:proofErr w:type="spellStart"/>
        <w:r w:rsidRPr="42DFE41A" w:rsidR="7C01AF56">
          <w:rPr>
            <w:rFonts w:ascii="Constantia" w:hAnsi="Constantia" w:eastAsia="Constantia" w:cs="Constantia"/>
            <w:noProof w:val="0"/>
            <w:sz w:val="24"/>
            <w:szCs w:val="24"/>
            <w:lang w:val="fi-FI"/>
            <w:rPrChange w:author="Pöllänen Arto" w:date="2017-03-20T11:15:25.3046678" w:id="1084476070">
              <w:rPr/>
            </w:rPrChange>
          </w:rPr>
          <w:t>tavuja_tavunpituudet_takaperin</w:t>
        </w:r>
        <w:proofErr w:type="spellEnd"/>
      </w:ins>
    </w:p>
    <w:p xmlns:wp14="http://schemas.microsoft.com/office/word/2010/wordml" w:rsidR="009C4B18" w:rsidP="04EB8BA5" w:rsidRDefault="006850BB" w14:paraId="268EE140" wp14:textId="428C0EF6">
      <w:pPr>
        <w:spacing w:before="100" w:beforeAutospacing="off" w:after="120" w:afterAutospacing="off"/>
        <w:rPr>
          <w:rFonts w:ascii="Constantia" w:hAnsi="Constantia" w:eastAsia="Constantia" w:cs="Constantia"/>
          <w:noProof w:val="0"/>
          <w:sz w:val="24"/>
          <w:szCs w:val="24"/>
          <w:lang w:val="fi-FI"/>
          <w:rPrChange w:author="Vieraileva osallistuja" w:date="2017-04-24T03:08:31.9501942" w:id="330581745">
            <w:rPr/>
          </w:rPrChange>
        </w:rPr>
        <w:pPrChange w:author="Vieraileva osallistuja" w:date="2017-04-24T03:08:31.9501942" w:id="528692935">
          <w:pPr/>
        </w:pPrChange>
      </w:pPr>
      <w:ins w:author="Pöllänen Arto" w:date="2017-03-19T06:23:37.8259069" w:id="1184202426">
        <w:r w:rsidRPr="42DFE41A" w:rsidR="7C01AF56">
          <w:rPr>
            <w:rFonts w:ascii="Constantia" w:hAnsi="Constantia" w:eastAsia="Constantia" w:cs="Constantia"/>
            <w:noProof w:val="0"/>
            <w:sz w:val="24"/>
            <w:szCs w:val="24"/>
            <w:lang w:val="fi-FI"/>
            <w:rPrChange w:author="Pöllänen Arto" w:date="2017-03-20T11:15:25.3046678" w:id="1863749524">
              <w:rPr/>
            </w:rPrChange>
          </w:rPr>
          <w:t xml:space="preserve">- </w:t>
        </w:r>
        <w:proofErr w:type="spellStart"/>
        <w:r w:rsidRPr="42DFE41A" w:rsidR="7C01AF56">
          <w:rPr>
            <w:rFonts w:ascii="Constantia" w:hAnsi="Constantia" w:eastAsia="Constantia" w:cs="Constantia"/>
            <w:noProof w:val="0"/>
            <w:sz w:val="24"/>
            <w:szCs w:val="24"/>
            <w:lang w:val="fi-FI"/>
            <w:rPrChange w:author="Pöllänen Arto" w:date="2017-03-20T11:15:25.3046678" w:id="2076355630">
              <w:rPr/>
            </w:rPrChange>
          </w:rPr>
          <w:t>tavuja_tavunpituudet_tavutonsana</w:t>
        </w:r>
        <w:proofErr w:type="spellEnd"/>
      </w:ins>
    </w:p>
    <w:p xmlns:wp14="http://schemas.microsoft.com/office/word/2010/wordml" w:rsidR="009C4B18" w:rsidP="04EB8BA5" w:rsidRDefault="006850BB" w14:paraId="26A14F3B" wp14:textId="428C0EF6">
      <w:pPr>
        <w:spacing w:before="100" w:beforeAutospacing="off" w:after="120" w:afterAutospacing="off"/>
        <w:rPr>
          <w:rFonts w:ascii="Constantia" w:hAnsi="Constantia" w:eastAsia="Constantia" w:cs="Constantia"/>
          <w:noProof w:val="0"/>
          <w:sz w:val="24"/>
          <w:szCs w:val="24"/>
          <w:lang w:val="fi-FI"/>
          <w:rPrChange w:author="Vieraileva osallistuja" w:date="2017-04-24T03:08:31.9501942" w:id="2078670072">
            <w:rPr/>
          </w:rPrChange>
        </w:rPr>
        <w:pPrChange w:author="Vieraileva osallistuja" w:date="2017-04-24T03:08:31.9501942" w:id="528692935">
          <w:pPr/>
        </w:pPrChange>
      </w:pPr>
      <w:ins w:author="Pöllänen Arto" w:date="2017-03-19T06:23:37.8259069" w:id="666394159">
        <w:r w:rsidRPr="42DFE41A" w:rsidR="7C01AF56">
          <w:rPr>
            <w:rFonts w:ascii="Constantia" w:hAnsi="Constantia" w:eastAsia="Constantia" w:cs="Constantia"/>
            <w:noProof w:val="0"/>
            <w:sz w:val="24"/>
            <w:szCs w:val="24"/>
            <w:lang w:val="fi-FI"/>
            <w:rPrChange w:author="Pöllänen Arto" w:date="2017-03-20T11:15:25.3046678" w:id="1838179485">
              <w:rPr/>
            </w:rPrChange>
          </w:rPr>
          <w:t xml:space="preserve">- </w:t>
        </w:r>
        <w:proofErr w:type="spellStart"/>
        <w:r w:rsidRPr="42DFE41A" w:rsidR="7C01AF56">
          <w:rPr>
            <w:rFonts w:ascii="Constantia" w:hAnsi="Constantia" w:eastAsia="Constantia" w:cs="Constantia"/>
            <w:noProof w:val="0"/>
            <w:sz w:val="24"/>
            <w:szCs w:val="24"/>
            <w:lang w:val="fi-FI"/>
            <w:rPrChange w:author="Pöllänen Arto" w:date="2017-03-20T11:15:25.3046678" w:id="849733672">
              <w:rPr/>
            </w:rPrChange>
          </w:rPr>
          <w:t>tavuja_takaperin</w:t>
        </w:r>
        <w:proofErr w:type="spellEnd"/>
      </w:ins>
    </w:p>
    <w:p xmlns:wp14="http://schemas.microsoft.com/office/word/2010/wordml" w:rsidR="009C4B18" w:rsidP="04EB8BA5" w:rsidRDefault="006850BB" w14:paraId="03646DDD" wp14:textId="428C0EF6">
      <w:pPr>
        <w:spacing w:before="100" w:beforeAutospacing="off" w:after="120" w:afterAutospacing="off"/>
        <w:rPr>
          <w:rFonts w:ascii="Constantia" w:hAnsi="Constantia" w:eastAsia="Constantia" w:cs="Constantia"/>
          <w:noProof w:val="0"/>
          <w:sz w:val="24"/>
          <w:szCs w:val="24"/>
          <w:lang w:val="fi-FI"/>
          <w:rPrChange w:author="Vieraileva osallistuja" w:date="2017-04-24T03:08:31.9501942" w:id="2121186491">
            <w:rPr/>
          </w:rPrChange>
        </w:rPr>
        <w:pPrChange w:author="Vieraileva osallistuja" w:date="2017-04-24T03:08:31.9501942" w:id="528692935">
          <w:pPr/>
        </w:pPrChange>
      </w:pPr>
      <w:ins w:author="Pöllänen Arto" w:date="2017-03-19T06:23:37.8259069" w:id="516555416">
        <w:r w:rsidRPr="42DFE41A" w:rsidR="7C01AF56">
          <w:rPr>
            <w:rFonts w:ascii="Constantia" w:hAnsi="Constantia" w:eastAsia="Constantia" w:cs="Constantia"/>
            <w:noProof w:val="0"/>
            <w:sz w:val="24"/>
            <w:szCs w:val="24"/>
            <w:lang w:val="fi-FI"/>
            <w:rPrChange w:author="Pöllänen Arto" w:date="2017-03-20T11:15:25.3046678" w:id="159138835">
              <w:rPr/>
            </w:rPrChange>
          </w:rPr>
          <w:t xml:space="preserve">- </w:t>
        </w:r>
        <w:proofErr w:type="spellStart"/>
        <w:r w:rsidRPr="42DFE41A" w:rsidR="7C01AF56">
          <w:rPr>
            <w:rFonts w:ascii="Constantia" w:hAnsi="Constantia" w:eastAsia="Constantia" w:cs="Constantia"/>
            <w:noProof w:val="0"/>
            <w:sz w:val="24"/>
            <w:szCs w:val="24"/>
            <w:lang w:val="fi-FI"/>
            <w:rPrChange w:author="Pöllänen Arto" w:date="2017-03-20T11:15:25.3046678" w:id="1012208021">
              <w:rPr/>
            </w:rPrChange>
          </w:rPr>
          <w:t>tavuja_tavutonsana</w:t>
        </w:r>
        <w:proofErr w:type="spellEnd"/>
      </w:ins>
    </w:p>
    <w:p xmlns:wp14="http://schemas.microsoft.com/office/word/2010/wordml" w:rsidR="009C4B18" w:rsidP="42DFE41A" w:rsidRDefault="006850BB" w14:paraId="765FD481" wp14:textId="3A553905">
      <w:pPr>
        <w:spacing w:before="100" w:beforeAutospacing="off" w:after="120" w:afterAutospacing="off"/>
        <w:rPr>
          <w:sz w:val="24"/>
          <w:szCs w:val="24"/>
          <w:rPrChange w:author="Pöllänen Arto" w:date="2017-03-20T11:15:25.3046678" w:id="848903158">
            <w:rPr/>
          </w:rPrChange>
        </w:rPr>
        <w:pPrChange w:author="Pöllänen Arto" w:date="2017-03-20T11:15:25.3046678" w:id="528692935">
          <w:pPr/>
        </w:pPrChange>
      </w:pPr>
      <w:del w:author="Pöllänen Arto" w:date="2017-03-19T06:35:46.5095774" w:id="591177575">
        <w:r w:rsidDel="734CA8D8">
          <w:br/>
        </w:r>
      </w:del>
    </w:p>
    <w:p xmlns:wp14="http://schemas.microsoft.com/office/word/2010/wordml" w:rsidR="009C4B18" w:rsidP="04EB8BA5" w:rsidRDefault="006850BB" w14:paraId="54BBE52C" wp14:textId="428C0EF6">
      <w:pPr>
        <w:spacing w:before="100" w:beforeAutospacing="off" w:after="120" w:afterAutospacing="off"/>
        <w:rPr>
          <w:rFonts w:ascii="Constantia" w:hAnsi="Constantia" w:eastAsia="Constantia" w:cs="Constantia"/>
          <w:noProof w:val="0"/>
          <w:sz w:val="24"/>
          <w:szCs w:val="24"/>
          <w:lang w:val="fi-FI"/>
          <w:rPrChange w:author="Vieraileva osallistuja" w:date="2017-04-24T03:08:31.9501942" w:id="1545332612">
            <w:rPr/>
          </w:rPrChange>
        </w:rPr>
        <w:pPrChange w:author="Vieraileva osallistuja" w:date="2017-04-24T03:08:31.9501942" w:id="528692935">
          <w:pPr/>
        </w:pPrChange>
      </w:pPr>
      <w:ins w:author="Pöllänen Arto" w:date="2017-03-19T06:23:37.8259069" w:id="1646150573">
        <w:proofErr w:type="spellStart"/>
        <w:r w:rsidRPr="42DFE41A" w:rsidR="7C01AF56">
          <w:rPr>
            <w:rFonts w:ascii="Constantia" w:hAnsi="Constantia" w:eastAsia="Constantia" w:cs="Constantia"/>
            <w:noProof w:val="0"/>
            <w:sz w:val="24"/>
            <w:szCs w:val="24"/>
            <w:lang w:val="fi-FI"/>
            <w:rPrChange w:author="Pöllänen Arto" w:date="2017-03-20T11:15:25.3046678" w:id="1335851500">
              <w:rPr/>
            </w:rPrChange>
          </w:rPr>
          <w:t>Huom</w:t>
        </w:r>
        <w:proofErr w:type="spellEnd"/>
        <w:r w:rsidRPr="42DFE41A" w:rsidR="7C01AF56">
          <w:rPr>
            <w:rFonts w:ascii="Constantia" w:hAnsi="Constantia" w:eastAsia="Constantia" w:cs="Constantia"/>
            <w:noProof w:val="0"/>
            <w:sz w:val="24"/>
            <w:szCs w:val="24"/>
            <w:lang w:val="fi-FI"/>
            <w:rPrChange w:author="Pöllänen Arto" w:date="2017-03-20T11:15:25.3046678" w:id="669045950">
              <w:rPr/>
            </w:rPrChange>
          </w:rPr>
          <w:t>! Tauluille lr_sanasto1..6 on muuten samat indeksit, mutta indekseissä ei ole tavuja-kenttää:</w:t>
        </w:r>
      </w:ins>
    </w:p>
    <w:p xmlns:wp14="http://schemas.microsoft.com/office/word/2010/wordml" w:rsidR="009C4B18" w:rsidP="42DFE41A" w:rsidRDefault="006850BB" w14:paraId="44B23449" wp14:textId="6135CF91">
      <w:pPr>
        <w:spacing w:before="100" w:beforeAutospacing="off" w:after="120" w:afterAutospacing="off"/>
        <w:rPr>
          <w:sz w:val="24"/>
          <w:szCs w:val="24"/>
          <w:rPrChange w:author="Pöllänen Arto" w:date="2017-03-20T11:15:25.3046678" w:id="419551655">
            <w:rPr/>
          </w:rPrChange>
        </w:rPr>
        <w:pPrChange w:author="Pöllänen Arto" w:date="2017-03-20T11:15:25.3046678" w:id="528692935">
          <w:pPr/>
        </w:pPrChange>
      </w:pPr>
      <w:del w:author="Pöllänen Arto" w:date="2017-03-19T06:35:46.5095774" w:id="217464647">
        <w:r w:rsidDel="734CA8D8">
          <w:br/>
        </w:r>
      </w:del>
    </w:p>
    <w:p xmlns:wp14="http://schemas.microsoft.com/office/word/2010/wordml" w:rsidR="009C4B18" w:rsidP="42DFE41A" w:rsidRDefault="006850BB" w14:paraId="65309252" wp14:textId="6B5BB4D6" w14:noSpellErr="1">
      <w:pPr>
        <w:spacing w:before="100" w:beforeAutospacing="off" w:after="120" w:afterAutospacing="off"/>
        <w:rPr>
          <w:rFonts w:ascii="Constantia" w:hAnsi="Constantia" w:eastAsia="Constantia" w:cs="Constantia"/>
          <w:noProof w:val="0"/>
          <w:sz w:val="24"/>
          <w:szCs w:val="24"/>
          <w:lang w:val="fi-FI"/>
          <w:rPrChange w:author="Pöllänen Arto" w:date="2017-03-20T11:15:25.3046678" w:id="285760569">
            <w:rPr/>
          </w:rPrChange>
        </w:rPr>
        <w:pPrChange w:author="Pöllänen Arto" w:date="2017-03-20T11:15:25.3046678" w:id="528692935">
          <w:pPr/>
        </w:pPrChange>
      </w:pPr>
      <w:ins w:author="Pöllänen Arto" w:date="2017-03-19T06:23:37.8259069" w:id="1093160443">
        <w:r w:rsidRPr="42DFE41A" w:rsidR="7C01AF56">
          <w:rPr>
            <w:rFonts w:ascii="Constantia" w:hAnsi="Constantia" w:eastAsia="Constantia" w:cs="Constantia"/>
            <w:noProof w:val="0"/>
            <w:sz w:val="24"/>
            <w:szCs w:val="24"/>
            <w:lang w:val="fi-FI"/>
            <w:rPrChange w:author="Pöllänen Arto" w:date="2017-03-20T11:15:25.3046678" w:id="1958026530">
              <w:rPr/>
            </w:rPrChange>
          </w:rPr>
          <w:t>- PRIMARY</w:t>
        </w:r>
      </w:ins>
    </w:p>
    <w:p xmlns:wp14="http://schemas.microsoft.com/office/word/2010/wordml" w:rsidR="009C4B18" w:rsidP="04EB8BA5" w:rsidRDefault="006850BB" w14:paraId="1332D7D9" wp14:textId="428C0EF6">
      <w:pPr>
        <w:spacing w:before="100" w:beforeAutospacing="off" w:after="120" w:afterAutospacing="off"/>
        <w:rPr>
          <w:rFonts w:ascii="Constantia" w:hAnsi="Constantia" w:eastAsia="Constantia" w:cs="Constantia"/>
          <w:noProof w:val="0"/>
          <w:sz w:val="24"/>
          <w:szCs w:val="24"/>
          <w:lang w:val="fi-FI"/>
          <w:rPrChange w:author="Vieraileva osallistuja" w:date="2017-04-24T03:08:31.9501942" w:id="42923009">
            <w:rPr/>
          </w:rPrChange>
        </w:rPr>
        <w:pPrChange w:author="Vieraileva osallistuja" w:date="2017-04-24T03:08:31.9501942" w:id="528692935">
          <w:pPr/>
        </w:pPrChange>
      </w:pPr>
      <w:ins w:author="Pöllänen Arto" w:date="2017-03-19T06:23:37.8259069" w:id="2055312477">
        <w:r w:rsidRPr="42DFE41A" w:rsidR="7C01AF56">
          <w:rPr>
            <w:rFonts w:ascii="Constantia" w:hAnsi="Constantia" w:eastAsia="Constantia" w:cs="Constantia"/>
            <w:noProof w:val="0"/>
            <w:sz w:val="24"/>
            <w:szCs w:val="24"/>
            <w:lang w:val="fi-FI"/>
            <w:rPrChange w:author="Pöllänen Arto" w:date="2017-03-20T11:15:25.3046678" w:id="334121022">
              <w:rPr/>
            </w:rPrChange>
          </w:rPr>
          <w:t xml:space="preserve">- </w:t>
        </w:r>
        <w:proofErr w:type="spellStart"/>
        <w:r w:rsidRPr="42DFE41A" w:rsidR="7C01AF56">
          <w:rPr>
            <w:rFonts w:ascii="Constantia" w:hAnsi="Constantia" w:eastAsia="Constantia" w:cs="Constantia"/>
            <w:noProof w:val="0"/>
            <w:sz w:val="24"/>
            <w:szCs w:val="24"/>
            <w:lang w:val="fi-FI"/>
            <w:rPrChange w:author="Pöllänen Arto" w:date="2017-03-20T11:15:25.3046678" w:id="367423673">
              <w:rPr/>
            </w:rPrChange>
          </w:rPr>
          <w:t>id_UNIQUE</w:t>
        </w:r>
        <w:proofErr w:type="spellEnd"/>
      </w:ins>
    </w:p>
    <w:p xmlns:wp14="http://schemas.microsoft.com/office/word/2010/wordml" w:rsidR="009C4B18" w:rsidP="04EB8BA5" w:rsidRDefault="006850BB" w14:paraId="14D1B2C7" wp14:textId="428C0EF6">
      <w:pPr>
        <w:spacing w:before="100" w:beforeAutospacing="off" w:after="120" w:afterAutospacing="off"/>
        <w:rPr>
          <w:rFonts w:ascii="Constantia" w:hAnsi="Constantia" w:eastAsia="Constantia" w:cs="Constantia"/>
          <w:noProof w:val="0"/>
          <w:sz w:val="24"/>
          <w:szCs w:val="24"/>
          <w:lang w:val="fi-FI"/>
          <w:rPrChange w:author="Vieraileva osallistuja" w:date="2017-04-24T03:08:31.9501942" w:id="1440223930">
            <w:rPr/>
          </w:rPrChange>
        </w:rPr>
        <w:pPrChange w:author="Vieraileva osallistuja" w:date="2017-04-24T03:08:31.9501942" w:id="528692935">
          <w:pPr/>
        </w:pPrChange>
      </w:pPr>
      <w:ins w:author="Pöllänen Arto" w:date="2017-03-19T06:23:37.8259069" w:id="1781423517">
        <w:r w:rsidRPr="42DFE41A" w:rsidR="7C01AF56">
          <w:rPr>
            <w:rFonts w:ascii="Constantia" w:hAnsi="Constantia" w:eastAsia="Constantia" w:cs="Constantia"/>
            <w:noProof w:val="0"/>
            <w:sz w:val="24"/>
            <w:szCs w:val="24"/>
            <w:lang w:val="fi-FI"/>
            <w:rPrChange w:author="Pöllänen Arto" w:date="2017-03-20T11:15:25.3046678" w:id="589138065">
              <w:rPr/>
            </w:rPrChange>
          </w:rPr>
          <w:t xml:space="preserve">- </w:t>
        </w:r>
        <w:proofErr w:type="spellStart"/>
        <w:r w:rsidRPr="42DFE41A" w:rsidR="7C01AF56">
          <w:rPr>
            <w:rFonts w:ascii="Constantia" w:hAnsi="Constantia" w:eastAsia="Constantia" w:cs="Constantia"/>
            <w:noProof w:val="0"/>
            <w:sz w:val="24"/>
            <w:szCs w:val="24"/>
            <w:lang w:val="fi-FI"/>
            <w:rPrChange w:author="Pöllänen Arto" w:date="2017-03-20T11:15:25.3046678" w:id="34545086">
              <w:rPr/>
            </w:rPrChange>
          </w:rPr>
          <w:t>crc</w:t>
        </w:r>
        <w:proofErr w:type="spellEnd"/>
      </w:ins>
    </w:p>
    <w:p xmlns:wp14="http://schemas.microsoft.com/office/word/2010/wordml" w:rsidR="009C4B18" w:rsidP="04EB8BA5" w:rsidRDefault="006850BB" w14:paraId="0ADF8C0E" wp14:textId="428C0EF6">
      <w:pPr>
        <w:spacing w:before="100" w:beforeAutospacing="off" w:after="120" w:afterAutospacing="off"/>
        <w:rPr>
          <w:rFonts w:ascii="Constantia" w:hAnsi="Constantia" w:eastAsia="Constantia" w:cs="Constantia"/>
          <w:noProof w:val="0"/>
          <w:sz w:val="24"/>
          <w:szCs w:val="24"/>
          <w:lang w:val="fi-FI"/>
          <w:rPrChange w:author="Vieraileva osallistuja" w:date="2017-04-24T03:08:31.9501942" w:id="1953455548">
            <w:rPr/>
          </w:rPrChange>
        </w:rPr>
        <w:pPrChange w:author="Vieraileva osallistuja" w:date="2017-04-24T03:08:31.9501942" w:id="528692935">
          <w:pPr/>
        </w:pPrChange>
      </w:pPr>
      <w:ins w:author="Pöllänen Arto" w:date="2017-03-19T06:23:37.8259069" w:id="561140246">
        <w:r w:rsidRPr="42DFE41A" w:rsidR="7C01AF56">
          <w:rPr>
            <w:rFonts w:ascii="Constantia" w:hAnsi="Constantia" w:eastAsia="Constantia" w:cs="Constantia"/>
            <w:noProof w:val="0"/>
            <w:sz w:val="24"/>
            <w:szCs w:val="24"/>
            <w:lang w:val="fi-FI"/>
            <w:rPrChange w:author="Pöllänen Arto" w:date="2017-03-20T11:15:25.3046678" w:id="1913605331">
              <w:rPr/>
            </w:rPrChange>
          </w:rPr>
          <w:t xml:space="preserve">- </w:t>
        </w:r>
        <w:proofErr w:type="spellStart"/>
        <w:r w:rsidRPr="42DFE41A" w:rsidR="7C01AF56">
          <w:rPr>
            <w:rFonts w:ascii="Constantia" w:hAnsi="Constantia" w:eastAsia="Constantia" w:cs="Constantia"/>
            <w:noProof w:val="0"/>
            <w:sz w:val="24"/>
            <w:szCs w:val="24"/>
            <w:lang w:val="fi-FI"/>
            <w:rPrChange w:author="Pöllänen Arto" w:date="2017-03-20T11:15:25.3046678" w:id="853355374">
              <w:rPr/>
            </w:rPrChange>
          </w:rPr>
          <w:t>crc_takaperin</w:t>
        </w:r>
        <w:proofErr w:type="spellEnd"/>
      </w:ins>
    </w:p>
    <w:p xmlns:wp14="http://schemas.microsoft.com/office/word/2010/wordml" w:rsidR="009C4B18" w:rsidP="04EB8BA5" w:rsidRDefault="006850BB" w14:paraId="746E0D98" wp14:textId="428C0EF6">
      <w:pPr>
        <w:spacing w:before="100" w:beforeAutospacing="off" w:after="120" w:afterAutospacing="off"/>
        <w:rPr>
          <w:rFonts w:ascii="Constantia" w:hAnsi="Constantia" w:eastAsia="Constantia" w:cs="Constantia"/>
          <w:noProof w:val="0"/>
          <w:sz w:val="24"/>
          <w:szCs w:val="24"/>
          <w:lang w:val="fi-FI"/>
          <w:rPrChange w:author="Vieraileva osallistuja" w:date="2017-04-24T03:08:31.9501942" w:id="1406159377">
            <w:rPr/>
          </w:rPrChange>
        </w:rPr>
        <w:pPrChange w:author="Vieraileva osallistuja" w:date="2017-04-24T03:08:31.9501942" w:id="528692935">
          <w:pPr/>
        </w:pPrChange>
      </w:pPr>
      <w:ins w:author="Pöllänen Arto" w:date="2017-03-19T06:23:37.8259069" w:id="100783165">
        <w:r w:rsidRPr="42DFE41A" w:rsidR="7C01AF56">
          <w:rPr>
            <w:rFonts w:ascii="Constantia" w:hAnsi="Constantia" w:eastAsia="Constantia" w:cs="Constantia"/>
            <w:noProof w:val="0"/>
            <w:sz w:val="24"/>
            <w:szCs w:val="24"/>
            <w:lang w:val="fi-FI"/>
            <w:rPrChange w:author="Pöllänen Arto" w:date="2017-03-20T11:15:25.3046678" w:id="458474908">
              <w:rPr/>
            </w:rPrChange>
          </w:rPr>
          <w:t xml:space="preserve">- </w:t>
        </w:r>
        <w:proofErr w:type="spellStart"/>
        <w:r w:rsidRPr="42DFE41A" w:rsidR="7C01AF56">
          <w:rPr>
            <w:rFonts w:ascii="Constantia" w:hAnsi="Constantia" w:eastAsia="Constantia" w:cs="Constantia"/>
            <w:noProof w:val="0"/>
            <w:sz w:val="24"/>
            <w:szCs w:val="24"/>
            <w:lang w:val="fi-FI"/>
            <w:rPrChange w:author="Pöllänen Arto" w:date="2017-03-20T11:15:25.3046678" w:id="680569333">
              <w:rPr/>
            </w:rPrChange>
          </w:rPr>
          <w:t>crc_tavutonsana</w:t>
        </w:r>
        <w:proofErr w:type="spellEnd"/>
      </w:ins>
    </w:p>
    <w:p xmlns:wp14="http://schemas.microsoft.com/office/word/2010/wordml" w:rsidR="009C4B18" w:rsidP="04EB8BA5" w:rsidRDefault="006850BB" w14:paraId="5B47DDA8" wp14:textId="428C0EF6">
      <w:pPr>
        <w:spacing w:before="100" w:beforeAutospacing="off" w:after="120" w:afterAutospacing="off"/>
        <w:rPr>
          <w:rFonts w:ascii="Constantia" w:hAnsi="Constantia" w:eastAsia="Constantia" w:cs="Constantia"/>
          <w:noProof w:val="0"/>
          <w:sz w:val="24"/>
          <w:szCs w:val="24"/>
          <w:lang w:val="fi-FI"/>
          <w:rPrChange w:author="Vieraileva osallistuja" w:date="2017-04-24T03:08:31.9501942" w:id="705023475">
            <w:rPr/>
          </w:rPrChange>
        </w:rPr>
        <w:pPrChange w:author="Vieraileva osallistuja" w:date="2017-04-24T03:08:31.9501942" w:id="528692935">
          <w:pPr/>
        </w:pPrChange>
      </w:pPr>
      <w:ins w:author="Pöllänen Arto" w:date="2017-03-19T06:23:37.8259069" w:id="325656352">
        <w:r w:rsidRPr="42DFE41A" w:rsidR="7C01AF56">
          <w:rPr>
            <w:rFonts w:ascii="Constantia" w:hAnsi="Constantia" w:eastAsia="Constantia" w:cs="Constantia"/>
            <w:noProof w:val="0"/>
            <w:sz w:val="24"/>
            <w:szCs w:val="24"/>
            <w:lang w:val="fi-FI"/>
            <w:rPrChange w:author="Pöllänen Arto" w:date="2017-03-20T11:15:25.3046678" w:id="855219473">
              <w:rPr/>
            </w:rPrChange>
          </w:rPr>
          <w:t xml:space="preserve">- </w:t>
        </w:r>
        <w:proofErr w:type="spellStart"/>
        <w:r w:rsidRPr="42DFE41A" w:rsidR="7C01AF56">
          <w:rPr>
            <w:rFonts w:ascii="Constantia" w:hAnsi="Constantia" w:eastAsia="Constantia" w:cs="Constantia"/>
            <w:noProof w:val="0"/>
            <w:sz w:val="24"/>
            <w:szCs w:val="24"/>
            <w:lang w:val="fi-FI"/>
            <w:rPrChange w:author="Pöllänen Arto" w:date="2017-03-20T11:15:25.3046678" w:id="1761688240">
              <w:rPr/>
            </w:rPrChange>
          </w:rPr>
          <w:t>tavunpituudet_takaperin</w:t>
        </w:r>
        <w:proofErr w:type="spellEnd"/>
      </w:ins>
    </w:p>
    <w:p xmlns:wp14="http://schemas.microsoft.com/office/word/2010/wordml" w:rsidR="009C4B18" w:rsidP="04EB8BA5" w:rsidRDefault="006850BB" w14:paraId="63B0F5D2" wp14:textId="428C0EF6">
      <w:pPr>
        <w:spacing w:before="100" w:beforeAutospacing="off" w:after="120" w:afterAutospacing="off"/>
        <w:rPr>
          <w:rFonts w:ascii="Constantia" w:hAnsi="Constantia" w:eastAsia="Constantia" w:cs="Constantia"/>
          <w:noProof w:val="0"/>
          <w:sz w:val="24"/>
          <w:szCs w:val="24"/>
          <w:lang w:val="fi-FI"/>
          <w:rPrChange w:author="Vieraileva osallistuja" w:date="2017-04-24T03:08:31.9501942" w:id="357713982">
            <w:rPr/>
          </w:rPrChange>
        </w:rPr>
        <w:pPrChange w:author="Vieraileva osallistuja" w:date="2017-04-24T03:08:31.9501942" w:id="528692935">
          <w:pPr/>
        </w:pPrChange>
      </w:pPr>
      <w:ins w:author="Pöllänen Arto" w:date="2017-03-19T06:23:37.8259069" w:id="417095611">
        <w:r w:rsidRPr="42DFE41A" w:rsidR="7C01AF56">
          <w:rPr>
            <w:rFonts w:ascii="Constantia" w:hAnsi="Constantia" w:eastAsia="Constantia" w:cs="Constantia"/>
            <w:noProof w:val="0"/>
            <w:sz w:val="24"/>
            <w:szCs w:val="24"/>
            <w:lang w:val="fi-FI"/>
            <w:rPrChange w:author="Pöllänen Arto" w:date="2017-03-20T11:15:25.3046678" w:id="253459804">
              <w:rPr/>
            </w:rPrChange>
          </w:rPr>
          <w:t xml:space="preserve">- </w:t>
        </w:r>
        <w:proofErr w:type="spellStart"/>
        <w:r w:rsidRPr="42DFE41A" w:rsidR="7C01AF56">
          <w:rPr>
            <w:rFonts w:ascii="Constantia" w:hAnsi="Constantia" w:eastAsia="Constantia" w:cs="Constantia"/>
            <w:noProof w:val="0"/>
            <w:sz w:val="24"/>
            <w:szCs w:val="24"/>
            <w:lang w:val="fi-FI"/>
            <w:rPrChange w:author="Pöllänen Arto" w:date="2017-03-20T11:15:25.3046678" w:id="1785143848">
              <w:rPr/>
            </w:rPrChange>
          </w:rPr>
          <w:t>tavunpituudet_tavutonsana</w:t>
        </w:r>
        <w:proofErr w:type="spellEnd"/>
      </w:ins>
    </w:p>
    <w:p xmlns:wp14="http://schemas.microsoft.com/office/word/2010/wordml" w:rsidR="009C4B18" w:rsidP="42DFE41A" w:rsidRDefault="006850BB" w14:paraId="2E29BE53" wp14:textId="2A67C1A7" w14:noSpellErr="1">
      <w:pPr>
        <w:spacing w:before="100" w:beforeAutospacing="off" w:after="120" w:afterAutospacing="off"/>
        <w:rPr>
          <w:rFonts w:ascii="Constantia" w:hAnsi="Constantia" w:eastAsia="Constantia" w:cs="Constantia"/>
          <w:noProof w:val="0"/>
          <w:sz w:val="24"/>
          <w:szCs w:val="24"/>
          <w:lang w:val="fi-FI"/>
          <w:rPrChange w:author="Pöllänen Arto" w:date="2017-03-20T11:15:25.3046678" w:id="989287400">
            <w:rPr/>
          </w:rPrChange>
        </w:rPr>
        <w:pPrChange w:author="Pöllänen Arto" w:date="2017-03-20T11:15:25.3046678" w:id="528692935">
          <w:pPr/>
        </w:pPrChange>
      </w:pPr>
      <w:ins w:author="Pöllänen Arto" w:date="2017-03-19T06:23:37.8259069" w:id="470644541">
        <w:r w:rsidRPr="42DFE41A" w:rsidR="7C01AF56">
          <w:rPr>
            <w:rFonts w:ascii="Constantia" w:hAnsi="Constantia" w:eastAsia="Constantia" w:cs="Constantia"/>
            <w:noProof w:val="0"/>
            <w:sz w:val="24"/>
            <w:szCs w:val="24"/>
            <w:lang w:val="fi-FI"/>
            <w:rPrChange w:author="Pöllänen Arto" w:date="2017-03-20T11:15:25.3046678" w:id="857197111">
              <w:rPr/>
            </w:rPrChange>
          </w:rPr>
          <w:t>- takaperin</w:t>
        </w:r>
      </w:ins>
    </w:p>
    <w:p xmlns:wp14="http://schemas.microsoft.com/office/word/2010/wordml" w:rsidR="009C4B18" w:rsidP="42DFE41A" w:rsidRDefault="006850BB" w14:paraId="7CCFB550" wp14:textId="01280883" w14:noSpellErr="1">
      <w:pPr>
        <w:spacing w:before="100" w:beforeAutospacing="off" w:after="120" w:afterAutospacing="off"/>
        <w:rPr>
          <w:rFonts w:ascii="Constantia" w:hAnsi="Constantia" w:eastAsia="Constantia" w:cs="Constantia"/>
          <w:noProof w:val="0"/>
          <w:sz w:val="24"/>
          <w:szCs w:val="24"/>
          <w:lang w:val="fi-FI"/>
          <w:rPrChange w:author="Pöllänen Arto" w:date="2017-03-20T11:15:25.3046678" w:id="1944390254">
            <w:rPr/>
          </w:rPrChange>
        </w:rPr>
        <w:pPrChange w:author="Pöllänen Arto" w:date="2017-03-20T11:15:25.3046678" w:id="528692935">
          <w:pPr/>
        </w:pPrChange>
      </w:pPr>
      <w:ins w:author="Pöllänen Arto" w:date="2017-03-19T06:23:37.8259069" w:id="1368519859">
        <w:r w:rsidRPr="42DFE41A" w:rsidR="7C01AF56">
          <w:rPr>
            <w:rFonts w:ascii="Constantia" w:hAnsi="Constantia" w:eastAsia="Constantia" w:cs="Constantia"/>
            <w:noProof w:val="0"/>
            <w:sz w:val="24"/>
            <w:szCs w:val="24"/>
            <w:lang w:val="fi-FI"/>
            <w:rPrChange w:author="Pöllänen Arto" w:date="2017-03-20T11:15:25.3046678" w:id="967532749">
              <w:rPr/>
            </w:rPrChange>
          </w:rPr>
          <w:t>- tavutonsana</w:t>
        </w:r>
      </w:ins>
    </w:p>
    <w:p xmlns:wp14="http://schemas.microsoft.com/office/word/2010/wordml" w:rsidR="009C4B18" w:rsidP="42DFE41A" w:rsidRDefault="006850BB" w14:paraId="31144BD3" wp14:textId="05AB42C2">
      <w:pPr>
        <w:spacing w:before="100" w:beforeAutospacing="off" w:after="120" w:afterAutospacing="off"/>
        <w:rPr>
          <w:sz w:val="24"/>
          <w:szCs w:val="24"/>
          <w:rPrChange w:author="Pöllänen Arto" w:date="2017-03-20T11:15:25.3046678" w:id="1342938273">
            <w:rPr/>
          </w:rPrChange>
        </w:rPr>
        <w:pPrChange w:author="Pöllänen Arto" w:date="2017-03-20T11:15:25.3046678" w:id="528692935">
          <w:pPr/>
        </w:pPrChange>
      </w:pPr>
      <w:del w:author="Pöllänen Arto" w:date="2017-03-20T12:16:32.2781201" w:id="18490595">
        <w:r w:rsidDel="0DAAA2EE">
          <w:br/>
        </w:r>
      </w:del>
    </w:p>
    <w:p xmlns:wp14="http://schemas.microsoft.com/office/word/2010/wordml" w:rsidR="009C4B18" w:rsidP="42DFE41A" w:rsidRDefault="006850BB" wp14:textId="3B0DD003" w14:paraId="794A1F16" w14:noSpellErr="1">
      <w:pPr>
        <w:spacing w:before="100" w:beforeAutospacing="off" w:after="120" w:afterAutospacing="off"/>
        <w:rPr>
          <w:rFonts w:ascii="Constantia" w:hAnsi="Constantia" w:eastAsia="Constantia" w:cs="Constantia"/>
          <w:noProof w:val="0"/>
          <w:sz w:val="24"/>
          <w:szCs w:val="24"/>
          <w:lang w:val="fi-FI"/>
          <w:rPrChange w:author="Pöllänen Arto" w:date="2017-03-20T11:15:25.3046678" w:id="308107220">
            <w:rPr/>
          </w:rPrChange>
        </w:rPr>
        <w:rPr/>
        <w:pPrChange w:author="Pöllänen Arto" w:date="2017-03-20T11:15:25.3046678" w:id="528692935">
          <w:pPr/>
        </w:pPrChange>
      </w:pPr>
      <w:ins w:author="Pöllänen Arto" w:date="2017-03-19T06:23:37.8259069" w:id="1076154536">
        <w:r w:rsidRPr="42DFE41A" w:rsidR="7C01AF56">
          <w:rPr>
            <w:rFonts w:ascii="Constantia" w:hAnsi="Constantia" w:eastAsia="Constantia" w:cs="Constantia"/>
            <w:noProof w:val="0"/>
            <w:sz w:val="24"/>
            <w:szCs w:val="24"/>
            <w:lang w:val="fi-FI"/>
            <w:rPrChange w:author="Pöllänen Arto" w:date="2017-03-20T11:15:25.3046678" w:id="673494283">
              <w:rPr/>
            </w:rPrChange>
          </w:rPr>
          <w:t>Esimerkki taulun lr_sanasto3 -sisällöstä:</w:t>
        </w:r>
      </w:ins>
      <w:del w:author="Pöllänen Arto" w:date="2017-03-19T06:25:47.9305989" w:id="472211254">
        <w:r w:rsidDel="142326E8">
          <w:br/>
        </w:r>
      </w:del>
    </w:p>
    <w:p xmlns:wp14="http://schemas.microsoft.com/office/word/2010/wordml" w:rsidR="009C4B18" w:rsidP="50A7060D" w:rsidRDefault="006850BB" wp14:textId="06417A99" w14:paraId="61D59848">
      <w:pPr>
        <w:spacing w:before="100" w:beforeAutospacing="off" w:after="120" w:afterAutospacing="off"/>
        <w:pPrChange w:author="Pöllänen Arto" w:date="2017-03-19T06:08:57.0620392" w:id="528692935">
          <w:pPr/>
        </w:pPrChange>
        <w:rPr/>
      </w:pPr>
      <w:ins w:author="Pöllänen Arto" w:date="2017-03-19T06:25:17.4531465" w:id="854970864">
        <w:r>
          <w:drawing>
            <wp:inline xmlns:wp14="http://schemas.microsoft.com/office/word/2010/wordprocessingDrawing" wp14:editId="40CD13FB" wp14:anchorId="5B5B433A">
              <wp:extent cx="4419600" cy="1857375"/>
              <wp:effectExtent l="0" t="0" r="0" b="0"/>
              <wp:docPr id="462840673" name="picture" descr="" title=""/>
              <wp:cNvGraphicFramePr>
                <a:graphicFrameLocks noChangeAspect="1"/>
              </wp:cNvGraphicFramePr>
              <a:graphic>
                <a:graphicData uri="http://schemas.openxmlformats.org/drawingml/2006/picture">
                  <pic:pic>
                    <pic:nvPicPr>
                      <pic:cNvPr id="0" name="picture"/>
                      <pic:cNvPicPr/>
                    </pic:nvPicPr>
                    <pic:blipFill>
                      <a:blip r:embed="R4f2ab1353b4541e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419600" cy="1857375"/>
                      </a:xfrm>
                      <a:prstGeom prst="rect">
                        <a:avLst/>
                      </a:prstGeom>
                    </pic:spPr>
                  </pic:pic>
                </a:graphicData>
              </a:graphic>
            </wp:inline>
          </w:drawing>
        </w:r>
      </w:ins>
      <w:r>
        <w:br/>
      </w:r>
      <w:del w:author="Pöllänen Arto" w:date="2017-03-19T06:25:47.9305989" w:id="1751760390">
        <w:r w:rsidDel="142326E8">
          <w:br/>
        </w:r>
      </w:del>
    </w:p>
    <w:p xmlns:wp14="http://schemas.microsoft.com/office/word/2010/wordml" w:rsidR="009C4B18" w:rsidDel="05484CB6" w:rsidP="50A7060D" w:rsidRDefault="006850BB" wp14:textId="0F1755E4" w14:paraId="77EBFF78" w14:noSpellErr="1">
      <w:pPr>
        <w:spacing w:before="100" w:beforeAutospacing="off" w:after="120" w:afterAutospacing="off"/>
        <w:rPr>
          <w:del w:author="Pöllänen Arto" w:date="2017-03-19T06:30:18.4504945" w:id="333035113"/>
        </w:rPr>
        <w:pPrChange w:author="Pöllänen Arto" w:date="2017-03-19T06:08:57.0620392" w:id="528692935">
          <w:pPr/>
        </w:pPrChange>
        <w:rPr/>
      </w:pPr>
      <w:ins w:author="Pöllänen Arto" w:date="2017-03-19T06:23:37.8259069" w:id="1638171229">
        <w:r w:rsidRPr="70D459B3" w:rsidR="7C01AF56">
          <w:rPr>
            <w:rFonts w:ascii="Constantia" w:hAnsi="Constantia" w:eastAsia="Constantia" w:cs="Constantia"/>
            <w:noProof w:val="0"/>
            <w:sz w:val="24"/>
            <w:szCs w:val="24"/>
            <w:lang w:val="fi-FI"/>
            <w:rPrChange w:author="Pöllänen Arto" w:date="2017-03-20T11:15:55.4789451" w:id="994541744">
              <w:rPr/>
            </w:rPrChange>
          </w:rPr>
          <w:t>Esimerkki taulun lr_sanasto_k18 sisällöstä:</w:t>
        </w:r>
      </w:ins>
      <w:r>
        <w:br/>
      </w:r>
      <w:ins w:author="Pöllänen Arto" w:date="2017-03-19T06:30:18.4504945" w:id="466278271">
        <w:r>
          <w:drawing>
            <wp:inline xmlns:wp14="http://schemas.microsoft.com/office/word/2010/wordprocessingDrawing" wp14:editId="1116E848" wp14:anchorId="788A8737">
              <wp:extent cx="5095874" cy="1828800"/>
              <wp:effectExtent l="0" t="0" r="0" b="0"/>
              <wp:docPr id="1359879962" name="picture" descr="" title=""/>
              <wp:cNvGraphicFramePr>
                <a:graphicFrameLocks noChangeAspect="1"/>
              </wp:cNvGraphicFramePr>
              <a:graphic>
                <a:graphicData uri="http://schemas.openxmlformats.org/drawingml/2006/picture">
                  <pic:pic>
                    <pic:nvPicPr>
                      <pic:cNvPr id="0" name="picture"/>
                      <pic:cNvPicPr/>
                    </pic:nvPicPr>
                    <pic:blipFill>
                      <a:blip r:embed="R7380e68c538d441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5095874" cy="1828800"/>
                      </a:xfrm>
                      <a:prstGeom prst="rect">
                        <a:avLst/>
                      </a:prstGeom>
                    </pic:spPr>
                  </pic:pic>
                </a:graphicData>
              </a:graphic>
            </wp:inline>
          </w:drawing>
        </w:r>
      </w:ins>
    </w:p>
    <w:p w:rsidR="05484CB6" w:rsidP="05484CB6" w:rsidRDefault="05484CB6" w14:paraId="78A23FE0" w14:textId="687169F4" w14:noSpellErr="1">
      <w:pPr>
        <w:spacing w:before="100" w:beforeAutospacing="off" w:after="120" w:afterAutospacing="off"/>
        <w:pPrChange w:author="Pöllänen Arto" w:date="2017-03-19T06:30:18.4504945" w:id="1096577929">
          <w:pPr/>
        </w:pPrChange>
      </w:pPr>
    </w:p>
    <w:p w:rsidR="142326E8" w:rsidDel="700CED33" w:rsidP="142326E8" w:rsidRDefault="142326E8" w14:paraId="55CF2897" w14:textId="76C48419">
      <w:pPr>
        <w:spacing w:before="100" w:beforeAutospacing="off" w:after="120" w:afterAutospacing="off"/>
        <w:rPr>
          <w:del w:author="Pöllänen Arto" w:date="2017-03-19T06:26:18.0522377" w:id="1351441503"/>
        </w:rPr>
        <w:pPrChange w:author="Pöllänen Arto" w:date="2017-03-19T06:25:47.9305989" w:id="333929261">
          <w:pPr/>
        </w:pPrChange>
      </w:pPr>
    </w:p>
    <w:p xmlns:wp14="http://schemas.microsoft.com/office/word/2010/wordml" w:rsidR="009C4B18" w:rsidP="50A7060D" w:rsidRDefault="006850BB" w14:paraId="1B8736EC" wp14:textId="00BAAD24" w14:noSpellErr="1">
      <w:pPr>
        <w:spacing w:before="100" w:beforeAutospacing="off" w:after="120" w:afterAutospacing="off"/>
        <w:pPrChange w:author="Pöllänen Arto" w:date="2017-03-19T06:08:57.0620392" w:id="528692935">
          <w:pPr/>
        </w:pPrChange>
        <w:rPr/>
      </w:pPr>
      <w:del w:author="Pöllänen Arto" w:date="2017-03-19T06:26:18.0522377" w:id="724278792">
        <w:r w:rsidDel="700CED33">
          <w:br/>
        </w:r>
      </w:del>
      <w:r>
        <w:br/>
      </w:r>
      <w:ins w:author="Pöllänen Arto" w:date="2017-03-20T12:16:02.1638295" w:id="1852349181">
        <w:r w:rsidRPr="295AAD63" w:rsidR="295AAD63">
          <w:rPr>
            <w:sz w:val="28"/>
            <w:szCs w:val="28"/>
            <w:rPrChange w:author="Pöllänen Arto" w:date="2017-03-20T12:16:02.1638295" w:id="1532228885">
              <w:rPr/>
            </w:rPrChange>
          </w:rPr>
          <w:t>Muut taulut</w:t>
        </w:r>
      </w:ins>
    </w:p>
    <w:p xmlns:wp14="http://schemas.microsoft.com/office/word/2010/wordml" w:rsidR="009C4B18" w:rsidP="04EB8BA5" w:rsidRDefault="006850BB" w14:paraId="78D89F37" wp14:textId="3808D34E">
      <w:pPr>
        <w:spacing w:before="100" w:beforeAutospacing="off" w:after="120" w:afterAutospacing="off"/>
        <w:rPr>
          <w:rFonts w:ascii="Constantia" w:hAnsi="Constantia" w:eastAsia="Constantia" w:cs="Constantia"/>
          <w:noProof w:val="0"/>
          <w:sz w:val="24"/>
          <w:szCs w:val="24"/>
          <w:lang w:val="fi-FI"/>
          <w:rPrChange w:author="Vieraileva osallistuja" w:date="2017-04-24T03:08:31.9501942" w:id="1805851648">
            <w:rPr/>
          </w:rPrChange>
        </w:rPr>
        <w:pPrChange w:author="Vieraileva osallistuja" w:date="2017-04-24T03:08:31.9501942" w:id="528692935">
          <w:pPr/>
        </w:pPrChange>
      </w:pPr>
      <w:ins w:author="Pöllänen Arto" w:date="2017-03-19T06:23:37.8259069" w:id="234468809">
        <w:r w:rsidRPr="70D459B3" w:rsidR="7C01AF56">
          <w:rPr>
            <w:rFonts w:ascii="Constantia" w:hAnsi="Constantia" w:eastAsia="Constantia" w:cs="Constantia"/>
            <w:noProof w:val="0"/>
            <w:sz w:val="24"/>
            <w:szCs w:val="24"/>
            <w:lang w:val="fi-FI"/>
            <w:rPrChange w:author="Pöllänen Arto" w:date="2017-03-20T11:15:55.4789451" w:id="1304840615">
              <w:rPr/>
            </w:rPrChange>
          </w:rPr>
          <w:t xml:space="preserve">Sanastotaulujen lisäksi kannassa on taulu </w:t>
        </w:r>
        <w:proofErr w:type="spellStart"/>
        <w:r w:rsidRPr="70D459B3" w:rsidR="7C01AF56">
          <w:rPr>
            <w:rFonts w:ascii="Constantia" w:hAnsi="Constantia" w:eastAsia="Constantia" w:cs="Constantia"/>
            <w:noProof w:val="0"/>
            <w:sz w:val="24"/>
            <w:szCs w:val="24"/>
            <w:lang w:val="fi-FI"/>
            <w:rPrChange w:author="Pöllänen Arto" w:date="2017-03-20T11:15:55.4789451" w:id="1529578138">
              <w:rPr/>
            </w:rPrChange>
          </w:rPr>
          <w:t>lr_mallisanoitukset</w:t>
        </w:r>
        <w:proofErr w:type="spellEnd"/>
        <w:r w:rsidRPr="70D459B3" w:rsidR="7C01AF56">
          <w:rPr>
            <w:rFonts w:ascii="Constantia" w:hAnsi="Constantia" w:eastAsia="Constantia" w:cs="Constantia"/>
            <w:noProof w:val="0"/>
            <w:sz w:val="24"/>
            <w:szCs w:val="24"/>
            <w:lang w:val="fi-FI"/>
            <w:rPrChange w:author="Pöllänen Arto" w:date="2017-03-20T11:15:55.4789451" w:id="1446450466">
              <w:rPr/>
            </w:rPrChange>
          </w:rPr>
          <w:t>, joka pitää sisällään sanoitukset</w:t>
        </w:r>
      </w:ins>
      <w:ins w:author="Pöllänen Arto" w:date="2017-03-20T11:48:13.8188753" w:id="326094703">
        <w:r w:rsidRPr="70D459B3" w:rsidR="67D25276">
          <w:rPr>
            <w:rFonts w:ascii="Constantia" w:hAnsi="Constantia" w:eastAsia="Constantia" w:cs="Constantia"/>
            <w:noProof w:val="0"/>
            <w:sz w:val="24"/>
            <w:szCs w:val="24"/>
            <w:lang w:val="fi-FI"/>
            <w:rPrChange w:author="Pöllänen Arto" w:date="2017-03-20T11:15:55.4789451" w:id="1712047155">
              <w:rPr/>
            </w:rPrChange>
          </w:rPr>
          <w:t>,</w:t>
        </w:r>
      </w:ins>
      <w:ins w:author="Pöllänen Arto" w:date="2017-03-19T06:23:37.8259069" w:id="833865093">
        <w:r w:rsidRPr="70D459B3" w:rsidR="7C01AF56">
          <w:rPr>
            <w:rFonts w:ascii="Constantia" w:hAnsi="Constantia" w:eastAsia="Constantia" w:cs="Constantia"/>
            <w:noProof w:val="0"/>
            <w:sz w:val="24"/>
            <w:szCs w:val="24"/>
            <w:lang w:val="fi-FI"/>
            <w:rPrChange w:author="Pöllänen Arto" w:date="2017-03-20T11:15:55.4789451" w:id="1149657340">
              <w:rPr/>
            </w:rPrChange>
          </w:rPr>
          <w:t xml:space="preserve"> joista käyttäjä voi halutessaan valita mallisanoituksen. Taulun kentät:</w:t>
        </w:r>
      </w:ins>
    </w:p>
    <w:p xmlns:wp14="http://schemas.microsoft.com/office/word/2010/wordml" w:rsidR="009C4B18" w:rsidP="70D459B3" w:rsidRDefault="006850BB" w14:paraId="610F8A3A" wp14:textId="3331BB35" w14:noSpellErr="1">
      <w:pPr>
        <w:spacing w:before="100" w:beforeAutospacing="off" w:after="120" w:afterAutospacing="off"/>
        <w:rPr>
          <w:rFonts w:ascii="Constantia" w:hAnsi="Constantia" w:eastAsia="Constantia" w:cs="Constantia"/>
          <w:noProof w:val="0"/>
          <w:sz w:val="24"/>
          <w:szCs w:val="24"/>
          <w:lang w:val="fi-FI"/>
          <w:rPrChange w:author="Pöllänen Arto" w:date="2017-03-20T11:15:55.4789451" w:id="242355887">
            <w:rPr/>
          </w:rPrChange>
        </w:rPr>
        <w:pPrChange w:author="Pöllänen Arto" w:date="2017-03-20T11:15:55.4789451" w:id="528692935">
          <w:pPr/>
        </w:pPrChange>
      </w:pPr>
      <w:ins w:author="Pöllänen Arto" w:date="2017-03-19T06:23:37.8259069" w:id="1044222812">
        <w:r w:rsidRPr="70D459B3" w:rsidR="7C01AF56">
          <w:rPr>
            <w:rFonts w:ascii="Constantia" w:hAnsi="Constantia" w:eastAsia="Constantia" w:cs="Constantia"/>
            <w:noProof w:val="0"/>
            <w:sz w:val="24"/>
            <w:szCs w:val="24"/>
            <w:lang w:val="fi-FI"/>
            <w:rPrChange w:author="Pöllänen Arto" w:date="2017-03-20T11:15:55.4789451" w:id="1960522432">
              <w:rPr/>
            </w:rPrChange>
          </w:rPr>
          <w:t xml:space="preserve">- id          </w:t>
        </w:r>
        <w:r w:rsidRPr="70D459B3" w:rsidR="7C01AF56">
          <w:rPr>
            <w:rFonts w:ascii="Constantia" w:hAnsi="Constantia" w:eastAsia="Constantia" w:cs="Constantia"/>
            <w:noProof w:val="0"/>
            <w:sz w:val="24"/>
            <w:szCs w:val="24"/>
            <w:lang w:val="fi-FI"/>
            <w:rPrChange w:author="Pöllänen Arto" w:date="2017-03-20T11:15:55.4789451" w:id="1774750943">
              <w:rPr/>
            </w:rPrChange>
          </w:rPr>
          <w:t xml:space="preserve"> </w:t>
        </w:r>
      </w:ins>
      <w:ins w:author="Pöllänen Arto" w:date="2017-03-19T06:36:17.0551981" w:id="1403325614">
        <w:r w:rsidRPr="70D459B3" w:rsidR="69D44B11">
          <w:rPr>
            <w:rFonts w:ascii="Constantia" w:hAnsi="Constantia" w:eastAsia="Constantia" w:cs="Constantia"/>
            <w:noProof w:val="0"/>
            <w:sz w:val="24"/>
            <w:szCs w:val="24"/>
            <w:lang w:val="fi-FI"/>
            <w:rPrChange w:author="Pöllänen Arto" w:date="2017-03-20T11:15:55.4789451" w:id="1254598111">
              <w:rPr/>
            </w:rPrChange>
          </w:rPr>
          <w:t xml:space="preserve">   </w:t>
        </w:r>
      </w:ins>
      <w:ins w:author="Pöllänen Arto" w:date="2017-03-19T06:23:37.8259069" w:id="876845627">
        <w:r w:rsidRPr="70D459B3" w:rsidR="7C01AF56">
          <w:rPr>
            <w:rFonts w:ascii="Constantia" w:hAnsi="Constantia" w:eastAsia="Constantia" w:cs="Constantia"/>
            <w:noProof w:val="0"/>
            <w:sz w:val="24"/>
            <w:szCs w:val="24"/>
            <w:lang w:val="fi-FI"/>
            <w:rPrChange w:author="Pöllänen Arto" w:date="2017-03-20T11:15:55.4789451" w:id="1806704688">
              <w:rPr/>
            </w:rPrChange>
          </w:rPr>
          <w:t xml:space="preserve">// (INT) uniikki tunniste </w:t>
        </w:r>
      </w:ins>
    </w:p>
    <w:p xmlns:wp14="http://schemas.microsoft.com/office/word/2010/wordml" w:rsidR="009C4B18" w:rsidP="70D459B3" w:rsidRDefault="006850BB" w14:paraId="18D7D7D0" wp14:textId="533B9A3D" w14:noSpellErr="1">
      <w:pPr>
        <w:spacing w:before="100" w:beforeAutospacing="off" w:after="120" w:afterAutospacing="off"/>
        <w:rPr>
          <w:rFonts w:ascii="Constantia" w:hAnsi="Constantia" w:eastAsia="Constantia" w:cs="Constantia"/>
          <w:noProof w:val="0"/>
          <w:sz w:val="24"/>
          <w:szCs w:val="24"/>
          <w:lang w:val="fi-FI"/>
          <w:rPrChange w:author="Pöllänen Arto" w:date="2017-03-20T11:15:55.4789451" w:id="273785176">
            <w:rPr/>
          </w:rPrChange>
        </w:rPr>
        <w:pPrChange w:author="Pöllänen Arto" w:date="2017-03-20T11:15:55.4789451" w:id="528692935">
          <w:pPr/>
        </w:pPrChange>
      </w:pPr>
      <w:ins w:author="Pöllänen Arto" w:date="2017-03-19T06:23:37.8259069" w:id="153401551">
        <w:r w:rsidRPr="70D459B3" w:rsidR="7C01AF56">
          <w:rPr>
            <w:rFonts w:ascii="Constantia" w:hAnsi="Constantia" w:eastAsia="Constantia" w:cs="Constantia"/>
            <w:noProof w:val="0"/>
            <w:sz w:val="24"/>
            <w:szCs w:val="24"/>
            <w:lang w:val="fi-FI"/>
            <w:rPrChange w:author="Pöllänen Arto" w:date="2017-03-20T11:15:55.4789451" w:id="102144624">
              <w:rPr/>
            </w:rPrChange>
          </w:rPr>
          <w:t>- biisinnimi</w:t>
        </w:r>
        <w:r w:rsidRPr="70D459B3" w:rsidR="7C01AF56">
          <w:rPr>
            <w:rFonts w:ascii="Constantia" w:hAnsi="Constantia" w:eastAsia="Constantia" w:cs="Constantia"/>
            <w:noProof w:val="0"/>
            <w:sz w:val="24"/>
            <w:szCs w:val="24"/>
            <w:lang w:val="fi-FI"/>
            <w:rPrChange w:author="Pöllänen Arto" w:date="2017-03-20T11:15:55.4789451" w:id="2067779067">
              <w:rPr/>
            </w:rPrChange>
          </w:rPr>
          <w:t xml:space="preserve"> </w:t>
        </w:r>
        <w:r w:rsidRPr="70D459B3" w:rsidR="7C01AF56">
          <w:rPr>
            <w:rFonts w:ascii="Constantia" w:hAnsi="Constantia" w:eastAsia="Constantia" w:cs="Constantia"/>
            <w:noProof w:val="0"/>
            <w:sz w:val="24"/>
            <w:szCs w:val="24"/>
            <w:lang w:val="fi-FI"/>
            <w:rPrChange w:author="Pöllänen Arto" w:date="2017-03-20T11:15:55.4789451" w:id="1813352132">
              <w:rPr/>
            </w:rPrChange>
          </w:rPr>
          <w:t>// VARCHAR(50) mallisanoituksen nimi</w:t>
        </w:r>
      </w:ins>
    </w:p>
    <w:p xmlns:wp14="http://schemas.microsoft.com/office/word/2010/wordml" w:rsidR="009C4B18" w:rsidP="04EB8BA5" w:rsidRDefault="006850BB" w14:paraId="7901FA5B" wp14:textId="1531E91D">
      <w:pPr>
        <w:spacing w:before="100" w:beforeAutospacing="off" w:after="120" w:afterAutospacing="off"/>
        <w:rPr>
          <w:rFonts w:ascii="Constantia" w:hAnsi="Constantia" w:eastAsia="Constantia" w:cs="Constantia"/>
          <w:noProof w:val="0"/>
          <w:sz w:val="24"/>
          <w:szCs w:val="24"/>
          <w:lang w:val="fi-FI"/>
          <w:rPrChange w:author="Vieraileva osallistuja" w:date="2017-04-24T03:08:31.9501942" w:id="1646393680">
            <w:rPr/>
          </w:rPrChange>
        </w:rPr>
        <w:pPrChange w:author="Vieraileva osallistuja" w:date="2017-04-24T03:08:31.9501942" w:id="528692935">
          <w:pPr/>
        </w:pPrChange>
      </w:pPr>
      <w:ins w:author="Pöllänen Arto" w:date="2017-03-19T06:23:37.8259069" w:id="1066862912">
        <w:r w:rsidRPr="70D459B3" w:rsidR="7C01AF56">
          <w:rPr>
            <w:rFonts w:ascii="Constantia" w:hAnsi="Constantia" w:eastAsia="Constantia" w:cs="Constantia"/>
            <w:noProof w:val="0"/>
            <w:sz w:val="24"/>
            <w:szCs w:val="24"/>
            <w:lang w:val="fi-FI"/>
            <w:rPrChange w:author="Pöllänen Arto" w:date="2017-03-20T11:15:55.4789451" w:id="1588365771">
              <w:rPr/>
            </w:rPrChange>
          </w:rPr>
          <w:t xml:space="preserve">- </w:t>
        </w:r>
        <w:proofErr w:type="spellStart"/>
        <w:r w:rsidRPr="70D459B3" w:rsidR="7C01AF56">
          <w:rPr>
            <w:rFonts w:ascii="Constantia" w:hAnsi="Constantia" w:eastAsia="Constantia" w:cs="Constantia"/>
            <w:noProof w:val="0"/>
            <w:sz w:val="24"/>
            <w:szCs w:val="24"/>
            <w:lang w:val="fi-FI"/>
            <w:rPrChange w:author="Pöllänen Arto" w:date="2017-03-20T11:15:55.4789451" w:id="983778617">
              <w:rPr/>
            </w:rPrChange>
          </w:rPr>
          <w:t>esittaja</w:t>
        </w:r>
        <w:proofErr w:type="spellEnd"/>
        <w:r w:rsidRPr="70D459B3" w:rsidR="7C01AF56">
          <w:rPr>
            <w:rFonts w:ascii="Constantia" w:hAnsi="Constantia" w:eastAsia="Constantia" w:cs="Constantia"/>
            <w:noProof w:val="0"/>
            <w:sz w:val="24"/>
            <w:szCs w:val="24"/>
            <w:lang w:val="fi-FI"/>
            <w:rPrChange w:author="Pöllänen Arto" w:date="2017-03-20T11:15:55.4789451" w:id="1329317357">
              <w:rPr/>
            </w:rPrChange>
          </w:rPr>
          <w:t xml:space="preserve"> </w:t>
        </w:r>
      </w:ins>
      <w:ins w:author="Pöllänen Arto" w:date="2017-03-19T06:36:17.0551981" w:id="1477535271">
        <w:r w:rsidRPr="70D459B3" w:rsidR="69D44B11">
          <w:rPr>
            <w:rFonts w:ascii="Constantia" w:hAnsi="Constantia" w:eastAsia="Constantia" w:cs="Constantia"/>
            <w:noProof w:val="0"/>
            <w:sz w:val="24"/>
            <w:szCs w:val="24"/>
            <w:lang w:val="fi-FI"/>
            <w:rPrChange w:author="Pöllänen Arto" w:date="2017-03-20T11:15:55.4789451" w:id="622515902">
              <w:rPr/>
            </w:rPrChange>
          </w:rPr>
          <w:t xml:space="preserve">     </w:t>
        </w:r>
      </w:ins>
      <w:ins w:author="Pöllänen Arto" w:date="2017-03-19T06:23:37.8259069" w:id="428326796">
        <w:r w:rsidRPr="70D459B3" w:rsidR="7C01AF56">
          <w:rPr>
            <w:rFonts w:ascii="Constantia" w:hAnsi="Constantia" w:eastAsia="Constantia" w:cs="Constantia"/>
            <w:noProof w:val="0"/>
            <w:sz w:val="24"/>
            <w:szCs w:val="24"/>
            <w:lang w:val="fi-FI"/>
            <w:rPrChange w:author="Pöllänen Arto" w:date="2017-03-20T11:15:55.4789451" w:id="1100829419">
              <w:rPr/>
            </w:rPrChange>
          </w:rPr>
          <w:t>// VARCHAR(50) mallisanoituksen tunnetuin esittäjä</w:t>
        </w:r>
      </w:ins>
    </w:p>
    <w:p xmlns:wp14="http://schemas.microsoft.com/office/word/2010/wordml" w:rsidR="009C4B18" w:rsidP="70D459B3" w:rsidRDefault="006850BB" w14:paraId="0773351B" wp14:textId="2E5899E9" w14:noSpellErr="1">
      <w:pPr>
        <w:spacing w:before="100" w:beforeAutospacing="off" w:after="120" w:afterAutospacing="off"/>
        <w:rPr>
          <w:rFonts w:ascii="Constantia" w:hAnsi="Constantia" w:eastAsia="Constantia" w:cs="Constantia"/>
          <w:noProof w:val="0"/>
          <w:sz w:val="24"/>
          <w:szCs w:val="24"/>
          <w:lang w:val="fi-FI"/>
          <w:rPrChange w:author="Pöllänen Arto" w:date="2017-03-20T11:15:55.4789451" w:id="2103090738">
            <w:rPr/>
          </w:rPrChange>
        </w:rPr>
        <w:pPrChange w:author="Pöllänen Arto" w:date="2017-03-20T11:15:55.4789451" w:id="528692935">
          <w:pPr/>
        </w:pPrChange>
      </w:pPr>
      <w:ins w:author="Pöllänen Arto" w:date="2017-03-19T06:23:37.8259069" w:id="686792618">
        <w:r w:rsidRPr="70D459B3" w:rsidR="7C01AF56">
          <w:rPr>
            <w:rFonts w:ascii="Constantia" w:hAnsi="Constantia" w:eastAsia="Constantia" w:cs="Constantia"/>
            <w:noProof w:val="0"/>
            <w:sz w:val="24"/>
            <w:szCs w:val="24"/>
            <w:lang w:val="fi-FI"/>
            <w:rPrChange w:author="Pöllänen Arto" w:date="2017-03-20T11:15:55.4789451" w:id="1547374571">
              <w:rPr/>
            </w:rPrChange>
          </w:rPr>
          <w:t>- genre</w:t>
        </w:r>
        <w:r w:rsidRPr="70D459B3" w:rsidR="7C01AF56">
          <w:rPr>
            <w:rFonts w:ascii="Constantia" w:hAnsi="Constantia" w:eastAsia="Constantia" w:cs="Constantia"/>
            <w:noProof w:val="0"/>
            <w:sz w:val="24"/>
            <w:szCs w:val="24"/>
            <w:lang w:val="fi-FI"/>
            <w:rPrChange w:author="Pöllänen Arto" w:date="2017-03-20T11:15:55.4789451" w:id="1713670023">
              <w:rPr/>
            </w:rPrChange>
          </w:rPr>
          <w:t xml:space="preserve"> </w:t>
        </w:r>
      </w:ins>
      <w:ins w:author="Pöllänen Arto" w:date="2017-03-19T06:36:17.0551981" w:id="2037636960">
        <w:r w:rsidRPr="70D459B3" w:rsidR="69D44B11">
          <w:rPr>
            <w:rFonts w:ascii="Constantia" w:hAnsi="Constantia" w:eastAsia="Constantia" w:cs="Constantia"/>
            <w:noProof w:val="0"/>
            <w:sz w:val="24"/>
            <w:szCs w:val="24"/>
            <w:lang w:val="fi-FI"/>
            <w:rPrChange w:author="Pöllänen Arto" w:date="2017-03-20T11:15:55.4789451" w:id="579198453">
              <w:rPr/>
            </w:rPrChange>
          </w:rPr>
          <w:t xml:space="preserve">        </w:t>
        </w:r>
      </w:ins>
      <w:ins w:author="Pöllänen Arto" w:date="2017-03-19T06:23:37.8259069" w:id="378495368">
        <w:r w:rsidRPr="70D459B3" w:rsidR="7C01AF56">
          <w:rPr>
            <w:rFonts w:ascii="Constantia" w:hAnsi="Constantia" w:eastAsia="Constantia" w:cs="Constantia"/>
            <w:noProof w:val="0"/>
            <w:sz w:val="24"/>
            <w:szCs w:val="24"/>
            <w:lang w:val="fi-FI"/>
            <w:rPrChange w:author="Pöllänen Arto" w:date="2017-03-20T11:15:55.4789451" w:id="1670275725">
              <w:rPr/>
            </w:rPrChange>
          </w:rPr>
          <w:t>// VARCHAR(50) musiikkityypin nimi, ei vielä käytössä</w:t>
        </w:r>
      </w:ins>
    </w:p>
    <w:p xmlns:wp14="http://schemas.microsoft.com/office/word/2010/wordml" w:rsidR="009C4B18" w:rsidP="70D459B3" w:rsidRDefault="006850BB" w14:paraId="1AE96508" wp14:textId="3F20E55F" w14:noSpellErr="1">
      <w:pPr>
        <w:spacing w:before="100" w:beforeAutospacing="off" w:after="120" w:afterAutospacing="off"/>
        <w:rPr>
          <w:rFonts w:ascii="Constantia" w:hAnsi="Constantia" w:eastAsia="Constantia" w:cs="Constantia"/>
          <w:noProof w:val="0"/>
          <w:sz w:val="24"/>
          <w:szCs w:val="24"/>
          <w:lang w:val="fi-FI"/>
          <w:rPrChange w:author="Pöllänen Arto" w:date="2017-03-20T11:15:55.4789451" w:id="187966781">
            <w:rPr/>
          </w:rPrChange>
        </w:rPr>
        <w:pPrChange w:author="Pöllänen Arto" w:date="2017-03-20T11:15:55.4789451" w:id="528692935">
          <w:pPr/>
        </w:pPrChange>
      </w:pPr>
      <w:ins w:author="Pöllänen Arto" w:date="2017-03-19T06:23:37.8259069" w:id="290257446">
        <w:r w:rsidRPr="70D459B3" w:rsidR="7C01AF56">
          <w:rPr>
            <w:rFonts w:ascii="Constantia" w:hAnsi="Constantia" w:eastAsia="Constantia" w:cs="Constantia"/>
            <w:noProof w:val="0"/>
            <w:sz w:val="24"/>
            <w:szCs w:val="24"/>
            <w:lang w:val="fi-FI"/>
            <w:rPrChange w:author="Pöllänen Arto" w:date="2017-03-20T11:15:55.4789451" w:id="2003129315">
              <w:rPr/>
            </w:rPrChange>
          </w:rPr>
          <w:t>- sanoitus</w:t>
        </w:r>
        <w:r w:rsidRPr="70D459B3" w:rsidR="7C01AF56">
          <w:rPr>
            <w:rFonts w:ascii="Constantia" w:hAnsi="Constantia" w:eastAsia="Constantia" w:cs="Constantia"/>
            <w:noProof w:val="0"/>
            <w:sz w:val="24"/>
            <w:szCs w:val="24"/>
            <w:lang w:val="fi-FI"/>
            <w:rPrChange w:author="Pöllänen Arto" w:date="2017-03-20T11:15:55.4789451" w:id="883462662">
              <w:rPr/>
            </w:rPrChange>
          </w:rPr>
          <w:t xml:space="preserve"> </w:t>
        </w:r>
      </w:ins>
      <w:ins w:author="Pöllänen Arto" w:date="2017-03-19T06:36:17.0551981" w:id="18949544">
        <w:r w:rsidRPr="70D459B3" w:rsidR="69D44B11">
          <w:rPr>
            <w:rFonts w:ascii="Constantia" w:hAnsi="Constantia" w:eastAsia="Constantia" w:cs="Constantia"/>
            <w:noProof w:val="0"/>
            <w:sz w:val="24"/>
            <w:szCs w:val="24"/>
            <w:lang w:val="fi-FI"/>
            <w:rPrChange w:author="Pöllänen Arto" w:date="2017-03-20T11:15:55.4789451" w:id="233339591">
              <w:rPr/>
            </w:rPrChange>
          </w:rPr>
          <w:t xml:space="preserve">    </w:t>
        </w:r>
      </w:ins>
      <w:ins w:author="Pöllänen Arto" w:date="2017-03-19T06:23:37.8259069" w:id="386949140">
        <w:r w:rsidRPr="70D459B3" w:rsidR="7C01AF56">
          <w:rPr>
            <w:rFonts w:ascii="Constantia" w:hAnsi="Constantia" w:eastAsia="Constantia" w:cs="Constantia"/>
            <w:noProof w:val="0"/>
            <w:sz w:val="24"/>
            <w:szCs w:val="24"/>
            <w:lang w:val="fi-FI"/>
            <w:rPrChange w:author="Pöllänen Arto" w:date="2017-03-20T11:15:55.4789451" w:id="1114191293">
              <w:rPr/>
            </w:rPrChange>
          </w:rPr>
          <w:t>// LONGTEXT sanoitus tavutettuna ja rivitettynä</w:t>
        </w:r>
      </w:ins>
    </w:p>
    <w:p xmlns:wp14="http://schemas.microsoft.com/office/word/2010/wordml" w:rsidR="009C4B18" w:rsidP="70D459B3" w:rsidRDefault="006850BB" w14:paraId="1AFAC9BB" wp14:textId="4C9099F0">
      <w:pPr>
        <w:spacing w:before="100" w:beforeAutospacing="off" w:after="120" w:afterAutospacing="off"/>
        <w:rPr>
          <w:sz w:val="24"/>
          <w:szCs w:val="24"/>
          <w:rPrChange w:author="Pöllänen Arto" w:date="2017-03-20T11:15:55.4789451" w:id="1170322048">
            <w:rPr/>
          </w:rPrChange>
        </w:rPr>
        <w:pPrChange w:author="Pöllänen Arto" w:date="2017-03-20T11:15:55.4789451" w:id="528692935">
          <w:pPr/>
        </w:pPrChange>
      </w:pPr>
      <w:del w:author="Pöllänen Arto" w:date="2017-03-20T12:16:02.1638295" w:id="665922491">
        <w:r w:rsidDel="295AAD63">
          <w:br/>
        </w:r>
      </w:del>
    </w:p>
    <w:p xmlns:wp14="http://schemas.microsoft.com/office/word/2010/wordml" w:rsidR="009C4B18" w:rsidDel="1B77803E" w:rsidP="50A7060D" w:rsidRDefault="006850BB" wp14:textId="428C0EF6" w14:paraId="7CEC8872">
      <w:pPr>
        <w:spacing w:before="100" w:beforeAutospacing="off" w:after="120" w:afterAutospacing="off"/>
        <w:rPr>
          <w:del w:author="Pöllänen Arto" w:date="2017-03-19T06:26:48.0658981" w:id="120815226"/>
        </w:rPr>
        <w:pPrChange w:author="Pöllänen Arto" w:date="2017-03-19T06:08:57.0620392" w:id="528692935">
          <w:pPr/>
        </w:pPrChange>
        <w:rPr/>
      </w:pPr>
      <w:ins w:author="Pöllänen Arto" w:date="2017-03-19T06:23:37.8259069" w:id="2011748373">
        <w:r w:rsidRPr="70D459B3" w:rsidR="7C01AF56">
          <w:rPr>
            <w:rFonts w:ascii="Constantia" w:hAnsi="Constantia" w:eastAsia="Constantia" w:cs="Constantia"/>
            <w:noProof w:val="0"/>
            <w:sz w:val="24"/>
            <w:szCs w:val="24"/>
            <w:lang w:val="fi-FI"/>
            <w:rPrChange w:author="Pöllänen Arto" w:date="2017-03-20T11:15:55.4789451" w:id="1782429528">
              <w:rPr/>
            </w:rPrChange>
          </w:rPr>
          <w:t xml:space="preserve">Esimerkki taulun </w:t>
        </w:r>
        <w:proofErr w:type="spellStart"/>
        <w:r w:rsidRPr="70D459B3" w:rsidR="7C01AF56">
          <w:rPr>
            <w:rFonts w:ascii="Constantia" w:hAnsi="Constantia" w:eastAsia="Constantia" w:cs="Constantia"/>
            <w:noProof w:val="0"/>
            <w:sz w:val="24"/>
            <w:szCs w:val="24"/>
            <w:lang w:val="fi-FI"/>
            <w:rPrChange w:author="Pöllänen Arto" w:date="2017-03-20T11:15:55.4789451" w:id="1043527930">
              <w:rPr/>
            </w:rPrChange>
          </w:rPr>
          <w:t>lr_mallisanoitukset</w:t>
        </w:r>
        <w:proofErr w:type="spellEnd"/>
        <w:r w:rsidRPr="70D459B3" w:rsidR="7C01AF56">
          <w:rPr>
            <w:rFonts w:ascii="Constantia" w:hAnsi="Constantia" w:eastAsia="Constantia" w:cs="Constantia"/>
            <w:noProof w:val="0"/>
            <w:sz w:val="24"/>
            <w:szCs w:val="24"/>
            <w:lang w:val="fi-FI"/>
            <w:rPrChange w:author="Pöllänen Arto" w:date="2017-03-20T11:15:55.4789451" w:id="432338344">
              <w:rPr/>
            </w:rPrChange>
          </w:rPr>
          <w:t xml:space="preserve"> sisällöstä:</w:t>
        </w:r>
      </w:ins>
      <w:r>
        <w:br/>
      </w:r>
      <w:ins w:author="Pöllänen Arto" w:date="2017-03-19T06:26:48.0658981" w:id="1913417427">
        <w:r>
          <w:drawing>
            <wp:inline xmlns:wp14="http://schemas.microsoft.com/office/word/2010/wordprocessingDrawing" wp14:editId="48FDA852" wp14:anchorId="7EC0B769">
              <wp:extent cx="5486400" cy="1581150"/>
              <wp:effectExtent l="0" t="0" r="0" b="0"/>
              <wp:docPr id="2146195546" name="picture" title=""/>
              <wp:cNvGraphicFramePr>
                <a:graphicFrameLocks noChangeAspect="1"/>
              </wp:cNvGraphicFramePr>
              <a:graphic>
                <a:graphicData uri="http://schemas.openxmlformats.org/drawingml/2006/picture">
                  <pic:pic>
                    <pic:nvPicPr>
                      <pic:cNvPr id="0" name="picture"/>
                      <pic:cNvPicPr/>
                    </pic:nvPicPr>
                    <pic:blipFill>
                      <a:blip r:embed="R51b4f584c28a423b">
                        <a:extLst>
                          <a:ext xmlns:a="http://schemas.openxmlformats.org/drawingml/2006/main" uri="{28A0092B-C50C-407E-A947-70E740481C1C}">
                            <a14:useLocalDpi val="0"/>
                          </a:ext>
                        </a:extLst>
                      </a:blip>
                      <a:stretch>
                        <a:fillRect/>
                      </a:stretch>
                    </pic:blipFill>
                    <pic:spPr>
                      <a:xfrm>
                        <a:off x="0" y="0"/>
                        <a:ext cx="5486400" cy="1581150"/>
                      </a:xfrm>
                      <a:prstGeom prst="rect">
                        <a:avLst/>
                      </a:prstGeom>
                    </pic:spPr>
                  </pic:pic>
                </a:graphicData>
              </a:graphic>
            </wp:inline>
          </w:drawing>
        </w:r>
      </w:ins>
    </w:p>
    <w:p w:rsidR="1B77803E" w:rsidDel="295AAD63" w:rsidP="1B77803E" w:rsidRDefault="1B77803E" w14:paraId="4F3E2354" w14:textId="0FBD7E05">
      <w:pPr>
        <w:spacing w:before="100" w:beforeAutospacing="off" w:after="120" w:afterAutospacing="off"/>
        <w:rPr>
          <w:del w:author="Pöllänen Arto" w:date="2017-03-20T12:16:02.1638295" w:id="887264225"/>
        </w:rPr>
        <w:pPrChange w:author="Pöllänen Arto" w:date="2017-03-19T06:26:48.0658981" w:id="400815651">
          <w:pPr/>
        </w:pPrChange>
      </w:pPr>
    </w:p>
    <w:p xmlns:wp14="http://schemas.microsoft.com/office/word/2010/wordml" w:rsidR="009C4B18" w:rsidDel="7C01AF56" w:rsidP="50A7060D" w:rsidRDefault="006850BB" w14:paraId="523CA8EC" wp14:textId="77777777" wp14:noSpellErr="1">
      <w:pPr>
        <w:spacing w:before="100" w:beforeAutospacing="off" w:after="120" w:afterAutospacing="off"/>
        <w:rPr>
          <w:del w:author="Pöllänen Arto" w:date="2017-03-19T06:23:37.8259069" w:id="1550675039"/>
        </w:rPr>
        <w:pPrChange w:author="Pöllänen Arto" w:date="2017-03-19T06:08:57.0620392" w:id="528692935">
          <w:pPr/>
        </w:pPrChange>
      </w:pPr>
      <w:del w:author="Pöllänen Arto" w:date="2017-03-19T06:23:37.8259069" w:id="871803866">
        <w:r w:rsidDel="7C01AF56">
          <w:rPr/>
          <w:delText>Poista paikkamerkkikuva ja valitse omista tiedostoistasi haluamasi kuva valitsemalla Lisää-välilehdessä Kuva.</w:delText>
        </w:r>
      </w:del>
    </w:p>
    <w:p w:rsidR="7C01AF56" w:rsidP="04EB8BA5" w:rsidRDefault="7C01AF56" w14:paraId="312ABE49">
      <w:pPr>
        <w:spacing w:before="100" w:beforeAutospacing="off" w:after="120" w:afterAutospacing="off"/>
        <w:rPr>
          <w:ins w:author="Pöllänen Arto" w:date="2017-03-19T06:37:51.4230666" w:id="1814014747"/>
        </w:rPr>
      </w:pPr>
    </w:p>
    <w:p w:rsidR="66B3EA86" w:rsidP="3691122B" w:rsidRDefault="66B3EA86" w14:paraId="5582D3E1" w14:textId="077A8616" w14:noSpellErr="1">
      <w:pPr>
        <w:pStyle w:val="Otsikko1"/>
        <w:rPr>
          <w:ins w:author="Pöllänen Arto" w:date="2017-03-19T07:18:59.4166418" w:id="483979248"/>
        </w:rPr>
        <w:pPrChange w:author="Pöllänen Arto" w:date="2017-03-19T06:38:22.399136" w:id="1770995414">
          <w:pPr/>
        </w:pPrChange>
      </w:pPr>
      <w:ins w:author="Pöllänen Arto" w:date="2017-03-19T06:38:22.399136" w:id="811441114">
        <w:r w:rsidRPr="408F1186" w:rsidR="3691122B">
          <w:rPr>
            <w:sz w:val="36"/>
            <w:szCs w:val="36"/>
            <w:rPrChange w:author="Pöllänen Arto" w:date="2017-03-20T12:15:01.5738463" w:id="1853501474">
              <w:rPr/>
            </w:rPrChange>
          </w:rPr>
          <w:t>Toteutus</w:t>
        </w:r>
      </w:ins>
    </w:p>
    <w:p w:rsidR="5331C7D2" w:rsidDel="1F92A066" w:rsidP="4E364706" w:rsidRDefault="5331C7D2" w14:textId="64BF9802" w14:paraId="23C79207">
      <w:pPr>
        <w:pStyle w:val="Normaali"/>
        <w:spacing w:before="120" w:beforeAutospacing="off" w:after="200" w:afterAutospacing="off" w:line="264" w:lineRule="auto"/>
        <w:ind w:left="0" w:right="0"/>
        <w:jc w:val="left"/>
        <w:rPr>
          <w:del w:author="Pöllänen Arto" w:date="2017-03-20T00:17:13.4634112" w:id="1169388476"/>
        </w:rPr>
        <w:pPrChange w:author="Pöllänen Arto" w:date="2017-03-20T00:14:04.6104707" w:id="1237954556">
          <w:pPr/>
        </w:pPrChange>
        <w:rPr/>
      </w:pPr>
      <w:ins w:author="Pöllänen Arto" w:date="2017-03-20T11:48:44.181588" w:id="902851843">
        <w:r w:rsidRPr="6A63C57F" w:rsidR="2B7D16BB">
          <w:rPr>
            <w:sz w:val="24"/>
            <w:szCs w:val="24"/>
            <w:rPrChange w:author="Pöllänen Arto" w:date="2017-03-20T11:16:25.6146947" w:id="385593304">
              <w:rPr/>
            </w:rPrChange>
          </w:rPr>
          <w:t xml:space="preserve">Koska</w:t>
        </w:r>
      </w:ins>
      <w:ins w:author="Pöllänen Arto" w:date="2017-03-19T07:19:29.319945" w:id="7369303">
        <w:r w:rsidRPr="6A63C57F" w:rsidR="2F841EB7">
          <w:rPr>
            <w:sz w:val="24"/>
            <w:szCs w:val="24"/>
            <w:rPrChange w:author="Pöllänen Arto" w:date="2017-03-20T11:16:25.6146947" w:id="1584561681">
              <w:rPr/>
            </w:rPrChange>
          </w:rPr>
          <w:t xml:space="preserve"> halu</w:t>
        </w:r>
      </w:ins>
      <w:ins w:author="Pöllänen Arto" w:date="2017-03-23T01:08:04.043239" w:id="54855847">
        <w:r w:rsidRPr="6A63C57F" w:rsidR="3DF3F248">
          <w:rPr>
            <w:sz w:val="24"/>
            <w:szCs w:val="24"/>
            <w:rPrChange w:author="Pöllänen Arto" w:date="2017-03-20T11:16:25.6146947" w:id="2065123854">
              <w:rPr/>
            </w:rPrChange>
          </w:rPr>
          <w:t xml:space="preserve">sin</w:t>
        </w:r>
      </w:ins>
      <w:ins w:author="Pöllänen Arto" w:date="2017-03-19T07:19:29.319945" w:id="1404282414">
        <w:r w:rsidRPr="6A63C57F" w:rsidR="2F841EB7">
          <w:rPr>
            <w:sz w:val="24"/>
            <w:szCs w:val="24"/>
            <w:rPrChange w:author="Pöllänen Arto" w:date="2017-03-20T11:16:25.6146947" w:id="1563260942">
              <w:rPr/>
            </w:rPrChange>
          </w:rPr>
          <w:t xml:space="preserve"> </w:t>
        </w:r>
      </w:ins>
      <w:ins w:author="Pöllänen Arto" w:date="2017-03-19T07:19:29.319945" w:id="652931492">
        <w:proofErr w:type="spellStart"/>
        <w:r w:rsidRPr="6A63C57F" w:rsidR="2F841EB7">
          <w:rPr>
            <w:sz w:val="24"/>
            <w:szCs w:val="24"/>
            <w:rPrChange w:author="Pöllänen Arto" w:date="2017-03-20T11:16:25.6146947" w:id="759430890">
              <w:rPr/>
            </w:rPrChange>
          </w:rPr>
          <w:t>responsi</w:t>
        </w:r>
      </w:ins>
      <w:ins w:author="Pöllänen Arto" w:date="2017-03-19T07:19:59.8804979" w:id="596526527">
        <w:r w:rsidRPr="6A63C57F" w:rsidR="1479F228">
          <w:rPr>
            <w:sz w:val="24"/>
            <w:szCs w:val="24"/>
            <w:rPrChange w:author="Pöllänen Arto" w:date="2017-03-20T11:16:25.6146947" w:id="1121405217">
              <w:rPr/>
            </w:rPrChange>
          </w:rPr>
          <w:t>i</w:t>
        </w:r>
      </w:ins>
      <w:ins w:author="Pöllänen Arto" w:date="2017-03-19T07:19:29.319945" w:id="563506615">
        <w:r w:rsidRPr="6A63C57F" w:rsidR="2F841EB7">
          <w:rPr>
            <w:sz w:val="24"/>
            <w:szCs w:val="24"/>
            <w:rPrChange w:author="Pöllänen Arto" w:date="2017-03-20T11:16:25.6146947" w:id="1623869494">
              <w:rPr/>
            </w:rPrChange>
          </w:rPr>
          <w:t>visen</w:t>
        </w:r>
        <w:proofErr w:type="spellEnd"/>
      </w:ins>
      <w:ins w:author="Pöllänen Arto" w:date="2017-03-19T07:19:29.319945" w:id="2117393968">
        <w:r w:rsidRPr="6A63C57F" w:rsidR="2F841EB7">
          <w:rPr>
            <w:sz w:val="24"/>
            <w:szCs w:val="24"/>
            <w:rPrChange w:author="Pöllänen Arto" w:date="2017-03-20T11:16:25.6146947" w:id="1109627996">
              <w:rPr/>
            </w:rPrChange>
          </w:rPr>
          <w:t xml:space="preserve"> ja </w:t>
        </w:r>
      </w:ins>
      <w:ins w:author="Pöllänen Arto" w:date="2017-03-19T07:19:59.8804979" w:id="1360018485">
        <w:r w:rsidRPr="6A63C57F" w:rsidR="1479F228">
          <w:rPr>
            <w:sz w:val="24"/>
            <w:szCs w:val="24"/>
            <w:rPrChange w:author="Pöllänen Arto" w:date="2017-03-20T11:16:25.6146947" w:id="1952445261">
              <w:rPr/>
            </w:rPrChange>
          </w:rPr>
          <w:t xml:space="preserve">tyylikkään nettipalvelun, ei k</w:t>
        </w:r>
      </w:ins>
      <w:ins w:author="Pöllänen Arto" w:date="2017-03-19T07:20:30.2476882" w:id="329966462">
        <w:r w:rsidRPr="6A63C57F" w:rsidR="3830939D">
          <w:rPr>
            <w:sz w:val="24"/>
            <w:szCs w:val="24"/>
            <w:rPrChange w:author="Pöllänen Arto" w:date="2017-03-20T11:16:25.6146947" w:id="1885030617">
              <w:rPr/>
            </w:rPrChange>
          </w:rPr>
          <w:t xml:space="preserve">annat</w:t>
        </w:r>
      </w:ins>
      <w:ins w:author="Pöllänen Arto" w:date="2017-03-23T01:08:33.8909366" w:id="2048785962">
        <w:r w:rsidRPr="6A63C57F" w:rsidR="32F2330B">
          <w:rPr>
            <w:sz w:val="24"/>
            <w:szCs w:val="24"/>
            <w:rPrChange w:author="Pöllänen Arto" w:date="2017-03-20T11:16:25.6146947" w:id="730432007">
              <w:rPr/>
            </w:rPrChange>
          </w:rPr>
          <w:t xml:space="preserve">tanut</w:t>
        </w:r>
      </w:ins>
      <w:ins w:author="Pöllänen Arto" w:date="2017-03-19T07:20:30.2476882" w:id="1181116745">
        <w:r w:rsidRPr="6A63C57F" w:rsidR="3830939D">
          <w:rPr>
            <w:sz w:val="24"/>
            <w:szCs w:val="24"/>
            <w:rPrChange w:author="Pöllänen Arto" w:date="2017-03-20T11:16:25.6146947" w:id="1045737302">
              <w:rPr/>
            </w:rPrChange>
          </w:rPr>
          <w:t xml:space="preserve"> koodata sitä </w:t>
        </w:r>
        <w:r w:rsidRPr="6A63C57F" w:rsidR="3830939D">
          <w:rPr>
            <w:sz w:val="24"/>
            <w:szCs w:val="24"/>
            <w:rPrChange w:author="Pöllänen Arto" w:date="2017-03-20T11:16:25.6146947" w:id="1958338969">
              <w:rPr/>
            </w:rPrChange>
          </w:rPr>
          <w:t xml:space="preserve">pelk</w:t>
        </w:r>
        <w:r w:rsidRPr="6A63C57F" w:rsidR="3830939D">
          <w:rPr>
            <w:sz w:val="24"/>
            <w:szCs w:val="24"/>
            <w:rPrChange w:author="Pöllänen Arto" w:date="2017-03-20T11:16:25.6146947" w:id="689905369">
              <w:rPr/>
            </w:rPrChange>
          </w:rPr>
          <w:t xml:space="preserve">ällä</w:t>
        </w:r>
        <w:r w:rsidRPr="6A63C57F" w:rsidR="3830939D">
          <w:rPr>
            <w:sz w:val="24"/>
            <w:szCs w:val="24"/>
            <w:rPrChange w:author="Pöllänen Arto" w:date="2017-03-20T11:16:25.6146947" w:id="1563486263">
              <w:rPr/>
            </w:rPrChange>
          </w:rPr>
          <w:t xml:space="preserve"> HTML:llä vaan käyt</w:t>
        </w:r>
      </w:ins>
      <w:ins w:author="Pöllänen Arto" w:date="2017-03-23T01:08:33.8909366" w:id="252735514">
        <w:r w:rsidRPr="6A63C57F" w:rsidR="32F2330B">
          <w:rPr>
            <w:sz w:val="24"/>
            <w:szCs w:val="24"/>
            <w:rPrChange w:author="Pöllänen Arto" w:date="2017-03-20T11:16:25.6146947" w:id="13162777">
              <w:rPr/>
            </w:rPrChange>
          </w:rPr>
          <w:t xml:space="preserve">i</w:t>
        </w:r>
      </w:ins>
      <w:ins w:author="Pöllänen Arto" w:date="2017-03-19T07:38:02.3497955" w:id="725780307">
        <w:r w:rsidRPr="6A63C57F" w:rsidR="48082B7A">
          <w:rPr>
            <w:sz w:val="24"/>
            <w:szCs w:val="24"/>
            <w:rPrChange w:author="Pöllänen Arto" w:date="2017-03-20T11:16:25.6146947" w:id="2088823162">
              <w:rPr/>
            </w:rPrChange>
          </w:rPr>
          <w:t xml:space="preserve">n mieluummin</w:t>
        </w:r>
      </w:ins>
      <w:ins w:author="Pöllänen Arto" w:date="2017-03-19T07:20:30.2476882" w:id="1627894774">
        <w:r w:rsidRPr="6A63C57F" w:rsidR="3830939D">
          <w:rPr>
            <w:sz w:val="24"/>
            <w:szCs w:val="24"/>
            <w:rPrChange w:author="Pöllänen Arto" w:date="2017-03-20T11:16:25.6146947" w:id="317330142">
              <w:rPr/>
            </w:rPrChange>
          </w:rPr>
          <w:t xml:space="preserve"> </w:t>
        </w:r>
        <w:r w:rsidRPr="6A63C57F" w:rsidR="3830939D">
          <w:rPr>
            <w:sz w:val="24"/>
            <w:szCs w:val="24"/>
            <w:rPrChange w:author="Pöllänen Arto" w:date="2017-03-20T11:16:25.6146947" w:id="1271164455">
              <w:rPr/>
            </w:rPrChange>
          </w:rPr>
          <w:t xml:space="preserve">valmista </w:t>
        </w:r>
      </w:ins>
      <w:ins w:author="Pöllänen Arto" w:date="2017-03-19T07:26:52.9598263" w:id="1739583894">
        <w:r w:rsidRPr="6A63C57F" w:rsidR="0EBCB704">
          <w:rPr>
            <w:sz w:val="24"/>
            <w:szCs w:val="24"/>
            <w:rPrChange w:author="Pöllänen Arto" w:date="2017-03-20T11:16:25.6146947" w:id="2109509689">
              <w:rPr/>
            </w:rPrChange>
          </w:rPr>
          <w:t xml:space="preserve">k</w:t>
        </w:r>
      </w:ins>
      <w:ins w:author="Pöllänen Arto" w:date="2017-03-19T07:27:23.6027838" w:id="317947734">
        <w:r w:rsidRPr="6A63C57F" w:rsidR="2574EE59">
          <w:rPr>
            <w:sz w:val="24"/>
            <w:szCs w:val="24"/>
            <w:rPrChange w:author="Pöllänen Arto" w:date="2017-03-20T11:16:25.6146947" w:id="1630983133">
              <w:rPr/>
            </w:rPrChange>
          </w:rPr>
          <w:t>e</w:t>
        </w:r>
        <w:r w:rsidRPr="6A63C57F" w:rsidR="2574EE59">
          <w:rPr>
            <w:sz w:val="24"/>
            <w:szCs w:val="24"/>
            <w:rPrChange w:author="Pöllänen Arto" w:date="2017-03-20T11:16:25.6146947" w:id="864012215">
              <w:rPr/>
            </w:rPrChange>
          </w:rPr>
          <w:t>h</w:t>
        </w:r>
        <w:r w:rsidRPr="6A63C57F" w:rsidR="2574EE59">
          <w:rPr>
            <w:sz w:val="24"/>
            <w:szCs w:val="24"/>
            <w:rPrChange w:author="Pöllänen Arto" w:date="2017-03-20T11:16:25.6146947" w:id="94655687">
              <w:rPr/>
            </w:rPrChange>
          </w:rPr>
          <w:t>i</w:t>
        </w:r>
        <w:r w:rsidRPr="6A63C57F" w:rsidR="2574EE59">
          <w:rPr>
            <w:sz w:val="24"/>
            <w:szCs w:val="24"/>
            <w:rPrChange w:author="Pöllänen Arto" w:date="2017-03-20T11:16:25.6146947" w:id="1590079503">
              <w:rPr/>
            </w:rPrChange>
          </w:rPr>
          <w:t>k</w:t>
        </w:r>
        <w:r w:rsidRPr="6A63C57F" w:rsidR="2574EE59">
          <w:rPr>
            <w:sz w:val="24"/>
            <w:szCs w:val="24"/>
            <w:rPrChange w:author="Pöllänen Arto" w:date="2017-03-20T11:16:25.6146947" w:id="2112902189">
              <w:rPr/>
            </w:rPrChange>
          </w:rPr>
          <w:t>k</w:t>
        </w:r>
        <w:r w:rsidRPr="6A63C57F" w:rsidR="2574EE59">
          <w:rPr>
            <w:sz w:val="24"/>
            <w:szCs w:val="24"/>
            <w:rPrChange w:author="Pöllänen Arto" w:date="2017-03-20T11:16:25.6146947" w:id="1629555038">
              <w:rPr/>
            </w:rPrChange>
          </w:rPr>
          <w:t>o</w:t>
        </w:r>
        <w:r w:rsidRPr="6A63C57F" w:rsidR="2574EE59">
          <w:rPr>
            <w:sz w:val="24"/>
            <w:szCs w:val="24"/>
            <w:rPrChange w:author="Pöllänen Arto" w:date="2017-03-20T11:16:25.6146947" w:id="244963498">
              <w:rPr/>
            </w:rPrChange>
          </w:rPr>
          <w:t>a</w:t>
        </w:r>
      </w:ins>
      <w:ins w:author="Pöllänen Arto" w:date="2017-03-19T07:22:34.5224526" w:id="1110561061">
        <w:r w:rsidRPr="6A63C57F" w:rsidR="5D349DF9">
          <w:rPr>
            <w:sz w:val="24"/>
            <w:szCs w:val="24"/>
            <w:rPrChange w:author="Pöllänen Arto" w:date="2017-03-20T11:16:25.6146947" w:id="768557884">
              <w:rPr/>
            </w:rPrChange>
          </w:rPr>
          <w:t xml:space="preserve">. </w:t>
        </w:r>
      </w:ins>
      <w:ins w:author="Pöllänen Arto" w:date="2017-03-19T07:23:14.8928736" w:id="772136910">
        <w:r w:rsidRPr="6A63C57F" w:rsidR="5B4862C2">
          <w:rPr>
            <w:sz w:val="24"/>
            <w:szCs w:val="24"/>
            <w:rPrChange w:author="Pöllänen Arto" w:date="2017-03-20T11:16:25.6146947" w:id="595169216">
              <w:rPr/>
            </w:rPrChange>
          </w:rPr>
          <w:t xml:space="preserve">E</w:t>
        </w:r>
      </w:ins>
      <w:ins w:author="Pöllänen Arto" w:date="2017-03-19T07:23:44.9174288" w:id="1501200072">
        <w:r w:rsidRPr="6A63C57F" w:rsidR="79D40F80">
          <w:rPr>
            <w:sz w:val="24"/>
            <w:szCs w:val="24"/>
            <w:rPrChange w:author="Pöllänen Arto" w:date="2017-03-20T11:16:25.6146947" w:id="1458380464">
              <w:rPr/>
            </w:rPrChange>
          </w:rPr>
          <w:t xml:space="preserve">nsimmäisen</w:t>
        </w:r>
      </w:ins>
      <w:ins w:author="Pöllänen Arto" w:date="2017-03-29T06:50:32.6843631" w:id="999161085">
        <w:r w:rsidRPr="6A63C57F" w:rsidR="2FBFE631">
          <w:rPr>
            <w:sz w:val="24"/>
            <w:szCs w:val="24"/>
            <w:rPrChange w:author="Pöllänen Arto" w:date="2017-03-20T11:16:25.6146947" w:id="729833486">
              <w:rPr/>
            </w:rPrChange>
          </w:rPr>
          <w:t xml:space="preserve">ä</w:t>
        </w:r>
      </w:ins>
      <w:ins w:author="Pöllänen Arto" w:date="2017-03-19T07:23:44.9174288" w:id="1830084204">
        <w:r w:rsidRPr="6A63C57F" w:rsidR="79D40F80">
          <w:rPr>
            <w:sz w:val="24"/>
            <w:szCs w:val="24"/>
            <w:rPrChange w:author="Pöllänen Arto" w:date="2017-03-20T11:16:25.6146947" w:id="1438832079">
              <w:rPr/>
            </w:rPrChange>
          </w:rPr>
          <w:t xml:space="preserve"> tuli mieleen</w:t>
        </w:r>
      </w:ins>
      <w:ins w:author="Pöllänen Arto" w:date="2017-03-29T06:50:32.6843631" w:id="200314860">
        <w:r w:rsidRPr="6A63C57F" w:rsidR="2FBFE631">
          <w:rPr>
            <w:sz w:val="24"/>
            <w:szCs w:val="24"/>
            <w:rPrChange w:author="Pöllänen Arto" w:date="2017-03-20T11:16:25.6146947" w:id="2092073462">
              <w:rPr/>
            </w:rPrChange>
          </w:rPr>
          <w:t xml:space="preserve">i</w:t>
        </w:r>
      </w:ins>
      <w:ins w:author="Pöllänen Arto" w:date="2017-03-19T07:23:44.9174288" w:id="982553904">
        <w:r w:rsidRPr="6A63C57F" w:rsidR="79D40F80">
          <w:rPr>
            <w:sz w:val="24"/>
            <w:szCs w:val="24"/>
            <w:rPrChange w:author="Pöllänen Arto" w:date="2017-03-20T11:16:25.6146947" w:id="293424758">
              <w:rPr/>
            </w:rPrChange>
          </w:rPr>
          <w:t xml:space="preserve"> </w:t>
        </w:r>
        <w:proofErr w:type="spellStart"/>
        <w:r w:rsidRPr="6A63C57F" w:rsidR="79D40F80">
          <w:rPr>
            <w:sz w:val="24"/>
            <w:szCs w:val="24"/>
            <w:rPrChange w:author="Pöllänen Arto" w:date="2017-03-20T11:16:25.6146947" w:id="534430502">
              <w:rPr/>
            </w:rPrChange>
          </w:rPr>
          <w:t xml:space="preserve">Wordpress</w:t>
        </w:r>
        <w:proofErr w:type="spellEnd"/>
        <w:r w:rsidRPr="6A63C57F" w:rsidR="79D40F80">
          <w:rPr>
            <w:sz w:val="24"/>
            <w:szCs w:val="24"/>
            <w:rPrChange w:author="Pöllänen Arto" w:date="2017-03-20T11:16:25.6146947" w:id="1087712122">
              <w:rPr/>
            </w:rPrChange>
          </w:rPr>
          <w:t xml:space="preserve">, mutta se tuntui kuitenkin aivan liian raskaalta näin </w:t>
        </w:r>
      </w:ins>
      <w:ins w:author="Pöllänen Arto" w:date="2017-03-19T07:24:45.544482" w:id="449491874">
        <w:r w:rsidRPr="6A63C57F" w:rsidR="49A40D8D">
          <w:rPr>
            <w:sz w:val="24"/>
            <w:szCs w:val="24"/>
            <w:rPrChange w:author="Pöllänen Arto" w:date="2017-03-20T11:16:25.6146947" w:id="389951715">
              <w:rPr/>
            </w:rPrChange>
          </w:rPr>
          <w:t xml:space="preserve">yksinkertaiseen tarpeeseen. Lopulta päädyin </w:t>
        </w:r>
      </w:ins>
      <w:ins w:author="Pöllänen Arto" w:date="2017-03-19T07:25:46.4020562" w:id="273729358">
        <w:r w:rsidRPr="6A63C57F" w:rsidR="46F78999">
          <w:rPr>
            <w:sz w:val="24"/>
            <w:szCs w:val="24"/>
            <w:rPrChange w:author="Pöllänen Arto" w:date="2017-03-20T11:16:25.6146947" w:id="14543061">
              <w:rPr/>
            </w:rPrChange>
          </w:rPr>
          <w:t xml:space="preserve">w3schools.com:m</w:t>
        </w:r>
      </w:ins>
      <w:ins w:author="Pöllänen Arto" w:date="2017-03-19T07:26:17.0362639" w:id="2108566777">
        <w:r w:rsidRPr="6A63C57F" w:rsidR="205D1DBF">
          <w:rPr>
            <w:sz w:val="24"/>
            <w:szCs w:val="24"/>
            <w:rPrChange w:author="Pöllänen Arto" w:date="2017-03-20T11:16:25.6146947" w:id="57526378">
              <w:rPr/>
            </w:rPrChange>
          </w:rPr>
          <w:t>i</w:t>
        </w:r>
        <w:r w:rsidRPr="6A63C57F" w:rsidR="205D1DBF">
          <w:rPr>
            <w:sz w:val="24"/>
            <w:szCs w:val="24"/>
            <w:rPrChange w:author="Pöllänen Arto" w:date="2017-03-20T11:16:25.6146947" w:id="1947444949">
              <w:rPr/>
            </w:rPrChange>
          </w:rPr>
          <w:t>n</w:t>
        </w:r>
        <w:r w:rsidRPr="6A63C57F" w:rsidR="205D1DBF">
          <w:rPr>
            <w:sz w:val="24"/>
            <w:szCs w:val="24"/>
            <w:rPrChange w:author="Pöllänen Arto" w:date="2017-03-20T11:16:25.6146947" w:id="1856836465">
              <w:rPr/>
            </w:rPrChange>
          </w:rPr>
          <w:t xml:space="preserve"> kehittämään W3.CSS </w:t>
        </w:r>
      </w:ins>
      <w:ins w:author="Pöllänen Arto" w:date="2017-03-19T07:27:23.6027838" w:id="2114487960">
        <w:r w:rsidRPr="6A63C57F" w:rsidR="2574EE59">
          <w:rPr>
            <w:sz w:val="24"/>
            <w:szCs w:val="24"/>
            <w:rPrChange w:author="Pöllänen Arto" w:date="2017-03-20T11:16:25.6146947" w:id="1503965490">
              <w:rPr/>
            </w:rPrChange>
          </w:rPr>
          <w:t>:</w:t>
        </w:r>
      </w:ins>
      <w:ins w:author="Pöllänen Arto" w:date="2017-03-19T07:26:17.0362639" w:id="119161088"/>
      <w:ins w:author="Pöllänen Arto" w:date="2017-03-19T07:27:23.6027838" w:id="776037109">
        <w:proofErr w:type="spellStart"/>
        <w:r w:rsidRPr="6A63C57F" w:rsidR="2574EE59">
          <w:rPr>
            <w:sz w:val="24"/>
            <w:szCs w:val="24"/>
            <w:rPrChange w:author="Pöllänen Arto" w:date="2017-03-20T11:16:25.6146947" w:id="1114479412">
              <w:rPr/>
            </w:rPrChange>
          </w:rPr>
          <w:t>ään</w:t>
        </w:r>
        <w:proofErr w:type="spellEnd"/>
      </w:ins>
      <w:ins w:author="Pöllänen Arto" w:date="2017-03-19T07:26:17.0362639" w:id="1016091637"/>
      <w:ins w:author="Pöllänen Arto" w:date="2017-03-19T07:27:23.6027838" w:id="894489552">
        <w:r w:rsidRPr="6A63C57F" w:rsidR="2574EE59">
          <w:rPr>
            <w:sz w:val="24"/>
            <w:szCs w:val="24"/>
            <w:rPrChange w:author="Pöllänen Arto" w:date="2017-03-20T11:16:25.6146947" w:id="2056664696">
              <w:rPr/>
            </w:rPrChange>
          </w:rPr>
          <w:t>. Se on ke</w:t>
        </w:r>
      </w:ins>
      <w:ins w:author="Pöllänen Arto" w:date="2017-03-19T07:27:53.6732341" w:id="1202629983">
        <w:r w:rsidRPr="6A63C57F" w:rsidR="6B0AF116">
          <w:rPr>
            <w:sz w:val="24"/>
            <w:szCs w:val="24"/>
            <w:rPrChange w:author="Pöllänen Arto" w:date="2017-03-20T11:16:25.6146947" w:id="249858587">
              <w:rPr/>
            </w:rPrChange>
          </w:rPr>
          <w:t>vyt, ilmainen, helppo oppia</w:t>
        </w:r>
      </w:ins>
      <w:ins w:author="Pöllänen Arto" w:date="2017-03-19T07:28:24.1437821" w:id="317951948">
        <w:r w:rsidRPr="6A63C57F" w:rsidR="62FAB52D">
          <w:rPr>
            <w:sz w:val="24"/>
            <w:szCs w:val="24"/>
            <w:rPrChange w:author="Pöllänen Arto" w:date="2017-03-20T11:16:25.6146947" w:id="2101443649">
              <w:rPr/>
            </w:rPrChange>
          </w:rPr>
          <w:t xml:space="preserve">, käyttää vain </w:t>
        </w:r>
        <w:proofErr w:type="spellStart"/>
        <w:r w:rsidRPr="6A63C57F" w:rsidR="62FAB52D">
          <w:rPr>
            <w:sz w:val="24"/>
            <w:szCs w:val="24"/>
            <w:rPrChange w:author="Pöllänen Arto" w:date="2017-03-20T11:16:25.6146947" w:id="1823029572">
              <w:rPr/>
            </w:rPrChange>
          </w:rPr>
          <w:t>stan</w:t>
        </w:r>
      </w:ins>
      <w:ins w:author="Pöllänen Arto" w:date="2017-03-19T07:28:54.1375322" w:id="1444852284">
        <w:r w:rsidRPr="6A63C57F" w:rsidR="62FAB52D">
          <w:rPr>
            <w:sz w:val="24"/>
            <w:szCs w:val="24"/>
            <w:rPrChange w:author="Pöllänen Arto" w:date="2017-03-20T11:16:25.6146947" w:id="1130866110">
              <w:rPr/>
            </w:rPrChange>
          </w:rPr>
          <w:t>da</w:t>
        </w:r>
        <w:r w:rsidRPr="6A63C57F" w:rsidR="05BF0267">
          <w:rPr>
            <w:sz w:val="24"/>
            <w:szCs w:val="24"/>
            <w:rPrChange w:author="Pöllänen Arto" w:date="2017-03-20T11:16:25.6146947" w:id="1240593283">
              <w:rPr/>
            </w:rPrChange>
          </w:rPr>
          <w:t>rdi-CSS:ää</w:t>
        </w:r>
        <w:proofErr w:type="spellEnd"/>
        <w:r w:rsidRPr="6A63C57F" w:rsidR="05BF0267">
          <w:rPr>
            <w:sz w:val="24"/>
            <w:szCs w:val="24"/>
            <w:rPrChange w:author="Pöllänen Arto" w:date="2017-03-20T11:16:25.6146947" w:id="1212064276">
              <w:rPr/>
            </w:rPrChange>
          </w:rPr>
          <w:t>, mutta sillä saa rak</w:t>
        </w:r>
      </w:ins>
      <w:ins w:author="Pöllänen Arto" w:date="2017-03-19T07:29:24.2571165" w:id="744436496">
        <w:r w:rsidRPr="6A63C57F" w:rsidR="50AFF532">
          <w:rPr>
            <w:sz w:val="24"/>
            <w:szCs w:val="24"/>
            <w:rPrChange w:author="Pöllänen Arto" w:date="2017-03-20T11:16:25.6146947" w:id="625299919">
              <w:rPr/>
            </w:rPrChange>
          </w:rPr>
          <w:t xml:space="preserve">ennettua </w:t>
        </w:r>
      </w:ins>
      <w:ins w:author="Pöllänen Arto" w:date="2017-03-19T07:28:54.1375322" w:id="1296151172">
        <w:r w:rsidRPr="6A63C57F" w:rsidR="05BF0267">
          <w:rPr>
            <w:sz w:val="24"/>
            <w:szCs w:val="24"/>
            <w:rPrChange w:author="Pöllänen Arto" w:date="2017-03-20T11:16:25.6146947" w:id="589420603">
              <w:rPr/>
            </w:rPrChange>
          </w:rPr>
          <w:t>tyylikkä</w:t>
        </w:r>
      </w:ins>
      <w:ins w:author="Pöllänen Arto" w:date="2017-03-19T07:29:24.2571165" w:id="1738715838">
        <w:r w:rsidRPr="6A63C57F" w:rsidR="50AFF532">
          <w:rPr>
            <w:sz w:val="24"/>
            <w:szCs w:val="24"/>
            <w:rPrChange w:author="Pöllänen Arto" w:date="2017-03-20T11:16:25.6146947" w:id="1162885920">
              <w:rPr/>
            </w:rPrChange>
          </w:rPr>
          <w:t xml:space="preserve">ät ja </w:t>
        </w:r>
        <w:proofErr w:type="spellStart"/>
        <w:r w:rsidRPr="6A63C57F" w:rsidR="50AFF532">
          <w:rPr>
            <w:sz w:val="24"/>
            <w:szCs w:val="24"/>
            <w:rPrChange w:author="Pöllänen Arto" w:date="2017-03-20T11:16:25.6146947" w:id="1141223617">
              <w:rPr/>
            </w:rPrChange>
          </w:rPr>
          <w:t>responsiiviset</w:t>
        </w:r>
        <w:proofErr w:type="spellEnd"/>
        <w:r w:rsidRPr="6A63C57F" w:rsidR="50AFF532">
          <w:rPr>
            <w:sz w:val="24"/>
            <w:szCs w:val="24"/>
            <w:rPrChange w:author="Pöllänen Arto" w:date="2017-03-20T11:16:25.6146947" w:id="1334883583">
              <w:rPr/>
            </w:rPrChange>
          </w:rPr>
          <w:t xml:space="preserve"> sivut.</w:t>
        </w:r>
      </w:ins>
      <w:ins w:author="Pöllänen Arto" w:date="2017-03-20T00:14:35.2522194" w:id="772251760">
        <w:r w:rsidRPr="6A63C57F" w:rsidR="03E885C5">
          <w:rPr>
            <w:sz w:val="24"/>
            <w:szCs w:val="24"/>
            <w:rPrChange w:author="Pöllänen Arto" w:date="2017-03-20T11:16:25.6146947" w:id="993085822">
              <w:rPr/>
            </w:rPrChange>
          </w:rPr>
          <w:t xml:space="preserve"> </w:t>
        </w:r>
      </w:ins>
    </w:p>
    <w:p w:rsidR="2574EE59" w:rsidDel="4E364706" w:rsidP="2574EE59" w:rsidRDefault="2574EE59" w14:paraId="3F0981BE" w14:textId="09591B83">
      <w:pPr>
        <w:pStyle w:val="Normaali"/>
        <w:bidi w:val="0"/>
        <w:spacing w:before="120" w:beforeAutospacing="off" w:after="200" w:afterAutospacing="off" w:line="264" w:lineRule="auto"/>
        <w:ind w:left="0" w:right="0"/>
        <w:jc w:val="left"/>
        <w:rPr>
          <w:del w:author="Pöllänen Arto" w:date="2017-03-20T00:14:04.6104707" w:id="1776687708"/>
        </w:rPr>
        <w:pPrChange w:author="Pöllänen Arto" w:date="2017-03-19T07:27:23.6027838" w:id="1311912542">
          <w:pPr/>
        </w:pPrChange>
      </w:pPr>
    </w:p>
    <w:p w:rsidR="4E364706" w:rsidP="04EB8BA5" w:rsidRDefault="4E364706" w14:paraId="0B9B3135" w14:textId="3490F459">
      <w:pPr>
        <w:pStyle w:val="Normaali"/>
        <w:bidi w:val="0"/>
        <w:spacing w:before="120" w:beforeAutospacing="off" w:after="200" w:afterAutospacing="off" w:line="264" w:lineRule="auto"/>
        <w:ind w:left="0" w:right="0"/>
        <w:jc w:val="left"/>
        <w:rPr>
          <w:rFonts w:ascii="Constantia" w:hAnsi="Constantia" w:eastAsia="Constantia" w:cs="Constantia" w:asciiTheme="minorAscii" w:hAnsiTheme="minorAscii" w:eastAsiaTheme="minorAscii" w:cstheme="minorAscii"/>
          <w:color w:val="4C322D"/>
          <w:sz w:val="24"/>
          <w:szCs w:val="24"/>
          <w:rPrChange w:author="Vieraileva osallistuja" w:date="2017-04-24T03:08:31.9501942" w:id="911571246">
            <w:rPr/>
          </w:rPrChange>
        </w:rPr>
        <w:pPrChange w:author="Vieraileva osallistuja" w:date="2017-04-24T03:08:31.9501942" w:id="925189076">
          <w:pPr/>
        </w:pPrChange>
      </w:pPr>
    </w:p>
    <w:p w:rsidR="46F78999" w:rsidDel="35C6143D" w:rsidP="46F78999" w:rsidRDefault="46F78999" w14:textId="5B5B7A42" w14:paraId="6F242C6A">
      <w:pPr>
        <w:pStyle w:val="Normaali"/>
        <w:rPr>
          <w:del w:author="Pöllänen Arto" w:date="2017-03-19T07:29:54.5064792" w:id="522058170"/>
        </w:rPr>
        <w:pPrChange w:author="Pöllänen Arto" w:date="2017-03-19T07:25:46.4020562" w:id="1899499318">
          <w:pPr/>
        </w:pPrChange>
        <w:rPr/>
      </w:pPr>
    </w:p>
    <w:p w:rsidR="46F78999" w:rsidDel="35C6143D" w:rsidP="205D1DBF" w:rsidRDefault="46F78999" w14:textId="285F75BE" w14:paraId="77128E4A">
      <w:pPr>
        <w:pStyle w:val="ListParagraph"/>
        <w:numPr>
          <w:ilvl w:val="0"/>
          <w:numId w:val="8"/>
        </w:numPr>
        <w:rPr>
          <w:del w:author="Pöllänen Arto" w:date="2017-03-19T07:29:54.5064792" w:id="1793510882"/>
          <w:rFonts w:ascii="Constantia" w:hAnsi="Constantia" w:eastAsia="Constantia" w:cs="Constantia" w:asciiTheme="minorAscii" w:hAnsiTheme="minorAscii" w:eastAsiaTheme="minorAscii" w:cstheme="minorAscii"/>
          <w:color w:val="4C322D" w:themeColor="text2" w:themeTint="FF" w:themeShade="FF"/>
        </w:rPr>
      </w:pPr>
    </w:p>
    <w:p w:rsidR="46F78999" w:rsidDel="35C6143D" w:rsidP="205D1DBF" w:rsidRDefault="46F78999" w14:textId="143F9050" w14:paraId="678BAC69">
      <w:pPr>
        <w:pStyle w:val="ListParagraph"/>
        <w:numPr>
          <w:ilvl w:val="0"/>
          <w:numId w:val="8"/>
        </w:numPr>
        <w:rPr>
          <w:del w:author="Pöllänen Arto" w:date="2017-03-19T07:29:54.5064792" w:id="1126379709"/>
          <w:rFonts w:ascii="Constantia" w:hAnsi="Constantia" w:eastAsia="Constantia" w:cs="Constantia" w:asciiTheme="minorAscii" w:hAnsiTheme="minorAscii" w:eastAsiaTheme="minorAscii" w:cstheme="minorAscii"/>
          <w:color w:val="4C322D" w:themeColor="text2" w:themeTint="FF" w:themeShade="FF"/>
        </w:rPr>
      </w:pPr>
    </w:p>
    <w:p w:rsidR="46F78999" w:rsidDel="35C6143D" w:rsidP="205D1DBF" w:rsidRDefault="46F78999" w14:textId="52EE98BF" w14:paraId="7725B398">
      <w:pPr>
        <w:pStyle w:val="ListParagraph"/>
        <w:numPr>
          <w:ilvl w:val="0"/>
          <w:numId w:val="8"/>
        </w:numPr>
        <w:rPr>
          <w:del w:author="Pöllänen Arto" w:date="2017-03-19T07:29:54.5064792" w:id="1565298268"/>
          <w:rFonts w:ascii="Constantia" w:hAnsi="Constantia" w:eastAsia="Constantia" w:cs="Constantia" w:asciiTheme="minorAscii" w:hAnsiTheme="minorAscii" w:eastAsiaTheme="minorAscii" w:cstheme="minorAscii"/>
          <w:color w:val="4C322D" w:themeColor="text2" w:themeTint="FF" w:themeShade="FF"/>
        </w:rPr>
      </w:pPr>
    </w:p>
    <w:p w:rsidR="46F78999" w:rsidDel="4E364706" w:rsidP="04EB8BA5" w:rsidRDefault="46F78999" w14:paraId="7C5F2B21" w14:textId="1B7AF73D">
      <w:pPr>
        <w:pStyle w:val="Normaali"/>
        <w:rPr>
          <w:rFonts w:ascii="Constantia" w:hAnsi="Constantia" w:eastAsia="Constantia" w:cs="Constantia" w:asciiTheme="minorAscii" w:hAnsiTheme="minorAscii" w:eastAsiaTheme="minorAscii" w:cstheme="minorAscii"/>
          <w:color w:val="4C322D"/>
          <w:sz w:val="24"/>
          <w:szCs w:val="24"/>
          <w:rPrChange w:author="Vieraileva osallistuja" w:date="2017-04-24T03:08:31.9501942" w:id="381064889">
            <w:rPr/>
          </w:rPrChange>
        </w:rPr>
        <w:pPrChange w:author="Vieraileva osallistuja" w:date="2017-04-24T03:08:31.9501942" w:id="844607161">
          <w:pPr>
            <w:pStyle w:val="ListParagraph"/>
            <w:numPr>
              <w:ilvl w:val="0"/>
              <w:numId w:val="8"/>
            </w:numPr>
          </w:pPr>
        </w:pPrChange>
      </w:pPr>
      <w:ins w:author="Pöllänen Arto" w:date="2017-03-19T07:36:33.5043298" w:id="140539947">
        <w:r w:rsidRPr="6A63C57F" w:rsidR="06EC8676">
          <w:rPr>
            <w:rFonts w:ascii="Constantia" w:hAnsi="Constantia" w:eastAsia="Constantia" w:cs="Constantia" w:asciiTheme="minorAscii" w:hAnsiTheme="minorAscii" w:eastAsiaTheme="minorAscii" w:cstheme="minorAscii"/>
            <w:color w:val="4C322D"/>
            <w:sz w:val="24"/>
            <w:szCs w:val="24"/>
            <w:rPrChange w:author="Pöllänen Arto" w:date="2017-03-20T11:16:25.6146947" w:id="277064853">
              <w:rPr/>
            </w:rPrChange>
          </w:rPr>
          <w:t>Koodauskieleksi valitsin PHP:n :</w:t>
        </w:r>
      </w:ins>
      <w:ins w:author="Pöllänen Arto" w:date="2017-03-19T07:37:01.9072369" w:id="598925334">
        <w:r w:rsidRPr="6A63C57F" w:rsidR="5438F0AB">
          <w:rPr>
            <w:rFonts w:ascii="Constantia" w:hAnsi="Constantia" w:eastAsia="Constantia" w:cs="Constantia" w:asciiTheme="minorAscii" w:hAnsiTheme="minorAscii" w:eastAsiaTheme="minorAscii" w:cstheme="minorAscii"/>
            <w:color w:val="4C322D"/>
            <w:sz w:val="24"/>
            <w:szCs w:val="24"/>
            <w:rPrChange w:author="Pöllänen Arto" w:date="2017-03-20T11:16:25.6146947" w:id="1894778188">
              <w:rPr/>
            </w:rPrChange>
          </w:rPr>
          <w:t xml:space="preserve"> s</w:t>
        </w:r>
      </w:ins>
      <w:ins w:author="Pöllänen Arto" w:date="2017-03-19T07:37:32.3938565" w:id="1939275273">
        <w:r w:rsidRPr="6A63C57F" w:rsidR="78B3B3B2">
          <w:rPr>
            <w:rFonts w:ascii="Constantia" w:hAnsi="Constantia" w:eastAsia="Constantia" w:cs="Constantia" w:asciiTheme="minorAscii" w:hAnsiTheme="minorAscii" w:eastAsiaTheme="minorAscii" w:cstheme="minorAscii"/>
            <w:color w:val="4C322D"/>
            <w:sz w:val="24"/>
            <w:szCs w:val="24"/>
            <w:rPrChange w:author="Pöllänen Arto" w:date="2017-03-20T11:16:25.6146947" w:id="2107297637">
              <w:rPr/>
            </w:rPrChange>
          </w:rPr>
          <w:t xml:space="preserve">iinä on hyvä </w:t>
        </w:r>
        <w:proofErr w:type="spellStart"/>
        <w:r w:rsidRPr="6A63C57F" w:rsidR="78B3B3B2">
          <w:rPr>
            <w:rFonts w:ascii="Constantia" w:hAnsi="Constantia" w:eastAsia="Constantia" w:cs="Constantia" w:asciiTheme="minorAscii" w:hAnsiTheme="minorAscii" w:eastAsiaTheme="minorAscii" w:cstheme="minorAscii"/>
            <w:color w:val="4C322D"/>
            <w:sz w:val="24"/>
            <w:szCs w:val="24"/>
            <w:rPrChange w:author="Pöllänen Arto" w:date="2017-03-20T11:16:25.6146947" w:id="105963755">
              <w:rPr/>
            </w:rPrChange>
          </w:rPr>
          <w:t xml:space="preserve">MySQL</w:t>
        </w:r>
        <w:proofErr w:type="spellEnd"/>
        <w:r w:rsidRPr="6A63C57F" w:rsidR="78B3B3B2">
          <w:rPr>
            <w:rFonts w:ascii="Constantia" w:hAnsi="Constantia" w:eastAsia="Constantia" w:cs="Constantia" w:asciiTheme="minorAscii" w:hAnsiTheme="minorAscii" w:eastAsiaTheme="minorAscii" w:cstheme="minorAscii"/>
            <w:color w:val="4C322D"/>
            <w:sz w:val="24"/>
            <w:szCs w:val="24"/>
            <w:rPrChange w:author="Pöllänen Arto" w:date="2017-03-20T11:16:25.6146947" w:id="914634237">
              <w:rPr/>
            </w:rPrChange>
          </w:rPr>
          <w:t xml:space="preserve">-API</w:t>
        </w:r>
      </w:ins>
      <w:ins w:author="Pöllänen Arto" w:date="2017-03-19T07:38:02.3497955" w:id="1443306723">
        <w:r w:rsidRPr="6A63C57F" w:rsidR="48082B7A">
          <w:rPr>
            <w:rFonts w:ascii="Constantia" w:hAnsi="Constantia" w:eastAsia="Constantia" w:cs="Constantia" w:asciiTheme="minorAscii" w:hAnsiTheme="minorAscii" w:eastAsiaTheme="minorAscii" w:cstheme="minorAscii"/>
            <w:color w:val="4C322D"/>
            <w:sz w:val="24"/>
            <w:szCs w:val="24"/>
            <w:rPrChange w:author="Pöllänen Arto" w:date="2017-03-20T11:16:25.6146947" w:id="1842798165">
              <w:rPr/>
            </w:rPrChange>
          </w:rPr>
          <w:t xml:space="preserve">, ja se soveltuu erinom</w:t>
        </w:r>
      </w:ins>
      <w:ins w:author="Pöllänen Arto" w:date="2017-03-19T07:38:32.7990352" w:id="1842086040">
        <w:r w:rsidRPr="6A63C57F" w:rsidR="3C9F5CAC">
          <w:rPr>
            <w:rFonts w:ascii="Constantia" w:hAnsi="Constantia" w:eastAsia="Constantia" w:cs="Constantia" w:asciiTheme="minorAscii" w:hAnsiTheme="minorAscii" w:eastAsiaTheme="minorAscii" w:cstheme="minorAscii"/>
            <w:color w:val="4C322D"/>
            <w:sz w:val="24"/>
            <w:szCs w:val="24"/>
            <w:rPrChange w:author="Pöllänen Arto" w:date="2017-03-20T11:16:25.6146947" w:id="939155773">
              <w:rPr/>
            </w:rPrChange>
          </w:rPr>
          <w:t>a</w:t>
        </w:r>
        <w:r w:rsidRPr="6A63C57F" w:rsidR="3C9F5CAC">
          <w:rPr>
            <w:rFonts w:ascii="Constantia" w:hAnsi="Constantia" w:eastAsia="Constantia" w:cs="Constantia" w:asciiTheme="minorAscii" w:hAnsiTheme="minorAscii" w:eastAsiaTheme="minorAscii" w:cstheme="minorAscii"/>
            <w:color w:val="4C322D"/>
            <w:sz w:val="24"/>
            <w:szCs w:val="24"/>
            <w:rPrChange w:author="Pöllänen Arto" w:date="2017-03-20T11:16:25.6146947" w:id="245170418">
              <w:rPr/>
            </w:rPrChange>
          </w:rPr>
          <w:t>i</w:t>
        </w:r>
        <w:r w:rsidRPr="6A63C57F" w:rsidR="3C9F5CAC">
          <w:rPr>
            <w:rFonts w:ascii="Constantia" w:hAnsi="Constantia" w:eastAsia="Constantia" w:cs="Constantia" w:asciiTheme="minorAscii" w:hAnsiTheme="minorAscii" w:eastAsiaTheme="minorAscii" w:cstheme="minorAscii"/>
            <w:color w:val="4C322D"/>
            <w:sz w:val="24"/>
            <w:szCs w:val="24"/>
            <w:rPrChange w:author="Pöllänen Arto" w:date="2017-03-20T11:16:25.6146947" w:id="722457106">
              <w:rPr/>
            </w:rPrChange>
          </w:rPr>
          <w:t>s</w:t>
        </w:r>
        <w:r w:rsidRPr="6A63C57F" w:rsidR="3C9F5CAC">
          <w:rPr>
            <w:rFonts w:ascii="Constantia" w:hAnsi="Constantia" w:eastAsia="Constantia" w:cs="Constantia" w:asciiTheme="minorAscii" w:hAnsiTheme="minorAscii" w:eastAsiaTheme="minorAscii" w:cstheme="minorAscii"/>
            <w:color w:val="4C322D"/>
            <w:sz w:val="24"/>
            <w:szCs w:val="24"/>
            <w:rPrChange w:author="Pöllänen Arto" w:date="2017-03-20T11:16:25.6146947" w:id="1880689039">
              <w:rPr/>
            </w:rPrChange>
          </w:rPr>
          <w:t>e</w:t>
        </w:r>
        <w:r w:rsidRPr="6A63C57F" w:rsidR="3C9F5CAC">
          <w:rPr>
            <w:rFonts w:ascii="Constantia" w:hAnsi="Constantia" w:eastAsia="Constantia" w:cs="Constantia" w:asciiTheme="minorAscii" w:hAnsiTheme="minorAscii" w:eastAsiaTheme="minorAscii" w:cstheme="minorAscii"/>
            <w:color w:val="4C322D"/>
            <w:sz w:val="24"/>
            <w:szCs w:val="24"/>
            <w:rPrChange w:author="Pöllänen Arto" w:date="2017-03-20T11:16:25.6146947" w:id="288536227">
              <w:rPr/>
            </w:rPrChange>
          </w:rPr>
          <w:t>s</w:t>
        </w:r>
        <w:r w:rsidRPr="6A63C57F" w:rsidR="3C9F5CAC">
          <w:rPr>
            <w:rFonts w:ascii="Constantia" w:hAnsi="Constantia" w:eastAsia="Constantia" w:cs="Constantia" w:asciiTheme="minorAscii" w:hAnsiTheme="minorAscii" w:eastAsiaTheme="minorAscii" w:cstheme="minorAscii"/>
            <w:color w:val="4C322D"/>
            <w:sz w:val="24"/>
            <w:szCs w:val="24"/>
            <w:rPrChange w:author="Pöllänen Arto" w:date="2017-03-20T11:16:25.6146947" w:id="229792014">
              <w:rPr/>
            </w:rPrChange>
          </w:rPr>
          <w:t>t</w:t>
        </w:r>
        <w:r w:rsidRPr="6A63C57F" w:rsidR="3C9F5CAC">
          <w:rPr>
            <w:rFonts w:ascii="Constantia" w:hAnsi="Constantia" w:eastAsia="Constantia" w:cs="Constantia" w:asciiTheme="minorAscii" w:hAnsiTheme="minorAscii" w:eastAsiaTheme="minorAscii" w:cstheme="minorAscii"/>
            <w:color w:val="4C322D"/>
            <w:sz w:val="24"/>
            <w:szCs w:val="24"/>
            <w:rPrChange w:author="Pöllänen Arto" w:date="2017-03-20T11:16:25.6146947" w:id="298756965">
              <w:rPr/>
            </w:rPrChange>
          </w:rPr>
          <w:t>i</w:t>
        </w:r>
        <w:r w:rsidRPr="6A63C57F" w:rsidR="3C9F5CAC">
          <w:rPr>
            <w:rFonts w:ascii="Constantia" w:hAnsi="Constantia" w:eastAsia="Constantia" w:cs="Constantia" w:asciiTheme="minorAscii" w:hAnsiTheme="minorAscii" w:eastAsiaTheme="minorAscii" w:cstheme="minorAscii"/>
            <w:color w:val="4C322D"/>
            <w:sz w:val="24"/>
            <w:szCs w:val="24"/>
            <w:rPrChange w:author="Pöllänen Arto" w:date="2017-03-20T11:16:25.6146947" w:id="1784120945">
              <w:rPr/>
            </w:rPrChange>
          </w:rPr>
          <w:t xml:space="preserve"> </w:t>
        </w:r>
        <w:r w:rsidRPr="6A63C57F" w:rsidR="3C9F5CAC">
          <w:rPr>
            <w:rFonts w:ascii="Constantia" w:hAnsi="Constantia" w:eastAsia="Constantia" w:cs="Constantia" w:asciiTheme="minorAscii" w:hAnsiTheme="minorAscii" w:eastAsiaTheme="minorAscii" w:cstheme="minorAscii"/>
            <w:color w:val="4C322D"/>
            <w:sz w:val="24"/>
            <w:szCs w:val="24"/>
            <w:rPrChange w:author="Pöllänen Arto" w:date="2017-03-20T11:16:25.6146947" w:id="1332380238">
              <w:rPr/>
            </w:rPrChange>
          </w:rPr>
          <w:t>tekstimuotoisen</w:t>
        </w:r>
        <w:r w:rsidRPr="6A63C57F" w:rsidR="3C9F5CAC">
          <w:rPr>
            <w:rFonts w:ascii="Constantia" w:hAnsi="Constantia" w:eastAsia="Constantia" w:cs="Constantia" w:asciiTheme="minorAscii" w:hAnsiTheme="minorAscii" w:eastAsiaTheme="minorAscii" w:cstheme="minorAscii"/>
            <w:color w:val="4C322D"/>
            <w:sz w:val="24"/>
            <w:szCs w:val="24"/>
            <w:rPrChange w:author="Pöllänen Arto" w:date="2017-03-20T11:16:25.6146947" w:id="1873480371">
              <w:rPr/>
            </w:rPrChange>
          </w:rPr>
          <w:t xml:space="preserve"> datan käsittelyyn.</w:t>
        </w:r>
      </w:ins>
      <w:ins w:author="Pöllänen Arto" w:date="2017-03-19T23:24:26.9590789" w:id="432567227">
        <w:r w:rsidRPr="6A63C57F" w:rsidR="64D714F0">
          <w:rPr>
            <w:rFonts w:ascii="Constantia" w:hAnsi="Constantia" w:eastAsia="Constantia" w:cs="Constantia" w:asciiTheme="minorAscii" w:hAnsiTheme="minorAscii" w:eastAsiaTheme="minorAscii" w:cstheme="minorAscii"/>
            <w:color w:val="4C322D"/>
            <w:sz w:val="24"/>
            <w:szCs w:val="24"/>
            <w:rPrChange w:author="Pöllänen Arto" w:date="2017-03-20T11:16:25.6146947" w:id="1981083908">
              <w:rPr/>
            </w:rPrChange>
          </w:rPr>
          <w:t xml:space="preserve"> Tämän lisäksi </w:t>
        </w:r>
      </w:ins>
      <w:ins w:author="Pöllänen Arto" w:date="2017-03-19T23:24:57.4755008" w:id="1897454661">
        <w:r w:rsidRPr="6A63C57F" w:rsidR="3171153F">
          <w:rPr>
            <w:rFonts w:ascii="Constantia" w:hAnsi="Constantia" w:eastAsia="Constantia" w:cs="Constantia" w:asciiTheme="minorAscii" w:hAnsiTheme="minorAscii" w:eastAsiaTheme="minorAscii" w:cstheme="minorAscii"/>
            <w:color w:val="4C322D"/>
            <w:sz w:val="24"/>
            <w:szCs w:val="24"/>
            <w:rPrChange w:author="Pöllänen Arto" w:date="2017-03-20T11:16:25.6146947" w:id="1260551005">
              <w:rPr/>
            </w:rPrChange>
          </w:rPr>
          <w:t xml:space="preserve">tarvittiin kaksi </w:t>
        </w:r>
        <w:proofErr w:type="spellStart"/>
        <w:r w:rsidRPr="6A63C57F" w:rsidR="3171153F">
          <w:rPr>
            <w:rFonts w:ascii="Constantia" w:hAnsi="Constantia" w:eastAsia="Constantia" w:cs="Constantia" w:asciiTheme="minorAscii" w:hAnsiTheme="minorAscii" w:eastAsiaTheme="minorAscii" w:cstheme="minorAscii"/>
            <w:color w:val="4C322D"/>
            <w:sz w:val="24"/>
            <w:szCs w:val="24"/>
            <w:rPrChange w:author="Pöllänen Arto" w:date="2017-03-20T11:16:25.6146947" w:id="511233381">
              <w:rPr/>
            </w:rPrChange>
          </w:rPr>
          <w:t xml:space="preserve">javascriptillä</w:t>
        </w:r>
        <w:proofErr w:type="spellEnd"/>
        <w:r w:rsidRPr="6A63C57F" w:rsidR="3171153F">
          <w:rPr>
            <w:rFonts w:ascii="Constantia" w:hAnsi="Constantia" w:eastAsia="Constantia" w:cs="Constantia" w:asciiTheme="minorAscii" w:hAnsiTheme="minorAscii" w:eastAsiaTheme="minorAscii" w:cstheme="minorAscii"/>
            <w:color w:val="4C322D"/>
            <w:sz w:val="24"/>
            <w:szCs w:val="24"/>
            <w:rPrChange w:author="Pöllänen Arto" w:date="2017-03-20T11:16:25.6146947" w:id="194017553">
              <w:rPr/>
            </w:rPrChange>
          </w:rPr>
          <w:t xml:space="preserve"> kirjoitettua </w:t>
        </w:r>
        <w:r w:rsidRPr="6A63C57F" w:rsidR="3171153F">
          <w:rPr>
            <w:rFonts w:ascii="Constantia" w:hAnsi="Constantia" w:eastAsia="Constantia" w:cs="Constantia" w:asciiTheme="minorAscii" w:hAnsiTheme="minorAscii" w:eastAsiaTheme="minorAscii" w:cstheme="minorAscii"/>
            <w:color w:val="4C322D"/>
            <w:sz w:val="24"/>
            <w:szCs w:val="24"/>
            <w:rPrChange w:author="Pöllänen Arto" w:date="2017-03-20T11:16:25.6146947" w:id="1312401940">
              <w:rPr/>
            </w:rPrChange>
          </w:rPr>
          <w:t xml:space="preserve">f</w:t>
        </w:r>
      </w:ins>
      <w:ins w:author="Pöllänen Arto" w:date="2017-03-19T23:25:28.4044629" w:id="2015124496">
        <w:r w:rsidRPr="6A63C57F" w:rsidR="42E2C4AA">
          <w:rPr>
            <w:rFonts w:ascii="Constantia" w:hAnsi="Constantia" w:eastAsia="Constantia" w:cs="Constantia" w:asciiTheme="minorAscii" w:hAnsiTheme="minorAscii" w:eastAsiaTheme="minorAscii" w:cstheme="minorAscii"/>
            <w:color w:val="4C322D"/>
            <w:sz w:val="24"/>
            <w:szCs w:val="24"/>
            <w:rPrChange w:author="Pöllänen Arto" w:date="2017-03-20T11:16:25.6146947" w:id="824339084">
              <w:rPr/>
            </w:rPrChange>
          </w:rPr>
          <w:t xml:space="preserve">u</w:t>
        </w:r>
      </w:ins>
      <w:ins w:author="Pöllänen Arto" w:date="2017-03-19T23:24:57.4755008" w:id="323119034">
        <w:r w:rsidRPr="6A63C57F" w:rsidR="3171153F">
          <w:rPr>
            <w:rFonts w:ascii="Constantia" w:hAnsi="Constantia" w:eastAsia="Constantia" w:cs="Constantia" w:asciiTheme="minorAscii" w:hAnsiTheme="minorAscii" w:eastAsiaTheme="minorAscii" w:cstheme="minorAscii"/>
            <w:color w:val="4C322D"/>
            <w:sz w:val="24"/>
            <w:szCs w:val="24"/>
            <w:rPrChange w:author="Pöllänen Arto" w:date="2017-03-20T11:16:25.6146947" w:id="330016902">
              <w:rPr/>
            </w:rPrChange>
          </w:rPr>
          <w:t xml:space="preserve">nktiota</w:t>
        </w:r>
        <w:r w:rsidRPr="6A63C57F" w:rsidR="3171153F">
          <w:rPr>
            <w:rFonts w:ascii="Constantia" w:hAnsi="Constantia" w:eastAsia="Constantia" w:cs="Constantia" w:asciiTheme="minorAscii" w:hAnsiTheme="minorAscii" w:eastAsiaTheme="minorAscii" w:cstheme="minorAscii"/>
            <w:color w:val="4C322D"/>
            <w:sz w:val="24"/>
            <w:szCs w:val="24"/>
            <w:rPrChange w:author="Pöllänen Arto" w:date="2017-03-20T11:16:25.6146947" w:id="1896458183">
              <w:rPr/>
            </w:rPrChange>
          </w:rPr>
          <w:t xml:space="preserve">.</w:t>
        </w:r>
      </w:ins>
      <w:ins w:author="Pöllänen Arto" w:date="2017-03-23T01:09:34.8910398" w:id="1877867323">
        <w:r w:rsidRPr="6A63C57F" w:rsidR="679AD262">
          <w:rPr>
            <w:rFonts w:ascii="Constantia" w:hAnsi="Constantia" w:eastAsia="Constantia" w:cs="Constantia" w:asciiTheme="minorAscii" w:hAnsiTheme="minorAscii" w:eastAsiaTheme="minorAscii" w:cstheme="minorAscii"/>
            <w:color w:val="4C322D"/>
            <w:sz w:val="24"/>
            <w:szCs w:val="24"/>
            <w:rPrChange w:author="Pöllänen Arto" w:date="2017-03-20T11:16:25.6146947" w:id="2058545829">
              <w:rPr/>
            </w:rPrChange>
          </w:rPr>
          <w:t xml:space="preserve"> Kirjoitin lähdekoodit Vis</w:t>
        </w:r>
      </w:ins>
      <w:ins w:author="Pöllänen Arto" w:date="2017-03-23T01:10:05.4738104" w:id="1096686333">
        <w:r w:rsidRPr="6A63C57F" w:rsidR="68AF6141">
          <w:rPr>
            <w:rFonts w:ascii="Constantia" w:hAnsi="Constantia" w:eastAsia="Constantia" w:cs="Constantia" w:asciiTheme="minorAscii" w:hAnsiTheme="minorAscii" w:eastAsiaTheme="minorAscii" w:cstheme="minorAscii"/>
            <w:color w:val="4C322D"/>
            <w:sz w:val="24"/>
            <w:szCs w:val="24"/>
            <w:rPrChange w:author="Pöllänen Arto" w:date="2017-03-20T11:16:25.6146947" w:id="1416148331">
              <w:rPr/>
            </w:rPrChange>
          </w:rPr>
          <w:t xml:space="preserve">ual Studio </w:t>
        </w:r>
        <w:proofErr w:type="spellStart"/>
        <w:r w:rsidRPr="6A63C57F" w:rsidR="68AF6141">
          <w:rPr>
            <w:rFonts w:ascii="Constantia" w:hAnsi="Constantia" w:eastAsia="Constantia" w:cs="Constantia" w:asciiTheme="minorAscii" w:hAnsiTheme="minorAscii" w:eastAsiaTheme="minorAscii" w:cstheme="minorAscii"/>
            <w:color w:val="4C322D"/>
            <w:sz w:val="24"/>
            <w:szCs w:val="24"/>
            <w:rPrChange w:author="Pöllänen Arto" w:date="2017-03-20T11:16:25.6146947" w:id="283900902">
              <w:rPr/>
            </w:rPrChange>
          </w:rPr>
          <w:t xml:space="preserve">Code</w:t>
        </w:r>
        <w:proofErr w:type="spellEnd"/>
        <w:r w:rsidRPr="6A63C57F" w:rsidR="68AF6141">
          <w:rPr>
            <w:rFonts w:ascii="Constantia" w:hAnsi="Constantia" w:eastAsia="Constantia" w:cs="Constantia" w:asciiTheme="minorAscii" w:hAnsiTheme="minorAscii" w:eastAsiaTheme="minorAscii" w:cstheme="minorAscii"/>
            <w:color w:val="4C322D"/>
            <w:sz w:val="24"/>
            <w:szCs w:val="24"/>
            <w:rPrChange w:author="Pöllänen Arto" w:date="2017-03-20T11:16:25.6146947" w:id="2135916827">
              <w:rPr/>
            </w:rPrChange>
          </w:rPr>
          <w:t xml:space="preserve"> -työkalulla.</w:t>
        </w:r>
      </w:ins>
    </w:p>
    <w:p w:rsidR="46F78999" w:rsidDel="7EEEE3CB" w:rsidP="3D3C9AE4" w:rsidRDefault="46F78999" w14:paraId="51FE9F55" w14:textId="57A8E87E">
      <w:pPr>
        <w:pStyle w:val="Normaali"/>
        <w:rPr>
          <w:del w:author="Pöllänen Arto" w:date="2017-03-20T00:18:44.7005719" w:id="1433963772"/>
          <w:rFonts w:ascii="Constantia" w:hAnsi="Constantia" w:eastAsia="Constantia" w:cs="Constantia" w:asciiTheme="minorAscii" w:hAnsiTheme="minorAscii" w:eastAsiaTheme="minorAscii" w:cstheme="minorAscii"/>
          <w:color w:val="4C322D"/>
          <w:rPrChange w:author="Pöllänen Arto" w:date="2017-03-20T00:18:14.0285859" w:id="1885358457">
            <w:rPr/>
          </w:rPrChange>
        </w:rPr>
        <w:pPrChange w:author="Pöllänen Arto" w:date="2017-03-20T00:18:14.0285859" w:id="844607161">
          <w:pPr>
            <w:pStyle w:val="ListParagraph"/>
            <w:numPr>
              <w:ilvl w:val="0"/>
              <w:numId w:val="8"/>
            </w:numPr>
          </w:pPr>
        </w:pPrChange>
      </w:pPr>
      <w:ins w:author="Pöllänen Arto" w:date="2017-03-20T00:17:13.4634112" w:id="1076611988">
        <w:proofErr w:type="spellStart"/>
        <w:r w:rsidRPr="6A63C57F" w:rsidR="1F92A066">
          <w:rPr>
            <w:rFonts w:ascii="Constantia" w:hAnsi="Constantia" w:eastAsia="Constantia" w:cs="Constantia" w:asciiTheme="minorAscii" w:hAnsiTheme="minorAscii" w:eastAsiaTheme="minorAscii" w:cstheme="minorAscii"/>
            <w:color w:val="4C322D"/>
            <w:sz w:val="24"/>
            <w:szCs w:val="24"/>
            <w:rPrChange w:author="Pöllänen Arto" w:date="2017-03-20T11:16:25.6146947" w:id="724763652">
              <w:rPr/>
            </w:rPrChange>
          </w:rPr>
          <w:t>Sanaris</w:t>
        </w:r>
        <w:proofErr w:type="spellEnd"/>
        <w:r w:rsidRPr="6A63C57F" w:rsidR="1F92A066">
          <w:rPr>
            <w:rFonts w:ascii="Constantia" w:hAnsi="Constantia" w:eastAsia="Constantia" w:cs="Constantia" w:asciiTheme="minorAscii" w:hAnsiTheme="minorAscii" w:eastAsiaTheme="minorAscii" w:cstheme="minorAscii"/>
            <w:color w:val="4C322D"/>
            <w:sz w:val="24"/>
            <w:szCs w:val="24"/>
            <w:rPrChange w:author="Pöllänen Arto" w:date="2017-03-20T11:16:25.6146947" w:id="1500802168">
              <w:rPr/>
            </w:rPrChange>
          </w:rPr>
          <w:t xml:space="preserve"> Oy luovutti ystävällisesti käyttööni levytilaa palvelimeltaan</w:t>
        </w:r>
        <w:r w:rsidRPr="6A63C57F" w:rsidR="1F92A066">
          <w:rPr>
            <w:rFonts w:ascii="Constantia" w:hAnsi="Constantia" w:eastAsia="Constantia" w:cs="Constantia" w:asciiTheme="minorAscii" w:hAnsiTheme="minorAscii" w:eastAsiaTheme="minorAscii" w:cstheme="minorAscii"/>
            <w:color w:val="4C322D"/>
            <w:sz w:val="24"/>
            <w:szCs w:val="24"/>
            <w:rPrChange w:author="Pöllänen Arto" w:date="2017-03-20T11:16:25.6146947" w:id="1656542600">
              <w:rPr/>
            </w:rPrChange>
          </w:rPr>
          <w:t xml:space="preserve"> sekä </w:t>
        </w:r>
        <w:proofErr w:type="spellStart"/>
        <w:r w:rsidRPr="6A63C57F" w:rsidR="1F92A066">
          <w:rPr>
            <w:rFonts w:ascii="Constantia" w:hAnsi="Constantia" w:eastAsia="Constantia" w:cs="Constantia" w:asciiTheme="minorAscii" w:hAnsiTheme="minorAscii" w:eastAsiaTheme="minorAscii" w:cstheme="minorAscii"/>
            <w:color w:val="4C322D"/>
            <w:sz w:val="24"/>
            <w:szCs w:val="24"/>
            <w:rPrChange w:author="Pöllänen Arto" w:date="2017-03-20T11:16:25.6146947" w:id="1773466074">
              <w:rPr/>
            </w:rPrChange>
          </w:rPr>
          <w:t>MySQL</w:t>
        </w:r>
        <w:proofErr w:type="spellEnd"/>
        <w:r w:rsidRPr="6A63C57F" w:rsidR="1F92A066">
          <w:rPr>
            <w:rFonts w:ascii="Constantia" w:hAnsi="Constantia" w:eastAsia="Constantia" w:cs="Constantia" w:asciiTheme="minorAscii" w:hAnsiTheme="minorAscii" w:eastAsiaTheme="minorAscii" w:cstheme="minorAscii"/>
            <w:color w:val="4C322D"/>
            <w:sz w:val="24"/>
            <w:szCs w:val="24"/>
            <w:rPrChange w:author="Pöllänen Arto" w:date="2017-03-20T11:16:25.6146947" w:id="1486732661">
              <w:rPr/>
            </w:rPrChange>
          </w:rPr>
          <w:t>-tietokannastaan.</w:t>
        </w:r>
      </w:ins>
      <w:ins w:author="Pöllänen Arto" w:date="2017-03-20T00:18:14.0285859" w:id="957988412">
        <w:r w:rsidRPr="6A63C57F" w:rsidR="3D3C9AE4">
          <w:rPr>
            <w:rFonts w:ascii="Constantia" w:hAnsi="Constantia" w:eastAsia="Constantia" w:cs="Constantia" w:asciiTheme="minorAscii" w:hAnsiTheme="minorAscii" w:eastAsiaTheme="minorAscii" w:cstheme="minorAscii"/>
            <w:color w:val="4C322D"/>
            <w:sz w:val="24"/>
            <w:szCs w:val="24"/>
            <w:rPrChange w:author="Pöllänen Arto" w:date="2017-03-20T11:16:25.6146947" w:id="1438053728">
              <w:rPr/>
            </w:rPrChange>
          </w:rPr>
          <w:t xml:space="preserve"> </w:t>
        </w:r>
      </w:ins>
      <w:ins w:author="Pöllänen Arto" w:date="2017-03-20T00:18:44.7005719" w:id="676169021">
        <w:r w:rsidRPr="6A63C57F" w:rsidR="7EEEE3CB">
          <w:rPr>
            <w:rFonts w:ascii="Constantia" w:hAnsi="Constantia" w:eastAsia="Constantia" w:cs="Constantia" w:asciiTheme="minorAscii" w:hAnsiTheme="minorAscii" w:eastAsiaTheme="minorAscii" w:cstheme="minorAscii"/>
            <w:color w:val="4C322D"/>
            <w:sz w:val="24"/>
            <w:szCs w:val="24"/>
            <w:rPrChange w:author="Pöllänen Arto" w:date="2017-03-20T11:16:25.6146947" w:id="1044367050">
              <w:rPr/>
            </w:rPrChange>
          </w:rPr>
          <w:t xml:space="preserve">Osoitteessa </w:t>
        </w:r>
        <w:r w:rsidRPr="04EB8BA5" w:rsidR="7EEEE3CB">
          <w:rPr>
            <w:rFonts w:ascii="Constantia" w:hAnsi="Constantia" w:eastAsia="Constantia" w:cs="Constantia"/>
            <w:i w:val="1"/>
            <w:iCs w:val="1"/>
            <w:noProof w:val="0"/>
            <w:sz w:val="24"/>
            <w:szCs w:val="24"/>
            <w:lang w:val="fi-FI"/>
            <w:rPrChange w:author="Vieraileva osallistuja" w:date="2017-04-24T03:08:31.9501942" w:id="283276113">
              <w:rPr/>
            </w:rPrChange>
          </w:rPr>
          <w:t>http://mittatilauslaulut.fi/lr</w:t>
        </w:r>
      </w:ins>
      <w:ins w:author="Pöllänen Arto" w:date="2017-03-20T00:19:14.7609769" w:id="78982756">
        <w:r w:rsidRPr="04EB8BA5" w:rsidR="0258F0F3">
          <w:rPr>
            <w:rFonts w:ascii="Constantia" w:hAnsi="Constantia" w:eastAsia="Constantia" w:cs="Constantia"/>
            <w:i w:val="0"/>
            <w:iCs w:val="0"/>
            <w:noProof w:val="0"/>
            <w:sz w:val="24"/>
            <w:szCs w:val="24"/>
            <w:lang w:val="fi-FI"/>
            <w:rPrChange w:author="Vieraileva osallistuja" w:date="2017-04-24T03:08:31.9501942" w:id="42966408">
              <w:rPr/>
            </w:rPrChange>
          </w:rPr>
          <w:t xml:space="preserve"> on neljä tiedostoa:</w:t>
        </w:r>
      </w:ins>
    </w:p>
    <w:p w:rsidR="7EEEE3CB" w:rsidP="04EB8BA5" w:rsidRDefault="7EEEE3CB" w14:paraId="7EB454DB" w14:textId="108F6DCA">
      <w:pPr>
        <w:pStyle w:val="Normaali"/>
        <w:rPr>
          <w:rFonts w:ascii="Constantia" w:hAnsi="Constantia" w:eastAsia="Constantia" w:cs="Constantia" w:asciiTheme="minorAscii" w:hAnsiTheme="minorAscii" w:eastAsiaTheme="minorAscii" w:cstheme="minorAscii"/>
          <w:i w:val="0"/>
          <w:iCs w:val="0"/>
          <w:color w:val="4C322D"/>
          <w:sz w:val="24"/>
          <w:szCs w:val="24"/>
          <w:rPrChange w:author="Vieraileva osallistuja" w:date="2017-04-24T03:08:31.9501942" w:id="239999268">
            <w:rPr/>
          </w:rPrChange>
        </w:rPr>
        <w:pPrChange w:author="Vieraileva osallistuja" w:date="2017-04-24T03:08:31.9501942" w:id="184392580">
          <w:pPr/>
        </w:pPrChange>
      </w:pPr>
    </w:p>
    <w:p w:rsidR="0258F0F3" w:rsidP="04EB8BA5" w:rsidRDefault="0258F0F3" w14:paraId="22C5F167" w14:textId="50D4BA2E">
      <w:pPr>
        <w:pStyle w:val="Normaali"/>
        <w:rPr>
          <w:rFonts w:ascii="Constantia" w:hAnsi="Constantia" w:eastAsia="Constantia" w:cs="Constantia"/>
          <w:i w:val="0"/>
          <w:iCs w:val="0"/>
          <w:noProof w:val="0"/>
          <w:sz w:val="24"/>
          <w:szCs w:val="24"/>
          <w:lang w:val="fi-FI"/>
          <w:rPrChange w:author="Vieraileva osallistuja" w:date="2017-04-24T03:08:31.9501942" w:id="1062076770">
            <w:rPr/>
          </w:rPrChange>
        </w:rPr>
        <w:pPrChange w:author="Vieraileva osallistuja" w:date="2017-04-24T03:08:31.9501942" w:id="2094691473">
          <w:pPr/>
        </w:pPrChange>
      </w:pPr>
      <w:ins w:author="Pöllänen Arto" w:date="2017-03-20T00:20:15.4880441" w:id="1846424124">
        <w:r w:rsidRPr="04EB8BA5" w:rsidR="3BF362DF">
          <w:rPr>
            <w:rFonts w:ascii="Constantia" w:hAnsi="Constantia" w:eastAsia="Constantia" w:cs="Constantia"/>
            <w:i w:val="0"/>
            <w:iCs w:val="0"/>
            <w:noProof w:val="0"/>
            <w:sz w:val="24"/>
            <w:szCs w:val="24"/>
            <w:lang w:val="fi-FI"/>
            <w:rPrChange w:author="Vieraileva osallistuja" w:date="2017-04-24T03:08:31.9501942" w:id="971131494">
              <w:rPr/>
            </w:rPrChange>
          </w:rPr>
          <w:t xml:space="preserve">i</w:t>
        </w:r>
      </w:ins>
      <w:ins w:author="Pöllänen Arto" w:date="2017-03-20T00:19:45.0745514" w:id="1788451624">
        <w:r w:rsidRPr="04EB8BA5" w:rsidR="48ABB395">
          <w:rPr>
            <w:rFonts w:ascii="Constantia" w:hAnsi="Constantia" w:eastAsia="Constantia" w:cs="Constantia"/>
            <w:i w:val="0"/>
            <w:iCs w:val="0"/>
            <w:noProof w:val="0"/>
            <w:sz w:val="24"/>
            <w:szCs w:val="24"/>
            <w:lang w:val="fi-FI"/>
            <w:rPrChange w:author="Vieraileva osallistuja" w:date="2017-04-24T03:08:31.9501942" w:id="1088594255">
              <w:rPr/>
            </w:rPrChange>
          </w:rPr>
          <w:t xml:space="preserve">ndex.html          // </w:t>
        </w:r>
      </w:ins>
      <w:ins w:author="Pöllänen Arto" w:date="2017-03-20T00:20:15.4880441" w:id="1009432345">
        <w:proofErr w:type="spellStart"/>
        <w:r w:rsidRPr="04EB8BA5" w:rsidR="3BF362DF">
          <w:rPr>
            <w:rFonts w:ascii="Constantia" w:hAnsi="Constantia" w:eastAsia="Constantia" w:cs="Constantia"/>
            <w:i w:val="0"/>
            <w:iCs w:val="0"/>
            <w:noProof w:val="0"/>
            <w:sz w:val="24"/>
            <w:szCs w:val="24"/>
            <w:lang w:val="fi-FI"/>
            <w:rPrChange w:author="Vieraileva osallistuja" w:date="2017-04-24T03:08:31.9501942" w:id="612345073">
              <w:rPr/>
            </w:rPrChange>
          </w:rPr>
          <w:t xml:space="preserve">dummy</w:t>
        </w:r>
        <w:proofErr w:type="spellEnd"/>
        <w:r w:rsidRPr="04EB8BA5" w:rsidR="3BF362DF">
          <w:rPr>
            <w:rFonts w:ascii="Constantia" w:hAnsi="Constantia" w:eastAsia="Constantia" w:cs="Constantia"/>
            <w:i w:val="0"/>
            <w:iCs w:val="0"/>
            <w:noProof w:val="0"/>
            <w:sz w:val="24"/>
            <w:szCs w:val="24"/>
            <w:lang w:val="fi-FI"/>
            <w:rPrChange w:author="Vieraileva osallistuja" w:date="2017-04-24T03:08:31.9501942" w:id="1650724675">
              <w:rPr/>
            </w:rPrChange>
          </w:rPr>
          <w:t xml:space="preserve">-tiedosto</w:t>
        </w:r>
      </w:ins>
      <w:ins w:author="Pöllänen Arto" w:date="2017-03-20T11:48:44.181588" w:id="2127278039">
        <w:r w:rsidRPr="04EB8BA5" w:rsidR="2B7D16BB">
          <w:rPr>
            <w:rFonts w:ascii="Constantia" w:hAnsi="Constantia" w:eastAsia="Constantia" w:cs="Constantia"/>
            <w:i w:val="0"/>
            <w:iCs w:val="0"/>
            <w:noProof w:val="0"/>
            <w:sz w:val="24"/>
            <w:szCs w:val="24"/>
            <w:lang w:val="fi-FI"/>
            <w:rPrChange w:author="Vieraileva osallistuja" w:date="2017-04-24T03:08:31.9501942" w:id="838092882">
              <w:rPr/>
            </w:rPrChange>
          </w:rPr>
          <w:t xml:space="preserve">,</w:t>
        </w:r>
      </w:ins>
      <w:ins w:author="Pöllänen Arto" w:date="2017-03-20T00:20:15.4880441" w:id="1800728302">
        <w:r w:rsidRPr="04EB8BA5" w:rsidR="3BF362DF">
          <w:rPr>
            <w:rFonts w:ascii="Constantia" w:hAnsi="Constantia" w:eastAsia="Constantia" w:cs="Constantia"/>
            <w:i w:val="0"/>
            <w:iCs w:val="0"/>
            <w:noProof w:val="0"/>
            <w:sz w:val="24"/>
            <w:szCs w:val="24"/>
            <w:lang w:val="fi-FI"/>
            <w:rPrChange w:author="Vieraileva osallistuja" w:date="2017-04-24T03:08:31.9501942" w:id="244518181">
              <w:rPr/>
            </w:rPrChange>
          </w:rPr>
          <w:t xml:space="preserve"> joka estää hakemiston tutkimisen </w:t>
        </w:r>
        <w:proofErr w:type="spellStart"/>
        <w:r w:rsidRPr="04EB8BA5" w:rsidR="3BF362DF">
          <w:rPr>
            <w:rFonts w:ascii="Constantia" w:hAnsi="Constantia" w:eastAsia="Constantia" w:cs="Constantia"/>
            <w:i w:val="0"/>
            <w:iCs w:val="0"/>
            <w:noProof w:val="0"/>
            <w:sz w:val="24"/>
            <w:szCs w:val="24"/>
            <w:lang w:val="fi-FI"/>
            <w:rPrChange w:author="Vieraileva osallistuja" w:date="2017-04-24T03:08:31.9501942" w:id="1783558632">
              <w:rPr/>
            </w:rPrChange>
          </w:rPr>
          <w:t xml:space="preserve">ulkupuolisilta</w:t>
        </w:r>
        <w:proofErr w:type="spellEnd"/>
      </w:ins>
    </w:p>
    <w:p w:rsidR="3BF362DF" w:rsidP="04EB8BA5" w:rsidRDefault="3BF362DF" w14:paraId="505C11F8" w14:textId="128461CE">
      <w:pPr>
        <w:pStyle w:val="Normaali"/>
        <w:rPr>
          <w:rFonts w:ascii="Constantia" w:hAnsi="Constantia" w:eastAsia="Constantia" w:cs="Constantia"/>
          <w:i w:val="0"/>
          <w:iCs w:val="0"/>
          <w:noProof w:val="0"/>
          <w:sz w:val="24"/>
          <w:szCs w:val="24"/>
          <w:lang w:val="fi-FI"/>
          <w:rPrChange w:author="Vieraileva osallistuja" w:date="2017-04-24T03:08:31.9501942" w:id="830467329">
            <w:rPr/>
          </w:rPrChange>
        </w:rPr>
        <w:pPrChange w:author="Vieraileva osallistuja" w:date="2017-04-24T03:08:31.9501942" w:id="297639740">
          <w:pPr/>
        </w:pPrChange>
      </w:pPr>
      <w:ins w:author="Pöllänen Arto" w:date="2017-03-20T00:20:45.6236385" w:id="413442107">
        <w:proofErr w:type="spellStart"/>
        <w:r w:rsidRPr="04EB8BA5" w:rsidR="7BA100F3">
          <w:rPr>
            <w:rFonts w:ascii="Constantia" w:hAnsi="Constantia" w:eastAsia="Constantia" w:cs="Constantia"/>
            <w:i w:val="0"/>
            <w:iCs w:val="0"/>
            <w:noProof w:val="0"/>
            <w:sz w:val="24"/>
            <w:szCs w:val="24"/>
            <w:lang w:val="fi-FI"/>
            <w:rPrChange w:author="Vieraileva osallistuja" w:date="2017-04-24T03:08:31.9501942" w:id="225396010">
              <w:rPr/>
            </w:rPrChange>
          </w:rPr>
          <w:t>lyriikkarenki.php</w:t>
        </w:r>
        <w:proofErr w:type="spellEnd"/>
      </w:ins>
      <w:ins w:author="Pöllänen Arto" w:date="2017-03-20T00:20:45.6236385" w:id="1710006267">
        <w:r w:rsidRPr="04EB8BA5" w:rsidR="7BA100F3">
          <w:rPr>
            <w:rFonts w:ascii="Constantia" w:hAnsi="Constantia" w:eastAsia="Constantia" w:cs="Constantia"/>
            <w:i w:val="0"/>
            <w:iCs w:val="0"/>
            <w:noProof w:val="0"/>
            <w:sz w:val="24"/>
            <w:szCs w:val="24"/>
            <w:lang w:val="fi-FI"/>
            <w:rPrChange w:author="Vieraileva osallistuja" w:date="2017-04-24T03:08:31.9501942" w:id="892429455">
              <w:rPr/>
            </w:rPrChange>
          </w:rPr>
          <w:t xml:space="preserve">  // </w:t>
        </w:r>
      </w:ins>
      <w:ins w:author="Pöllänen Arto" w:date="2017-03-20T00:21:16.2129147" w:id="549593870">
        <w:r w:rsidRPr="04EB8BA5" w:rsidR="50AF3D96">
          <w:rPr>
            <w:rFonts w:ascii="Constantia" w:hAnsi="Constantia" w:eastAsia="Constantia" w:cs="Constantia"/>
            <w:i w:val="0"/>
            <w:iCs w:val="0"/>
            <w:noProof w:val="0"/>
            <w:sz w:val="24"/>
            <w:szCs w:val="24"/>
            <w:lang w:val="fi-FI"/>
            <w:rPrChange w:author="Vieraileva osallistuja" w:date="2017-04-24T03:08:31.9501942" w:id="1516756237">
              <w:rPr/>
            </w:rPrChange>
          </w:rPr>
          <w:t xml:space="preserve">sovelluksen </w:t>
        </w:r>
      </w:ins>
      <w:ins w:author="Pöllänen Arto" w:date="2017-03-20T00:22:16.861002" w:id="2037157565">
        <w:r w:rsidRPr="04EB8BA5" w:rsidR="2058EF7E">
          <w:rPr>
            <w:rFonts w:ascii="Constantia" w:hAnsi="Constantia" w:eastAsia="Constantia" w:cs="Constantia"/>
            <w:i w:val="0"/>
            <w:iCs w:val="0"/>
            <w:noProof w:val="0"/>
            <w:sz w:val="24"/>
            <w:szCs w:val="24"/>
            <w:lang w:val="fi-FI"/>
            <w:rPrChange w:author="Vieraileva osallistuja" w:date="2017-04-24T03:08:31.9501942" w:id="2139392357">
              <w:rPr/>
            </w:rPrChange>
          </w:rPr>
          <w:t xml:space="preserve">W3</w:t>
        </w:r>
      </w:ins>
      <w:ins w:author="Pöllänen Arto" w:date="2017-03-20T00:22:47.1902525" w:id="2080390204">
        <w:r w:rsidRPr="04EB8BA5" w:rsidR="631450E6">
          <w:rPr>
            <w:rFonts w:ascii="Constantia" w:hAnsi="Constantia" w:eastAsia="Constantia" w:cs="Constantia"/>
            <w:i w:val="0"/>
            <w:iCs w:val="0"/>
            <w:noProof w:val="0"/>
            <w:sz w:val="24"/>
            <w:szCs w:val="24"/>
            <w:lang w:val="fi-FI"/>
            <w:rPrChange w:author="Vieraileva osallistuja" w:date="2017-04-24T03:08:31.9501942" w:id="133756927">
              <w:rPr/>
            </w:rPrChange>
          </w:rPr>
          <w:t xml:space="preserve">.CSS-käyttöliittymä</w:t>
        </w:r>
      </w:ins>
      <w:ins w:author="Pöllänen Arto" w:date="2017-03-20T00:22:16.861002" w:id="237834724">
        <w:r w:rsidRPr="04EB8BA5" w:rsidR="2058EF7E">
          <w:rPr>
            <w:rFonts w:ascii="Constantia" w:hAnsi="Constantia" w:eastAsia="Constantia" w:cs="Constantia"/>
            <w:i w:val="0"/>
            <w:iCs w:val="0"/>
            <w:noProof w:val="0"/>
            <w:sz w:val="24"/>
            <w:szCs w:val="24"/>
            <w:lang w:val="fi-FI"/>
            <w:rPrChange w:author="Vieraileva osallistuja" w:date="2017-04-24T03:08:31.9501942" w:id="121715769">
              <w:rPr/>
            </w:rPrChange>
          </w:rPr>
          <w:t xml:space="preserve">, enimmäkseen html-koodia</w:t>
        </w:r>
      </w:ins>
      <w:ins w:author="Pöllänen Arto" w:date="2017-03-20T00:34:12.165777" w:id="1446714872">
        <w:r w:rsidRPr="04EB8BA5" w:rsidR="5651C55C">
          <w:rPr>
            <w:rFonts w:ascii="Constantia" w:hAnsi="Constantia" w:eastAsia="Constantia" w:cs="Constantia"/>
            <w:i w:val="0"/>
            <w:iCs w:val="0"/>
            <w:noProof w:val="0"/>
            <w:sz w:val="24"/>
            <w:szCs w:val="24"/>
            <w:lang w:val="fi-FI"/>
            <w:rPrChange w:author="Vieraileva osallistuja" w:date="2017-04-24T03:08:31.9501942" w:id="2077891354">
              <w:rPr/>
            </w:rPrChange>
          </w:rPr>
          <w:t xml:space="preserve">. </w:t>
        </w:r>
      </w:ins>
      <w:ins w:author="Pöllänen Arto" w:date="2017-03-20T00:37:14.5063572" w:id="496341187">
        <w:proofErr w:type="spellStart"/>
        <w:r w:rsidRPr="04EB8BA5" w:rsidR="47E77140">
          <w:rPr>
            <w:rFonts w:ascii="Constantia" w:hAnsi="Constantia" w:eastAsia="Constantia" w:cs="Constantia"/>
            <w:i w:val="0"/>
            <w:iCs w:val="0"/>
            <w:noProof w:val="0"/>
            <w:sz w:val="24"/>
            <w:szCs w:val="24"/>
            <w:lang w:val="fi-FI"/>
            <w:rPrChange w:author="Vieraileva osallistuja" w:date="2017-04-24T03:08:31.9501942" w:id="348176238">
              <w:rPr/>
            </w:rPrChange>
          </w:rPr>
          <w:t xml:space="preserve">P</w:t>
        </w:r>
        <w:r w:rsidRPr="04EB8BA5" w:rsidR="5651C55C">
          <w:rPr>
            <w:rFonts w:ascii="Constantia" w:hAnsi="Constantia" w:eastAsia="Constantia" w:cs="Constantia"/>
            <w:i w:val="0"/>
            <w:iCs w:val="0"/>
            <w:noProof w:val="0"/>
            <w:sz w:val="24"/>
            <w:szCs w:val="24"/>
            <w:lang w:val="fi-FI"/>
            <w:rPrChange w:author="Vieraileva osallistuja" w:date="2017-04-24T03:08:31.9501942" w:id="1942409454">
              <w:rPr/>
            </w:rPrChange>
          </w:rPr>
          <w:t xml:space="preserve">hp:l</w:t>
        </w:r>
      </w:ins>
      <w:ins w:author="Pöllänen Arto" w:date="2017-03-20T00:35:43.5656419" w:id="1574031903">
        <w:r w:rsidRPr="04EB8BA5" w:rsidR="15D226E0">
          <w:rPr>
            <w:rFonts w:ascii="Constantia" w:hAnsi="Constantia" w:eastAsia="Constantia" w:cs="Constantia"/>
            <w:i w:val="0"/>
            <w:iCs w:val="0"/>
            <w:noProof w:val="0"/>
            <w:sz w:val="24"/>
            <w:szCs w:val="24"/>
            <w:lang w:val="fi-FI"/>
            <w:rPrChange w:author="Vieraileva osallistuja" w:date="2017-04-24T03:08:31.9501942" w:id="2113567489">
              <w:rPr/>
            </w:rPrChange>
          </w:rPr>
          <w:t xml:space="preserve">lä</w:t>
        </w:r>
        <w:proofErr w:type="spellEnd"/>
        <w:r w:rsidRPr="04EB8BA5" w:rsidR="15D226E0">
          <w:rPr>
            <w:rFonts w:ascii="Constantia" w:hAnsi="Constantia" w:eastAsia="Constantia" w:cs="Constantia"/>
            <w:i w:val="0"/>
            <w:iCs w:val="0"/>
            <w:noProof w:val="0"/>
            <w:sz w:val="24"/>
            <w:szCs w:val="24"/>
            <w:lang w:val="fi-FI"/>
            <w:rPrChange w:author="Vieraileva osallistuja" w:date="2017-04-24T03:08:31.9501942" w:id="131404315">
              <w:rPr/>
            </w:rPrChange>
          </w:rPr>
          <w:t xml:space="preserve"> </w:t>
        </w:r>
        <w:r w:rsidRPr="04EB8BA5" w:rsidR="15D226E0">
          <w:rPr>
            <w:rFonts w:ascii="Constantia" w:hAnsi="Constantia" w:eastAsia="Constantia" w:cs="Constantia"/>
            <w:i w:val="0"/>
            <w:iCs w:val="0"/>
            <w:noProof w:val="0"/>
            <w:sz w:val="24"/>
            <w:szCs w:val="24"/>
            <w:lang w:val="fi-FI"/>
            <w:rPrChange w:author="Vieraileva osallistuja" w:date="2017-04-24T03:08:31.9501942" w:id="783138620">
              <w:rPr/>
            </w:rPrChange>
          </w:rPr>
          <w:t xml:space="preserve">toteutettu</w:t>
        </w:r>
        <w:r w:rsidRPr="04EB8BA5" w:rsidR="15D226E0">
          <w:rPr>
            <w:rFonts w:ascii="Constantia" w:hAnsi="Constantia" w:eastAsia="Constantia" w:cs="Constantia"/>
            <w:i w:val="0"/>
            <w:iCs w:val="0"/>
            <w:noProof w:val="0"/>
            <w:sz w:val="24"/>
            <w:szCs w:val="24"/>
            <w:lang w:val="fi-FI"/>
            <w:rPrChange w:author="Vieraileva osallistuja" w:date="2017-04-24T03:08:31.9501942" w:id="776607678">
              <w:rPr/>
            </w:rPrChange>
          </w:rPr>
          <w:t xml:space="preserve"> toiminnallisuus </w:t>
        </w:r>
      </w:ins>
      <w:ins w:author="Pöllänen Arto" w:date="2017-03-20T00:36:14.0001043" w:id="579146815">
        <w:r w:rsidRPr="04EB8BA5" w:rsidR="6304BFD1">
          <w:rPr>
            <w:rFonts w:ascii="Constantia" w:hAnsi="Constantia" w:eastAsia="Constantia" w:cs="Constantia"/>
            <w:i w:val="0"/>
            <w:iCs w:val="0"/>
            <w:noProof w:val="0"/>
            <w:sz w:val="24"/>
            <w:szCs w:val="24"/>
            <w:lang w:val="fi-FI"/>
            <w:rPrChange w:author="Vieraileva osallistuja" w:date="2017-04-24T03:08:31.9501942" w:id="1066517862">
              <w:rPr/>
            </w:rPrChange>
          </w:rPr>
          <w:t xml:space="preserve">on </w:t>
        </w:r>
        <w:proofErr w:type="spellStart"/>
        <w:r w:rsidRPr="04EB8BA5" w:rsidR="6304BFD1">
          <w:rPr>
            <w:rFonts w:ascii="Constantia" w:hAnsi="Constantia" w:eastAsia="Constantia" w:cs="Constantia"/>
            <w:i w:val="0"/>
            <w:iCs w:val="0"/>
            <w:noProof w:val="0"/>
            <w:sz w:val="24"/>
            <w:szCs w:val="24"/>
            <w:lang w:val="fi-FI"/>
            <w:rPrChange w:author="Vieraileva osallistuja" w:date="2017-04-24T03:08:31.9501942" w:id="1215869430">
              <w:rPr/>
            </w:rPrChange>
          </w:rPr>
          <w:t xml:space="preserve">lr_malli.php:ssä</w:t>
        </w:r>
        <w:proofErr w:type="spellEnd"/>
        <w:r w:rsidRPr="04EB8BA5" w:rsidR="6304BFD1">
          <w:rPr>
            <w:rFonts w:ascii="Constantia" w:hAnsi="Constantia" w:eastAsia="Constantia" w:cs="Constantia"/>
            <w:i w:val="0"/>
            <w:iCs w:val="0"/>
            <w:noProof w:val="0"/>
            <w:sz w:val="24"/>
            <w:szCs w:val="24"/>
            <w:lang w:val="fi-FI"/>
            <w:rPrChange w:author="Vieraileva osallistuja" w:date="2017-04-24T03:08:31.9501942" w:id="2088987286">
              <w:rPr/>
            </w:rPrChange>
          </w:rPr>
          <w:t xml:space="preserve"> ja </w:t>
        </w:r>
        <w:proofErr w:type="spellStart"/>
        <w:r w:rsidRPr="04EB8BA5" w:rsidR="6304BFD1">
          <w:rPr>
            <w:rFonts w:ascii="Constantia" w:hAnsi="Constantia" w:eastAsia="Constantia" w:cs="Constantia"/>
            <w:i w:val="0"/>
            <w:iCs w:val="0"/>
            <w:noProof w:val="0"/>
            <w:sz w:val="24"/>
            <w:szCs w:val="24"/>
            <w:lang w:val="fi-FI"/>
            <w:rPrChange w:author="Vieraileva osallistuja" w:date="2017-04-24T03:08:31.9501942" w:id="601862652">
              <w:rPr/>
            </w:rPrChange>
          </w:rPr>
          <w:t xml:space="preserve">lr_tulos.php:ssä</w:t>
        </w:r>
        <w:proofErr w:type="spellEnd"/>
        <w:r w:rsidRPr="04EB8BA5" w:rsidR="6304BFD1">
          <w:rPr>
            <w:rFonts w:ascii="Constantia" w:hAnsi="Constantia" w:eastAsia="Constantia" w:cs="Constantia"/>
            <w:i w:val="0"/>
            <w:iCs w:val="0"/>
            <w:noProof w:val="0"/>
            <w:sz w:val="24"/>
            <w:szCs w:val="24"/>
            <w:lang w:val="fi-FI"/>
            <w:rPrChange w:author="Vieraileva osallistuja" w:date="2017-04-24T03:08:31.9501942" w:id="975979368">
              <w:rPr/>
            </w:rPrChange>
          </w:rPr>
          <w:t xml:space="preserve">, jot</w:t>
        </w:r>
      </w:ins>
      <w:ins w:author="Pöllänen Arto" w:date="2017-03-20T00:36:44.0105558" w:id="149338782">
        <w:r w:rsidRPr="04EB8BA5" w:rsidR="5090CE8F">
          <w:rPr>
            <w:rFonts w:ascii="Constantia" w:hAnsi="Constantia" w:eastAsia="Constantia" w:cs="Constantia"/>
            <w:i w:val="0"/>
            <w:iCs w:val="0"/>
            <w:noProof w:val="0"/>
            <w:sz w:val="24"/>
            <w:szCs w:val="24"/>
            <w:lang w:val="fi-FI"/>
            <w:rPrChange w:author="Vieraileva osallistuja" w:date="2017-04-24T03:08:31.9501942" w:id="1774905297">
              <w:rPr/>
            </w:rPrChange>
          </w:rPr>
          <w:t>k</w:t>
        </w:r>
        <w:r w:rsidRPr="04EB8BA5" w:rsidR="5090CE8F">
          <w:rPr>
            <w:rFonts w:ascii="Constantia" w:hAnsi="Constantia" w:eastAsia="Constantia" w:cs="Constantia"/>
            <w:i w:val="0"/>
            <w:iCs w:val="0"/>
            <w:noProof w:val="0"/>
            <w:sz w:val="24"/>
            <w:szCs w:val="24"/>
            <w:lang w:val="fi-FI"/>
            <w:rPrChange w:author="Vieraileva osallistuja" w:date="2017-04-24T03:08:31.9501942" w:id="193584719">
              <w:rPr/>
            </w:rPrChange>
          </w:rPr>
          <w:t>a</w:t>
        </w:r>
        <w:r w:rsidRPr="04EB8BA5" w:rsidR="5090CE8F">
          <w:rPr>
            <w:rFonts w:ascii="Constantia" w:hAnsi="Constantia" w:eastAsia="Constantia" w:cs="Constantia"/>
            <w:i w:val="0"/>
            <w:iCs w:val="0"/>
            <w:noProof w:val="0"/>
            <w:sz w:val="24"/>
            <w:szCs w:val="24"/>
            <w:lang w:val="fi-FI"/>
            <w:rPrChange w:author="Vieraileva osallistuja" w:date="2017-04-24T03:08:31.9501942" w:id="894428501">
              <w:rPr/>
            </w:rPrChange>
          </w:rPr>
          <w:t xml:space="preserve"> </w:t>
        </w:r>
        <w:r w:rsidRPr="04EB8BA5" w:rsidR="5090CE8F">
          <w:rPr>
            <w:rFonts w:ascii="Constantia" w:hAnsi="Constantia" w:eastAsia="Constantia" w:cs="Constantia"/>
            <w:i w:val="0"/>
            <w:iCs w:val="0"/>
            <w:noProof w:val="0"/>
            <w:sz w:val="24"/>
            <w:szCs w:val="24"/>
            <w:lang w:val="fi-FI"/>
            <w:rPrChange w:author="Vieraileva osallistuja" w:date="2017-04-24T03:08:31.9501942" w:id="783299856">
              <w:rPr/>
            </w:rPrChange>
          </w:rPr>
          <w:t xml:space="preserve">liitetään </w:t>
        </w:r>
      </w:ins>
      <w:ins w:author="Pöllänen Arto" w:date="2017-03-20T00:36:44.0105558" w:id="872186839">
        <w:proofErr w:type="spellStart"/>
        <w:r w:rsidRPr="04EB8BA5" w:rsidR="5090CE8F">
          <w:rPr>
            <w:rFonts w:ascii="Constantia" w:hAnsi="Constantia" w:eastAsia="Constantia" w:cs="Constantia"/>
            <w:i w:val="0"/>
            <w:iCs w:val="0"/>
            <w:noProof w:val="0"/>
            <w:sz w:val="24"/>
            <w:szCs w:val="24"/>
            <w:lang w:val="fi-FI"/>
            <w:rPrChange w:author="Vieraileva osallistuja" w:date="2017-04-24T03:08:31.9501942" w:id="1887620228">
              <w:rPr/>
            </w:rPrChange>
          </w:rPr>
          <w:t>lyriikkarenki.php:hen</w:t>
        </w:r>
        <w:proofErr w:type="spellEnd"/>
      </w:ins>
      <w:ins w:author="Pöllänen Arto" w:date="2017-03-20T00:36:44.0105558" w:id="234189268">
        <w:r w:rsidRPr="04EB8BA5" w:rsidR="5090CE8F">
          <w:rPr>
            <w:rFonts w:ascii="Constantia" w:hAnsi="Constantia" w:eastAsia="Constantia" w:cs="Constantia"/>
            <w:i w:val="0"/>
            <w:iCs w:val="0"/>
            <w:noProof w:val="0"/>
            <w:sz w:val="24"/>
            <w:szCs w:val="24"/>
            <w:lang w:val="fi-FI"/>
            <w:rPrChange w:author="Vieraileva osallistuja" w:date="2017-04-24T03:08:31.9501942" w:id="2067115674">
              <w:rPr/>
            </w:rPrChange>
          </w:rPr>
          <w:t xml:space="preserve"> </w:t>
        </w:r>
      </w:ins>
      <w:ins w:author="Pöllänen Arto" w:date="2017-03-20T00:36:44.0105558" w:id="509863705">
        <w:proofErr w:type="spellStart"/>
        <w:r w:rsidRPr="04EB8BA5" w:rsidR="5090CE8F">
          <w:rPr>
            <w:rFonts w:ascii="Constantia" w:hAnsi="Constantia" w:eastAsia="Constantia" w:cs="Constantia"/>
            <w:i w:val="0"/>
            <w:iCs w:val="0"/>
            <w:noProof w:val="0"/>
            <w:sz w:val="24"/>
            <w:szCs w:val="24"/>
            <w:lang w:val="fi-FI"/>
            <w:rPrChange w:author="Vieraileva osallistuja" w:date="2017-04-24T03:08:31.9501942" w:id="1369471118">
              <w:rPr/>
            </w:rPrChange>
          </w:rPr>
          <w:t>include</w:t>
        </w:r>
        <w:proofErr w:type="spellEnd"/>
      </w:ins>
      <w:ins w:author="Pöllänen Arto" w:date="2017-03-20T00:36:44.0105558" w:id="1820028590">
        <w:r w:rsidRPr="04EB8BA5" w:rsidR="5090CE8F">
          <w:rPr>
            <w:rFonts w:ascii="Constantia" w:hAnsi="Constantia" w:eastAsia="Constantia" w:cs="Constantia"/>
            <w:i w:val="0"/>
            <w:iCs w:val="0"/>
            <w:noProof w:val="0"/>
            <w:sz w:val="24"/>
            <w:szCs w:val="24"/>
            <w:lang w:val="fi-FI"/>
            <w:rPrChange w:author="Vieraileva osallistuja" w:date="2017-04-24T03:08:31.9501942" w:id="366270908">
              <w:rPr/>
            </w:rPrChange>
          </w:rPr>
          <w:t>-komennoilla.</w:t>
        </w:r>
      </w:ins>
    </w:p>
    <w:p w:rsidR="50AF3D96" w:rsidP="04EB8BA5" w:rsidRDefault="50AF3D96" w14:paraId="37F37A56" w14:textId="1D4729EF">
      <w:pPr>
        <w:pStyle w:val="Normaali"/>
        <w:rPr>
          <w:rFonts w:ascii="Constantia" w:hAnsi="Constantia" w:eastAsia="Constantia" w:cs="Constantia"/>
          <w:i w:val="0"/>
          <w:iCs w:val="0"/>
          <w:noProof w:val="0"/>
          <w:sz w:val="24"/>
          <w:szCs w:val="24"/>
          <w:lang w:val="fi-FI"/>
          <w:rPrChange w:author="Vieraileva osallistuja" w:date="2017-04-24T03:08:31.9501942" w:id="948549728">
            <w:rPr/>
          </w:rPrChange>
        </w:rPr>
        <w:pPrChange w:author="Vieraileva osallistuja" w:date="2017-04-24T03:08:31.9501942" w:id="1917432985">
          <w:pPr/>
        </w:pPrChange>
      </w:pPr>
      <w:ins w:author="Pöllänen Arto" w:date="2017-03-20T00:23:47.3799031" w:id="1404421299">
        <w:proofErr w:type="spellStart"/>
        <w:r w:rsidRPr="04EB8BA5" w:rsidR="1F575CC6">
          <w:rPr>
            <w:rFonts w:ascii="Constantia" w:hAnsi="Constantia" w:eastAsia="Constantia" w:cs="Constantia"/>
            <w:i w:val="0"/>
            <w:iCs w:val="0"/>
            <w:noProof w:val="0"/>
            <w:sz w:val="24"/>
            <w:szCs w:val="24"/>
            <w:lang w:val="fi-FI"/>
            <w:rPrChange w:author="Vieraileva osallistuja" w:date="2017-04-24T03:08:31.9501942" w:id="501141690">
              <w:rPr/>
            </w:rPrChange>
          </w:rPr>
          <w:t>l</w:t>
        </w:r>
      </w:ins>
      <w:ins w:author="Pöllänen Arto" w:date="2017-03-20T00:21:46.3452084" w:id="880861055">
        <w:r w:rsidRPr="04EB8BA5" w:rsidR="22AB2061">
          <w:rPr>
            <w:rFonts w:ascii="Constantia" w:hAnsi="Constantia" w:eastAsia="Constantia" w:cs="Constantia"/>
            <w:i w:val="0"/>
            <w:iCs w:val="0"/>
            <w:noProof w:val="0"/>
            <w:sz w:val="24"/>
            <w:szCs w:val="24"/>
            <w:lang w:val="fi-FI"/>
            <w:rPrChange w:author="Vieraileva osallistuja" w:date="2017-04-24T03:08:31.9501942" w:id="78716594">
              <w:rPr/>
            </w:rPrChange>
          </w:rPr>
          <w:t>r</w:t>
        </w:r>
        <w:r w:rsidRPr="04EB8BA5" w:rsidR="22AB2061">
          <w:rPr>
            <w:rFonts w:ascii="Constantia" w:hAnsi="Constantia" w:eastAsia="Constantia" w:cs="Constantia"/>
            <w:i w:val="0"/>
            <w:iCs w:val="0"/>
            <w:noProof w:val="0"/>
            <w:sz w:val="24"/>
            <w:szCs w:val="24"/>
            <w:lang w:val="fi-FI"/>
            <w:rPrChange w:author="Vieraileva osallistuja" w:date="2017-04-24T03:08:31.9501942" w:id="433351726">
              <w:rPr/>
            </w:rPrChange>
          </w:rPr>
          <w:t>_</w:t>
        </w:r>
        <w:r w:rsidRPr="04EB8BA5" w:rsidR="22AB2061">
          <w:rPr>
            <w:rFonts w:ascii="Constantia" w:hAnsi="Constantia" w:eastAsia="Constantia" w:cs="Constantia"/>
            <w:i w:val="0"/>
            <w:iCs w:val="0"/>
            <w:noProof w:val="0"/>
            <w:sz w:val="24"/>
            <w:szCs w:val="24"/>
            <w:lang w:val="fi-FI"/>
            <w:rPrChange w:author="Vieraileva osallistuja" w:date="2017-04-24T03:08:31.9501942" w:id="407111600">
              <w:rPr/>
            </w:rPrChange>
          </w:rPr>
          <w:t>m</w:t>
        </w:r>
        <w:r w:rsidRPr="04EB8BA5" w:rsidR="22AB2061">
          <w:rPr>
            <w:rFonts w:ascii="Constantia" w:hAnsi="Constantia" w:eastAsia="Constantia" w:cs="Constantia"/>
            <w:i w:val="0"/>
            <w:iCs w:val="0"/>
            <w:noProof w:val="0"/>
            <w:sz w:val="24"/>
            <w:szCs w:val="24"/>
            <w:lang w:val="fi-FI"/>
            <w:rPrChange w:author="Vieraileva osallistuja" w:date="2017-04-24T03:08:31.9501942" w:id="2059177941">
              <w:rPr/>
            </w:rPrChange>
          </w:rPr>
          <w:t>a</w:t>
        </w:r>
        <w:r w:rsidRPr="04EB8BA5" w:rsidR="22AB2061">
          <w:rPr>
            <w:rFonts w:ascii="Constantia" w:hAnsi="Constantia" w:eastAsia="Constantia" w:cs="Constantia"/>
            <w:i w:val="0"/>
            <w:iCs w:val="0"/>
            <w:noProof w:val="0"/>
            <w:sz w:val="24"/>
            <w:szCs w:val="24"/>
            <w:lang w:val="fi-FI"/>
            <w:rPrChange w:author="Vieraileva osallistuja" w:date="2017-04-24T03:08:31.9501942" w:id="458546910">
              <w:rPr/>
            </w:rPrChange>
          </w:rPr>
          <w:t>l</w:t>
        </w:r>
        <w:r w:rsidRPr="04EB8BA5" w:rsidR="22AB2061">
          <w:rPr>
            <w:rFonts w:ascii="Constantia" w:hAnsi="Constantia" w:eastAsia="Constantia" w:cs="Constantia"/>
            <w:i w:val="0"/>
            <w:iCs w:val="0"/>
            <w:noProof w:val="0"/>
            <w:sz w:val="24"/>
            <w:szCs w:val="24"/>
            <w:lang w:val="fi-FI"/>
            <w:rPrChange w:author="Vieraileva osallistuja" w:date="2017-04-24T03:08:31.9501942" w:id="1435026291">
              <w:rPr/>
            </w:rPrChange>
          </w:rPr>
          <w:t>li.php</w:t>
        </w:r>
        <w:proofErr w:type="spellEnd"/>
      </w:ins>
      <w:ins w:author="Pöllänen Arto" w:date="2017-03-20T00:21:46.3452084" w:id="1563534284">
        <w:r w:rsidRPr="04EB8BA5" w:rsidR="22AB2061">
          <w:rPr>
            <w:rFonts w:ascii="Constantia" w:hAnsi="Constantia" w:eastAsia="Constantia" w:cs="Constantia"/>
            <w:i w:val="0"/>
            <w:iCs w:val="0"/>
            <w:noProof w:val="0"/>
            <w:sz w:val="24"/>
            <w:szCs w:val="24"/>
            <w:lang w:val="fi-FI"/>
            <w:rPrChange w:author="Vieraileva osallistuja" w:date="2017-04-24T03:08:31.9501942" w:id="1953929343">
              <w:rPr/>
            </w:rPrChange>
          </w:rPr>
          <w:t xml:space="preserve">         // mallisanoituksen käsittelyyn tarvittavat </w:t>
        </w:r>
        <w:proofErr w:type="spellStart"/>
        <w:r w:rsidRPr="04EB8BA5" w:rsidR="22AB2061">
          <w:rPr>
            <w:rFonts w:ascii="Constantia" w:hAnsi="Constantia" w:eastAsia="Constantia" w:cs="Constantia"/>
            <w:i w:val="0"/>
            <w:iCs w:val="0"/>
            <w:noProof w:val="0"/>
            <w:sz w:val="24"/>
            <w:szCs w:val="24"/>
            <w:lang w:val="fi-FI"/>
            <w:rPrChange w:author="Vieraileva osallistuja" w:date="2017-04-24T03:08:31.9501942" w:id="1223903088">
              <w:rPr/>
            </w:rPrChange>
          </w:rPr>
          <w:t xml:space="preserve">php</w:t>
        </w:r>
        <w:proofErr w:type="spellEnd"/>
      </w:ins>
      <w:ins w:author="Pöllänen Arto" w:date="2017-03-20T00:22:16.861002" w:id="190111331">
        <w:r w:rsidRPr="04EB8BA5" w:rsidR="2058EF7E">
          <w:rPr>
            <w:rFonts w:ascii="Constantia" w:hAnsi="Constantia" w:eastAsia="Constantia" w:cs="Constantia"/>
            <w:i w:val="0"/>
            <w:iCs w:val="0"/>
            <w:noProof w:val="0"/>
            <w:sz w:val="24"/>
            <w:szCs w:val="24"/>
            <w:lang w:val="fi-FI"/>
            <w:rPrChange w:author="Vieraileva osallistuja" w:date="2017-04-24T03:08:31.9501942" w:id="489559202">
              <w:rPr/>
            </w:rPrChange>
          </w:rPr>
          <w:t xml:space="preserve">-funkti</w:t>
        </w:r>
      </w:ins>
      <w:ins w:author="Pöllänen Arto" w:date="2017-03-20T00:22:47.1902525" w:id="2097875957">
        <w:r w:rsidRPr="04EB8BA5" w:rsidR="631450E6">
          <w:rPr>
            <w:rFonts w:ascii="Constantia" w:hAnsi="Constantia" w:eastAsia="Constantia" w:cs="Constantia"/>
            <w:i w:val="0"/>
            <w:iCs w:val="0"/>
            <w:noProof w:val="0"/>
            <w:sz w:val="24"/>
            <w:szCs w:val="24"/>
            <w:lang w:val="fi-FI"/>
            <w:rPrChange w:author="Vieraileva osallistuja" w:date="2017-04-24T03:08:31.9501942" w:id="880927861">
              <w:rPr/>
            </w:rPrChange>
          </w:rPr>
          <w:t xml:space="preserve">ot, lisäksi yleiskäyttöist</w:t>
        </w:r>
      </w:ins>
      <w:ins w:author="Pöllänen Arto" w:date="2017-03-20T00:23:17.2560619" w:id="1340785189">
        <w:r w:rsidRPr="04EB8BA5" w:rsidR="369020A4">
          <w:rPr>
            <w:rFonts w:ascii="Constantia" w:hAnsi="Constantia" w:eastAsia="Constantia" w:cs="Constantia"/>
            <w:i w:val="0"/>
            <w:iCs w:val="0"/>
            <w:noProof w:val="0"/>
            <w:sz w:val="24"/>
            <w:szCs w:val="24"/>
            <w:lang w:val="fi-FI"/>
            <w:rPrChange w:author="Vieraileva osallistuja" w:date="2017-04-24T03:08:31.9501942" w:id="1593280646">
              <w:rPr/>
            </w:rPrChange>
          </w:rPr>
          <w:t xml:space="preserve">en funktioiden kirjasto</w:t>
        </w:r>
      </w:ins>
    </w:p>
    <w:p w:rsidR="369020A4" w:rsidDel="12395C4A" w:rsidP="1F575CC6" w:rsidRDefault="369020A4" w14:paraId="0E83BF6A" w14:textId="7E7D8722">
      <w:pPr>
        <w:pStyle w:val="Normaali"/>
        <w:rPr>
          <w:del w:author="Pöllänen Arto" w:date="2017-03-20T03:56:28.8921724" w:id="1144396058"/>
          <w:rFonts w:ascii="Constantia" w:hAnsi="Constantia" w:eastAsia="Constantia" w:cs="Constantia"/>
          <w:i w:val="0"/>
          <w:iCs w:val="0"/>
          <w:noProof w:val="0"/>
          <w:sz w:val="22"/>
          <w:szCs w:val="22"/>
          <w:lang w:val="fi-FI"/>
          <w:rPrChange w:author="Pöllänen Arto" w:date="2017-03-20T00:23:47.3799031" w:id="513283849">
            <w:rPr/>
          </w:rPrChange>
        </w:rPr>
        <w:pPrChange w:author="Pöllänen Arto" w:date="2017-03-20T00:23:47.3799031" w:id="2058270497">
          <w:pPr/>
        </w:pPrChange>
      </w:pPr>
      <w:ins w:author="Pöllänen Arto" w:date="2017-03-20T00:23:47.3799031" w:id="88007393">
        <w:proofErr w:type="spellStart"/>
        <w:r w:rsidRPr="04EB8BA5" w:rsidR="1F575CC6">
          <w:rPr>
            <w:rFonts w:ascii="Constantia" w:hAnsi="Constantia" w:eastAsia="Constantia" w:cs="Constantia"/>
            <w:i w:val="0"/>
            <w:iCs w:val="0"/>
            <w:noProof w:val="0"/>
            <w:sz w:val="24"/>
            <w:szCs w:val="24"/>
            <w:lang w:val="fi-FI"/>
            <w:rPrChange w:author="Vieraileva osallistuja" w:date="2017-04-24T03:08:31.9501942" w:id="812157553">
              <w:rPr/>
            </w:rPrChange>
          </w:rPr>
          <w:t>l</w:t>
        </w:r>
      </w:ins>
      <w:ins w:author="Pöllänen Arto" w:date="2017-03-20T00:23:17.2560619" w:id="1601005782">
        <w:r w:rsidRPr="04EB8BA5" w:rsidR="369020A4">
          <w:rPr>
            <w:rFonts w:ascii="Constantia" w:hAnsi="Constantia" w:eastAsia="Constantia" w:cs="Constantia"/>
            <w:i w:val="0"/>
            <w:iCs w:val="0"/>
            <w:noProof w:val="0"/>
            <w:sz w:val="24"/>
            <w:szCs w:val="24"/>
            <w:lang w:val="fi-FI"/>
            <w:rPrChange w:author="Vieraileva osallistuja" w:date="2017-04-24T03:08:31.9501942" w:id="1699749083">
              <w:rPr/>
            </w:rPrChange>
          </w:rPr>
          <w:t>r_tulos.php</w:t>
        </w:r>
        <w:proofErr w:type="spellEnd"/>
      </w:ins>
      <w:ins w:author="Pöllänen Arto" w:date="2017-03-20T00:23:17.2560619" w:id="82865878">
        <w:r w:rsidRPr="04EB8BA5" w:rsidR="369020A4">
          <w:rPr>
            <w:rFonts w:ascii="Constantia" w:hAnsi="Constantia" w:eastAsia="Constantia" w:cs="Constantia"/>
            <w:i w:val="0"/>
            <w:iCs w:val="0"/>
            <w:noProof w:val="0"/>
            <w:sz w:val="24"/>
            <w:szCs w:val="24"/>
            <w:lang w:val="fi-FI"/>
            <w:rPrChange w:author="Vieraileva osallistuja" w:date="2017-04-24T03:08:31.9501942" w:id="1313193600">
              <w:rPr/>
            </w:rPrChange>
          </w:rPr>
          <w:t xml:space="preserve">         // tulossanoituksen muo</w:t>
        </w:r>
      </w:ins>
      <w:ins w:author="Pöllänen Arto" w:date="2017-03-20T00:23:47.3799031" w:id="1666771350">
        <w:r w:rsidRPr="04EB8BA5" w:rsidR="1F575CC6">
          <w:rPr>
            <w:rFonts w:ascii="Constantia" w:hAnsi="Constantia" w:eastAsia="Constantia" w:cs="Constantia"/>
            <w:i w:val="0"/>
            <w:iCs w:val="0"/>
            <w:noProof w:val="0"/>
            <w:sz w:val="24"/>
            <w:szCs w:val="24"/>
            <w:lang w:val="fi-FI"/>
            <w:rPrChange w:author="Vieraileva osallistuja" w:date="2017-04-24T03:08:31.9501942" w:id="650386118">
              <w:rPr/>
            </w:rPrChange>
          </w:rPr>
          <w:t xml:space="preserve">dostamiseen tarvittavat </w:t>
        </w:r>
        <w:proofErr w:type="spellStart"/>
        <w:r w:rsidRPr="04EB8BA5" w:rsidR="1F575CC6">
          <w:rPr>
            <w:rFonts w:ascii="Constantia" w:hAnsi="Constantia" w:eastAsia="Constantia" w:cs="Constantia"/>
            <w:i w:val="0"/>
            <w:iCs w:val="0"/>
            <w:noProof w:val="0"/>
            <w:sz w:val="24"/>
            <w:szCs w:val="24"/>
            <w:lang w:val="fi-FI"/>
            <w:rPrChange w:author="Vieraileva osallistuja" w:date="2017-04-24T03:08:31.9501942" w:id="188983484">
              <w:rPr/>
            </w:rPrChange>
          </w:rPr>
          <w:t xml:space="preserve">php</w:t>
        </w:r>
        <w:proofErr w:type="spellEnd"/>
        <w:r w:rsidRPr="04EB8BA5" w:rsidR="1F575CC6">
          <w:rPr>
            <w:rFonts w:ascii="Constantia" w:hAnsi="Constantia" w:eastAsia="Constantia" w:cs="Constantia"/>
            <w:i w:val="0"/>
            <w:iCs w:val="0"/>
            <w:noProof w:val="0"/>
            <w:sz w:val="24"/>
            <w:szCs w:val="24"/>
            <w:lang w:val="fi-FI"/>
            <w:rPrChange w:author="Vieraileva osallistuja" w:date="2017-04-24T03:08:31.9501942" w:id="1736504415">
              <w:rPr/>
            </w:rPrChange>
          </w:rPr>
          <w:t xml:space="preserve">-funktiot</w:t>
        </w:r>
      </w:ins>
    </w:p>
    <w:p w:rsidR="46F78999" w:rsidDel="4E364706" w:rsidP="5E9E425B" w:rsidRDefault="46F78999" w14:paraId="3CF3C009" w14:textId="2D9CED63">
      <w:pPr>
        <w:pStyle w:val="Normaali"/>
        <w:rPr>
          <w:del w:author="Pöllänen Arto" w:date="2017-03-20T00:14:04.6104707" w:id="1706953067"/>
          <w:rFonts w:ascii="Constantia" w:hAnsi="Constantia" w:eastAsia="Constantia" w:cs="Constantia" w:asciiTheme="minorAscii" w:hAnsiTheme="minorAscii" w:eastAsiaTheme="minorAscii" w:cstheme="minorAscii"/>
          <w:color w:val="4C322D"/>
          <w:rPrChange w:author="Pöllänen Arto" w:date="2017-03-20T00:13:34.4223459" w:id="635804552">
            <w:rPr/>
          </w:rPrChange>
        </w:rPr>
        <w:pPrChange w:author="Pöllänen Arto" w:date="2017-03-20T00:13:34.4223459" w:id="844607161">
          <w:pPr>
            <w:pStyle w:val="ListParagraph"/>
            <w:numPr>
              <w:ilvl w:val="0"/>
              <w:numId w:val="8"/>
            </w:numPr>
          </w:pPr>
        </w:pPrChange>
      </w:pPr>
    </w:p>
    <w:p w:rsidR="7CA00356" w:rsidDel="1F92A066" w:rsidP="03E885C5" w:rsidRDefault="7CA00356" w14:paraId="7C186CDC" w14:textId="3FE2A336">
      <w:pPr>
        <w:pStyle w:val="Normaali"/>
        <w:rPr>
          <w:del w:author="Pöllänen Arto" w:date="2017-03-20T00:17:13.4634112" w:id="2091038591"/>
          <w:rFonts w:ascii="Constantia" w:hAnsi="Constantia" w:eastAsia="Constantia" w:cs="Constantia" w:asciiTheme="minorAscii" w:hAnsiTheme="minorAscii" w:eastAsiaTheme="minorAscii" w:cstheme="minorAscii"/>
          <w:color w:val="4C322D"/>
          <w:rPrChange w:author="Pöllänen Arto" w:date="2017-03-20T00:14:35.2522194" w:id="164753431">
            <w:rPr/>
          </w:rPrChange>
        </w:rPr>
        <w:pPrChange w:author="Pöllänen Arto" w:date="2017-03-20T00:14:35.2522194" w:id="878668956">
          <w:pPr/>
        </w:pPrChange>
      </w:pPr>
      <w:proofErr w:type="spellStart"/>
      <w:proofErr w:type="spellEnd"/>
    </w:p>
    <w:p w:rsidR="1F92A066" w:rsidDel="772FD845" w:rsidP="635E562E" w:rsidRDefault="1F92A066" w14:paraId="5F78CBB7">
      <w:pPr>
        <w:pStyle w:val="Normaali"/>
        <w:rPr>
          <w:del w:author="Pöllänen Arto" w:date="2017-03-20T03:55:28.3100856" w:id="1883946280"/>
        </w:rPr>
        <w:pPrChange w:author="Pöllänen Arto" w:date="2017-03-20T00:27:16.0929829" w:id="304912706">
          <w:pPr/>
        </w:pPrChange>
        <w:rPr/>
      </w:pPr>
    </w:p>
    <w:p w:rsidR="3CFEAA8C" w:rsidDel="0439D4E9" w:rsidP="3CFEAA8C" w:rsidRDefault="3CFEAA8C" w14:paraId="0F5017F4" w14:textId="125E5A76">
      <w:pPr>
        <w:pStyle w:val="Normaali"/>
        <w:rPr>
          <w:del w:author="Pöllänen Arto" w:date="2017-03-20T01:45:16.4769642" w:id="1273289446"/>
          <w:rFonts w:ascii="Constantia" w:hAnsi="Constantia" w:eastAsia="Constantia" w:cs="Constantia" w:asciiTheme="minorAscii" w:hAnsiTheme="minorAscii" w:eastAsiaTheme="minorAscii" w:cstheme="minorAscii"/>
          <w:color w:val="4C322D"/>
          <w:rPrChange w:author="Pöllänen Arto" w:date="2017-03-20T00:30:02.269828" w:id="305149638">
            <w:rPr/>
          </w:rPrChange>
        </w:rPr>
        <w:pPrChange w:author="Pöllänen Arto" w:date="2017-03-20T00:30:02.269828" w:id="1499531140">
          <w:pPr/>
        </w:pPrChange>
      </w:pPr>
    </w:p>
    <w:p w:rsidR="6B21C0AB" w:rsidDel="0439D4E9" w:rsidP="7F30DBC5" w:rsidRDefault="6B21C0AB" w14:paraId="1CE77FAE" w14:textId="69C7C981" w14:noSpellErr="1">
      <w:pPr>
        <w:spacing w:before="0" w:beforeAutospacing="off" w:after="0" w:afterAutospacing="off"/>
        <w:rPr>
          <w:del w:author="Pöllänen Arto" w:date="2017-03-20T01:45:16.4769642" w:id="1061387883"/>
          <w:rFonts w:ascii="Courier New" w:hAnsi="Courier New" w:eastAsia="Courier New" w:cs="Courier New"/>
          <w:noProof w:val="0"/>
          <w:sz w:val="16"/>
          <w:szCs w:val="16"/>
          <w:lang w:val="fi-FI"/>
          <w:rPrChange w:author="Pöllänen Arto" w:date="2017-03-20T00:31:10.5067502" w:id="1156526455">
            <w:rPr/>
          </w:rPrChange>
        </w:rPr>
        <w:pPrChange w:author="Pöllänen Arto" w:date="2017-03-20T00:31:10.5067502" w:id="1878779735">
          <w:pPr/>
        </w:pPrChange>
      </w:pPr>
    </w:p>
    <w:p w:rsidR="6B21C0AB" w:rsidDel="0439D4E9" w:rsidP="7F30DBC5" w:rsidRDefault="6B21C0AB" w14:paraId="39C7E542" w14:textId="7B339E32" w14:noSpellErr="1">
      <w:pPr>
        <w:spacing w:before="0" w:beforeAutospacing="off" w:after="0" w:afterAutospacing="off"/>
        <w:rPr>
          <w:del w:author="Pöllänen Arto" w:date="2017-03-20T01:45:16.4769642" w:id="545188869"/>
          <w:rFonts w:ascii="Courier New" w:hAnsi="Courier New" w:eastAsia="Courier New" w:cs="Courier New"/>
          <w:noProof w:val="0"/>
          <w:sz w:val="16"/>
          <w:szCs w:val="16"/>
          <w:lang w:val="fi-FI"/>
          <w:rPrChange w:author="Pöllänen Arto" w:date="2017-03-20T00:31:10.5067502" w:id="60908545">
            <w:rPr/>
          </w:rPrChange>
        </w:rPr>
        <w:pPrChange w:author="Pöllänen Arto" w:date="2017-03-20T00:31:10.5067502" w:id="582414528">
          <w:pPr/>
        </w:pPrChange>
      </w:pPr>
    </w:p>
    <w:p w:rsidR="6B21C0AB" w:rsidDel="0439D4E9" w:rsidP="7F30DBC5" w:rsidRDefault="6B21C0AB" w14:paraId="7720BE98" w14:textId="3339DFCF">
      <w:pPr>
        <w:spacing w:before="0" w:beforeAutospacing="off" w:after="0" w:afterAutospacing="off"/>
        <w:rPr>
          <w:del w:author="Pöllänen Arto" w:date="2017-03-20T01:45:16.4769642" w:id="717981781"/>
          <w:rFonts w:ascii="Courier New" w:hAnsi="Courier New" w:eastAsia="Courier New" w:cs="Courier New"/>
          <w:noProof w:val="0"/>
          <w:sz w:val="16"/>
          <w:szCs w:val="16"/>
          <w:lang w:val="fi-FI"/>
          <w:rPrChange w:author="Pöllänen Arto" w:date="2017-03-20T00:31:10.5067502" w:id="33266086">
            <w:rPr/>
          </w:rPrChange>
        </w:rPr>
        <w:pPrChange w:author="Pöllänen Arto" w:date="2017-03-20T00:31:10.5067502" w:id="760320759">
          <w:pPr/>
        </w:pPrChange>
      </w:pPr>
    </w:p>
    <w:p w:rsidR="6B21C0AB" w:rsidDel="0439D4E9" w:rsidP="7F30DBC5" w:rsidRDefault="6B21C0AB" w14:paraId="77907A6C" w14:textId="6EB657ED">
      <w:pPr>
        <w:spacing w:before="0" w:beforeAutospacing="off" w:after="0" w:afterAutospacing="off"/>
        <w:rPr>
          <w:del w:author="Pöllänen Arto" w:date="2017-03-20T01:45:16.4769642" w:id="472124059"/>
          <w:rFonts w:ascii="Courier New" w:hAnsi="Courier New" w:eastAsia="Courier New" w:cs="Courier New"/>
          <w:noProof w:val="0"/>
          <w:sz w:val="16"/>
          <w:szCs w:val="16"/>
          <w:lang w:val="fi-FI"/>
          <w:rPrChange w:author="Pöllänen Arto" w:date="2017-03-20T00:31:10.5067502" w:id="780271152">
            <w:rPr/>
          </w:rPrChange>
        </w:rPr>
        <w:pPrChange w:author="Pöllänen Arto" w:date="2017-03-20T00:31:10.5067502" w:id="1154613872">
          <w:pPr/>
        </w:pPrChange>
      </w:pPr>
    </w:p>
    <w:p w:rsidR="6B21C0AB" w:rsidDel="0439D4E9" w:rsidP="7F30DBC5" w:rsidRDefault="6B21C0AB" w14:paraId="598F2AE9" w14:textId="498D1F2B">
      <w:pPr>
        <w:spacing w:before="0" w:beforeAutospacing="off" w:after="0" w:afterAutospacing="off"/>
        <w:rPr>
          <w:del w:author="Pöllänen Arto" w:date="2017-03-20T01:45:16.4769642" w:id="2043833137"/>
          <w:rFonts w:ascii="Courier New" w:hAnsi="Courier New" w:eastAsia="Courier New" w:cs="Courier New"/>
          <w:noProof w:val="0"/>
          <w:sz w:val="16"/>
          <w:szCs w:val="16"/>
          <w:lang w:val="fi-FI"/>
          <w:rPrChange w:author="Pöllänen Arto" w:date="2017-03-20T00:31:10.5067502" w:id="2094248764">
            <w:rPr/>
          </w:rPrChange>
        </w:rPr>
        <w:pPrChange w:author="Pöllänen Arto" w:date="2017-03-20T00:31:10.5067502" w:id="1166779086">
          <w:pPr/>
        </w:pPrChange>
      </w:pPr>
    </w:p>
    <w:p w:rsidR="6B21C0AB" w:rsidDel="0439D4E9" w:rsidP="7F30DBC5" w:rsidRDefault="6B21C0AB" w14:paraId="06D5B191" w14:textId="7CCD00E3">
      <w:pPr>
        <w:spacing w:before="0" w:beforeAutospacing="off" w:after="0" w:afterAutospacing="off"/>
        <w:rPr>
          <w:del w:author="Pöllänen Arto" w:date="2017-03-20T01:45:16.4769642" w:id="158568202"/>
          <w:rFonts w:ascii="Courier New" w:hAnsi="Courier New" w:eastAsia="Courier New" w:cs="Courier New"/>
          <w:noProof w:val="0"/>
          <w:sz w:val="16"/>
          <w:szCs w:val="16"/>
          <w:lang w:val="fi-FI"/>
          <w:rPrChange w:author="Pöllänen Arto" w:date="2017-03-20T00:31:10.5067502" w:id="583897873">
            <w:rPr/>
          </w:rPrChange>
        </w:rPr>
        <w:pPrChange w:author="Pöllänen Arto" w:date="2017-03-20T00:31:10.5067502" w:id="1572344055">
          <w:pPr/>
        </w:pPrChange>
      </w:pPr>
    </w:p>
    <w:p w:rsidR="6B21C0AB" w:rsidDel="0439D4E9" w:rsidP="7F30DBC5" w:rsidRDefault="6B21C0AB" w14:paraId="0DA1DD49" w14:textId="5B4D3402">
      <w:pPr>
        <w:spacing w:before="0" w:beforeAutospacing="off" w:after="0" w:afterAutospacing="off"/>
        <w:rPr>
          <w:del w:author="Pöllänen Arto" w:date="2017-03-20T01:45:16.4769642" w:id="5647770"/>
          <w:rFonts w:ascii="Courier New" w:hAnsi="Courier New" w:eastAsia="Courier New" w:cs="Courier New"/>
          <w:noProof w:val="0"/>
          <w:sz w:val="16"/>
          <w:szCs w:val="16"/>
          <w:lang w:val="fi-FI"/>
          <w:rPrChange w:author="Pöllänen Arto" w:date="2017-03-20T00:31:10.5067502" w:id="310330190">
            <w:rPr/>
          </w:rPrChange>
        </w:rPr>
        <w:pPrChange w:author="Pöllänen Arto" w:date="2017-03-20T00:31:10.5067502" w:id="1480192487">
          <w:pPr/>
        </w:pPrChange>
      </w:pPr>
    </w:p>
    <w:p w:rsidR="6B21C0AB" w:rsidDel="0439D4E9" w:rsidP="7F30DBC5" w:rsidRDefault="6B21C0AB" w14:paraId="718E1BB4" w14:textId="4453EE5A">
      <w:pPr>
        <w:spacing w:before="0" w:beforeAutospacing="off" w:after="0" w:afterAutospacing="off"/>
        <w:rPr>
          <w:del w:author="Pöllänen Arto" w:date="2017-03-20T01:45:16.4769642" w:id="1792022521"/>
          <w:rFonts w:ascii="Courier New" w:hAnsi="Courier New" w:eastAsia="Courier New" w:cs="Courier New"/>
          <w:noProof w:val="0"/>
          <w:sz w:val="16"/>
          <w:szCs w:val="16"/>
          <w:lang w:val="fi-FI"/>
          <w:rPrChange w:author="Pöllänen Arto" w:date="2017-03-20T00:31:10.5067502" w:id="1796031808">
            <w:rPr/>
          </w:rPrChange>
        </w:rPr>
        <w:pPrChange w:author="Pöllänen Arto" w:date="2017-03-20T00:31:10.5067502" w:id="1121528756">
          <w:pPr/>
        </w:pPrChange>
      </w:pPr>
    </w:p>
    <w:p w:rsidR="6B21C0AB" w:rsidDel="0439D4E9" w:rsidP="7F30DBC5" w:rsidRDefault="6B21C0AB" w14:paraId="1009A5F1" w14:textId="2A33387A">
      <w:pPr>
        <w:spacing w:before="0" w:beforeAutospacing="off" w:after="0" w:afterAutospacing="off"/>
        <w:rPr>
          <w:del w:author="Pöllänen Arto" w:date="2017-03-20T01:45:16.4769642" w:id="633898303"/>
          <w:rFonts w:ascii="Courier New" w:hAnsi="Courier New" w:eastAsia="Courier New" w:cs="Courier New"/>
          <w:sz w:val="16"/>
          <w:szCs w:val="16"/>
          <w:rPrChange w:author="Pöllänen Arto" w:date="2017-03-20T00:31:10.5067502" w:id="1064658914">
            <w:rPr/>
          </w:rPrChange>
        </w:rPr>
        <w:pPrChange w:author="Pöllänen Arto" w:date="2017-03-20T00:31:10.5067502" w:id="742555698">
          <w:pPr/>
        </w:pPrChange>
      </w:pPr>
      <w:del w:author="Pöllänen Arto" w:date="2017-03-20T00:31:41.0252761" w:id="1650376043">
        <w:r w:rsidDel="2969A7B8">
          <w:br/>
        </w:r>
      </w:del>
    </w:p>
    <w:p w:rsidR="6B21C0AB" w:rsidDel="0439D4E9" w:rsidP="7F30DBC5" w:rsidRDefault="6B21C0AB" w14:paraId="1441C57C" w14:textId="4A940C8D">
      <w:pPr>
        <w:spacing w:before="0" w:beforeAutospacing="off" w:after="0" w:afterAutospacing="off"/>
        <w:rPr>
          <w:del w:author="Pöllänen Arto" w:date="2017-03-20T01:45:16.4769642" w:id="1604569854"/>
          <w:rFonts w:ascii="Courier New" w:hAnsi="Courier New" w:eastAsia="Courier New" w:cs="Courier New"/>
          <w:noProof w:val="0"/>
          <w:sz w:val="16"/>
          <w:szCs w:val="16"/>
          <w:lang w:val="fi-FI"/>
          <w:rPrChange w:author="Pöllänen Arto" w:date="2017-03-20T00:31:10.5067502" w:id="1536285401">
            <w:rPr/>
          </w:rPrChange>
        </w:rPr>
        <w:pPrChange w:author="Pöllänen Arto" w:date="2017-03-20T00:31:10.5067502" w:id="171510509">
          <w:pPr/>
        </w:pPrChange>
      </w:pPr>
    </w:p>
    <w:p w:rsidR="6B21C0AB" w:rsidDel="0439D4E9" w:rsidP="7F30DBC5" w:rsidRDefault="6B21C0AB" w14:paraId="01E95AFE" w14:textId="3C6F0F1E">
      <w:pPr>
        <w:spacing w:before="0" w:beforeAutospacing="off" w:after="0" w:afterAutospacing="off"/>
        <w:rPr>
          <w:del w:author="Pöllänen Arto" w:date="2017-03-20T01:45:16.4769642" w:id="894263990"/>
          <w:rFonts w:ascii="Courier New" w:hAnsi="Courier New" w:eastAsia="Courier New" w:cs="Courier New"/>
          <w:sz w:val="16"/>
          <w:szCs w:val="16"/>
          <w:rPrChange w:author="Pöllänen Arto" w:date="2017-03-20T00:31:10.5067502" w:id="404317114">
            <w:rPr/>
          </w:rPrChange>
        </w:rPr>
        <w:pPrChange w:author="Pöllänen Arto" w:date="2017-03-20T00:31:10.5067502" w:id="1707213497">
          <w:pPr/>
        </w:pPrChange>
      </w:pPr>
      <w:del w:author="Pöllänen Arto" w:date="2017-03-20T00:31:41.0252761" w:id="1828781998">
        <w:r w:rsidDel="2969A7B8">
          <w:br/>
        </w:r>
      </w:del>
    </w:p>
    <w:p w:rsidR="6B21C0AB" w:rsidDel="0439D4E9" w:rsidP="7F30DBC5" w:rsidRDefault="6B21C0AB" w14:paraId="4FF3D299" w14:textId="3BA309E4">
      <w:pPr>
        <w:spacing w:before="0" w:beforeAutospacing="off" w:after="0" w:afterAutospacing="off"/>
        <w:rPr>
          <w:del w:author="Pöllänen Arto" w:date="2017-03-20T01:45:16.4769642" w:id="1525490334"/>
          <w:rFonts w:ascii="Courier New" w:hAnsi="Courier New" w:eastAsia="Courier New" w:cs="Courier New"/>
          <w:noProof w:val="0"/>
          <w:sz w:val="16"/>
          <w:szCs w:val="16"/>
          <w:lang w:val="fi-FI"/>
          <w:rPrChange w:author="Pöllänen Arto" w:date="2017-03-20T00:31:10.5067502" w:id="274046923">
            <w:rPr/>
          </w:rPrChange>
        </w:rPr>
        <w:pPrChange w:author="Pöllänen Arto" w:date="2017-03-20T00:31:10.5067502" w:id="865060487">
          <w:pPr/>
        </w:pPrChange>
      </w:pPr>
    </w:p>
    <w:p w:rsidR="6B21C0AB" w:rsidDel="0439D4E9" w:rsidP="7F30DBC5" w:rsidRDefault="6B21C0AB" w14:paraId="59F426A7" w14:textId="4B7B1C6E">
      <w:pPr>
        <w:spacing w:before="0" w:beforeAutospacing="off" w:after="0" w:afterAutospacing="off"/>
        <w:rPr>
          <w:del w:author="Pöllänen Arto" w:date="2017-03-20T01:45:16.4769642" w:id="929656957"/>
          <w:rFonts w:ascii="Courier New" w:hAnsi="Courier New" w:eastAsia="Courier New" w:cs="Courier New"/>
          <w:noProof w:val="0"/>
          <w:sz w:val="16"/>
          <w:szCs w:val="16"/>
          <w:lang w:val="fi-FI"/>
          <w:rPrChange w:author="Pöllänen Arto" w:date="2017-03-20T00:31:10.5067502" w:id="366433807">
            <w:rPr/>
          </w:rPrChange>
        </w:rPr>
        <w:pPrChange w:author="Pöllänen Arto" w:date="2017-03-20T00:31:10.5067502" w:id="1651076804">
          <w:pPr/>
        </w:pPrChange>
      </w:pPr>
    </w:p>
    <w:p w:rsidR="6B21C0AB" w:rsidDel="0439D4E9" w:rsidP="7F30DBC5" w:rsidRDefault="6B21C0AB" w14:paraId="2091AAEC" w14:textId="06894C7B">
      <w:pPr>
        <w:spacing w:before="0" w:beforeAutospacing="off" w:after="0" w:afterAutospacing="off"/>
        <w:rPr>
          <w:del w:author="Pöllänen Arto" w:date="2017-03-20T01:45:16.4769642" w:id="749424683"/>
          <w:rFonts w:ascii="Courier New" w:hAnsi="Courier New" w:eastAsia="Courier New" w:cs="Courier New"/>
          <w:noProof w:val="0"/>
          <w:sz w:val="16"/>
          <w:szCs w:val="16"/>
          <w:lang w:val="fi-FI"/>
          <w:rPrChange w:author="Pöllänen Arto" w:date="2017-03-20T00:31:10.5067502" w:id="39603764">
            <w:rPr/>
          </w:rPrChange>
        </w:rPr>
        <w:pPrChange w:author="Pöllänen Arto" w:date="2017-03-20T00:31:10.5067502" w:id="1126274055">
          <w:pPr/>
        </w:pPrChange>
      </w:pPr>
    </w:p>
    <w:p w:rsidR="6B21C0AB" w:rsidDel="0439D4E9" w:rsidP="7F30DBC5" w:rsidRDefault="6B21C0AB" w14:paraId="4B11299D" w14:textId="31E3B087" w14:noSpellErr="1">
      <w:pPr>
        <w:spacing w:before="0" w:beforeAutospacing="off" w:after="0" w:afterAutospacing="off"/>
        <w:rPr>
          <w:del w:author="Pöllänen Arto" w:date="2017-03-20T01:45:16.4769642" w:id="333881925"/>
          <w:rFonts w:ascii="Courier New" w:hAnsi="Courier New" w:eastAsia="Courier New" w:cs="Courier New"/>
          <w:noProof w:val="0"/>
          <w:sz w:val="16"/>
          <w:szCs w:val="16"/>
          <w:lang w:val="fi-FI"/>
          <w:rPrChange w:author="Pöllänen Arto" w:date="2017-03-20T00:31:10.5067502" w:id="4999399">
            <w:rPr/>
          </w:rPrChange>
        </w:rPr>
        <w:pPrChange w:author="Pöllänen Arto" w:date="2017-03-20T00:31:10.5067502" w:id="1635312161">
          <w:pPr/>
        </w:pPrChange>
      </w:pPr>
    </w:p>
    <w:p w:rsidR="6B21C0AB" w:rsidDel="0439D4E9" w:rsidP="7F30DBC5" w:rsidRDefault="6B21C0AB" w14:paraId="4C17630A" w14:textId="29F17119">
      <w:pPr>
        <w:spacing w:before="0" w:beforeAutospacing="off" w:after="0" w:afterAutospacing="off"/>
        <w:rPr>
          <w:del w:author="Pöllänen Arto" w:date="2017-03-20T01:45:16.4769642" w:id="1386119373"/>
          <w:rFonts w:ascii="Courier New" w:hAnsi="Courier New" w:eastAsia="Courier New" w:cs="Courier New"/>
          <w:noProof w:val="0"/>
          <w:sz w:val="16"/>
          <w:szCs w:val="16"/>
          <w:lang w:val="fi-FI"/>
          <w:rPrChange w:author="Pöllänen Arto" w:date="2017-03-20T00:31:10.5067502" w:id="1423618751">
            <w:rPr/>
          </w:rPrChange>
        </w:rPr>
        <w:pPrChange w:author="Pöllänen Arto" w:date="2017-03-20T00:31:10.5067502" w:id="1990675385">
          <w:pPr/>
        </w:pPrChange>
      </w:pPr>
    </w:p>
    <w:p w:rsidR="6B21C0AB" w:rsidDel="0439D4E9" w:rsidP="7F30DBC5" w:rsidRDefault="6B21C0AB" w14:paraId="379BBFCE" w14:textId="6D897D11" w14:noSpellErr="1">
      <w:pPr>
        <w:spacing w:before="0" w:beforeAutospacing="off" w:after="0" w:afterAutospacing="off"/>
        <w:rPr>
          <w:del w:author="Pöllänen Arto" w:date="2017-03-20T01:45:16.4769642" w:id="235405622"/>
          <w:rFonts w:ascii="Courier New" w:hAnsi="Courier New" w:eastAsia="Courier New" w:cs="Courier New"/>
          <w:noProof w:val="0"/>
          <w:sz w:val="16"/>
          <w:szCs w:val="16"/>
          <w:lang w:val="fi-FI"/>
          <w:rPrChange w:author="Pöllänen Arto" w:date="2017-03-20T00:31:10.5067502" w:id="827177871">
            <w:rPr/>
          </w:rPrChange>
        </w:rPr>
        <w:pPrChange w:author="Pöllänen Arto" w:date="2017-03-20T00:31:10.5067502" w:id="1343673509">
          <w:pPr/>
        </w:pPrChange>
      </w:pPr>
    </w:p>
    <w:p w:rsidR="6B21C0AB" w:rsidDel="0439D4E9" w:rsidP="7F30DBC5" w:rsidRDefault="6B21C0AB" w14:paraId="14E7E0EA" w14:textId="20188DE7">
      <w:pPr>
        <w:spacing w:before="0" w:beforeAutospacing="off" w:after="0" w:afterAutospacing="off"/>
        <w:rPr>
          <w:del w:author="Pöllänen Arto" w:date="2017-03-20T01:45:16.4769642" w:id="239140644"/>
          <w:rFonts w:ascii="Courier New" w:hAnsi="Courier New" w:eastAsia="Courier New" w:cs="Courier New"/>
          <w:noProof w:val="0"/>
          <w:sz w:val="16"/>
          <w:szCs w:val="16"/>
          <w:lang w:val="fi-FI"/>
          <w:rPrChange w:author="Pöllänen Arto" w:date="2017-03-20T00:31:10.5067502" w:id="150254545">
            <w:rPr/>
          </w:rPrChange>
        </w:rPr>
        <w:pPrChange w:author="Pöllänen Arto" w:date="2017-03-20T00:31:10.5067502" w:id="1011798527">
          <w:pPr/>
        </w:pPrChange>
      </w:pPr>
    </w:p>
    <w:p w:rsidR="6B21C0AB" w:rsidDel="0439D4E9" w:rsidP="7F30DBC5" w:rsidRDefault="6B21C0AB" w14:paraId="18E30757" w14:textId="085CFEF6">
      <w:pPr>
        <w:spacing w:before="0" w:beforeAutospacing="off" w:after="0" w:afterAutospacing="off"/>
        <w:rPr>
          <w:del w:author="Pöllänen Arto" w:date="2017-03-20T01:45:16.4769642" w:id="1721895934"/>
          <w:rFonts w:ascii="Courier New" w:hAnsi="Courier New" w:eastAsia="Courier New" w:cs="Courier New"/>
          <w:sz w:val="16"/>
          <w:szCs w:val="16"/>
          <w:rPrChange w:author="Pöllänen Arto" w:date="2017-03-20T00:31:10.5067502" w:id="506159138">
            <w:rPr/>
          </w:rPrChange>
        </w:rPr>
        <w:pPrChange w:author="Pöllänen Arto" w:date="2017-03-20T00:31:10.5067502" w:id="1301096919">
          <w:pPr/>
        </w:pPrChange>
      </w:pPr>
      <w:del w:author="Pöllänen Arto" w:date="2017-03-20T00:32:11.8178913" w:id="2081407277">
        <w:r w:rsidDel="409554AB">
          <w:br/>
        </w:r>
      </w:del>
    </w:p>
    <w:p w:rsidR="6B21C0AB" w:rsidDel="0439D4E9" w:rsidP="7F30DBC5" w:rsidRDefault="6B21C0AB" w14:paraId="558929DE" w14:textId="6D6B3564">
      <w:pPr>
        <w:spacing w:before="0" w:beforeAutospacing="off" w:after="0" w:afterAutospacing="off"/>
        <w:rPr>
          <w:del w:author="Pöllänen Arto" w:date="2017-03-20T01:45:16.4769642" w:id="450999923"/>
          <w:rFonts w:ascii="Courier New" w:hAnsi="Courier New" w:eastAsia="Courier New" w:cs="Courier New"/>
          <w:noProof w:val="0"/>
          <w:sz w:val="16"/>
          <w:szCs w:val="16"/>
          <w:lang w:val="fi-FI"/>
          <w:rPrChange w:author="Pöllänen Arto" w:date="2017-03-20T00:31:10.5067502" w:id="56337207">
            <w:rPr/>
          </w:rPrChange>
        </w:rPr>
        <w:pPrChange w:author="Pöllänen Arto" w:date="2017-03-20T00:31:10.5067502" w:id="160134849">
          <w:pPr/>
        </w:pPrChange>
      </w:pPr>
    </w:p>
    <w:p w:rsidR="6B21C0AB" w:rsidDel="0439D4E9" w:rsidP="7F30DBC5" w:rsidRDefault="6B21C0AB" w14:paraId="0CF13B46" w14:textId="0F356922">
      <w:pPr>
        <w:spacing w:before="0" w:beforeAutospacing="off" w:after="0" w:afterAutospacing="off"/>
        <w:rPr>
          <w:del w:author="Pöllänen Arto" w:date="2017-03-20T01:45:16.4769642" w:id="271753412"/>
          <w:rFonts w:ascii="Courier New" w:hAnsi="Courier New" w:eastAsia="Courier New" w:cs="Courier New"/>
          <w:sz w:val="16"/>
          <w:szCs w:val="16"/>
          <w:rPrChange w:author="Pöllänen Arto" w:date="2017-03-20T00:31:10.5067502" w:id="875576267">
            <w:rPr/>
          </w:rPrChange>
        </w:rPr>
        <w:pPrChange w:author="Pöllänen Arto" w:date="2017-03-20T00:31:10.5067502" w:id="1041828707">
          <w:pPr/>
        </w:pPrChange>
      </w:pPr>
      <w:del w:author="Pöllänen Arto" w:date="2017-03-20T00:32:11.8178913" w:id="1336833308">
        <w:r w:rsidDel="409554AB">
          <w:br/>
        </w:r>
      </w:del>
    </w:p>
    <w:p w:rsidR="6B21C0AB" w:rsidDel="0439D4E9" w:rsidP="7F30DBC5" w:rsidRDefault="6B21C0AB" w14:paraId="4DBB8728" w14:textId="4B273D35">
      <w:pPr>
        <w:spacing w:before="0" w:beforeAutospacing="off" w:after="0" w:afterAutospacing="off"/>
        <w:rPr>
          <w:del w:author="Pöllänen Arto" w:date="2017-03-20T01:45:16.4769642" w:id="317087554"/>
          <w:rFonts w:ascii="Courier New" w:hAnsi="Courier New" w:eastAsia="Courier New" w:cs="Courier New"/>
          <w:noProof w:val="0"/>
          <w:sz w:val="16"/>
          <w:szCs w:val="16"/>
          <w:lang w:val="fi-FI"/>
          <w:rPrChange w:author="Pöllänen Arto" w:date="2017-03-20T00:31:10.5067502" w:id="620261164">
            <w:rPr/>
          </w:rPrChange>
        </w:rPr>
        <w:pPrChange w:author="Pöllänen Arto" w:date="2017-03-20T00:31:10.5067502" w:id="1353669930">
          <w:pPr/>
        </w:pPrChange>
      </w:pPr>
    </w:p>
    <w:p w:rsidR="6B21C0AB" w:rsidDel="0439D4E9" w:rsidP="7F30DBC5" w:rsidRDefault="6B21C0AB" w14:paraId="58E7FB8A" w14:textId="17E90FB2">
      <w:pPr>
        <w:spacing w:before="0" w:beforeAutospacing="off" w:after="0" w:afterAutospacing="off"/>
        <w:rPr>
          <w:del w:author="Pöllänen Arto" w:date="2017-03-20T01:45:16.4769642" w:id="2104180572"/>
          <w:rFonts w:ascii="Courier New" w:hAnsi="Courier New" w:eastAsia="Courier New" w:cs="Courier New"/>
          <w:sz w:val="16"/>
          <w:szCs w:val="16"/>
          <w:rPrChange w:author="Pöllänen Arto" w:date="2017-03-20T00:31:10.5067502" w:id="195395656">
            <w:rPr/>
          </w:rPrChange>
        </w:rPr>
        <w:pPrChange w:author="Pöllänen Arto" w:date="2017-03-20T00:31:10.5067502" w:id="1011468404">
          <w:pPr/>
        </w:pPrChange>
      </w:pPr>
      <w:del w:author="Pöllänen Arto" w:date="2017-03-20T00:32:11.8178913" w:id="2081351147">
        <w:r w:rsidDel="409554AB">
          <w:br/>
        </w:r>
      </w:del>
    </w:p>
    <w:p w:rsidR="6B21C0AB" w:rsidDel="0439D4E9" w:rsidP="7F30DBC5" w:rsidRDefault="6B21C0AB" w14:paraId="06352D62" w14:textId="08E7197D">
      <w:pPr>
        <w:spacing w:before="0" w:beforeAutospacing="off" w:after="0" w:afterAutospacing="off"/>
        <w:rPr>
          <w:del w:author="Pöllänen Arto" w:date="2017-03-20T01:45:16.4769642" w:id="224546976"/>
          <w:rFonts w:ascii="Courier New" w:hAnsi="Courier New" w:eastAsia="Courier New" w:cs="Courier New"/>
          <w:noProof w:val="0"/>
          <w:sz w:val="16"/>
          <w:szCs w:val="16"/>
          <w:lang w:val="fi-FI"/>
          <w:rPrChange w:author="Pöllänen Arto" w:date="2017-03-20T00:31:10.5067502" w:id="265339438">
            <w:rPr/>
          </w:rPrChange>
        </w:rPr>
        <w:pPrChange w:author="Pöllänen Arto" w:date="2017-03-20T00:31:10.5067502" w:id="2094037326">
          <w:pPr/>
        </w:pPrChange>
      </w:pPr>
    </w:p>
    <w:p w:rsidR="6B21C0AB" w:rsidDel="0439D4E9" w:rsidP="7F30DBC5" w:rsidRDefault="6B21C0AB" w14:paraId="7ACECD31" w14:textId="564CB414">
      <w:pPr>
        <w:spacing w:before="0" w:beforeAutospacing="off" w:after="0" w:afterAutospacing="off"/>
        <w:rPr>
          <w:del w:author="Pöllänen Arto" w:date="2017-03-20T01:45:16.4769642" w:id="1602078091"/>
          <w:rFonts w:ascii="Courier New" w:hAnsi="Courier New" w:eastAsia="Courier New" w:cs="Courier New"/>
          <w:sz w:val="16"/>
          <w:szCs w:val="16"/>
          <w:rPrChange w:author="Pöllänen Arto" w:date="2017-03-20T00:31:10.5067502" w:id="892289931">
            <w:rPr/>
          </w:rPrChange>
        </w:rPr>
        <w:pPrChange w:author="Pöllänen Arto" w:date="2017-03-20T00:31:10.5067502" w:id="2066533423">
          <w:pPr/>
        </w:pPrChange>
      </w:pPr>
      <w:del w:author="Pöllänen Arto" w:date="2017-03-20T00:32:11.8178913" w:id="490866673">
        <w:r w:rsidDel="409554AB">
          <w:br/>
        </w:r>
      </w:del>
    </w:p>
    <w:p w:rsidR="6B21C0AB" w:rsidDel="0439D4E9" w:rsidP="7F30DBC5" w:rsidRDefault="6B21C0AB" w14:paraId="51E95A4D" w14:textId="0236DE8F">
      <w:pPr>
        <w:spacing w:before="0" w:beforeAutospacing="off" w:after="0" w:afterAutospacing="off"/>
        <w:rPr>
          <w:del w:author="Pöllänen Arto" w:date="2017-03-20T01:45:16.4769642" w:id="298817365"/>
          <w:rFonts w:ascii="Courier New" w:hAnsi="Courier New" w:eastAsia="Courier New" w:cs="Courier New"/>
          <w:noProof w:val="0"/>
          <w:sz w:val="16"/>
          <w:szCs w:val="16"/>
          <w:lang w:val="fi-FI"/>
          <w:rPrChange w:author="Pöllänen Arto" w:date="2017-03-20T00:31:10.5067502" w:id="1055192448">
            <w:rPr/>
          </w:rPrChange>
        </w:rPr>
        <w:pPrChange w:author="Pöllänen Arto" w:date="2017-03-20T00:31:10.5067502" w:id="1396190557">
          <w:pPr/>
        </w:pPrChange>
      </w:pPr>
    </w:p>
    <w:p w:rsidR="6B21C0AB" w:rsidDel="0439D4E9" w:rsidP="7F30DBC5" w:rsidRDefault="6B21C0AB" w14:paraId="573B52DE" w14:textId="3C71FBDC">
      <w:pPr>
        <w:spacing w:before="0" w:beforeAutospacing="off" w:after="0" w:afterAutospacing="off"/>
        <w:rPr>
          <w:del w:author="Pöllänen Arto" w:date="2017-03-20T01:45:16.4769642" w:id="528605749"/>
          <w:rFonts w:ascii="Courier New" w:hAnsi="Courier New" w:eastAsia="Courier New" w:cs="Courier New"/>
          <w:noProof w:val="0"/>
          <w:sz w:val="16"/>
          <w:szCs w:val="16"/>
          <w:lang w:val="fi-FI"/>
          <w:rPrChange w:author="Pöllänen Arto" w:date="2017-03-20T00:31:10.5067502" w:id="673941865">
            <w:rPr/>
          </w:rPrChange>
        </w:rPr>
        <w:pPrChange w:author="Pöllänen Arto" w:date="2017-03-20T00:31:10.5067502" w:id="1063490793">
          <w:pPr/>
        </w:pPrChange>
      </w:pPr>
    </w:p>
    <w:p w:rsidR="6B21C0AB" w:rsidDel="0439D4E9" w:rsidP="7F30DBC5" w:rsidRDefault="6B21C0AB" w14:paraId="43792BDF" w14:textId="1A93369C">
      <w:pPr>
        <w:spacing w:before="0" w:beforeAutospacing="off" w:after="0" w:afterAutospacing="off"/>
        <w:rPr>
          <w:del w:author="Pöllänen Arto" w:date="2017-03-20T01:45:16.4769642" w:id="535596282"/>
          <w:rFonts w:ascii="Courier New" w:hAnsi="Courier New" w:eastAsia="Courier New" w:cs="Courier New"/>
          <w:noProof w:val="0"/>
          <w:sz w:val="16"/>
          <w:szCs w:val="16"/>
          <w:lang w:val="fi-FI"/>
          <w:rPrChange w:author="Pöllänen Arto" w:date="2017-03-20T00:31:10.5067502" w:id="844906470">
            <w:rPr/>
          </w:rPrChange>
        </w:rPr>
        <w:pPrChange w:author="Pöllänen Arto" w:date="2017-03-20T00:31:10.5067502" w:id="1970289968">
          <w:pPr/>
        </w:pPrChange>
      </w:pPr>
    </w:p>
    <w:p w:rsidR="6B21C0AB" w:rsidDel="0439D4E9" w:rsidP="7F30DBC5" w:rsidRDefault="6B21C0AB" w14:paraId="7A6B1396" w14:textId="449A6EB2">
      <w:pPr>
        <w:spacing w:before="0" w:beforeAutospacing="off" w:after="0" w:afterAutospacing="off"/>
        <w:rPr>
          <w:del w:author="Pöllänen Arto" w:date="2017-03-20T01:45:16.4769642" w:id="303888628"/>
          <w:rFonts w:ascii="Courier New" w:hAnsi="Courier New" w:eastAsia="Courier New" w:cs="Courier New"/>
          <w:noProof w:val="0"/>
          <w:sz w:val="16"/>
          <w:szCs w:val="16"/>
          <w:lang w:val="fi-FI"/>
          <w:rPrChange w:author="Pöllänen Arto" w:date="2017-03-20T00:31:10.5067502" w:id="946862100">
            <w:rPr/>
          </w:rPrChange>
        </w:rPr>
        <w:pPrChange w:author="Pöllänen Arto" w:date="2017-03-20T00:31:10.5067502" w:id="1907540680">
          <w:pPr/>
        </w:pPrChange>
      </w:pPr>
    </w:p>
    <w:p w:rsidR="6B21C0AB" w:rsidDel="0439D4E9" w:rsidP="7F30DBC5" w:rsidRDefault="6B21C0AB" w14:paraId="2412BEE3" w14:textId="43027C6C" w14:noSpellErr="1">
      <w:pPr>
        <w:spacing w:before="0" w:beforeAutospacing="off" w:after="0" w:afterAutospacing="off"/>
        <w:rPr>
          <w:del w:author="Pöllänen Arto" w:date="2017-03-20T01:45:16.4769642" w:id="280313562"/>
          <w:rFonts w:ascii="Courier New" w:hAnsi="Courier New" w:eastAsia="Courier New" w:cs="Courier New"/>
          <w:noProof w:val="0"/>
          <w:sz w:val="16"/>
          <w:szCs w:val="16"/>
          <w:lang w:val="fi-FI"/>
          <w:rPrChange w:author="Pöllänen Arto" w:date="2017-03-20T00:31:10.5067502" w:id="935858966">
            <w:rPr/>
          </w:rPrChange>
        </w:rPr>
        <w:pPrChange w:author="Pöllänen Arto" w:date="2017-03-20T00:31:10.5067502" w:id="272432831">
          <w:pPr/>
        </w:pPrChange>
      </w:pPr>
    </w:p>
    <w:p w:rsidR="6B21C0AB" w:rsidDel="0439D4E9" w:rsidP="7F30DBC5" w:rsidRDefault="6B21C0AB" w14:paraId="0DF21FFA" w14:textId="7DA2F202" w14:noSpellErr="1">
      <w:pPr>
        <w:spacing w:before="0" w:beforeAutospacing="off" w:after="0" w:afterAutospacing="off"/>
        <w:rPr>
          <w:del w:author="Pöllänen Arto" w:date="2017-03-20T01:45:16.4769642" w:id="222153265"/>
          <w:rFonts w:ascii="Courier New" w:hAnsi="Courier New" w:eastAsia="Courier New" w:cs="Courier New"/>
          <w:noProof w:val="0"/>
          <w:sz w:val="16"/>
          <w:szCs w:val="16"/>
          <w:lang w:val="fi-FI"/>
          <w:rPrChange w:author="Pöllänen Arto" w:date="2017-03-20T00:31:10.5067502" w:id="1133296815">
            <w:rPr/>
          </w:rPrChange>
        </w:rPr>
        <w:pPrChange w:author="Pöllänen Arto" w:date="2017-03-20T00:31:10.5067502" w:id="1138682361">
          <w:pPr/>
        </w:pPrChange>
      </w:pPr>
    </w:p>
    <w:p w:rsidR="6B21C0AB" w:rsidDel="0439D4E9" w:rsidP="7F30DBC5" w:rsidRDefault="6B21C0AB" w14:paraId="0BB5C96D" w14:textId="47E37D17" w14:noSpellErr="1">
      <w:pPr>
        <w:spacing w:before="0" w:beforeAutospacing="off" w:after="0" w:afterAutospacing="off"/>
        <w:rPr>
          <w:del w:author="Pöllänen Arto" w:date="2017-03-20T01:45:16.4769642" w:id="1399012487"/>
          <w:rFonts w:ascii="Courier New" w:hAnsi="Courier New" w:eastAsia="Courier New" w:cs="Courier New"/>
          <w:noProof w:val="0"/>
          <w:sz w:val="16"/>
          <w:szCs w:val="16"/>
          <w:lang w:val="fi-FI"/>
          <w:rPrChange w:author="Pöllänen Arto" w:date="2017-03-20T00:31:10.5067502" w:id="198755152">
            <w:rPr/>
          </w:rPrChange>
        </w:rPr>
        <w:pPrChange w:author="Pöllänen Arto" w:date="2017-03-20T00:31:10.5067502" w:id="1396820623">
          <w:pPr/>
        </w:pPrChange>
      </w:pPr>
    </w:p>
    <w:p w:rsidR="6B21C0AB" w:rsidDel="0439D4E9" w:rsidP="7F30DBC5" w:rsidRDefault="6B21C0AB" w14:paraId="72321B17" w14:textId="4AA9F29F">
      <w:pPr>
        <w:spacing w:before="0" w:beforeAutospacing="off" w:after="0" w:afterAutospacing="off"/>
        <w:rPr>
          <w:del w:author="Pöllänen Arto" w:date="2017-03-20T01:45:16.4769642" w:id="649719970"/>
          <w:rFonts w:ascii="Courier New" w:hAnsi="Courier New" w:eastAsia="Courier New" w:cs="Courier New"/>
          <w:sz w:val="16"/>
          <w:szCs w:val="16"/>
          <w:rPrChange w:author="Pöllänen Arto" w:date="2017-03-20T00:31:10.5067502" w:id="1766654365">
            <w:rPr/>
          </w:rPrChange>
        </w:rPr>
        <w:pPrChange w:author="Pöllänen Arto" w:date="2017-03-20T00:31:10.5067502" w:id="1104108870">
          <w:pPr/>
        </w:pPrChange>
      </w:pPr>
      <w:del w:author="Pöllänen Arto" w:date="2017-03-20T00:32:11.8178913" w:id="140045642">
        <w:r w:rsidDel="409554AB">
          <w:br/>
        </w:r>
      </w:del>
    </w:p>
    <w:p w:rsidR="6B21C0AB" w:rsidDel="0439D4E9" w:rsidP="7F30DBC5" w:rsidRDefault="6B21C0AB" w14:paraId="4E79D1F8" w14:textId="3E4449D1" w14:noSpellErr="1">
      <w:pPr>
        <w:spacing w:before="0" w:beforeAutospacing="off" w:after="0" w:afterAutospacing="off"/>
        <w:rPr>
          <w:del w:author="Pöllänen Arto" w:date="2017-03-20T01:45:16.4769642" w:id="193777165"/>
          <w:rFonts w:ascii="Courier New" w:hAnsi="Courier New" w:eastAsia="Courier New" w:cs="Courier New"/>
          <w:noProof w:val="0"/>
          <w:sz w:val="16"/>
          <w:szCs w:val="16"/>
          <w:lang w:val="fi-FI"/>
          <w:rPrChange w:author="Pöllänen Arto" w:date="2017-03-20T00:31:10.5067502" w:id="435580429">
            <w:rPr/>
          </w:rPrChange>
        </w:rPr>
        <w:pPrChange w:author="Pöllänen Arto" w:date="2017-03-20T00:31:10.5067502" w:id="946558129">
          <w:pPr/>
        </w:pPrChange>
      </w:pPr>
    </w:p>
    <w:p w:rsidR="6B21C0AB" w:rsidDel="0439D4E9" w:rsidP="7F30DBC5" w:rsidRDefault="6B21C0AB" w14:paraId="2D74E2F2" w14:textId="3A12B0D9">
      <w:pPr>
        <w:spacing w:before="0" w:beforeAutospacing="off" w:after="0" w:afterAutospacing="off"/>
        <w:rPr>
          <w:del w:author="Pöllänen Arto" w:date="2017-03-20T01:45:16.4769642" w:id="1316766907"/>
          <w:rFonts w:ascii="Courier New" w:hAnsi="Courier New" w:eastAsia="Courier New" w:cs="Courier New"/>
          <w:sz w:val="16"/>
          <w:szCs w:val="16"/>
          <w:rPrChange w:author="Pöllänen Arto" w:date="2017-03-20T00:31:10.5067502" w:id="1084215902">
            <w:rPr/>
          </w:rPrChange>
        </w:rPr>
        <w:pPrChange w:author="Pöllänen Arto" w:date="2017-03-20T00:31:10.5067502" w:id="774609757">
          <w:pPr/>
        </w:pPrChange>
      </w:pPr>
      <w:del w:author="Pöllänen Arto" w:date="2017-03-20T00:32:11.8178913" w:id="1523988375">
        <w:r w:rsidDel="409554AB">
          <w:br/>
        </w:r>
      </w:del>
    </w:p>
    <w:p w:rsidR="6B21C0AB" w:rsidDel="0439D4E9" w:rsidP="7F30DBC5" w:rsidRDefault="6B21C0AB" w14:paraId="62963A46" w14:textId="2A0A6476" w14:noSpellErr="1">
      <w:pPr>
        <w:spacing w:before="0" w:beforeAutospacing="off" w:after="0" w:afterAutospacing="off"/>
        <w:rPr>
          <w:del w:author="Pöllänen Arto" w:date="2017-03-20T01:45:16.4769642" w:id="2106407189"/>
          <w:rFonts w:ascii="Courier New" w:hAnsi="Courier New" w:eastAsia="Courier New" w:cs="Courier New"/>
          <w:noProof w:val="0"/>
          <w:sz w:val="16"/>
          <w:szCs w:val="16"/>
          <w:lang w:val="fi-FI"/>
          <w:rPrChange w:author="Pöllänen Arto" w:date="2017-03-20T00:31:10.5067502" w:id="277727916">
            <w:rPr/>
          </w:rPrChange>
        </w:rPr>
        <w:pPrChange w:author="Pöllänen Arto" w:date="2017-03-20T00:31:10.5067502" w:id="94125981">
          <w:pPr/>
        </w:pPrChange>
      </w:pPr>
    </w:p>
    <w:p w:rsidR="6B21C0AB" w:rsidDel="0439D4E9" w:rsidP="7F30DBC5" w:rsidRDefault="6B21C0AB" w14:paraId="6ACCE225" w14:textId="05672915">
      <w:pPr>
        <w:spacing w:before="0" w:beforeAutospacing="off" w:after="0" w:afterAutospacing="off"/>
        <w:rPr>
          <w:del w:author="Pöllänen Arto" w:date="2017-03-20T01:45:16.4769642" w:id="1371804851"/>
          <w:rFonts w:ascii="Courier New" w:hAnsi="Courier New" w:eastAsia="Courier New" w:cs="Courier New"/>
          <w:sz w:val="16"/>
          <w:szCs w:val="16"/>
          <w:rPrChange w:author="Pöllänen Arto" w:date="2017-03-20T00:31:10.5067502" w:id="1918410049">
            <w:rPr/>
          </w:rPrChange>
        </w:rPr>
        <w:pPrChange w:author="Pöllänen Arto" w:date="2017-03-20T00:31:10.5067502" w:id="2133941100">
          <w:pPr/>
        </w:pPrChange>
      </w:pPr>
      <w:del w:author="Pöllänen Arto" w:date="2017-03-20T00:32:11.8178913" w:id="1102990346">
        <w:r w:rsidDel="409554AB">
          <w:br/>
        </w:r>
      </w:del>
    </w:p>
    <w:p w:rsidR="6B21C0AB" w:rsidDel="0439D4E9" w:rsidP="7F30DBC5" w:rsidRDefault="6B21C0AB" w14:paraId="6175CDB1" w14:textId="439E7920">
      <w:pPr>
        <w:spacing w:before="0" w:beforeAutospacing="off" w:after="0" w:afterAutospacing="off"/>
        <w:rPr>
          <w:del w:author="Pöllänen Arto" w:date="2017-03-20T01:45:16.4769642" w:id="891266226"/>
          <w:rFonts w:ascii="Courier New" w:hAnsi="Courier New" w:eastAsia="Courier New" w:cs="Courier New"/>
          <w:noProof w:val="0"/>
          <w:sz w:val="16"/>
          <w:szCs w:val="16"/>
          <w:lang w:val="fi-FI"/>
          <w:rPrChange w:author="Pöllänen Arto" w:date="2017-03-20T00:31:10.5067502" w:id="1588224016">
            <w:rPr/>
          </w:rPrChange>
        </w:rPr>
        <w:pPrChange w:author="Pöllänen Arto" w:date="2017-03-20T00:31:10.5067502" w:id="142905442">
          <w:pPr/>
        </w:pPrChange>
      </w:pPr>
    </w:p>
    <w:p w:rsidR="6B21C0AB" w:rsidDel="0439D4E9" w:rsidP="7F30DBC5" w:rsidRDefault="6B21C0AB" w14:paraId="781867A5" w14:textId="37845BA0">
      <w:pPr>
        <w:spacing w:before="0" w:beforeAutospacing="off" w:after="0" w:afterAutospacing="off"/>
        <w:rPr>
          <w:del w:author="Pöllänen Arto" w:date="2017-03-20T01:45:16.4769642" w:id="124216683"/>
          <w:rFonts w:ascii="Courier New" w:hAnsi="Courier New" w:eastAsia="Courier New" w:cs="Courier New"/>
          <w:noProof w:val="0"/>
          <w:sz w:val="16"/>
          <w:szCs w:val="16"/>
          <w:lang w:val="fi-FI"/>
          <w:rPrChange w:author="Pöllänen Arto" w:date="2017-03-20T00:31:10.5067502" w:id="1610924854">
            <w:rPr/>
          </w:rPrChange>
        </w:rPr>
        <w:pPrChange w:author="Pöllänen Arto" w:date="2017-03-20T00:31:10.5067502" w:id="970386959">
          <w:pPr/>
        </w:pPrChange>
      </w:pPr>
    </w:p>
    <w:p w:rsidR="6B21C0AB" w:rsidDel="0439D4E9" w:rsidP="7F30DBC5" w:rsidRDefault="6B21C0AB" w14:paraId="075AB557" w14:textId="5C731A1B">
      <w:pPr>
        <w:spacing w:before="0" w:beforeAutospacing="off" w:after="0" w:afterAutospacing="off"/>
        <w:rPr>
          <w:del w:author="Pöllänen Arto" w:date="2017-03-20T01:45:16.4769642" w:id="26007931"/>
          <w:rFonts w:ascii="Courier New" w:hAnsi="Courier New" w:eastAsia="Courier New" w:cs="Courier New"/>
          <w:noProof w:val="0"/>
          <w:sz w:val="16"/>
          <w:szCs w:val="16"/>
          <w:lang w:val="fi-FI"/>
          <w:rPrChange w:author="Pöllänen Arto" w:date="2017-03-20T00:31:10.5067502" w:id="322097380">
            <w:rPr/>
          </w:rPrChange>
        </w:rPr>
        <w:pPrChange w:author="Pöllänen Arto" w:date="2017-03-20T00:31:10.5067502" w:id="1216305251">
          <w:pPr/>
        </w:pPrChange>
      </w:pPr>
    </w:p>
    <w:p w:rsidR="6B21C0AB" w:rsidDel="0439D4E9" w:rsidP="7F30DBC5" w:rsidRDefault="6B21C0AB" w14:paraId="5AE0CA9D" w14:textId="641084ED">
      <w:pPr>
        <w:spacing w:before="0" w:beforeAutospacing="off" w:after="0" w:afterAutospacing="off"/>
        <w:rPr>
          <w:del w:author="Pöllänen Arto" w:date="2017-03-20T01:45:16.4769642" w:id="1367529908"/>
          <w:rFonts w:ascii="Courier New" w:hAnsi="Courier New" w:eastAsia="Courier New" w:cs="Courier New"/>
          <w:noProof w:val="0"/>
          <w:sz w:val="16"/>
          <w:szCs w:val="16"/>
          <w:lang w:val="fi-FI"/>
          <w:rPrChange w:author="Pöllänen Arto" w:date="2017-03-20T00:31:10.5067502" w:id="1167325772">
            <w:rPr/>
          </w:rPrChange>
        </w:rPr>
        <w:pPrChange w:author="Pöllänen Arto" w:date="2017-03-20T00:31:10.5067502" w:id="1572719787">
          <w:pPr/>
        </w:pPrChange>
      </w:pPr>
    </w:p>
    <w:p w:rsidR="6B21C0AB" w:rsidDel="0439D4E9" w:rsidP="7F30DBC5" w:rsidRDefault="6B21C0AB" w14:paraId="448C6000" w14:textId="18BD495C">
      <w:pPr>
        <w:spacing w:before="0" w:beforeAutospacing="off" w:after="0" w:afterAutospacing="off"/>
        <w:rPr>
          <w:del w:author="Pöllänen Arto" w:date="2017-03-20T01:45:16.4769642" w:id="1012921419"/>
          <w:rFonts w:ascii="Courier New" w:hAnsi="Courier New" w:eastAsia="Courier New" w:cs="Courier New"/>
          <w:noProof w:val="0"/>
          <w:sz w:val="16"/>
          <w:szCs w:val="16"/>
          <w:lang w:val="fi-FI"/>
          <w:rPrChange w:author="Pöllänen Arto" w:date="2017-03-20T00:31:10.5067502" w:id="1653653104">
            <w:rPr/>
          </w:rPrChange>
        </w:rPr>
        <w:pPrChange w:author="Pöllänen Arto" w:date="2017-03-20T00:31:10.5067502" w:id="1147393869">
          <w:pPr/>
        </w:pPrChange>
      </w:pPr>
    </w:p>
    <w:p w:rsidR="6B21C0AB" w:rsidDel="0439D4E9" w:rsidP="7F30DBC5" w:rsidRDefault="6B21C0AB" w14:paraId="3DB1185D" w14:textId="395319BC">
      <w:pPr>
        <w:spacing w:before="0" w:beforeAutospacing="off" w:after="0" w:afterAutospacing="off"/>
        <w:rPr>
          <w:del w:author="Pöllänen Arto" w:date="2017-03-20T01:45:16.4769642" w:id="561550993"/>
          <w:rFonts w:ascii="Courier New" w:hAnsi="Courier New" w:eastAsia="Courier New" w:cs="Courier New"/>
          <w:noProof w:val="0"/>
          <w:sz w:val="16"/>
          <w:szCs w:val="16"/>
          <w:lang w:val="fi-FI"/>
          <w:rPrChange w:author="Pöllänen Arto" w:date="2017-03-20T00:31:10.5067502" w:id="265164628">
            <w:rPr/>
          </w:rPrChange>
        </w:rPr>
        <w:pPrChange w:author="Pöllänen Arto" w:date="2017-03-20T00:31:10.5067502" w:id="221875089">
          <w:pPr/>
        </w:pPrChange>
      </w:pPr>
    </w:p>
    <w:p w:rsidR="6B21C0AB" w:rsidDel="0439D4E9" w:rsidP="7F30DBC5" w:rsidRDefault="6B21C0AB" w14:paraId="70121804" w14:textId="42C59B02" w14:noSpellErr="1">
      <w:pPr>
        <w:spacing w:before="0" w:beforeAutospacing="off" w:after="0" w:afterAutospacing="off"/>
        <w:rPr>
          <w:del w:author="Pöllänen Arto" w:date="2017-03-20T01:45:16.4769642" w:id="1495213714"/>
          <w:rFonts w:ascii="Courier New" w:hAnsi="Courier New" w:eastAsia="Courier New" w:cs="Courier New"/>
          <w:noProof w:val="0"/>
          <w:sz w:val="16"/>
          <w:szCs w:val="16"/>
          <w:lang w:val="fi-FI"/>
          <w:rPrChange w:author="Pöllänen Arto" w:date="2017-03-20T00:31:10.5067502" w:id="1218242888">
            <w:rPr/>
          </w:rPrChange>
        </w:rPr>
        <w:pPrChange w:author="Pöllänen Arto" w:date="2017-03-20T00:31:10.5067502" w:id="2142360431">
          <w:pPr/>
        </w:pPrChange>
      </w:pPr>
    </w:p>
    <w:p w:rsidR="6B21C0AB" w:rsidDel="0439D4E9" w:rsidP="7F30DBC5" w:rsidRDefault="6B21C0AB" w14:paraId="6EC1CAF8" w14:textId="0E46F771">
      <w:pPr>
        <w:spacing w:before="0" w:beforeAutospacing="off" w:after="0" w:afterAutospacing="off"/>
        <w:rPr>
          <w:del w:author="Pöllänen Arto" w:date="2017-03-20T01:45:16.4769642" w:id="1157732763"/>
          <w:rFonts w:ascii="Courier New" w:hAnsi="Courier New" w:eastAsia="Courier New" w:cs="Courier New"/>
          <w:noProof w:val="0"/>
          <w:sz w:val="16"/>
          <w:szCs w:val="16"/>
          <w:lang w:val="fi-FI"/>
          <w:rPrChange w:author="Pöllänen Arto" w:date="2017-03-20T00:31:10.5067502" w:id="1336427666">
            <w:rPr/>
          </w:rPrChange>
        </w:rPr>
        <w:pPrChange w:author="Pöllänen Arto" w:date="2017-03-20T00:31:10.5067502" w:id="194232999">
          <w:pPr/>
        </w:pPrChange>
      </w:pPr>
    </w:p>
    <w:p w:rsidR="6B21C0AB" w:rsidDel="0439D4E9" w:rsidP="7F30DBC5" w:rsidRDefault="6B21C0AB" w14:paraId="484207E3" w14:textId="6EBD40FF">
      <w:pPr>
        <w:spacing w:before="0" w:beforeAutospacing="off" w:after="0" w:afterAutospacing="off"/>
        <w:rPr>
          <w:del w:author="Pöllänen Arto" w:date="2017-03-20T01:45:16.4769642" w:id="1967312098"/>
          <w:rFonts w:ascii="Courier New" w:hAnsi="Courier New" w:eastAsia="Courier New" w:cs="Courier New"/>
          <w:noProof w:val="0"/>
          <w:sz w:val="16"/>
          <w:szCs w:val="16"/>
          <w:lang w:val="fi-FI"/>
          <w:rPrChange w:author="Pöllänen Arto" w:date="2017-03-20T00:31:10.5067502" w:id="145575033">
            <w:rPr/>
          </w:rPrChange>
        </w:rPr>
        <w:pPrChange w:author="Pöllänen Arto" w:date="2017-03-20T00:31:10.5067502" w:id="968248772">
          <w:pPr/>
        </w:pPrChange>
      </w:pPr>
    </w:p>
    <w:p w:rsidR="6B21C0AB" w:rsidDel="0439D4E9" w:rsidP="7F30DBC5" w:rsidRDefault="6B21C0AB" w14:paraId="7378E811" w14:textId="13F48DBF" w14:noSpellErr="1">
      <w:pPr>
        <w:spacing w:before="0" w:beforeAutospacing="off" w:after="0" w:afterAutospacing="off"/>
        <w:rPr>
          <w:del w:author="Pöllänen Arto" w:date="2017-03-20T01:45:16.4769642" w:id="1784099155"/>
          <w:rFonts w:ascii="Courier New" w:hAnsi="Courier New" w:eastAsia="Courier New" w:cs="Courier New"/>
          <w:noProof w:val="0"/>
          <w:sz w:val="16"/>
          <w:szCs w:val="16"/>
          <w:lang w:val="fi-FI"/>
          <w:rPrChange w:author="Pöllänen Arto" w:date="2017-03-20T00:31:10.5067502" w:id="1697983597">
            <w:rPr/>
          </w:rPrChange>
        </w:rPr>
        <w:pPrChange w:author="Pöllänen Arto" w:date="2017-03-20T00:31:10.5067502" w:id="38716225">
          <w:pPr/>
        </w:pPrChange>
      </w:pPr>
    </w:p>
    <w:p w:rsidR="6B21C0AB" w:rsidDel="0439D4E9" w:rsidP="7F30DBC5" w:rsidRDefault="6B21C0AB" w14:paraId="7C9872BC" w14:textId="49BA6002" w14:noSpellErr="1">
      <w:pPr>
        <w:spacing w:before="0" w:beforeAutospacing="off" w:after="0" w:afterAutospacing="off"/>
        <w:rPr>
          <w:del w:author="Pöllänen Arto" w:date="2017-03-20T01:45:16.4769642" w:id="1232395448"/>
          <w:rFonts w:ascii="Courier New" w:hAnsi="Courier New" w:eastAsia="Courier New" w:cs="Courier New"/>
          <w:noProof w:val="0"/>
          <w:sz w:val="16"/>
          <w:szCs w:val="16"/>
          <w:lang w:val="fi-FI"/>
          <w:rPrChange w:author="Pöllänen Arto" w:date="2017-03-20T00:31:10.5067502" w:id="1563069994">
            <w:rPr/>
          </w:rPrChange>
        </w:rPr>
        <w:pPrChange w:author="Pöllänen Arto" w:date="2017-03-20T00:31:10.5067502" w:id="2127432420">
          <w:pPr/>
        </w:pPrChange>
      </w:pPr>
    </w:p>
    <w:p w:rsidR="6B21C0AB" w:rsidDel="0439D4E9" w:rsidP="7F30DBC5" w:rsidRDefault="6B21C0AB" w14:paraId="3CD5AE51" w14:textId="7BC7DB30">
      <w:pPr>
        <w:spacing w:before="0" w:beforeAutospacing="off" w:after="0" w:afterAutospacing="off"/>
        <w:rPr>
          <w:del w:author="Pöllänen Arto" w:date="2017-03-20T01:45:16.4769642" w:id="1130631008"/>
          <w:rFonts w:ascii="Courier New" w:hAnsi="Courier New" w:eastAsia="Courier New" w:cs="Courier New"/>
          <w:noProof w:val="0"/>
          <w:sz w:val="16"/>
          <w:szCs w:val="16"/>
          <w:lang w:val="fi-FI"/>
          <w:rPrChange w:author="Pöllänen Arto" w:date="2017-03-20T00:31:10.5067502" w:id="1809172968">
            <w:rPr/>
          </w:rPrChange>
        </w:rPr>
        <w:pPrChange w:author="Pöllänen Arto" w:date="2017-03-20T00:31:10.5067502" w:id="924245991">
          <w:pPr/>
        </w:pPrChange>
      </w:pPr>
    </w:p>
    <w:p w:rsidR="6B21C0AB" w:rsidDel="0439D4E9" w:rsidP="7F30DBC5" w:rsidRDefault="6B21C0AB" w14:paraId="21505EDE" w14:textId="3684A287">
      <w:pPr>
        <w:spacing w:before="0" w:beforeAutospacing="off" w:after="0" w:afterAutospacing="off"/>
        <w:rPr>
          <w:del w:author="Pöllänen Arto" w:date="2017-03-20T01:45:16.4769642" w:id="1750076015"/>
          <w:rFonts w:ascii="Courier New" w:hAnsi="Courier New" w:eastAsia="Courier New" w:cs="Courier New"/>
          <w:noProof w:val="0"/>
          <w:sz w:val="16"/>
          <w:szCs w:val="16"/>
          <w:lang w:val="fi-FI"/>
          <w:rPrChange w:author="Pöllänen Arto" w:date="2017-03-20T00:31:10.5067502" w:id="2135569351">
            <w:rPr/>
          </w:rPrChange>
        </w:rPr>
        <w:pPrChange w:author="Pöllänen Arto" w:date="2017-03-20T00:31:10.5067502" w:id="938527756">
          <w:pPr/>
        </w:pPrChange>
      </w:pPr>
    </w:p>
    <w:p w:rsidR="6B21C0AB" w:rsidDel="0439D4E9" w:rsidP="7F30DBC5" w:rsidRDefault="6B21C0AB" w14:paraId="3EF875E1" w14:textId="42424147">
      <w:pPr>
        <w:spacing w:before="0" w:beforeAutospacing="off" w:after="0" w:afterAutospacing="off"/>
        <w:rPr>
          <w:del w:author="Pöllänen Arto" w:date="2017-03-20T01:45:16.4769642" w:id="312789974"/>
          <w:rFonts w:ascii="Courier New" w:hAnsi="Courier New" w:eastAsia="Courier New" w:cs="Courier New"/>
          <w:noProof w:val="0"/>
          <w:sz w:val="16"/>
          <w:szCs w:val="16"/>
          <w:lang w:val="fi-FI"/>
          <w:rPrChange w:author="Pöllänen Arto" w:date="2017-03-20T00:31:10.5067502" w:id="67998632">
            <w:rPr/>
          </w:rPrChange>
        </w:rPr>
        <w:pPrChange w:author="Pöllänen Arto" w:date="2017-03-20T00:31:10.5067502" w:id="1319299477">
          <w:pPr/>
        </w:pPrChange>
      </w:pPr>
    </w:p>
    <w:p w:rsidR="6B21C0AB" w:rsidDel="0439D4E9" w:rsidP="7F30DBC5" w:rsidRDefault="6B21C0AB" w14:paraId="1B340B5A" w14:textId="0A26CCEB">
      <w:pPr>
        <w:spacing w:before="0" w:beforeAutospacing="off" w:after="0" w:afterAutospacing="off"/>
        <w:rPr>
          <w:del w:author="Pöllänen Arto" w:date="2017-03-20T01:45:16.4769642" w:id="388254865"/>
          <w:rFonts w:ascii="Courier New" w:hAnsi="Courier New" w:eastAsia="Courier New" w:cs="Courier New"/>
          <w:noProof w:val="0"/>
          <w:sz w:val="16"/>
          <w:szCs w:val="16"/>
          <w:lang w:val="fi-FI"/>
          <w:rPrChange w:author="Pöllänen Arto" w:date="2017-03-20T00:31:10.5067502" w:id="526585881">
            <w:rPr/>
          </w:rPrChange>
        </w:rPr>
        <w:pPrChange w:author="Pöllänen Arto" w:date="2017-03-20T00:31:10.5067502" w:id="1678791560">
          <w:pPr/>
        </w:pPrChange>
      </w:pPr>
    </w:p>
    <w:p w:rsidR="6B21C0AB" w:rsidDel="0439D4E9" w:rsidP="7F30DBC5" w:rsidRDefault="6B21C0AB" w14:paraId="245AE03F" w14:textId="3178583D">
      <w:pPr>
        <w:spacing w:before="0" w:beforeAutospacing="off" w:after="0" w:afterAutospacing="off"/>
        <w:rPr>
          <w:del w:author="Pöllänen Arto" w:date="2017-03-20T01:45:16.4769642" w:id="496486634"/>
          <w:rFonts w:ascii="Courier New" w:hAnsi="Courier New" w:eastAsia="Courier New" w:cs="Courier New"/>
          <w:noProof w:val="0"/>
          <w:sz w:val="16"/>
          <w:szCs w:val="16"/>
          <w:lang w:val="fi-FI"/>
          <w:rPrChange w:author="Pöllänen Arto" w:date="2017-03-20T00:31:10.5067502" w:id="245924329">
            <w:rPr/>
          </w:rPrChange>
        </w:rPr>
        <w:pPrChange w:author="Pöllänen Arto" w:date="2017-03-20T00:31:10.5067502" w:id="856770801">
          <w:pPr/>
        </w:pPrChange>
      </w:pPr>
    </w:p>
    <w:p w:rsidR="6B21C0AB" w:rsidDel="0439D4E9" w:rsidP="7F30DBC5" w:rsidRDefault="6B21C0AB" w14:paraId="70CC1BD1" w14:textId="5D90F1F4" w14:noSpellErr="1">
      <w:pPr>
        <w:spacing w:before="0" w:beforeAutospacing="off" w:after="0" w:afterAutospacing="off"/>
        <w:rPr>
          <w:del w:author="Pöllänen Arto" w:date="2017-03-20T01:45:16.4769642" w:id="1804206753"/>
          <w:rFonts w:ascii="Courier New" w:hAnsi="Courier New" w:eastAsia="Courier New" w:cs="Courier New"/>
          <w:noProof w:val="0"/>
          <w:sz w:val="16"/>
          <w:szCs w:val="16"/>
          <w:lang w:val="fi-FI"/>
          <w:rPrChange w:author="Pöllänen Arto" w:date="2017-03-20T00:31:10.5067502" w:id="2077571214">
            <w:rPr/>
          </w:rPrChange>
        </w:rPr>
        <w:pPrChange w:author="Pöllänen Arto" w:date="2017-03-20T00:31:10.5067502" w:id="2103399832">
          <w:pPr/>
        </w:pPrChange>
      </w:pPr>
    </w:p>
    <w:p w:rsidR="6B21C0AB" w:rsidDel="0439D4E9" w:rsidP="7F30DBC5" w:rsidRDefault="6B21C0AB" w14:paraId="2F145948" w14:textId="79900914" w14:noSpellErr="1">
      <w:pPr>
        <w:spacing w:before="0" w:beforeAutospacing="off" w:after="0" w:afterAutospacing="off"/>
        <w:rPr>
          <w:del w:author="Pöllänen Arto" w:date="2017-03-20T01:45:16.4769642" w:id="1001536034"/>
          <w:rFonts w:ascii="Courier New" w:hAnsi="Courier New" w:eastAsia="Courier New" w:cs="Courier New"/>
          <w:noProof w:val="0"/>
          <w:sz w:val="16"/>
          <w:szCs w:val="16"/>
          <w:lang w:val="fi-FI"/>
          <w:rPrChange w:author="Pöllänen Arto" w:date="2017-03-20T00:31:10.5067502" w:id="616207953">
            <w:rPr/>
          </w:rPrChange>
        </w:rPr>
        <w:pPrChange w:author="Pöllänen Arto" w:date="2017-03-20T00:31:10.5067502" w:id="1168051470">
          <w:pPr/>
        </w:pPrChange>
      </w:pPr>
    </w:p>
    <w:p w:rsidR="6B21C0AB" w:rsidDel="0439D4E9" w:rsidP="7F30DBC5" w:rsidRDefault="6B21C0AB" w14:paraId="6C86997E" w14:textId="3AEA6A50" w14:noSpellErr="1">
      <w:pPr>
        <w:spacing w:before="0" w:beforeAutospacing="off" w:after="0" w:afterAutospacing="off"/>
        <w:rPr>
          <w:del w:author="Pöllänen Arto" w:date="2017-03-20T01:45:16.4769642" w:id="744300329"/>
          <w:rFonts w:ascii="Courier New" w:hAnsi="Courier New" w:eastAsia="Courier New" w:cs="Courier New"/>
          <w:noProof w:val="0"/>
          <w:sz w:val="16"/>
          <w:szCs w:val="16"/>
          <w:lang w:val="fi-FI"/>
          <w:rPrChange w:author="Pöllänen Arto" w:date="2017-03-20T00:31:10.5067502" w:id="536265291">
            <w:rPr/>
          </w:rPrChange>
        </w:rPr>
        <w:pPrChange w:author="Pöllänen Arto" w:date="2017-03-20T00:31:10.5067502" w:id="2066460020">
          <w:pPr/>
        </w:pPrChange>
      </w:pPr>
    </w:p>
    <w:p w:rsidR="6B21C0AB" w:rsidDel="0439D4E9" w:rsidP="7F30DBC5" w:rsidRDefault="6B21C0AB" w14:paraId="09B39317" w14:textId="1DF33724">
      <w:pPr>
        <w:spacing w:before="0" w:beforeAutospacing="off" w:after="0" w:afterAutospacing="off"/>
        <w:rPr>
          <w:del w:author="Pöllänen Arto" w:date="2017-03-20T01:45:16.4769642" w:id="588491944"/>
          <w:rFonts w:ascii="Courier New" w:hAnsi="Courier New" w:eastAsia="Courier New" w:cs="Courier New"/>
          <w:sz w:val="16"/>
          <w:szCs w:val="16"/>
          <w:rPrChange w:author="Pöllänen Arto" w:date="2017-03-20T00:31:10.5067502" w:id="2012996536">
            <w:rPr/>
          </w:rPrChange>
        </w:rPr>
        <w:pPrChange w:author="Pöllänen Arto" w:date="2017-03-20T00:31:10.5067502" w:id="1167821538">
          <w:pPr/>
        </w:pPrChange>
      </w:pPr>
      <w:del w:author="Pöllänen Arto" w:date="2017-03-20T00:32:41.5800501" w:id="1013429151">
        <w:r w:rsidDel="3D72EA30">
          <w:br/>
        </w:r>
      </w:del>
    </w:p>
    <w:p w:rsidR="6B21C0AB" w:rsidDel="0439D4E9" w:rsidP="7F30DBC5" w:rsidRDefault="6B21C0AB" w14:paraId="7244CC7D" w14:textId="5D4D2986" w14:noSpellErr="1">
      <w:pPr>
        <w:spacing w:before="0" w:beforeAutospacing="off" w:after="0" w:afterAutospacing="off"/>
        <w:rPr>
          <w:del w:author="Pöllänen Arto" w:date="2017-03-20T01:45:16.4769642" w:id="493434805"/>
          <w:rFonts w:ascii="Courier New" w:hAnsi="Courier New" w:eastAsia="Courier New" w:cs="Courier New"/>
          <w:noProof w:val="0"/>
          <w:sz w:val="16"/>
          <w:szCs w:val="16"/>
          <w:lang w:val="fi-FI"/>
          <w:rPrChange w:author="Pöllänen Arto" w:date="2017-03-20T00:31:10.5067502" w:id="1915410295">
            <w:rPr/>
          </w:rPrChange>
        </w:rPr>
        <w:pPrChange w:author="Pöllänen Arto" w:date="2017-03-20T00:31:10.5067502" w:id="35288786">
          <w:pPr/>
        </w:pPrChange>
      </w:pPr>
    </w:p>
    <w:p w:rsidR="6B21C0AB" w:rsidDel="0439D4E9" w:rsidP="7F30DBC5" w:rsidRDefault="6B21C0AB" w14:paraId="26336120" w14:textId="55C30E60">
      <w:pPr>
        <w:spacing w:before="0" w:beforeAutospacing="off" w:after="0" w:afterAutospacing="off"/>
        <w:rPr>
          <w:del w:author="Pöllänen Arto" w:date="2017-03-20T01:45:16.4769642" w:id="1017529615"/>
          <w:rFonts w:ascii="Courier New" w:hAnsi="Courier New" w:eastAsia="Courier New" w:cs="Courier New"/>
          <w:sz w:val="16"/>
          <w:szCs w:val="16"/>
          <w:rPrChange w:author="Pöllänen Arto" w:date="2017-03-20T00:31:10.5067502" w:id="2035464868">
            <w:rPr/>
          </w:rPrChange>
        </w:rPr>
        <w:pPrChange w:author="Pöllänen Arto" w:date="2017-03-20T00:31:10.5067502" w:id="1296802833">
          <w:pPr/>
        </w:pPrChange>
      </w:pPr>
      <w:del w:author="Pöllänen Arto" w:date="2017-03-20T00:32:41.5800501" w:id="1938995937">
        <w:r w:rsidDel="3D72EA30">
          <w:br/>
        </w:r>
      </w:del>
    </w:p>
    <w:p w:rsidR="6B21C0AB" w:rsidDel="0439D4E9" w:rsidP="7F30DBC5" w:rsidRDefault="6B21C0AB" w14:paraId="52E5397F" w14:textId="19750592">
      <w:pPr>
        <w:spacing w:before="0" w:beforeAutospacing="off" w:after="0" w:afterAutospacing="off"/>
        <w:rPr>
          <w:del w:author="Pöllänen Arto" w:date="2017-03-20T01:45:16.4769642" w:id="1745015772"/>
          <w:rFonts w:ascii="Courier New" w:hAnsi="Courier New" w:eastAsia="Courier New" w:cs="Courier New"/>
          <w:noProof w:val="0"/>
          <w:sz w:val="16"/>
          <w:szCs w:val="16"/>
          <w:lang w:val="fi-FI"/>
          <w:rPrChange w:author="Pöllänen Arto" w:date="2017-03-20T00:31:10.5067502" w:id="1039056316">
            <w:rPr/>
          </w:rPrChange>
        </w:rPr>
        <w:pPrChange w:author="Pöllänen Arto" w:date="2017-03-20T00:31:10.5067502" w:id="1078697825">
          <w:pPr/>
        </w:pPrChange>
      </w:pPr>
    </w:p>
    <w:p w:rsidR="6B21C0AB" w:rsidDel="0439D4E9" w:rsidP="7F30DBC5" w:rsidRDefault="6B21C0AB" w14:paraId="43F9099D" w14:textId="355B352A">
      <w:pPr>
        <w:spacing w:before="0" w:beforeAutospacing="off" w:after="0" w:afterAutospacing="off"/>
        <w:rPr>
          <w:del w:author="Pöllänen Arto" w:date="2017-03-20T01:45:16.4769642" w:id="1777446100"/>
          <w:rFonts w:ascii="Courier New" w:hAnsi="Courier New" w:eastAsia="Courier New" w:cs="Courier New"/>
          <w:noProof w:val="0"/>
          <w:sz w:val="16"/>
          <w:szCs w:val="16"/>
          <w:lang w:val="fi-FI"/>
          <w:rPrChange w:author="Pöllänen Arto" w:date="2017-03-20T00:31:10.5067502" w:id="2057439655">
            <w:rPr/>
          </w:rPrChange>
        </w:rPr>
        <w:pPrChange w:author="Pöllänen Arto" w:date="2017-03-20T00:31:10.5067502" w:id="330994691">
          <w:pPr/>
        </w:pPrChange>
      </w:pPr>
    </w:p>
    <w:p w:rsidR="6B21C0AB" w:rsidDel="0439D4E9" w:rsidP="7F30DBC5" w:rsidRDefault="6B21C0AB" w14:paraId="05AA5AED" w14:textId="6BAD09D8">
      <w:pPr>
        <w:spacing w:before="0" w:beforeAutospacing="off" w:after="0" w:afterAutospacing="off"/>
        <w:rPr>
          <w:del w:author="Pöllänen Arto" w:date="2017-03-20T01:45:16.4769642" w:id="1617535135"/>
          <w:rFonts w:ascii="Courier New" w:hAnsi="Courier New" w:eastAsia="Courier New" w:cs="Courier New"/>
          <w:noProof w:val="0"/>
          <w:sz w:val="16"/>
          <w:szCs w:val="16"/>
          <w:lang w:val="fi-FI"/>
          <w:rPrChange w:author="Pöllänen Arto" w:date="2017-03-20T00:31:10.5067502" w:id="1612907367">
            <w:rPr/>
          </w:rPrChange>
        </w:rPr>
        <w:pPrChange w:author="Pöllänen Arto" w:date="2017-03-20T00:31:10.5067502" w:id="1404050122">
          <w:pPr/>
        </w:pPrChange>
      </w:pPr>
    </w:p>
    <w:p w:rsidR="6B21C0AB" w:rsidDel="0439D4E9" w:rsidP="7F30DBC5" w:rsidRDefault="6B21C0AB" w14:paraId="018D60C9" w14:textId="3A77ADCF">
      <w:pPr>
        <w:spacing w:before="0" w:beforeAutospacing="off" w:after="0" w:afterAutospacing="off"/>
        <w:rPr>
          <w:del w:author="Pöllänen Arto" w:date="2017-03-20T01:45:16.4769642" w:id="1488133893"/>
          <w:rFonts w:ascii="Courier New" w:hAnsi="Courier New" w:eastAsia="Courier New" w:cs="Courier New"/>
          <w:noProof w:val="0"/>
          <w:sz w:val="16"/>
          <w:szCs w:val="16"/>
          <w:lang w:val="fi-FI"/>
          <w:rPrChange w:author="Pöllänen Arto" w:date="2017-03-20T00:31:10.5067502" w:id="849169708">
            <w:rPr/>
          </w:rPrChange>
        </w:rPr>
        <w:pPrChange w:author="Pöllänen Arto" w:date="2017-03-20T00:31:10.5067502" w:id="516545030">
          <w:pPr/>
        </w:pPrChange>
      </w:pPr>
    </w:p>
    <w:p w:rsidR="6B21C0AB" w:rsidDel="0439D4E9" w:rsidP="7F30DBC5" w:rsidRDefault="6B21C0AB" w14:paraId="19EA156D" w14:textId="12E32D01">
      <w:pPr>
        <w:spacing w:before="0" w:beforeAutospacing="off" w:after="0" w:afterAutospacing="off"/>
        <w:rPr>
          <w:del w:author="Pöllänen Arto" w:date="2017-03-20T01:45:16.4769642" w:id="353584741"/>
          <w:rFonts w:ascii="Courier New" w:hAnsi="Courier New" w:eastAsia="Courier New" w:cs="Courier New"/>
          <w:noProof w:val="0"/>
          <w:sz w:val="16"/>
          <w:szCs w:val="16"/>
          <w:lang w:val="fi-FI"/>
          <w:rPrChange w:author="Pöllänen Arto" w:date="2017-03-20T00:31:10.5067502" w:id="128799948">
            <w:rPr/>
          </w:rPrChange>
        </w:rPr>
        <w:pPrChange w:author="Pöllänen Arto" w:date="2017-03-20T00:31:10.5067502" w:id="1827469218">
          <w:pPr/>
        </w:pPrChange>
      </w:pPr>
    </w:p>
    <w:p w:rsidR="6B21C0AB" w:rsidDel="0439D4E9" w:rsidP="7F30DBC5" w:rsidRDefault="6B21C0AB" w14:paraId="75A91DA5" w14:textId="5D527988" w14:noSpellErr="1">
      <w:pPr>
        <w:spacing w:before="0" w:beforeAutospacing="off" w:after="0" w:afterAutospacing="off"/>
        <w:rPr>
          <w:del w:author="Pöllänen Arto" w:date="2017-03-20T01:45:16.4769642" w:id="1382416589"/>
          <w:rFonts w:ascii="Courier New" w:hAnsi="Courier New" w:eastAsia="Courier New" w:cs="Courier New"/>
          <w:noProof w:val="0"/>
          <w:sz w:val="16"/>
          <w:szCs w:val="16"/>
          <w:lang w:val="fi-FI"/>
          <w:rPrChange w:author="Pöllänen Arto" w:date="2017-03-20T00:31:10.5067502" w:id="402988586">
            <w:rPr/>
          </w:rPrChange>
        </w:rPr>
        <w:pPrChange w:author="Pöllänen Arto" w:date="2017-03-20T00:31:10.5067502" w:id="1283919599">
          <w:pPr/>
        </w:pPrChange>
      </w:pPr>
    </w:p>
    <w:p w:rsidR="6B21C0AB" w:rsidDel="0439D4E9" w:rsidP="7F30DBC5" w:rsidRDefault="6B21C0AB" w14:paraId="0F3D9B55" w14:textId="3E45D906">
      <w:pPr>
        <w:spacing w:before="0" w:beforeAutospacing="off" w:after="0" w:afterAutospacing="off"/>
        <w:rPr>
          <w:del w:author="Pöllänen Arto" w:date="2017-03-20T01:45:16.4769642" w:id="1642735150"/>
          <w:rFonts w:ascii="Courier New" w:hAnsi="Courier New" w:eastAsia="Courier New" w:cs="Courier New"/>
          <w:noProof w:val="0"/>
          <w:sz w:val="16"/>
          <w:szCs w:val="16"/>
          <w:lang w:val="fi-FI"/>
          <w:rPrChange w:author="Pöllänen Arto" w:date="2017-03-20T00:31:10.5067502" w:id="205561962">
            <w:rPr/>
          </w:rPrChange>
        </w:rPr>
        <w:pPrChange w:author="Pöllänen Arto" w:date="2017-03-20T00:31:10.5067502" w:id="1327113915">
          <w:pPr/>
        </w:pPrChange>
      </w:pPr>
    </w:p>
    <w:p w:rsidR="6B21C0AB" w:rsidDel="0439D4E9" w:rsidP="7F30DBC5" w:rsidRDefault="6B21C0AB" w14:paraId="373EE628" w14:textId="0E73CD6C">
      <w:pPr>
        <w:spacing w:before="0" w:beforeAutospacing="off" w:after="0" w:afterAutospacing="off"/>
        <w:rPr>
          <w:del w:author="Pöllänen Arto" w:date="2017-03-20T01:45:16.4769642" w:id="875770364"/>
          <w:rFonts w:ascii="Courier New" w:hAnsi="Courier New" w:eastAsia="Courier New" w:cs="Courier New"/>
          <w:noProof w:val="0"/>
          <w:sz w:val="16"/>
          <w:szCs w:val="16"/>
          <w:lang w:val="fi-FI"/>
          <w:rPrChange w:author="Pöllänen Arto" w:date="2017-03-20T00:31:10.5067502" w:id="654876205">
            <w:rPr/>
          </w:rPrChange>
        </w:rPr>
        <w:pPrChange w:author="Pöllänen Arto" w:date="2017-03-20T00:31:10.5067502" w:id="46232531">
          <w:pPr/>
        </w:pPrChange>
      </w:pPr>
    </w:p>
    <w:p w:rsidR="6B21C0AB" w:rsidDel="0439D4E9" w:rsidP="7F30DBC5" w:rsidRDefault="6B21C0AB" w14:paraId="51F82513" w14:textId="68A326DB">
      <w:pPr>
        <w:spacing w:before="0" w:beforeAutospacing="off" w:after="0" w:afterAutospacing="off"/>
        <w:rPr>
          <w:del w:author="Pöllänen Arto" w:date="2017-03-20T01:45:16.4769642" w:id="735879792"/>
          <w:rFonts w:ascii="Courier New" w:hAnsi="Courier New" w:eastAsia="Courier New" w:cs="Courier New"/>
          <w:noProof w:val="0"/>
          <w:sz w:val="16"/>
          <w:szCs w:val="16"/>
          <w:lang w:val="fi-FI"/>
          <w:rPrChange w:author="Pöllänen Arto" w:date="2017-03-20T00:31:10.5067502" w:id="2078337025">
            <w:rPr/>
          </w:rPrChange>
        </w:rPr>
        <w:pPrChange w:author="Pöllänen Arto" w:date="2017-03-20T00:31:10.5067502" w:id="1267102860">
          <w:pPr/>
        </w:pPrChange>
      </w:pPr>
    </w:p>
    <w:p w:rsidR="6B21C0AB" w:rsidDel="0439D4E9" w:rsidP="7F30DBC5" w:rsidRDefault="6B21C0AB" w14:paraId="6B7316A2" w14:textId="5F852713">
      <w:pPr>
        <w:spacing w:before="0" w:beforeAutospacing="off" w:after="0" w:afterAutospacing="off"/>
        <w:rPr>
          <w:del w:author="Pöllänen Arto" w:date="2017-03-20T01:45:16.4769642" w:id="1580141423"/>
          <w:rFonts w:ascii="Courier New" w:hAnsi="Courier New" w:eastAsia="Courier New" w:cs="Courier New"/>
          <w:noProof w:val="0"/>
          <w:sz w:val="16"/>
          <w:szCs w:val="16"/>
          <w:lang w:val="fi-FI"/>
          <w:rPrChange w:author="Pöllänen Arto" w:date="2017-03-20T00:31:10.5067502" w:id="1102871509">
            <w:rPr/>
          </w:rPrChange>
        </w:rPr>
        <w:pPrChange w:author="Pöllänen Arto" w:date="2017-03-20T00:31:10.5067502" w:id="989564434">
          <w:pPr/>
        </w:pPrChange>
      </w:pPr>
    </w:p>
    <w:p w:rsidR="6B21C0AB" w:rsidDel="0439D4E9" w:rsidP="7F30DBC5" w:rsidRDefault="6B21C0AB" w14:paraId="1C5DDE52" w14:textId="13B8143B" w14:noSpellErr="1">
      <w:pPr>
        <w:spacing w:before="0" w:beforeAutospacing="off" w:after="0" w:afterAutospacing="off"/>
        <w:rPr>
          <w:del w:author="Pöllänen Arto" w:date="2017-03-20T01:45:16.4769642" w:id="374958383"/>
          <w:rFonts w:ascii="Courier New" w:hAnsi="Courier New" w:eastAsia="Courier New" w:cs="Courier New"/>
          <w:noProof w:val="0"/>
          <w:sz w:val="16"/>
          <w:szCs w:val="16"/>
          <w:lang w:val="fi-FI"/>
          <w:rPrChange w:author="Pöllänen Arto" w:date="2017-03-20T00:31:10.5067502" w:id="1874755130">
            <w:rPr/>
          </w:rPrChange>
        </w:rPr>
        <w:pPrChange w:author="Pöllänen Arto" w:date="2017-03-20T00:31:10.5067502" w:id="1055314783">
          <w:pPr/>
        </w:pPrChange>
      </w:pPr>
    </w:p>
    <w:p w:rsidR="6B21C0AB" w:rsidDel="0439D4E9" w:rsidP="7F30DBC5" w:rsidRDefault="6B21C0AB" w14:paraId="713669EF" w14:textId="35AE9411">
      <w:pPr>
        <w:spacing w:before="0" w:beforeAutospacing="off" w:after="0" w:afterAutospacing="off"/>
        <w:rPr>
          <w:del w:author="Pöllänen Arto" w:date="2017-03-20T01:45:16.4769642" w:id="14314522"/>
          <w:rFonts w:ascii="Courier New" w:hAnsi="Courier New" w:eastAsia="Courier New" w:cs="Courier New"/>
          <w:noProof w:val="0"/>
          <w:sz w:val="16"/>
          <w:szCs w:val="16"/>
          <w:lang w:val="fi-FI"/>
          <w:rPrChange w:author="Pöllänen Arto" w:date="2017-03-20T00:31:10.5067502" w:id="1652692349">
            <w:rPr/>
          </w:rPrChange>
        </w:rPr>
        <w:pPrChange w:author="Pöllänen Arto" w:date="2017-03-20T00:31:10.5067502" w:id="1934594860">
          <w:pPr/>
        </w:pPrChange>
      </w:pPr>
    </w:p>
    <w:p w:rsidR="6B21C0AB" w:rsidDel="0439D4E9" w:rsidP="7F30DBC5" w:rsidRDefault="6B21C0AB" w14:paraId="1D3E4D54" w14:textId="34E4EEAE" w14:noSpellErr="1">
      <w:pPr>
        <w:spacing w:before="0" w:beforeAutospacing="off" w:after="0" w:afterAutospacing="off"/>
        <w:rPr>
          <w:del w:author="Pöllänen Arto" w:date="2017-03-20T01:45:16.4769642" w:id="1491623043"/>
          <w:rFonts w:ascii="Courier New" w:hAnsi="Courier New" w:eastAsia="Courier New" w:cs="Courier New"/>
          <w:noProof w:val="0"/>
          <w:sz w:val="16"/>
          <w:szCs w:val="16"/>
          <w:lang w:val="fi-FI"/>
          <w:rPrChange w:author="Pöllänen Arto" w:date="2017-03-20T00:31:10.5067502" w:id="1386437502">
            <w:rPr/>
          </w:rPrChange>
        </w:rPr>
        <w:pPrChange w:author="Pöllänen Arto" w:date="2017-03-20T00:31:10.5067502" w:id="482186819">
          <w:pPr/>
        </w:pPrChange>
      </w:pPr>
    </w:p>
    <w:p w:rsidR="6B21C0AB" w:rsidDel="0439D4E9" w:rsidP="7F30DBC5" w:rsidRDefault="6B21C0AB" w14:paraId="7FF7DDC9" w14:textId="25834141">
      <w:pPr>
        <w:spacing w:before="0" w:beforeAutospacing="off" w:after="0" w:afterAutospacing="off"/>
        <w:rPr>
          <w:del w:author="Pöllänen Arto" w:date="2017-03-20T01:45:16.4769642" w:id="114923961"/>
          <w:rFonts w:ascii="Courier New" w:hAnsi="Courier New" w:eastAsia="Courier New" w:cs="Courier New"/>
          <w:noProof w:val="0"/>
          <w:sz w:val="16"/>
          <w:szCs w:val="16"/>
          <w:lang w:val="fi-FI"/>
          <w:rPrChange w:author="Pöllänen Arto" w:date="2017-03-20T00:31:10.5067502" w:id="686813338">
            <w:rPr/>
          </w:rPrChange>
        </w:rPr>
        <w:pPrChange w:author="Pöllänen Arto" w:date="2017-03-20T00:31:10.5067502" w:id="179756815">
          <w:pPr/>
        </w:pPrChange>
      </w:pPr>
    </w:p>
    <w:p w:rsidR="6B21C0AB" w:rsidDel="0439D4E9" w:rsidP="7F30DBC5" w:rsidRDefault="6B21C0AB" w14:paraId="18D5B255" w14:textId="0DA40C7C">
      <w:pPr>
        <w:spacing w:before="0" w:beforeAutospacing="off" w:after="0" w:afterAutospacing="off"/>
        <w:rPr>
          <w:del w:author="Pöllänen Arto" w:date="2017-03-20T01:45:16.4769642" w:id="1695888003"/>
          <w:rFonts w:ascii="Courier New" w:hAnsi="Courier New" w:eastAsia="Courier New" w:cs="Courier New"/>
          <w:noProof w:val="0"/>
          <w:sz w:val="16"/>
          <w:szCs w:val="16"/>
          <w:lang w:val="fi-FI"/>
          <w:rPrChange w:author="Pöllänen Arto" w:date="2017-03-20T00:31:10.5067502" w:id="184061758">
            <w:rPr/>
          </w:rPrChange>
        </w:rPr>
        <w:pPrChange w:author="Pöllänen Arto" w:date="2017-03-20T00:31:10.5067502" w:id="1356030254">
          <w:pPr/>
        </w:pPrChange>
      </w:pPr>
    </w:p>
    <w:p w:rsidR="6B21C0AB" w:rsidDel="0439D4E9" w:rsidP="7F30DBC5" w:rsidRDefault="6B21C0AB" w14:paraId="63BA7EC7" w14:textId="61B9FA54">
      <w:pPr>
        <w:spacing w:before="0" w:beforeAutospacing="off" w:after="0" w:afterAutospacing="off"/>
        <w:rPr>
          <w:del w:author="Pöllänen Arto" w:date="2017-03-20T01:45:16.4769642" w:id="1230953662"/>
          <w:rFonts w:ascii="Courier New" w:hAnsi="Courier New" w:eastAsia="Courier New" w:cs="Courier New"/>
          <w:noProof w:val="0"/>
          <w:sz w:val="16"/>
          <w:szCs w:val="16"/>
          <w:lang w:val="fi-FI"/>
          <w:rPrChange w:author="Pöllänen Arto" w:date="2017-03-20T00:31:10.5067502" w:id="1036495082">
            <w:rPr/>
          </w:rPrChange>
        </w:rPr>
        <w:pPrChange w:author="Pöllänen Arto" w:date="2017-03-20T00:31:10.5067502" w:id="384100717">
          <w:pPr/>
        </w:pPrChange>
      </w:pPr>
    </w:p>
    <w:p w:rsidR="6B21C0AB" w:rsidDel="0439D4E9" w:rsidP="7F30DBC5" w:rsidRDefault="6B21C0AB" w14:paraId="5C6FBBE8" w14:textId="239600E8">
      <w:pPr>
        <w:spacing w:before="0" w:beforeAutospacing="off" w:after="0" w:afterAutospacing="off"/>
        <w:rPr>
          <w:del w:author="Pöllänen Arto" w:date="2017-03-20T01:45:16.4769642" w:id="1406315640"/>
          <w:rFonts w:ascii="Courier New" w:hAnsi="Courier New" w:eastAsia="Courier New" w:cs="Courier New"/>
          <w:noProof w:val="0"/>
          <w:sz w:val="16"/>
          <w:szCs w:val="16"/>
          <w:lang w:val="fi-FI"/>
          <w:rPrChange w:author="Pöllänen Arto" w:date="2017-03-20T00:31:10.5067502" w:id="1369406810">
            <w:rPr/>
          </w:rPrChange>
        </w:rPr>
        <w:pPrChange w:author="Pöllänen Arto" w:date="2017-03-20T00:31:10.5067502" w:id="602361499">
          <w:pPr/>
        </w:pPrChange>
      </w:pPr>
    </w:p>
    <w:p w:rsidR="6B21C0AB" w:rsidDel="0439D4E9" w:rsidP="7F30DBC5" w:rsidRDefault="6B21C0AB" w14:paraId="51E8C21C" w14:textId="5FC6370F">
      <w:pPr>
        <w:spacing w:before="0" w:beforeAutospacing="off" w:after="0" w:afterAutospacing="off"/>
        <w:rPr>
          <w:del w:author="Pöllänen Arto" w:date="2017-03-20T01:45:16.4769642" w:id="1903020208"/>
          <w:rFonts w:ascii="Courier New" w:hAnsi="Courier New" w:eastAsia="Courier New" w:cs="Courier New"/>
          <w:noProof w:val="0"/>
          <w:sz w:val="16"/>
          <w:szCs w:val="16"/>
          <w:lang w:val="fi-FI"/>
          <w:rPrChange w:author="Pöllänen Arto" w:date="2017-03-20T00:31:10.5067502" w:id="355096536">
            <w:rPr/>
          </w:rPrChange>
        </w:rPr>
        <w:pPrChange w:author="Pöllänen Arto" w:date="2017-03-20T00:31:10.5067502" w:id="2134001685">
          <w:pPr/>
        </w:pPrChange>
      </w:pPr>
    </w:p>
    <w:p w:rsidR="6B21C0AB" w:rsidDel="0439D4E9" w:rsidP="7F30DBC5" w:rsidRDefault="6B21C0AB" w14:paraId="4B3E9DC8" w14:textId="1119F960">
      <w:pPr>
        <w:spacing w:before="0" w:beforeAutospacing="off" w:after="0" w:afterAutospacing="off"/>
        <w:rPr>
          <w:del w:author="Pöllänen Arto" w:date="2017-03-20T01:45:16.4769642" w:id="608966858"/>
          <w:rFonts w:ascii="Courier New" w:hAnsi="Courier New" w:eastAsia="Courier New" w:cs="Courier New"/>
          <w:noProof w:val="0"/>
          <w:sz w:val="16"/>
          <w:szCs w:val="16"/>
          <w:lang w:val="fi-FI"/>
          <w:rPrChange w:author="Pöllänen Arto" w:date="2017-03-20T00:31:10.5067502" w:id="1124636415">
            <w:rPr/>
          </w:rPrChange>
        </w:rPr>
        <w:pPrChange w:author="Pöllänen Arto" w:date="2017-03-20T00:31:10.5067502" w:id="158665486">
          <w:pPr/>
        </w:pPrChange>
      </w:pPr>
    </w:p>
    <w:p w:rsidR="6B21C0AB" w:rsidDel="0439D4E9" w:rsidP="7F30DBC5" w:rsidRDefault="6B21C0AB" w14:paraId="71AB00B4" w14:textId="25D179BF">
      <w:pPr>
        <w:spacing w:before="0" w:beforeAutospacing="off" w:after="0" w:afterAutospacing="off"/>
        <w:rPr>
          <w:del w:author="Pöllänen Arto" w:date="2017-03-20T01:45:16.4769642" w:id="1214297860"/>
          <w:rFonts w:ascii="Courier New" w:hAnsi="Courier New" w:eastAsia="Courier New" w:cs="Courier New"/>
          <w:noProof w:val="0"/>
          <w:sz w:val="16"/>
          <w:szCs w:val="16"/>
          <w:lang w:val="fi-FI"/>
          <w:rPrChange w:author="Pöllänen Arto" w:date="2017-03-20T00:31:10.5067502" w:id="1076395419">
            <w:rPr/>
          </w:rPrChange>
        </w:rPr>
        <w:pPrChange w:author="Pöllänen Arto" w:date="2017-03-20T00:31:10.5067502" w:id="1059957217">
          <w:pPr/>
        </w:pPrChange>
      </w:pPr>
    </w:p>
    <w:p w:rsidR="6B21C0AB" w:rsidDel="0439D4E9" w:rsidP="7F30DBC5" w:rsidRDefault="6B21C0AB" w14:paraId="7EFB1ED8" w14:textId="1864B2F4">
      <w:pPr>
        <w:spacing w:before="0" w:beforeAutospacing="off" w:after="0" w:afterAutospacing="off"/>
        <w:rPr>
          <w:del w:author="Pöllänen Arto" w:date="2017-03-20T01:45:16.4769642" w:id="1782249640"/>
          <w:rFonts w:ascii="Courier New" w:hAnsi="Courier New" w:eastAsia="Courier New" w:cs="Courier New"/>
          <w:noProof w:val="0"/>
          <w:sz w:val="16"/>
          <w:szCs w:val="16"/>
          <w:lang w:val="fi-FI"/>
          <w:rPrChange w:author="Pöllänen Arto" w:date="2017-03-20T00:31:10.5067502" w:id="746714898">
            <w:rPr/>
          </w:rPrChange>
        </w:rPr>
        <w:pPrChange w:author="Pöllänen Arto" w:date="2017-03-20T00:31:10.5067502" w:id="1966467306">
          <w:pPr/>
        </w:pPrChange>
      </w:pPr>
    </w:p>
    <w:p w:rsidR="6B21C0AB" w:rsidDel="0439D4E9" w:rsidP="7F30DBC5" w:rsidRDefault="6B21C0AB" w14:paraId="7DFE2F4A" w14:textId="012AF77D" w14:noSpellErr="1">
      <w:pPr>
        <w:spacing w:before="0" w:beforeAutospacing="off" w:after="0" w:afterAutospacing="off"/>
        <w:rPr>
          <w:del w:author="Pöllänen Arto" w:date="2017-03-20T01:45:16.4769642" w:id="662201857"/>
          <w:rFonts w:ascii="Courier New" w:hAnsi="Courier New" w:eastAsia="Courier New" w:cs="Courier New"/>
          <w:noProof w:val="0"/>
          <w:sz w:val="16"/>
          <w:szCs w:val="16"/>
          <w:lang w:val="fi-FI"/>
          <w:rPrChange w:author="Pöllänen Arto" w:date="2017-03-20T00:31:10.5067502" w:id="1504692498">
            <w:rPr/>
          </w:rPrChange>
        </w:rPr>
        <w:pPrChange w:author="Pöllänen Arto" w:date="2017-03-20T00:31:10.5067502" w:id="1694063475">
          <w:pPr/>
        </w:pPrChange>
      </w:pPr>
    </w:p>
    <w:p w:rsidR="6B21C0AB" w:rsidDel="0439D4E9" w:rsidP="7F30DBC5" w:rsidRDefault="6B21C0AB" w14:paraId="4961BC88" w14:textId="400304E5" w14:noSpellErr="1">
      <w:pPr>
        <w:spacing w:before="0" w:beforeAutospacing="off" w:after="0" w:afterAutospacing="off"/>
        <w:rPr>
          <w:del w:author="Pöllänen Arto" w:date="2017-03-20T01:45:16.4769642" w:id="1443693948"/>
          <w:rFonts w:ascii="Courier New" w:hAnsi="Courier New" w:eastAsia="Courier New" w:cs="Courier New"/>
          <w:noProof w:val="0"/>
          <w:sz w:val="16"/>
          <w:szCs w:val="16"/>
          <w:lang w:val="fi-FI"/>
          <w:rPrChange w:author="Pöllänen Arto" w:date="2017-03-20T00:31:10.5067502" w:id="1258355518">
            <w:rPr/>
          </w:rPrChange>
        </w:rPr>
        <w:pPrChange w:author="Pöllänen Arto" w:date="2017-03-20T00:31:10.5067502" w:id="814543347">
          <w:pPr/>
        </w:pPrChange>
      </w:pPr>
    </w:p>
    <w:p w:rsidR="6B21C0AB" w:rsidDel="0439D4E9" w:rsidP="7F30DBC5" w:rsidRDefault="6B21C0AB" w14:paraId="4055A967" w14:textId="5F702C11" w14:noSpellErr="1">
      <w:pPr>
        <w:spacing w:before="0" w:beforeAutospacing="off" w:after="0" w:afterAutospacing="off"/>
        <w:rPr>
          <w:del w:author="Pöllänen Arto" w:date="2017-03-20T01:45:16.4769642" w:id="1552448921"/>
          <w:rFonts w:ascii="Courier New" w:hAnsi="Courier New" w:eastAsia="Courier New" w:cs="Courier New"/>
          <w:noProof w:val="0"/>
          <w:sz w:val="16"/>
          <w:szCs w:val="16"/>
          <w:lang w:val="fi-FI"/>
          <w:rPrChange w:author="Pöllänen Arto" w:date="2017-03-20T00:31:10.5067502" w:id="1183217149">
            <w:rPr/>
          </w:rPrChange>
        </w:rPr>
        <w:pPrChange w:author="Pöllänen Arto" w:date="2017-03-20T00:31:10.5067502" w:id="16912666">
          <w:pPr/>
        </w:pPrChange>
      </w:pPr>
    </w:p>
    <w:p w:rsidR="6B21C0AB" w:rsidDel="0439D4E9" w:rsidP="7F30DBC5" w:rsidRDefault="6B21C0AB" w14:paraId="3F29084E" w14:textId="78716AB0">
      <w:pPr>
        <w:spacing w:before="0" w:beforeAutospacing="off" w:after="0" w:afterAutospacing="off"/>
        <w:rPr>
          <w:del w:author="Pöllänen Arto" w:date="2017-03-20T01:45:16.4769642" w:id="701296260"/>
          <w:rFonts w:ascii="Courier New" w:hAnsi="Courier New" w:eastAsia="Courier New" w:cs="Courier New"/>
          <w:sz w:val="16"/>
          <w:szCs w:val="16"/>
          <w:rPrChange w:author="Pöllänen Arto" w:date="2017-03-20T00:31:10.5067502" w:id="958776396">
            <w:rPr/>
          </w:rPrChange>
        </w:rPr>
        <w:pPrChange w:author="Pöllänen Arto" w:date="2017-03-20T00:31:10.5067502" w:id="1352260248">
          <w:pPr/>
        </w:pPrChange>
      </w:pPr>
      <w:del w:author="Pöllänen Arto" w:date="2017-03-20T00:32:41.5800501" w:id="167172983">
        <w:r w:rsidDel="3D72EA30">
          <w:br/>
        </w:r>
      </w:del>
    </w:p>
    <w:p w:rsidR="6B21C0AB" w:rsidDel="0439D4E9" w:rsidP="7F30DBC5" w:rsidRDefault="6B21C0AB" w14:paraId="658A6C45" w14:textId="6913E668" w14:noSpellErr="1">
      <w:pPr>
        <w:spacing w:before="0" w:beforeAutospacing="off" w:after="0" w:afterAutospacing="off"/>
        <w:rPr>
          <w:del w:author="Pöllänen Arto" w:date="2017-03-20T01:45:16.4769642" w:id="2115007235"/>
          <w:rFonts w:ascii="Courier New" w:hAnsi="Courier New" w:eastAsia="Courier New" w:cs="Courier New"/>
          <w:noProof w:val="0"/>
          <w:sz w:val="16"/>
          <w:szCs w:val="16"/>
          <w:lang w:val="fi-FI"/>
          <w:rPrChange w:author="Pöllänen Arto" w:date="2017-03-20T00:31:10.5067502" w:id="867860334">
            <w:rPr/>
          </w:rPrChange>
        </w:rPr>
        <w:pPrChange w:author="Pöllänen Arto" w:date="2017-03-20T00:31:10.5067502" w:id="1125874994">
          <w:pPr/>
        </w:pPrChange>
      </w:pPr>
    </w:p>
    <w:p w:rsidR="6B21C0AB" w:rsidDel="0439D4E9" w:rsidP="7F30DBC5" w:rsidRDefault="6B21C0AB" w14:paraId="1818C12E" w14:textId="2B85D3CB">
      <w:pPr>
        <w:spacing w:before="0" w:beforeAutospacing="off" w:after="0" w:afterAutospacing="off"/>
        <w:rPr>
          <w:del w:author="Pöllänen Arto" w:date="2017-03-20T01:45:16.4769642" w:id="1981382047"/>
          <w:rFonts w:ascii="Courier New" w:hAnsi="Courier New" w:eastAsia="Courier New" w:cs="Courier New"/>
          <w:sz w:val="16"/>
          <w:szCs w:val="16"/>
          <w:rPrChange w:author="Pöllänen Arto" w:date="2017-03-20T00:31:10.5067502" w:id="606710934">
            <w:rPr/>
          </w:rPrChange>
        </w:rPr>
        <w:pPrChange w:author="Pöllänen Arto" w:date="2017-03-20T00:31:10.5067502" w:id="1761357119">
          <w:pPr/>
        </w:pPrChange>
      </w:pPr>
      <w:del w:author="Pöllänen Arto" w:date="2017-03-20T00:32:41.5800501" w:id="1445643555">
        <w:r w:rsidDel="3D72EA30">
          <w:br/>
        </w:r>
      </w:del>
    </w:p>
    <w:p w:rsidR="6B21C0AB" w:rsidDel="0439D4E9" w:rsidP="7F30DBC5" w:rsidRDefault="6B21C0AB" w14:paraId="439603BA" w14:textId="068DB8E5">
      <w:pPr>
        <w:spacing w:before="0" w:beforeAutospacing="off" w:after="0" w:afterAutospacing="off"/>
        <w:rPr>
          <w:del w:author="Pöllänen Arto" w:date="2017-03-20T01:45:16.4769642" w:id="902525853"/>
          <w:rFonts w:ascii="Courier New" w:hAnsi="Courier New" w:eastAsia="Courier New" w:cs="Courier New"/>
          <w:noProof w:val="0"/>
          <w:sz w:val="16"/>
          <w:szCs w:val="16"/>
          <w:lang w:val="fi-FI"/>
          <w:rPrChange w:author="Pöllänen Arto" w:date="2017-03-20T00:31:10.5067502" w:id="2100314470">
            <w:rPr/>
          </w:rPrChange>
        </w:rPr>
        <w:pPrChange w:author="Pöllänen Arto" w:date="2017-03-20T00:31:10.5067502" w:id="533635261">
          <w:pPr/>
        </w:pPrChange>
      </w:pPr>
    </w:p>
    <w:p w:rsidR="6B21C0AB" w:rsidDel="0439D4E9" w:rsidP="7F30DBC5" w:rsidRDefault="6B21C0AB" w14:paraId="485755F9" w14:textId="427E546D">
      <w:pPr>
        <w:spacing w:before="0" w:beforeAutospacing="off" w:after="0" w:afterAutospacing="off"/>
        <w:rPr>
          <w:del w:author="Pöllänen Arto" w:date="2017-03-20T01:45:16.4769642" w:id="992996864"/>
          <w:rFonts w:ascii="Courier New" w:hAnsi="Courier New" w:eastAsia="Courier New" w:cs="Courier New"/>
          <w:sz w:val="16"/>
          <w:szCs w:val="16"/>
          <w:rPrChange w:author="Pöllänen Arto" w:date="2017-03-20T00:31:10.5067502" w:id="1836566798">
            <w:rPr/>
          </w:rPrChange>
        </w:rPr>
        <w:pPrChange w:author="Pöllänen Arto" w:date="2017-03-20T00:31:10.5067502" w:id="1910392901">
          <w:pPr/>
        </w:pPrChange>
      </w:pPr>
      <w:del w:author="Pöllänen Arto" w:date="2017-03-20T00:32:41.5800501" w:id="958992217">
        <w:r w:rsidDel="3D72EA30">
          <w:br/>
        </w:r>
      </w:del>
    </w:p>
    <w:p w:rsidR="6B21C0AB" w:rsidDel="0439D4E9" w:rsidP="7F30DBC5" w:rsidRDefault="6B21C0AB" w14:paraId="7B2B0695" w14:textId="48451676">
      <w:pPr>
        <w:spacing w:before="0" w:beforeAutospacing="off" w:after="0" w:afterAutospacing="off"/>
        <w:rPr>
          <w:del w:author="Pöllänen Arto" w:date="2017-03-20T01:45:16.4769642" w:id="1339724778"/>
          <w:rFonts w:ascii="Courier New" w:hAnsi="Courier New" w:eastAsia="Courier New" w:cs="Courier New"/>
          <w:noProof w:val="0"/>
          <w:sz w:val="16"/>
          <w:szCs w:val="16"/>
          <w:lang w:val="fi-FI"/>
          <w:rPrChange w:author="Pöllänen Arto" w:date="2017-03-20T00:31:10.5067502" w:id="1966856123">
            <w:rPr/>
          </w:rPrChange>
        </w:rPr>
        <w:pPrChange w:author="Pöllänen Arto" w:date="2017-03-20T00:31:10.5067502" w:id="1442644558">
          <w:pPr/>
        </w:pPrChange>
      </w:pPr>
    </w:p>
    <w:p w:rsidR="6B21C0AB" w:rsidDel="0439D4E9" w:rsidP="7F30DBC5" w:rsidRDefault="6B21C0AB" w14:paraId="4EB5CF75" w14:textId="3992794B">
      <w:pPr>
        <w:spacing w:before="0" w:beforeAutospacing="off" w:after="0" w:afterAutospacing="off"/>
        <w:rPr>
          <w:del w:author="Pöllänen Arto" w:date="2017-03-20T01:45:16.4769642" w:id="572466578"/>
          <w:rFonts w:ascii="Courier New" w:hAnsi="Courier New" w:eastAsia="Courier New" w:cs="Courier New"/>
          <w:sz w:val="16"/>
          <w:szCs w:val="16"/>
          <w:rPrChange w:author="Pöllänen Arto" w:date="2017-03-20T00:31:10.5067502" w:id="547950611">
            <w:rPr/>
          </w:rPrChange>
        </w:rPr>
        <w:pPrChange w:author="Pöllänen Arto" w:date="2017-03-20T00:31:10.5067502" w:id="186189750">
          <w:pPr/>
        </w:pPrChange>
      </w:pPr>
      <w:del w:author="Pöllänen Arto" w:date="2017-03-20T00:32:41.5800501" w:id="1651352949">
        <w:r w:rsidDel="3D72EA30">
          <w:br/>
        </w:r>
      </w:del>
    </w:p>
    <w:p w:rsidR="6B21C0AB" w:rsidDel="0D3E560D" w:rsidP="7F30DBC5" w:rsidRDefault="6B21C0AB" w14:paraId="065C627C" w14:textId="1357D58E">
      <w:pPr>
        <w:spacing w:before="0" w:beforeAutospacing="off" w:after="0" w:afterAutospacing="off"/>
        <w:rPr>
          <w:del w:author="Pöllänen Arto" w:date="2017-03-20T00:33:11.998336" w:id="1386270919"/>
          <w:rFonts w:ascii="Courier New" w:hAnsi="Courier New" w:eastAsia="Courier New" w:cs="Courier New"/>
          <w:noProof w:val="0"/>
          <w:sz w:val="16"/>
          <w:szCs w:val="16"/>
          <w:lang w:val="fi-FI"/>
          <w:rPrChange w:author="Pöllänen Arto" w:date="2017-03-20T00:31:10.5067502" w:id="412215027">
            <w:rPr/>
          </w:rPrChange>
        </w:rPr>
        <w:pPrChange w:author="Pöllänen Arto" w:date="2017-03-20T00:31:10.5067502" w:id="1076262444">
          <w:pPr/>
        </w:pPrChange>
      </w:pPr>
    </w:p>
    <w:p w:rsidR="6B21C0AB" w:rsidDel="0D3E560D" w:rsidP="7F30DBC5" w:rsidRDefault="6B21C0AB" w14:paraId="7BF1E7BE" w14:textId="1E0180F1">
      <w:pPr>
        <w:spacing w:before="0" w:beforeAutospacing="off" w:after="0" w:afterAutospacing="off"/>
        <w:rPr>
          <w:del w:author="Pöllänen Arto" w:date="2017-03-20T00:33:11.998336" w:id="743842714"/>
          <w:rFonts w:ascii="Courier New" w:hAnsi="Courier New" w:eastAsia="Courier New" w:cs="Courier New"/>
          <w:sz w:val="16"/>
          <w:szCs w:val="16"/>
          <w:rPrChange w:author="Pöllänen Arto" w:date="2017-03-20T00:31:10.5067502" w:id="2999754">
            <w:rPr/>
          </w:rPrChange>
        </w:rPr>
        <w:pPrChange w:author="Pöllänen Arto" w:date="2017-03-20T00:31:10.5067502" w:id="1776953099">
          <w:pPr/>
        </w:pPrChange>
      </w:pPr>
      <w:del w:author="Pöllänen Arto" w:date="2017-03-20T00:33:11.998336" w:id="898181811">
        <w:r w:rsidDel="0D3E560D">
          <w:br/>
        </w:r>
      </w:del>
    </w:p>
    <w:p w:rsidR="6B21C0AB" w:rsidDel="0D3E560D" w:rsidP="7F30DBC5" w:rsidRDefault="6B21C0AB" w14:paraId="69A17BD2" w14:textId="089133CE">
      <w:pPr>
        <w:spacing w:before="0" w:beforeAutospacing="off" w:after="0" w:afterAutospacing="off"/>
        <w:rPr>
          <w:del w:author="Pöllänen Arto" w:date="2017-03-20T00:33:11.998336" w:id="131664422"/>
          <w:rFonts w:ascii="Courier New" w:hAnsi="Courier New" w:eastAsia="Courier New" w:cs="Courier New"/>
          <w:noProof w:val="0"/>
          <w:sz w:val="16"/>
          <w:szCs w:val="16"/>
          <w:lang w:val="fi-FI"/>
          <w:rPrChange w:author="Pöllänen Arto" w:date="2017-03-20T00:31:10.5067502" w:id="1700242795">
            <w:rPr/>
          </w:rPrChange>
        </w:rPr>
        <w:pPrChange w:author="Pöllänen Arto" w:date="2017-03-20T00:31:10.5067502" w:id="1152294645">
          <w:pPr/>
        </w:pPrChange>
      </w:pPr>
    </w:p>
    <w:p w:rsidR="6B21C0AB" w:rsidDel="0D3E560D" w:rsidP="7F30DBC5" w:rsidRDefault="6B21C0AB" w14:paraId="16E7475C" w14:textId="61FE4904">
      <w:pPr>
        <w:spacing w:before="0" w:beforeAutospacing="off" w:after="0" w:afterAutospacing="off"/>
        <w:rPr>
          <w:del w:author="Pöllänen Arto" w:date="2017-03-20T00:33:11.998336" w:id="907923732"/>
          <w:rFonts w:ascii="Courier New" w:hAnsi="Courier New" w:eastAsia="Courier New" w:cs="Courier New"/>
          <w:noProof w:val="0"/>
          <w:sz w:val="16"/>
          <w:szCs w:val="16"/>
          <w:lang w:val="fi-FI"/>
          <w:rPrChange w:author="Pöllänen Arto" w:date="2017-03-20T00:31:10.5067502" w:id="571868538">
            <w:rPr/>
          </w:rPrChange>
        </w:rPr>
        <w:pPrChange w:author="Pöllänen Arto" w:date="2017-03-20T00:31:10.5067502" w:id="1704738868">
          <w:pPr/>
        </w:pPrChange>
      </w:pPr>
    </w:p>
    <w:p w:rsidR="6B21C0AB" w:rsidDel="0D3E560D" w:rsidP="7F30DBC5" w:rsidRDefault="6B21C0AB" w14:paraId="7DA5C144" w14:textId="764EABA7">
      <w:pPr>
        <w:spacing w:before="0" w:beforeAutospacing="off" w:after="0" w:afterAutospacing="off"/>
        <w:rPr>
          <w:del w:author="Pöllänen Arto" w:date="2017-03-20T00:33:11.998336" w:id="90982529"/>
          <w:rFonts w:ascii="Courier New" w:hAnsi="Courier New" w:eastAsia="Courier New" w:cs="Courier New"/>
          <w:noProof w:val="0"/>
          <w:sz w:val="16"/>
          <w:szCs w:val="16"/>
          <w:lang w:val="fi-FI"/>
          <w:rPrChange w:author="Pöllänen Arto" w:date="2017-03-20T00:31:10.5067502" w:id="412141372">
            <w:rPr/>
          </w:rPrChange>
        </w:rPr>
        <w:pPrChange w:author="Pöllänen Arto" w:date="2017-03-20T00:31:10.5067502" w:id="636910440">
          <w:pPr/>
        </w:pPrChange>
      </w:pPr>
    </w:p>
    <w:p w:rsidR="6B21C0AB" w:rsidDel="0D3E560D" w:rsidP="7F30DBC5" w:rsidRDefault="6B21C0AB" w14:paraId="747E664E" w14:textId="2ED297DE">
      <w:pPr>
        <w:spacing w:before="0" w:beforeAutospacing="off" w:after="0" w:afterAutospacing="off"/>
        <w:rPr>
          <w:del w:author="Pöllänen Arto" w:date="2017-03-20T00:33:11.998336" w:id="1664545783"/>
          <w:rFonts w:ascii="Courier New" w:hAnsi="Courier New" w:eastAsia="Courier New" w:cs="Courier New"/>
          <w:noProof w:val="0"/>
          <w:sz w:val="16"/>
          <w:szCs w:val="16"/>
          <w:lang w:val="fi-FI"/>
          <w:rPrChange w:author="Pöllänen Arto" w:date="2017-03-20T00:31:10.5067502" w:id="1701902052">
            <w:rPr/>
          </w:rPrChange>
        </w:rPr>
        <w:pPrChange w:author="Pöllänen Arto" w:date="2017-03-20T00:31:10.5067502" w:id="1585494109">
          <w:pPr/>
        </w:pPrChange>
      </w:pPr>
    </w:p>
    <w:p w:rsidR="6B21C0AB" w:rsidDel="0D3E560D" w:rsidP="7F30DBC5" w:rsidRDefault="6B21C0AB" w14:paraId="70495D5B" w14:textId="20D33C87" w14:noSpellErr="1">
      <w:pPr>
        <w:spacing w:before="0" w:beforeAutospacing="off" w:after="0" w:afterAutospacing="off"/>
        <w:rPr>
          <w:del w:author="Pöllänen Arto" w:date="2017-03-20T00:33:11.998336" w:id="649261791"/>
          <w:rFonts w:ascii="Courier New" w:hAnsi="Courier New" w:eastAsia="Courier New" w:cs="Courier New"/>
          <w:noProof w:val="0"/>
          <w:sz w:val="16"/>
          <w:szCs w:val="16"/>
          <w:lang w:val="fi-FI"/>
          <w:rPrChange w:author="Pöllänen Arto" w:date="2017-03-20T00:31:10.5067502" w:id="804483396">
            <w:rPr/>
          </w:rPrChange>
        </w:rPr>
        <w:pPrChange w:author="Pöllänen Arto" w:date="2017-03-20T00:31:10.5067502" w:id="1910007279">
          <w:pPr/>
        </w:pPrChange>
      </w:pPr>
    </w:p>
    <w:p w:rsidR="6B21C0AB" w:rsidDel="0D3E560D" w:rsidP="7F30DBC5" w:rsidRDefault="6B21C0AB" w14:paraId="4BE9079A" w14:textId="2D2D8462" w14:noSpellErr="1">
      <w:pPr>
        <w:spacing w:before="0" w:beforeAutospacing="off" w:after="0" w:afterAutospacing="off"/>
        <w:rPr>
          <w:del w:author="Pöllänen Arto" w:date="2017-03-20T00:33:11.998336" w:id="1515675071"/>
          <w:rFonts w:ascii="Courier New" w:hAnsi="Courier New" w:eastAsia="Courier New" w:cs="Courier New"/>
          <w:noProof w:val="0"/>
          <w:sz w:val="16"/>
          <w:szCs w:val="16"/>
          <w:lang w:val="fi-FI"/>
          <w:rPrChange w:author="Pöllänen Arto" w:date="2017-03-20T00:31:10.5067502" w:id="136364680">
            <w:rPr/>
          </w:rPrChange>
        </w:rPr>
        <w:pPrChange w:author="Pöllänen Arto" w:date="2017-03-20T00:31:10.5067502" w:id="1229770864">
          <w:pPr/>
        </w:pPrChange>
      </w:pPr>
    </w:p>
    <w:p w:rsidR="6B21C0AB" w:rsidDel="0D3E560D" w:rsidP="7F30DBC5" w:rsidRDefault="6B21C0AB" w14:paraId="5F555B0A" w14:textId="0DC83D90">
      <w:pPr>
        <w:spacing w:before="0" w:beforeAutospacing="off" w:after="0" w:afterAutospacing="off"/>
        <w:rPr>
          <w:del w:author="Pöllänen Arto" w:date="2017-03-20T00:33:11.998336" w:id="780716890"/>
          <w:rFonts w:ascii="Courier New" w:hAnsi="Courier New" w:eastAsia="Courier New" w:cs="Courier New"/>
          <w:sz w:val="16"/>
          <w:szCs w:val="16"/>
          <w:rPrChange w:author="Pöllänen Arto" w:date="2017-03-20T00:31:10.5067502" w:id="815254302">
            <w:rPr/>
          </w:rPrChange>
        </w:rPr>
        <w:pPrChange w:author="Pöllänen Arto" w:date="2017-03-20T00:31:10.5067502" w:id="1301376053">
          <w:pPr/>
        </w:pPrChange>
      </w:pPr>
      <w:del w:author="Pöllänen Arto" w:date="2017-03-20T00:33:11.998336" w:id="2211254">
        <w:r w:rsidDel="0D3E560D">
          <w:br/>
        </w:r>
      </w:del>
    </w:p>
    <w:p w:rsidR="6B21C0AB" w:rsidDel="0D3E560D" w:rsidP="7F30DBC5" w:rsidRDefault="6B21C0AB" w14:paraId="47E1DCCC" w14:textId="497CF0E2">
      <w:pPr>
        <w:spacing w:before="0" w:beforeAutospacing="off" w:after="0" w:afterAutospacing="off"/>
        <w:rPr>
          <w:del w:author="Pöllänen Arto" w:date="2017-03-20T00:33:11.998336" w:id="1338233274"/>
          <w:rFonts w:ascii="Courier New" w:hAnsi="Courier New" w:eastAsia="Courier New" w:cs="Courier New"/>
          <w:noProof w:val="0"/>
          <w:sz w:val="16"/>
          <w:szCs w:val="16"/>
          <w:lang w:val="fi-FI"/>
          <w:rPrChange w:author="Pöllänen Arto" w:date="2017-03-20T00:31:10.5067502" w:id="1130865704">
            <w:rPr/>
          </w:rPrChange>
        </w:rPr>
        <w:pPrChange w:author="Pöllänen Arto" w:date="2017-03-20T00:31:10.5067502" w:id="2016120197">
          <w:pPr/>
        </w:pPrChange>
      </w:pPr>
    </w:p>
    <w:p w:rsidR="6B21C0AB" w:rsidDel="0D3E560D" w:rsidP="7F30DBC5" w:rsidRDefault="6B21C0AB" w14:paraId="6DB4BEAF" w14:textId="12DD51B2">
      <w:pPr>
        <w:spacing w:before="0" w:beforeAutospacing="off" w:after="0" w:afterAutospacing="off"/>
        <w:rPr>
          <w:del w:author="Pöllänen Arto" w:date="2017-03-20T00:33:11.998336" w:id="1606522048"/>
          <w:rFonts w:ascii="Courier New" w:hAnsi="Courier New" w:eastAsia="Courier New" w:cs="Courier New"/>
          <w:sz w:val="16"/>
          <w:szCs w:val="16"/>
          <w:rPrChange w:author="Pöllänen Arto" w:date="2017-03-20T00:31:10.5067502" w:id="1638182475">
            <w:rPr/>
          </w:rPrChange>
        </w:rPr>
        <w:pPrChange w:author="Pöllänen Arto" w:date="2017-03-20T00:31:10.5067502" w:id="1587797313">
          <w:pPr/>
        </w:pPrChange>
      </w:pPr>
      <w:del w:author="Pöllänen Arto" w:date="2017-03-20T00:33:11.998336" w:id="1532719270">
        <w:r w:rsidDel="0D3E560D">
          <w:br/>
        </w:r>
      </w:del>
    </w:p>
    <w:p w:rsidR="6B21C0AB" w:rsidDel="0439D4E9" w:rsidP="0593125A" w:rsidRDefault="6B21C0AB" w14:paraId="6F2056D6" w14:textId="530CC94E">
      <w:pPr>
        <w:spacing w:before="0" w:beforeAutospacing="off" w:after="0" w:afterAutospacing="off"/>
        <w:rPr>
          <w:del w:author="Pöllänen Arto" w:date="2017-03-20T01:45:16.4769642" w:id="1517915245"/>
          <w:rFonts w:ascii="Courier New" w:hAnsi="Courier New" w:eastAsia="Courier New" w:cs="Courier New"/>
          <w:noProof w:val="0"/>
          <w:sz w:val="16"/>
          <w:szCs w:val="16"/>
          <w:lang w:val="fi-FI"/>
          <w:rPrChange w:author="Pöllänen Arto" w:date="2017-03-20T00:40:03.8905162" w:id="1811779780">
            <w:rPr/>
          </w:rPrChange>
        </w:rPr>
        <w:pPrChange w:author="Pöllänen Arto" w:date="2017-03-20T00:40:03.8905162" w:id="2044332530">
          <w:pPr/>
        </w:pPrChange>
      </w:pPr>
    </w:p>
    <w:p w:rsidR="0AB50A9A" w:rsidDel="0439D4E9" w:rsidP="0AB50A9A" w:rsidRDefault="0AB50A9A" w14:paraId="7CD23545" w14:textId="14B24E56">
      <w:pPr>
        <w:pStyle w:val="Normaali"/>
        <w:spacing w:before="0" w:beforeAutospacing="off" w:after="0" w:afterAutospacing="off"/>
        <w:rPr>
          <w:del w:author="Pöllänen Arto" w:date="2017-03-20T01:45:16.4769642" w:id="878370046"/>
          <w:rFonts w:ascii="Courier New" w:hAnsi="Courier New" w:eastAsia="Courier New" w:cs="Courier New"/>
          <w:noProof w:val="0"/>
          <w:sz w:val="16"/>
          <w:szCs w:val="16"/>
          <w:lang w:val="fi-FI"/>
          <w:rPrChange w:author="Pöllänen Arto" w:date="2017-03-20T00:39:32.9939023" w:id="1132551983">
            <w:rPr/>
          </w:rPrChange>
        </w:rPr>
        <w:pPrChange w:author="Pöllänen Arto" w:date="2017-03-20T00:39:32.9939023" w:id="1470234145">
          <w:pPr/>
        </w:pPrChange>
      </w:pPr>
    </w:p>
    <w:p w:rsidR="6B21C0AB" w:rsidDel="0439D4E9" w:rsidP="7F30DBC5" w:rsidRDefault="6B21C0AB" w14:paraId="6F9AE740" w14:textId="085AAB5E">
      <w:pPr>
        <w:spacing w:before="0" w:beforeAutospacing="off" w:after="0" w:afterAutospacing="off"/>
        <w:rPr>
          <w:del w:author="Pöllänen Arto" w:date="2017-03-20T01:45:16.4769642" w:id="2021220258"/>
          <w:rFonts w:ascii="Courier New" w:hAnsi="Courier New" w:eastAsia="Courier New" w:cs="Courier New"/>
          <w:noProof w:val="0"/>
          <w:sz w:val="16"/>
          <w:szCs w:val="16"/>
          <w:lang w:val="fi-FI"/>
          <w:rPrChange w:author="Pöllänen Arto" w:date="2017-03-20T00:31:10.5067502" w:id="460198485">
            <w:rPr/>
          </w:rPrChange>
        </w:rPr>
        <w:pPrChange w:author="Pöllänen Arto" w:date="2017-03-20T00:31:10.5067502" w:id="1845863942">
          <w:pPr/>
        </w:pPrChange>
      </w:pPr>
    </w:p>
    <w:p w:rsidR="6B21C0AB" w:rsidDel="0439D4E9" w:rsidP="7F30DBC5" w:rsidRDefault="6B21C0AB" w14:paraId="37A0BE9F" w14:textId="4E73E0F2">
      <w:pPr>
        <w:spacing w:before="0" w:beforeAutospacing="off" w:after="0" w:afterAutospacing="off"/>
        <w:rPr>
          <w:del w:author="Pöllänen Arto" w:date="2017-03-20T01:45:16.4769642" w:id="526684558"/>
          <w:rFonts w:ascii="Courier New" w:hAnsi="Courier New" w:eastAsia="Courier New" w:cs="Courier New"/>
          <w:noProof w:val="0"/>
          <w:sz w:val="16"/>
          <w:szCs w:val="16"/>
          <w:lang w:val="fi-FI"/>
          <w:rPrChange w:author="Pöllänen Arto" w:date="2017-03-20T00:31:10.5067502" w:id="2081901485">
            <w:rPr/>
          </w:rPrChange>
        </w:rPr>
        <w:pPrChange w:author="Pöllänen Arto" w:date="2017-03-20T00:31:10.5067502" w:id="1661637179">
          <w:pPr/>
        </w:pPrChange>
      </w:pPr>
    </w:p>
    <w:p w:rsidR="6B21C0AB" w:rsidDel="0439D4E9" w:rsidP="7F30DBC5" w:rsidRDefault="6B21C0AB" w14:paraId="4F4AC7FC" w14:textId="1AF5E2A6">
      <w:pPr>
        <w:spacing w:before="0" w:beforeAutospacing="off" w:after="0" w:afterAutospacing="off"/>
        <w:rPr>
          <w:del w:author="Pöllänen Arto" w:date="2017-03-20T01:45:16.4769642" w:id="396045478"/>
          <w:rFonts w:ascii="Courier New" w:hAnsi="Courier New" w:eastAsia="Courier New" w:cs="Courier New"/>
          <w:noProof w:val="0"/>
          <w:sz w:val="16"/>
          <w:szCs w:val="16"/>
          <w:lang w:val="fi-FI"/>
          <w:rPrChange w:author="Pöllänen Arto" w:date="2017-03-20T00:31:10.5067502" w:id="482877002">
            <w:rPr/>
          </w:rPrChange>
        </w:rPr>
        <w:pPrChange w:author="Pöllänen Arto" w:date="2017-03-20T00:31:10.5067502" w:id="982875936">
          <w:pPr/>
        </w:pPrChange>
      </w:pPr>
    </w:p>
    <w:p w:rsidR="6B21C0AB" w:rsidDel="0439D4E9" w:rsidP="7F30DBC5" w:rsidRDefault="6B21C0AB" w14:paraId="4524F0DE" w14:textId="7F80326D">
      <w:pPr>
        <w:spacing w:before="0" w:beforeAutospacing="off" w:after="0" w:afterAutospacing="off"/>
        <w:rPr>
          <w:del w:author="Pöllänen Arto" w:date="2017-03-20T01:45:16.4769642" w:id="1897478420"/>
          <w:rFonts w:ascii="Courier New" w:hAnsi="Courier New" w:eastAsia="Courier New" w:cs="Courier New"/>
          <w:noProof w:val="0"/>
          <w:sz w:val="16"/>
          <w:szCs w:val="16"/>
          <w:lang w:val="fi-FI"/>
          <w:rPrChange w:author="Pöllänen Arto" w:date="2017-03-20T00:31:10.5067502" w:id="829044777">
            <w:rPr/>
          </w:rPrChange>
        </w:rPr>
        <w:pPrChange w:author="Pöllänen Arto" w:date="2017-03-20T00:31:10.5067502" w:id="288037803">
          <w:pPr/>
        </w:pPrChange>
      </w:pPr>
    </w:p>
    <w:p w:rsidR="6B21C0AB" w:rsidDel="0439D4E9" w:rsidP="7F30DBC5" w:rsidRDefault="6B21C0AB" w14:paraId="4DF1F6ED" w14:textId="21FD0978">
      <w:pPr>
        <w:spacing w:before="0" w:beforeAutospacing="off" w:after="0" w:afterAutospacing="off"/>
        <w:rPr>
          <w:del w:author="Pöllänen Arto" w:date="2017-03-20T01:45:16.4769642" w:id="1672271173"/>
          <w:rFonts w:ascii="Courier New" w:hAnsi="Courier New" w:eastAsia="Courier New" w:cs="Courier New"/>
          <w:noProof w:val="0"/>
          <w:sz w:val="16"/>
          <w:szCs w:val="16"/>
          <w:lang w:val="fi-FI"/>
          <w:rPrChange w:author="Pöllänen Arto" w:date="2017-03-20T00:31:10.5067502" w:id="1987256190">
            <w:rPr/>
          </w:rPrChange>
        </w:rPr>
        <w:pPrChange w:author="Pöllänen Arto" w:date="2017-03-20T00:31:10.5067502" w:id="1589967991">
          <w:pPr/>
        </w:pPrChange>
      </w:pPr>
    </w:p>
    <w:p w:rsidR="6B21C0AB" w:rsidDel="0439D4E9" w:rsidP="7F30DBC5" w:rsidRDefault="6B21C0AB" w14:paraId="13AC7332" w14:textId="46945F1A">
      <w:pPr>
        <w:spacing w:before="0" w:beforeAutospacing="off" w:after="0" w:afterAutospacing="off"/>
        <w:rPr>
          <w:del w:author="Pöllänen Arto" w:date="2017-03-20T01:45:16.4769642" w:id="207966252"/>
          <w:rFonts w:ascii="Courier New" w:hAnsi="Courier New" w:eastAsia="Courier New" w:cs="Courier New"/>
          <w:noProof w:val="0"/>
          <w:sz w:val="16"/>
          <w:szCs w:val="16"/>
          <w:lang w:val="fi-FI"/>
          <w:rPrChange w:author="Pöllänen Arto" w:date="2017-03-20T00:31:10.5067502" w:id="61862571">
            <w:rPr/>
          </w:rPrChange>
        </w:rPr>
        <w:pPrChange w:author="Pöllänen Arto" w:date="2017-03-20T00:31:10.5067502" w:id="698311959">
          <w:pPr/>
        </w:pPrChange>
      </w:pPr>
    </w:p>
    <w:p w:rsidR="6B21C0AB" w:rsidDel="0439D4E9" w:rsidP="7F30DBC5" w:rsidRDefault="6B21C0AB" w14:paraId="00522993" w14:textId="24934BC2">
      <w:pPr>
        <w:spacing w:before="0" w:beforeAutospacing="off" w:after="0" w:afterAutospacing="off"/>
        <w:rPr>
          <w:del w:author="Pöllänen Arto" w:date="2017-03-20T01:45:16.4769642" w:id="112797125"/>
          <w:rFonts w:ascii="Courier New" w:hAnsi="Courier New" w:eastAsia="Courier New" w:cs="Courier New"/>
          <w:noProof w:val="0"/>
          <w:sz w:val="16"/>
          <w:szCs w:val="16"/>
          <w:lang w:val="fi-FI"/>
          <w:rPrChange w:author="Pöllänen Arto" w:date="2017-03-20T00:31:10.5067502" w:id="1041076132">
            <w:rPr/>
          </w:rPrChange>
        </w:rPr>
        <w:pPrChange w:author="Pöllänen Arto" w:date="2017-03-20T00:31:10.5067502" w:id="232656328">
          <w:pPr/>
        </w:pPrChange>
      </w:pPr>
    </w:p>
    <w:p w:rsidR="6B21C0AB" w:rsidDel="0439D4E9" w:rsidP="7F30DBC5" w:rsidRDefault="6B21C0AB" w14:paraId="188C9BB7" w14:textId="48900167">
      <w:pPr>
        <w:spacing w:before="0" w:beforeAutospacing="off" w:after="0" w:afterAutospacing="off"/>
        <w:rPr>
          <w:del w:author="Pöllänen Arto" w:date="2017-03-20T01:45:16.4769642" w:id="1662481260"/>
          <w:rFonts w:ascii="Courier New" w:hAnsi="Courier New" w:eastAsia="Courier New" w:cs="Courier New"/>
          <w:noProof w:val="0"/>
          <w:sz w:val="16"/>
          <w:szCs w:val="16"/>
          <w:lang w:val="fi-FI"/>
          <w:rPrChange w:author="Pöllänen Arto" w:date="2017-03-20T00:31:10.5067502" w:id="1394284790">
            <w:rPr/>
          </w:rPrChange>
        </w:rPr>
        <w:pPrChange w:author="Pöllänen Arto" w:date="2017-03-20T00:31:10.5067502" w:id="1469716554">
          <w:pPr/>
        </w:pPrChange>
      </w:pPr>
    </w:p>
    <w:p w:rsidR="6B21C0AB" w:rsidDel="0439D4E9" w:rsidP="7F30DBC5" w:rsidRDefault="6B21C0AB" w14:paraId="47FF9199" w14:textId="28339736" w14:noSpellErr="1">
      <w:pPr>
        <w:spacing w:before="0" w:beforeAutospacing="off" w:after="0" w:afterAutospacing="off"/>
        <w:rPr>
          <w:del w:author="Pöllänen Arto" w:date="2017-03-20T01:45:16.4769642" w:id="1091541734"/>
          <w:rFonts w:ascii="Courier New" w:hAnsi="Courier New" w:eastAsia="Courier New" w:cs="Courier New"/>
          <w:noProof w:val="0"/>
          <w:sz w:val="16"/>
          <w:szCs w:val="16"/>
          <w:lang w:val="fi-FI"/>
          <w:rPrChange w:author="Pöllänen Arto" w:date="2017-03-20T00:31:10.5067502" w:id="181168755">
            <w:rPr/>
          </w:rPrChange>
        </w:rPr>
        <w:pPrChange w:author="Pöllänen Arto" w:date="2017-03-20T00:31:10.5067502" w:id="1548767594">
          <w:pPr/>
        </w:pPrChange>
      </w:pPr>
    </w:p>
    <w:p w:rsidR="6B21C0AB" w:rsidDel="0439D4E9" w:rsidP="7F30DBC5" w:rsidRDefault="6B21C0AB" w14:paraId="5E03B8DF" w14:textId="78BBA259" w14:noSpellErr="1">
      <w:pPr>
        <w:spacing w:before="0" w:beforeAutospacing="off" w:after="0" w:afterAutospacing="off"/>
        <w:rPr>
          <w:del w:author="Pöllänen Arto" w:date="2017-03-20T01:45:16.4769642" w:id="1048219363"/>
          <w:rFonts w:ascii="Courier New" w:hAnsi="Courier New" w:eastAsia="Courier New" w:cs="Courier New"/>
          <w:noProof w:val="0"/>
          <w:sz w:val="16"/>
          <w:szCs w:val="16"/>
          <w:lang w:val="fi-FI"/>
          <w:rPrChange w:author="Pöllänen Arto" w:date="2017-03-20T00:31:10.5067502" w:id="888360121">
            <w:rPr/>
          </w:rPrChange>
        </w:rPr>
        <w:pPrChange w:author="Pöllänen Arto" w:date="2017-03-20T00:31:10.5067502" w:id="1330532978">
          <w:pPr/>
        </w:pPrChange>
      </w:pPr>
    </w:p>
    <w:p w:rsidR="6B21C0AB" w:rsidDel="0439D4E9" w:rsidP="7F30DBC5" w:rsidRDefault="6B21C0AB" w14:paraId="1AF76ED7" w14:textId="635846D6">
      <w:pPr>
        <w:spacing w:before="0" w:beforeAutospacing="off" w:after="0" w:afterAutospacing="off"/>
        <w:rPr>
          <w:del w:author="Pöllänen Arto" w:date="2017-03-20T01:45:16.4769642" w:id="1799737672"/>
          <w:rFonts w:ascii="Courier New" w:hAnsi="Courier New" w:eastAsia="Courier New" w:cs="Courier New"/>
          <w:noProof w:val="0"/>
          <w:sz w:val="16"/>
          <w:szCs w:val="16"/>
          <w:lang w:val="fi-FI"/>
          <w:rPrChange w:author="Pöllänen Arto" w:date="2017-03-20T00:31:10.5067502" w:id="839014876">
            <w:rPr/>
          </w:rPrChange>
        </w:rPr>
        <w:pPrChange w:author="Pöllänen Arto" w:date="2017-03-20T00:31:10.5067502" w:id="865100523">
          <w:pPr/>
        </w:pPrChange>
      </w:pPr>
    </w:p>
    <w:p w:rsidR="6B21C0AB" w:rsidDel="0D3E560D" w:rsidP="7F30DBC5" w:rsidRDefault="6B21C0AB" w14:paraId="30FFE053" w14:textId="388F0399">
      <w:pPr>
        <w:spacing w:before="0" w:beforeAutospacing="off" w:after="0" w:afterAutospacing="off"/>
        <w:rPr>
          <w:del w:author="Pöllänen Arto" w:date="2017-03-20T00:33:11.998336" w:id="890418161"/>
          <w:rFonts w:ascii="Courier New" w:hAnsi="Courier New" w:eastAsia="Courier New" w:cs="Courier New"/>
          <w:sz w:val="16"/>
          <w:szCs w:val="16"/>
          <w:rPrChange w:author="Pöllänen Arto" w:date="2017-03-20T00:31:10.5067502" w:id="1288749970">
            <w:rPr/>
          </w:rPrChange>
        </w:rPr>
        <w:pPrChange w:author="Pöllänen Arto" w:date="2017-03-20T00:31:10.5067502" w:id="183231521">
          <w:pPr/>
        </w:pPrChange>
      </w:pPr>
      <w:del w:author="Pöllänen Arto" w:date="2017-03-20T00:33:11.998336" w:id="604590143">
        <w:r w:rsidDel="0D3E560D">
          <w:br/>
        </w:r>
      </w:del>
    </w:p>
    <w:p w:rsidR="6B21C0AB" w:rsidDel="0439D4E9" w:rsidP="7F30DBC5" w:rsidRDefault="6B21C0AB" w14:paraId="183E348E" w14:textId="26BCCDCB">
      <w:pPr>
        <w:spacing w:before="0" w:beforeAutospacing="off" w:after="0" w:afterAutospacing="off"/>
        <w:rPr>
          <w:del w:author="Pöllänen Arto" w:date="2017-03-20T01:45:16.4769642" w:id="755672625"/>
          <w:rFonts w:ascii="Courier New" w:hAnsi="Courier New" w:eastAsia="Courier New" w:cs="Courier New"/>
          <w:sz w:val="16"/>
          <w:szCs w:val="16"/>
          <w:rPrChange w:author="Pöllänen Arto" w:date="2017-03-20T00:31:10.5067502" w:id="1681847465">
            <w:rPr/>
          </w:rPrChange>
        </w:rPr>
        <w:pPrChange w:author="Pöllänen Arto" w:date="2017-03-20T00:31:10.5067502" w:id="1166543872">
          <w:pPr/>
        </w:pPrChange>
      </w:pPr>
      <w:del w:author="Pöllänen Arto" w:date="2017-03-20T00:33:11.998336" w:id="641831886">
        <w:r w:rsidDel="0D3E560D">
          <w:br/>
        </w:r>
      </w:del>
    </w:p>
    <w:p w:rsidR="6B21C0AB" w:rsidDel="0439D4E9" w:rsidP="7F30DBC5" w:rsidRDefault="6B21C0AB" w14:paraId="526A7B48" w14:textId="65E8E468">
      <w:pPr>
        <w:spacing w:before="0" w:beforeAutospacing="off" w:after="0" w:afterAutospacing="off"/>
        <w:rPr>
          <w:del w:author="Pöllänen Arto" w:date="2017-03-20T01:45:16.4769642" w:id="1735761493"/>
          <w:rFonts w:ascii="Courier New" w:hAnsi="Courier New" w:eastAsia="Courier New" w:cs="Courier New"/>
          <w:noProof w:val="0"/>
          <w:sz w:val="16"/>
          <w:szCs w:val="16"/>
          <w:lang w:val="fi-FI"/>
          <w:rPrChange w:author="Pöllänen Arto" w:date="2017-03-20T00:31:10.5067502" w:id="799084137">
            <w:rPr/>
          </w:rPrChange>
        </w:rPr>
        <w:pPrChange w:author="Pöllänen Arto" w:date="2017-03-20T00:31:10.5067502" w:id="1162412209">
          <w:pPr/>
        </w:pPrChange>
      </w:pPr>
    </w:p>
    <w:p w:rsidR="6B21C0AB" w:rsidDel="0439D4E9" w:rsidP="7F30DBC5" w:rsidRDefault="6B21C0AB" w14:paraId="2EBC5E67" w14:textId="0B6BC053">
      <w:pPr>
        <w:spacing w:before="0" w:beforeAutospacing="off" w:after="0" w:afterAutospacing="off"/>
        <w:rPr>
          <w:del w:author="Pöllänen Arto" w:date="2017-03-20T01:45:16.4769642" w:id="968650578"/>
          <w:rFonts w:ascii="Courier New" w:hAnsi="Courier New" w:eastAsia="Courier New" w:cs="Courier New"/>
          <w:sz w:val="16"/>
          <w:szCs w:val="16"/>
          <w:rPrChange w:author="Pöllänen Arto" w:date="2017-03-20T00:31:10.5067502" w:id="429690218">
            <w:rPr/>
          </w:rPrChange>
        </w:rPr>
        <w:pPrChange w:author="Pöllänen Arto" w:date="2017-03-20T00:31:10.5067502" w:id="225528651">
          <w:pPr/>
        </w:pPrChange>
      </w:pPr>
      <w:del w:author="Pöllänen Arto" w:date="2017-03-20T00:33:11.998336" w:id="481229824">
        <w:r w:rsidDel="0D3E560D">
          <w:br/>
        </w:r>
      </w:del>
    </w:p>
    <w:p w:rsidR="6B21C0AB" w:rsidDel="0439D4E9" w:rsidP="7F30DBC5" w:rsidRDefault="6B21C0AB" w14:paraId="17B6E239" w14:textId="2B0FC682">
      <w:pPr>
        <w:spacing w:before="0" w:beforeAutospacing="off" w:after="0" w:afterAutospacing="off"/>
        <w:rPr>
          <w:del w:author="Pöllänen Arto" w:date="2017-03-20T01:45:16.4769642" w:id="273330904"/>
          <w:rFonts w:ascii="Courier New" w:hAnsi="Courier New" w:eastAsia="Courier New" w:cs="Courier New"/>
          <w:noProof w:val="0"/>
          <w:sz w:val="16"/>
          <w:szCs w:val="16"/>
          <w:lang w:val="fi-FI"/>
          <w:rPrChange w:author="Pöllänen Arto" w:date="2017-03-20T00:31:10.5067502" w:id="2037876959">
            <w:rPr/>
          </w:rPrChange>
        </w:rPr>
        <w:pPrChange w:author="Pöllänen Arto" w:date="2017-03-20T00:31:10.5067502" w:id="252861841">
          <w:pPr/>
        </w:pPrChange>
      </w:pPr>
    </w:p>
    <w:p w:rsidR="6B21C0AB" w:rsidDel="0439D4E9" w:rsidP="7F30DBC5" w:rsidRDefault="6B21C0AB" w14:paraId="685118BA" w14:textId="5025DFF8">
      <w:pPr>
        <w:spacing w:before="0" w:beforeAutospacing="off" w:after="0" w:afterAutospacing="off"/>
        <w:rPr>
          <w:del w:author="Pöllänen Arto" w:date="2017-03-20T01:45:16.4769642" w:id="948082278"/>
          <w:rFonts w:ascii="Courier New" w:hAnsi="Courier New" w:eastAsia="Courier New" w:cs="Courier New"/>
          <w:sz w:val="16"/>
          <w:szCs w:val="16"/>
          <w:rPrChange w:author="Pöllänen Arto" w:date="2017-03-20T00:31:10.5067502" w:id="1408423261">
            <w:rPr/>
          </w:rPrChange>
        </w:rPr>
        <w:pPrChange w:author="Pöllänen Arto" w:date="2017-03-20T00:31:10.5067502" w:id="1816257043">
          <w:pPr/>
        </w:pPrChange>
      </w:pPr>
      <w:del w:author="Pöllänen Arto" w:date="2017-03-20T00:33:11.998336" w:id="1422241343">
        <w:r w:rsidDel="0D3E560D">
          <w:br/>
        </w:r>
      </w:del>
    </w:p>
    <w:p w:rsidR="6B21C0AB" w:rsidDel="0439D4E9" w:rsidP="7F30DBC5" w:rsidRDefault="6B21C0AB" w14:paraId="68C7A76D" w14:textId="0CE2E9E3">
      <w:pPr>
        <w:spacing w:before="0" w:beforeAutospacing="off" w:after="0" w:afterAutospacing="off"/>
        <w:rPr>
          <w:del w:author="Pöllänen Arto" w:date="2017-03-20T01:45:16.4769642" w:id="573253091"/>
          <w:rFonts w:ascii="Courier New" w:hAnsi="Courier New" w:eastAsia="Courier New" w:cs="Courier New"/>
          <w:noProof w:val="0"/>
          <w:sz w:val="16"/>
          <w:szCs w:val="16"/>
          <w:lang w:val="fi-FI"/>
          <w:rPrChange w:author="Pöllänen Arto" w:date="2017-03-20T00:31:10.5067502" w:id="1943761299">
            <w:rPr/>
          </w:rPrChange>
        </w:rPr>
        <w:pPrChange w:author="Pöllänen Arto" w:date="2017-03-20T00:31:10.5067502" w:id="1255873674">
          <w:pPr/>
        </w:pPrChange>
      </w:pPr>
    </w:p>
    <w:p w:rsidR="6B21C0AB" w:rsidDel="497DF67E" w:rsidP="7F30DBC5" w:rsidRDefault="6B21C0AB" w14:paraId="4942A54E" w14:textId="6F2F25E9">
      <w:pPr>
        <w:spacing w:before="0" w:beforeAutospacing="off" w:after="0" w:afterAutospacing="off"/>
        <w:rPr>
          <w:del w:author="Pöllänen Arto" w:date="2017-03-20T00:33:42.1444033" w:id="757075297"/>
          <w:rFonts w:ascii="Courier New" w:hAnsi="Courier New" w:eastAsia="Courier New" w:cs="Courier New"/>
          <w:sz w:val="16"/>
          <w:szCs w:val="16"/>
          <w:rPrChange w:author="Pöllänen Arto" w:date="2017-03-20T00:31:10.5067502" w:id="252731139">
            <w:rPr/>
          </w:rPrChange>
        </w:rPr>
        <w:pPrChange w:author="Pöllänen Arto" w:date="2017-03-20T00:31:10.5067502" w:id="1858642833">
          <w:pPr/>
        </w:pPrChange>
      </w:pPr>
      <w:del w:author="Pöllänen Arto" w:date="2017-03-20T00:33:42.1444033" w:id="456737661">
        <w:r w:rsidDel="497DF67E">
          <w:br/>
        </w:r>
      </w:del>
    </w:p>
    <w:p w:rsidR="6B21C0AB" w:rsidDel="0439D4E9" w:rsidP="7F30DBC5" w:rsidRDefault="6B21C0AB" w14:paraId="37C359DD" w14:textId="7F6D8087">
      <w:pPr>
        <w:spacing w:before="0" w:beforeAutospacing="off" w:after="0" w:afterAutospacing="off"/>
        <w:rPr>
          <w:del w:author="Pöllänen Arto" w:date="2017-03-20T01:45:16.4769642" w:id="1742704041"/>
          <w:rFonts w:ascii="Courier New" w:hAnsi="Courier New" w:eastAsia="Courier New" w:cs="Courier New"/>
          <w:sz w:val="16"/>
          <w:szCs w:val="16"/>
          <w:rPrChange w:author="Pöllänen Arto" w:date="2017-03-20T00:31:10.5067502" w:id="965793054">
            <w:rPr/>
          </w:rPrChange>
        </w:rPr>
        <w:pPrChange w:author="Pöllänen Arto" w:date="2017-03-20T00:31:10.5067502" w:id="1297422940">
          <w:pPr/>
        </w:pPrChange>
      </w:pPr>
      <w:del w:author="Pöllänen Arto" w:date="2017-03-20T00:33:42.1444033" w:id="1287905208">
        <w:r w:rsidDel="497DF67E">
          <w:br/>
        </w:r>
      </w:del>
    </w:p>
    <w:p w:rsidR="6B21C0AB" w:rsidDel="0439D4E9" w:rsidP="7F30DBC5" w:rsidRDefault="6B21C0AB" w14:paraId="2DB89610" w14:textId="093E61AE">
      <w:pPr>
        <w:spacing w:before="0" w:beforeAutospacing="off" w:after="0" w:afterAutospacing="off"/>
        <w:rPr>
          <w:del w:author="Pöllänen Arto" w:date="2017-03-20T01:45:16.4769642" w:id="988763768"/>
          <w:rFonts w:ascii="Courier New" w:hAnsi="Courier New" w:eastAsia="Courier New" w:cs="Courier New"/>
          <w:noProof w:val="0"/>
          <w:sz w:val="16"/>
          <w:szCs w:val="16"/>
          <w:lang w:val="fi-FI"/>
          <w:rPrChange w:author="Pöllänen Arto" w:date="2017-03-20T00:31:10.5067502" w:id="111480902">
            <w:rPr/>
          </w:rPrChange>
        </w:rPr>
        <w:pPrChange w:author="Pöllänen Arto" w:date="2017-03-20T00:31:10.5067502" w:id="1115786192">
          <w:pPr/>
        </w:pPrChange>
      </w:pPr>
    </w:p>
    <w:p w:rsidR="6B21C0AB" w:rsidDel="0439D4E9" w:rsidP="7F30DBC5" w:rsidRDefault="6B21C0AB" w14:paraId="47BD1868" w14:textId="5B4D8F37">
      <w:pPr>
        <w:spacing w:before="0" w:beforeAutospacing="off" w:after="0" w:afterAutospacing="off"/>
        <w:rPr>
          <w:del w:author="Pöllänen Arto" w:date="2017-03-20T01:45:16.4769642" w:id="2127008733"/>
          <w:rFonts w:ascii="Courier New" w:hAnsi="Courier New" w:eastAsia="Courier New" w:cs="Courier New"/>
          <w:noProof w:val="0"/>
          <w:sz w:val="16"/>
          <w:szCs w:val="16"/>
          <w:lang w:val="fi-FI"/>
          <w:rPrChange w:author="Pöllänen Arto" w:date="2017-03-20T00:31:10.5067502" w:id="554920898">
            <w:rPr/>
          </w:rPrChange>
        </w:rPr>
        <w:pPrChange w:author="Pöllänen Arto" w:date="2017-03-20T00:31:10.5067502" w:id="1194511832">
          <w:pPr/>
        </w:pPrChange>
      </w:pPr>
    </w:p>
    <w:p w:rsidR="6B21C0AB" w:rsidDel="0439D4E9" w:rsidP="7F30DBC5" w:rsidRDefault="6B21C0AB" w14:paraId="222C2885" w14:textId="19F0C136">
      <w:pPr>
        <w:spacing w:before="0" w:beforeAutospacing="off" w:after="0" w:afterAutospacing="off"/>
        <w:rPr>
          <w:del w:author="Pöllänen Arto" w:date="2017-03-20T01:45:16.4769642" w:id="1426620592"/>
          <w:rFonts w:ascii="Courier New" w:hAnsi="Courier New" w:eastAsia="Courier New" w:cs="Courier New"/>
          <w:noProof w:val="0"/>
          <w:sz w:val="16"/>
          <w:szCs w:val="16"/>
          <w:lang w:val="fi-FI"/>
          <w:rPrChange w:author="Pöllänen Arto" w:date="2017-03-20T00:31:10.5067502" w:id="1462540103">
            <w:rPr/>
          </w:rPrChange>
        </w:rPr>
        <w:pPrChange w:author="Pöllänen Arto" w:date="2017-03-20T00:31:10.5067502" w:id="1928795322">
          <w:pPr/>
        </w:pPrChange>
      </w:pPr>
    </w:p>
    <w:p w:rsidR="6B21C0AB" w:rsidDel="0439D4E9" w:rsidP="7F30DBC5" w:rsidRDefault="6B21C0AB" w14:paraId="5D2AB181" w14:textId="2E9D7097" w14:noSpellErr="1">
      <w:pPr>
        <w:spacing w:before="0" w:beforeAutospacing="off" w:after="0" w:afterAutospacing="off"/>
        <w:rPr>
          <w:del w:author="Pöllänen Arto" w:date="2017-03-20T01:45:16.4769642" w:id="1382763622"/>
          <w:rFonts w:ascii="Courier New" w:hAnsi="Courier New" w:eastAsia="Courier New" w:cs="Courier New"/>
          <w:noProof w:val="0"/>
          <w:sz w:val="16"/>
          <w:szCs w:val="16"/>
          <w:lang w:val="fi-FI"/>
          <w:rPrChange w:author="Pöllänen Arto" w:date="2017-03-20T00:31:10.5067502" w:id="1649692595">
            <w:rPr/>
          </w:rPrChange>
        </w:rPr>
        <w:pPrChange w:author="Pöllänen Arto" w:date="2017-03-20T00:31:10.5067502" w:id="911786638">
          <w:pPr/>
        </w:pPrChange>
      </w:pPr>
    </w:p>
    <w:p w:rsidR="6B21C0AB" w:rsidDel="0439D4E9" w:rsidP="7F30DBC5" w:rsidRDefault="6B21C0AB" w14:paraId="16D0A8B5" w14:textId="01F697D1">
      <w:pPr>
        <w:spacing w:before="0" w:beforeAutospacing="off" w:after="0" w:afterAutospacing="off"/>
        <w:rPr>
          <w:del w:author="Pöllänen Arto" w:date="2017-03-20T01:45:16.4769642" w:id="1082813915"/>
          <w:rFonts w:ascii="Courier New" w:hAnsi="Courier New" w:eastAsia="Courier New" w:cs="Courier New"/>
          <w:sz w:val="16"/>
          <w:szCs w:val="16"/>
          <w:rPrChange w:author="Pöllänen Arto" w:date="2017-03-20T00:31:10.5067502" w:id="1833678354">
            <w:rPr/>
          </w:rPrChange>
        </w:rPr>
        <w:pPrChange w:author="Pöllänen Arto" w:date="2017-03-20T00:31:10.5067502" w:id="1434091880">
          <w:pPr/>
        </w:pPrChange>
      </w:pPr>
      <w:del w:author="Pöllänen Arto" w:date="2017-03-20T00:33:42.1444033" w:id="69073316">
        <w:r w:rsidDel="497DF67E">
          <w:br/>
        </w:r>
      </w:del>
    </w:p>
    <w:p w:rsidR="6B21C0AB" w:rsidDel="0439D4E9" w:rsidP="7F30DBC5" w:rsidRDefault="6B21C0AB" w14:paraId="427A44A7" w14:textId="5AE3E2EE">
      <w:pPr>
        <w:spacing w:before="0" w:beforeAutospacing="off" w:after="0" w:afterAutospacing="off"/>
        <w:rPr>
          <w:del w:author="Pöllänen Arto" w:date="2017-03-20T01:45:16.4769642" w:id="333752152"/>
          <w:rFonts w:ascii="Courier New" w:hAnsi="Courier New" w:eastAsia="Courier New" w:cs="Courier New"/>
          <w:noProof w:val="0"/>
          <w:sz w:val="16"/>
          <w:szCs w:val="16"/>
          <w:lang w:val="fi-FI"/>
          <w:rPrChange w:author="Pöllänen Arto" w:date="2017-03-20T00:31:10.5067502" w:id="114944800">
            <w:rPr/>
          </w:rPrChange>
        </w:rPr>
        <w:pPrChange w:author="Pöllänen Arto" w:date="2017-03-20T00:31:10.5067502" w:id="618972753">
          <w:pPr/>
        </w:pPrChange>
      </w:pPr>
    </w:p>
    <w:p w:rsidR="6B21C0AB" w:rsidDel="0439D4E9" w:rsidP="7F30DBC5" w:rsidRDefault="6B21C0AB" w14:paraId="6AD798D0" w14:textId="1A9130B2">
      <w:pPr>
        <w:spacing w:before="0" w:beforeAutospacing="off" w:after="0" w:afterAutospacing="off"/>
        <w:rPr>
          <w:del w:author="Pöllänen Arto" w:date="2017-03-20T01:45:16.4769642" w:id="65086214"/>
          <w:rFonts w:ascii="Courier New" w:hAnsi="Courier New" w:eastAsia="Courier New" w:cs="Courier New"/>
          <w:sz w:val="16"/>
          <w:szCs w:val="16"/>
          <w:rPrChange w:author="Pöllänen Arto" w:date="2017-03-20T00:31:10.5067502" w:id="1919404033">
            <w:rPr/>
          </w:rPrChange>
        </w:rPr>
        <w:pPrChange w:author="Pöllänen Arto" w:date="2017-03-20T00:31:10.5067502" w:id="1368108092">
          <w:pPr/>
        </w:pPrChange>
      </w:pPr>
      <w:del w:author="Pöllänen Arto" w:date="2017-03-20T00:33:42.1444033" w:id="778238567">
        <w:r w:rsidDel="497DF67E">
          <w:br/>
        </w:r>
      </w:del>
    </w:p>
    <w:p w:rsidR="6B21C0AB" w:rsidDel="0439D4E9" w:rsidP="7F30DBC5" w:rsidRDefault="6B21C0AB" w14:paraId="6D4081ED" w14:textId="199C87B0">
      <w:pPr>
        <w:spacing w:before="0" w:beforeAutospacing="off" w:after="0" w:afterAutospacing="off"/>
        <w:rPr>
          <w:del w:author="Pöllänen Arto" w:date="2017-03-20T01:45:16.4769642" w:id="786837633"/>
          <w:rFonts w:ascii="Courier New" w:hAnsi="Courier New" w:eastAsia="Courier New" w:cs="Courier New"/>
          <w:noProof w:val="0"/>
          <w:sz w:val="16"/>
          <w:szCs w:val="16"/>
          <w:lang w:val="fi-FI"/>
          <w:rPrChange w:author="Pöllänen Arto" w:date="2017-03-20T00:31:10.5067502" w:id="1482076677">
            <w:rPr/>
          </w:rPrChange>
        </w:rPr>
        <w:pPrChange w:author="Pöllänen Arto" w:date="2017-03-20T00:31:10.5067502" w:id="682910241">
          <w:pPr/>
        </w:pPrChange>
      </w:pPr>
    </w:p>
    <w:p w:rsidR="6B21C0AB" w:rsidDel="0439D4E9" w:rsidP="7F30DBC5" w:rsidRDefault="6B21C0AB" w14:paraId="7F59584B" w14:textId="0890C067" w14:noSpellErr="1">
      <w:pPr>
        <w:spacing w:before="0" w:beforeAutospacing="off" w:after="0" w:afterAutospacing="off"/>
        <w:rPr>
          <w:del w:author="Pöllänen Arto" w:date="2017-03-20T01:45:16.4769642" w:id="386061153"/>
          <w:rFonts w:ascii="Courier New" w:hAnsi="Courier New" w:eastAsia="Courier New" w:cs="Courier New"/>
          <w:noProof w:val="0"/>
          <w:sz w:val="16"/>
          <w:szCs w:val="16"/>
          <w:lang w:val="fi-FI"/>
          <w:rPrChange w:author="Pöllänen Arto" w:date="2017-03-20T00:31:10.5067502" w:id="564923414">
            <w:rPr/>
          </w:rPrChange>
        </w:rPr>
        <w:pPrChange w:author="Pöllänen Arto" w:date="2017-03-20T00:31:10.5067502" w:id="1347669119">
          <w:pPr/>
        </w:pPrChange>
      </w:pPr>
    </w:p>
    <w:p w:rsidR="6B0D85E4" w:rsidDel="0439D4E9" w:rsidP="6B0D85E4" w:rsidRDefault="6B0D85E4" w14:textId="734A4DEB" w14:paraId="2C43528E">
      <w:pPr>
        <w:spacing w:before="0" w:beforeAutospacing="off" w:after="0" w:afterAutospacing="off"/>
        <w:rPr>
          <w:del w:author="Pöllänen Arto" w:date="2017-03-20T01:45:16.4769642" w:id="740209297"/>
        </w:rPr>
        <w:pPrChange w:author="Pöllänen Arto" w:date="2017-03-20T00:46:17.3538536" w:id="1537738382">
          <w:pPr/>
        </w:pPrChange>
        <w:rPr/>
      </w:pPr>
      <w:del w:author="Pöllänen Arto" w:date="2017-03-20T01:45:16.4769642" w:id="1548518189">
        <w:r w:rsidDel="0439D4E9">
          <w:br/>
        </w:r>
      </w:del>
    </w:p>
    <w:p w:rsidR="2C8B79C0" w:rsidDel="0439D4E9" w:rsidP="2F61C9CC" w:rsidRDefault="2C8B79C0" w14:paraId="4CD0CA45" w14:textId="7EAA1A22">
      <w:pPr>
        <w:spacing w:before="0" w:beforeAutospacing="off" w:after="0" w:afterAutospacing="off"/>
        <w:rPr>
          <w:del w:author="Pöllänen Arto" w:date="2017-03-20T01:45:16.4769642" w:id="2030257147"/>
          <w:rFonts w:ascii="Courier New" w:hAnsi="Courier New" w:eastAsia="Courier New" w:cs="Courier New"/>
          <w:noProof w:val="0"/>
          <w:sz w:val="22"/>
          <w:szCs w:val="22"/>
          <w:lang w:val="fi-FI"/>
          <w:rPrChange w:author="Pöllänen Arto" w:date="2017-03-20T00:56:57.7307714" w:id="449547090">
            <w:rPr/>
          </w:rPrChange>
        </w:rPr>
        <w:pPrChange w:author="Pöllänen Arto" w:date="2017-03-20T00:56:57.7307714" w:id="348373325">
          <w:pPr/>
        </w:pPrChange>
      </w:pPr>
    </w:p>
    <w:p w:rsidR="2C8B79C0" w:rsidDel="0439D4E9" w:rsidP="4AB56EC3" w:rsidRDefault="2C8B79C0" w14:paraId="2A81E4C6" w14:textId="49BAD453">
      <w:pPr>
        <w:spacing w:before="0" w:beforeAutospacing="off" w:after="0" w:afterAutospacing="off"/>
        <w:rPr>
          <w:del w:author="Pöllänen Arto" w:date="2017-03-20T01:45:16.4769642" w:id="1543638661"/>
          <w:rFonts w:ascii="Courier New" w:hAnsi="Courier New" w:eastAsia="Courier New" w:cs="Courier New"/>
          <w:sz w:val="16"/>
          <w:szCs w:val="16"/>
          <w:rPrChange w:author="Pöllänen Arto" w:date="2017-03-20T00:56:21.136542" w:id="969267491">
            <w:rPr/>
          </w:rPrChange>
        </w:rPr>
        <w:pPrChange w:author="Pöllänen Arto" w:date="2017-03-20T00:56:21.136542" w:id="45144857">
          <w:pPr/>
        </w:pPrChange>
      </w:pPr>
      <w:del w:author="Pöllänen Arto" w:date="2017-03-20T00:57:59.0705151" w:id="183600776">
        <w:r w:rsidDel="0695F723">
          <w:br/>
        </w:r>
      </w:del>
    </w:p>
    <w:p w:rsidR="2C8B79C0" w:rsidDel="0439D4E9" w:rsidP="2F61C9CC" w:rsidRDefault="2C8B79C0" w14:paraId="50A2CCE7" w14:textId="73E80B71">
      <w:pPr>
        <w:spacing w:before="0" w:beforeAutospacing="off" w:after="0" w:afterAutospacing="off"/>
        <w:rPr>
          <w:del w:author="Pöllänen Arto" w:date="2017-03-20T01:45:16.4769642" w:id="1007674845"/>
          <w:rFonts w:ascii="Courier New" w:hAnsi="Courier New" w:eastAsia="Courier New" w:cs="Courier New"/>
          <w:noProof w:val="0"/>
          <w:sz w:val="22"/>
          <w:szCs w:val="22"/>
          <w:lang w:val="fi-FI"/>
          <w:rPrChange w:author="Pöllänen Arto" w:date="2017-03-20T00:56:57.7307714" w:id="385456508">
            <w:rPr/>
          </w:rPrChange>
        </w:rPr>
        <w:pPrChange w:author="Pöllänen Arto" w:date="2017-03-20T00:56:57.7307714" w:id="1750401411">
          <w:pPr/>
        </w:pPrChange>
      </w:pPr>
    </w:p>
    <w:p w:rsidR="2C8B79C0" w:rsidDel="0439D4E9" w:rsidP="4AB56EC3" w:rsidRDefault="2C8B79C0" w14:paraId="6D4CDBF9" w14:textId="09A09243">
      <w:pPr>
        <w:spacing w:before="0" w:beforeAutospacing="off" w:after="0" w:afterAutospacing="off"/>
        <w:rPr>
          <w:del w:author="Pöllänen Arto" w:date="2017-03-20T01:45:16.4769642" w:id="1004526785"/>
          <w:rFonts w:ascii="Courier New" w:hAnsi="Courier New" w:eastAsia="Courier New" w:cs="Courier New"/>
          <w:sz w:val="16"/>
          <w:szCs w:val="16"/>
          <w:rPrChange w:author="Pöllänen Arto" w:date="2017-03-20T00:56:21.136542" w:id="1876294768">
            <w:rPr/>
          </w:rPrChange>
        </w:rPr>
        <w:pPrChange w:author="Pöllänen Arto" w:date="2017-03-20T00:56:21.136542" w:id="1427199589">
          <w:pPr/>
        </w:pPrChange>
      </w:pPr>
      <w:del w:author="Pöllänen Arto" w:date="2017-03-20T00:57:59.0705151" w:id="1206243981">
        <w:r w:rsidDel="0695F723">
          <w:br/>
        </w:r>
      </w:del>
    </w:p>
    <w:p w:rsidR="2C8B79C0" w:rsidDel="0439D4E9" w:rsidP="2F61C9CC" w:rsidRDefault="2C8B79C0" w14:paraId="342CC35F" w14:textId="60FA1F3D">
      <w:pPr>
        <w:spacing w:before="0" w:beforeAutospacing="off" w:after="0" w:afterAutospacing="off"/>
        <w:rPr>
          <w:del w:author="Pöllänen Arto" w:date="2017-03-20T01:45:16.4769642" w:id="1283428123"/>
          <w:rFonts w:ascii="Courier New" w:hAnsi="Courier New" w:eastAsia="Courier New" w:cs="Courier New"/>
          <w:noProof w:val="0"/>
          <w:sz w:val="22"/>
          <w:szCs w:val="22"/>
          <w:lang w:val="fi-FI"/>
          <w:rPrChange w:author="Pöllänen Arto" w:date="2017-03-20T00:56:57.7307714" w:id="1482932886">
            <w:rPr/>
          </w:rPrChange>
        </w:rPr>
        <w:pPrChange w:author="Pöllänen Arto" w:date="2017-03-20T00:56:57.7307714" w:id="219207458">
          <w:pPr/>
        </w:pPrChange>
      </w:pPr>
    </w:p>
    <w:p w:rsidR="2C8B79C0" w:rsidDel="0439D4E9" w:rsidP="4AB56EC3" w:rsidRDefault="2C8B79C0" w14:paraId="3863BBC7" w14:textId="3760FC34">
      <w:pPr>
        <w:spacing w:before="0" w:beforeAutospacing="off" w:after="0" w:afterAutospacing="off"/>
        <w:rPr>
          <w:del w:author="Pöllänen Arto" w:date="2017-03-20T01:45:16.4769642" w:id="1617886432"/>
          <w:rFonts w:ascii="Courier New" w:hAnsi="Courier New" w:eastAsia="Courier New" w:cs="Courier New"/>
          <w:sz w:val="16"/>
          <w:szCs w:val="16"/>
          <w:rPrChange w:author="Pöllänen Arto" w:date="2017-03-20T00:56:21.136542" w:id="47005996">
            <w:rPr/>
          </w:rPrChange>
        </w:rPr>
        <w:pPrChange w:author="Pöllänen Arto" w:date="2017-03-20T00:56:21.136542" w:id="2011159352">
          <w:pPr/>
        </w:pPrChange>
      </w:pPr>
      <w:del w:author="Pöllänen Arto" w:date="2017-03-20T00:58:29.3068554" w:id="1493219344">
        <w:r w:rsidDel="5136F94B">
          <w:br/>
        </w:r>
      </w:del>
    </w:p>
    <w:p w:rsidR="2C8B79C0" w:rsidDel="0439D4E9" w:rsidP="2F61C9CC" w:rsidRDefault="2C8B79C0" w14:paraId="3C562E56" w14:textId="19EC207C">
      <w:pPr>
        <w:spacing w:before="0" w:beforeAutospacing="off" w:after="0" w:afterAutospacing="off"/>
        <w:rPr>
          <w:del w:author="Pöllänen Arto" w:date="2017-03-20T01:45:16.4769642" w:id="1735723050"/>
          <w:rFonts w:ascii="Courier New" w:hAnsi="Courier New" w:eastAsia="Courier New" w:cs="Courier New"/>
          <w:noProof w:val="0"/>
          <w:sz w:val="22"/>
          <w:szCs w:val="22"/>
          <w:lang w:val="fi-FI"/>
          <w:rPrChange w:author="Pöllänen Arto" w:date="2017-03-20T00:56:57.7307714" w:id="1866460085">
            <w:rPr/>
          </w:rPrChange>
        </w:rPr>
        <w:pPrChange w:author="Pöllänen Arto" w:date="2017-03-20T00:56:57.7307714" w:id="2143367696">
          <w:pPr/>
        </w:pPrChange>
      </w:pPr>
    </w:p>
    <w:p w:rsidR="2C8B79C0" w:rsidDel="0439D4E9" w:rsidP="4AB56EC3" w:rsidRDefault="2C8B79C0" w14:paraId="772F208E" w14:textId="65A7F8A7">
      <w:pPr>
        <w:spacing w:before="0" w:beforeAutospacing="off" w:after="0" w:afterAutospacing="off"/>
        <w:rPr>
          <w:del w:author="Pöllänen Arto" w:date="2017-03-20T01:45:16.4769642" w:id="1299842525"/>
          <w:rFonts w:ascii="Courier New" w:hAnsi="Courier New" w:eastAsia="Courier New" w:cs="Courier New"/>
          <w:sz w:val="16"/>
          <w:szCs w:val="16"/>
          <w:rPrChange w:author="Pöllänen Arto" w:date="2017-03-20T00:56:21.136542" w:id="1747485250">
            <w:rPr/>
          </w:rPrChange>
        </w:rPr>
        <w:pPrChange w:author="Pöllänen Arto" w:date="2017-03-20T00:56:21.136542" w:id="2108372022">
          <w:pPr/>
        </w:pPrChange>
      </w:pPr>
      <w:del w:author="Pöllänen Arto" w:date="2017-03-20T00:58:29.3068554" w:id="102942403">
        <w:r w:rsidDel="5136F94B">
          <w:br/>
        </w:r>
      </w:del>
    </w:p>
    <w:p w:rsidR="2C8B79C0" w:rsidDel="0439D4E9" w:rsidP="2F61C9CC" w:rsidRDefault="2C8B79C0" w14:paraId="42BA8EFA" w14:textId="31DEE2AB" w14:noSpellErr="1">
      <w:pPr>
        <w:spacing w:before="0" w:beforeAutospacing="off" w:after="0" w:afterAutospacing="off"/>
        <w:rPr>
          <w:del w:author="Pöllänen Arto" w:date="2017-03-20T01:45:16.4769642" w:id="1480958889"/>
          <w:rFonts w:ascii="Courier New" w:hAnsi="Courier New" w:eastAsia="Courier New" w:cs="Courier New"/>
          <w:noProof w:val="0"/>
          <w:sz w:val="22"/>
          <w:szCs w:val="22"/>
          <w:lang w:val="fi-FI"/>
          <w:rPrChange w:author="Pöllänen Arto" w:date="2017-03-20T00:56:57.7307714" w:id="1328809173">
            <w:rPr/>
          </w:rPrChange>
        </w:rPr>
        <w:pPrChange w:author="Pöllänen Arto" w:date="2017-03-20T00:56:57.7307714" w:id="1291339519">
          <w:pPr/>
        </w:pPrChange>
      </w:pPr>
    </w:p>
    <w:p w:rsidR="2C8B79C0" w:rsidDel="0439D4E9" w:rsidP="4AB56EC3" w:rsidRDefault="2C8B79C0" w14:paraId="08848E7F" w14:textId="1EFDF66E">
      <w:pPr>
        <w:spacing w:before="0" w:beforeAutospacing="off" w:after="0" w:afterAutospacing="off"/>
        <w:rPr>
          <w:del w:author="Pöllänen Arto" w:date="2017-03-20T01:45:16.4769642" w:id="1881528114"/>
          <w:rFonts w:ascii="Courier New" w:hAnsi="Courier New" w:eastAsia="Courier New" w:cs="Courier New"/>
          <w:sz w:val="16"/>
          <w:szCs w:val="16"/>
          <w:rPrChange w:author="Pöllänen Arto" w:date="2017-03-20T00:56:21.136542" w:id="910545902">
            <w:rPr/>
          </w:rPrChange>
        </w:rPr>
        <w:pPrChange w:author="Pöllänen Arto" w:date="2017-03-20T00:56:21.136542" w:id="264023916">
          <w:pPr/>
        </w:pPrChange>
      </w:pPr>
      <w:del w:author="Pöllänen Arto" w:date="2017-03-20T00:58:29.3068554" w:id="1212586843">
        <w:r w:rsidDel="5136F94B">
          <w:br/>
        </w:r>
      </w:del>
    </w:p>
    <w:p w:rsidR="2C8B79C0" w:rsidDel="0439D4E9" w:rsidP="2F61C9CC" w:rsidRDefault="2C8B79C0" w14:paraId="2CB20493" w14:textId="509C8A80">
      <w:pPr>
        <w:spacing w:before="0" w:beforeAutospacing="off" w:after="0" w:afterAutospacing="off"/>
        <w:rPr>
          <w:del w:author="Pöllänen Arto" w:date="2017-03-20T01:45:16.4769642" w:id="1695053956"/>
          <w:rFonts w:ascii="Courier New" w:hAnsi="Courier New" w:eastAsia="Courier New" w:cs="Courier New"/>
          <w:noProof w:val="0"/>
          <w:sz w:val="22"/>
          <w:szCs w:val="22"/>
          <w:lang w:val="fi-FI"/>
          <w:rPrChange w:author="Pöllänen Arto" w:date="2017-03-20T00:56:57.7307714" w:id="1861607424">
            <w:rPr/>
          </w:rPrChange>
        </w:rPr>
        <w:pPrChange w:author="Pöllänen Arto" w:date="2017-03-20T00:56:57.7307714" w:id="1243743774">
          <w:pPr/>
        </w:pPrChange>
      </w:pPr>
    </w:p>
    <w:p w:rsidR="2C8B79C0" w:rsidDel="0439D4E9" w:rsidP="55878EBA" w:rsidRDefault="2C8B79C0" w14:paraId="69F3833A" w14:textId="027697F1">
      <w:pPr>
        <w:spacing w:before="0" w:beforeAutospacing="off" w:after="0" w:afterAutospacing="off"/>
        <w:ind w:firstLine="720"/>
        <w:rPr>
          <w:del w:author="Pöllänen Arto" w:date="2017-03-20T01:45:16.4769642" w:id="496169733"/>
          <w:rFonts w:ascii="Courier New" w:hAnsi="Courier New" w:eastAsia="Courier New" w:cs="Courier New"/>
          <w:noProof w:val="0"/>
          <w:sz w:val="22"/>
          <w:szCs w:val="22"/>
          <w:lang w:val="fi-FI"/>
          <w:rPrChange w:author="Pöllänen Arto" w:date="2017-03-20T00:58:59.5557325" w:id="330368922">
            <w:rPr/>
          </w:rPrChange>
        </w:rPr>
        <w:pPrChange w:author="Pöllänen Arto" w:date="2017-03-20T00:58:59.5557325" w:id="1978183652">
          <w:pPr/>
        </w:pPrChange>
      </w:pPr>
    </w:p>
    <w:p w:rsidR="2C8B79C0" w:rsidDel="0439D4E9" w:rsidP="2F61C9CC" w:rsidRDefault="2C8B79C0" w14:paraId="34DA2281" w14:textId="31678A0E" w14:noSpellErr="1">
      <w:pPr>
        <w:spacing w:before="0" w:beforeAutospacing="off" w:after="0" w:afterAutospacing="off"/>
        <w:rPr>
          <w:del w:author="Pöllänen Arto" w:date="2017-03-20T01:45:16.4769642" w:id="1699300247"/>
          <w:rFonts w:ascii="Courier New" w:hAnsi="Courier New" w:eastAsia="Courier New" w:cs="Courier New"/>
          <w:noProof w:val="0"/>
          <w:sz w:val="22"/>
          <w:szCs w:val="22"/>
          <w:lang w:val="fi-FI"/>
          <w:rPrChange w:author="Pöllänen Arto" w:date="2017-03-20T00:56:57.7307714" w:id="1981737624">
            <w:rPr/>
          </w:rPrChange>
        </w:rPr>
        <w:pPrChange w:author="Pöllänen Arto" w:date="2017-03-20T00:56:57.7307714" w:id="1844042161">
          <w:pPr/>
        </w:pPrChange>
      </w:pPr>
    </w:p>
    <w:p w:rsidR="2C8B79C0" w:rsidDel="0439D4E9" w:rsidP="4AB56EC3" w:rsidRDefault="2C8B79C0" w14:paraId="181D7E4F" w14:textId="29257A5F">
      <w:pPr>
        <w:spacing w:before="0" w:beforeAutospacing="off" w:after="0" w:afterAutospacing="off"/>
        <w:rPr>
          <w:del w:author="Pöllänen Arto" w:date="2017-03-20T01:45:16.4769642" w:id="690707906"/>
          <w:rFonts w:ascii="Courier New" w:hAnsi="Courier New" w:eastAsia="Courier New" w:cs="Courier New"/>
          <w:sz w:val="16"/>
          <w:szCs w:val="16"/>
          <w:rPrChange w:author="Pöllänen Arto" w:date="2017-03-20T00:56:21.136542" w:id="29985081">
            <w:rPr/>
          </w:rPrChange>
        </w:rPr>
        <w:pPrChange w:author="Pöllänen Arto" w:date="2017-03-20T00:56:21.136542" w:id="1120761750">
          <w:pPr/>
        </w:pPrChange>
      </w:pPr>
      <w:del w:author="Pöllänen Arto" w:date="2017-03-20T00:58:59.5557325" w:id="746845044">
        <w:r w:rsidDel="55878EBA">
          <w:br/>
        </w:r>
      </w:del>
    </w:p>
    <w:p w:rsidR="2C8B79C0" w:rsidDel="0439D4E9" w:rsidP="2F61C9CC" w:rsidRDefault="2C8B79C0" w14:paraId="531FE19F" w14:textId="691F3B77">
      <w:pPr>
        <w:spacing w:before="0" w:beforeAutospacing="off" w:after="0" w:afterAutospacing="off"/>
        <w:rPr>
          <w:del w:author="Pöllänen Arto" w:date="2017-03-20T01:45:16.4769642" w:id="1761466141"/>
          <w:rFonts w:ascii="Courier New" w:hAnsi="Courier New" w:eastAsia="Courier New" w:cs="Courier New"/>
          <w:noProof w:val="0"/>
          <w:sz w:val="22"/>
          <w:szCs w:val="22"/>
          <w:lang w:val="fi-FI"/>
          <w:rPrChange w:author="Pöllänen Arto" w:date="2017-03-20T00:56:57.7307714" w:id="1395533785">
            <w:rPr/>
          </w:rPrChange>
        </w:rPr>
        <w:pPrChange w:author="Pöllänen Arto" w:date="2017-03-20T00:56:57.7307714" w:id="1352016859">
          <w:pPr/>
        </w:pPrChange>
      </w:pPr>
    </w:p>
    <w:p w:rsidR="2C8B79C0" w:rsidDel="0439D4E9" w:rsidP="2F61C9CC" w:rsidRDefault="2C8B79C0" w14:paraId="721CC887" w14:textId="411C111D" w14:noSpellErr="1">
      <w:pPr>
        <w:spacing w:before="0" w:beforeAutospacing="off" w:after="0" w:afterAutospacing="off"/>
        <w:rPr>
          <w:del w:author="Pöllänen Arto" w:date="2017-03-20T01:45:16.4769642" w:id="1791439923"/>
          <w:rFonts w:ascii="Courier New" w:hAnsi="Courier New" w:eastAsia="Courier New" w:cs="Courier New"/>
          <w:noProof w:val="0"/>
          <w:sz w:val="22"/>
          <w:szCs w:val="22"/>
          <w:lang w:val="fi-FI"/>
          <w:rPrChange w:author="Pöllänen Arto" w:date="2017-03-20T00:56:57.7307714" w:id="595654528">
            <w:rPr/>
          </w:rPrChange>
        </w:rPr>
        <w:pPrChange w:author="Pöllänen Arto" w:date="2017-03-20T00:56:57.7307714" w:id="2041078703">
          <w:pPr/>
        </w:pPrChange>
      </w:pPr>
    </w:p>
    <w:p w:rsidR="2C8B79C0" w:rsidDel="0439D4E9" w:rsidP="55878EBA" w:rsidRDefault="2C8B79C0" w14:paraId="312E6912" w14:textId="43474F0D">
      <w:pPr>
        <w:spacing w:before="0" w:beforeAutospacing="off" w:after="0" w:afterAutospacing="off"/>
        <w:ind w:firstLine="720"/>
        <w:rPr>
          <w:del w:author="Pöllänen Arto" w:date="2017-03-20T01:45:16.4769642" w:id="796776296"/>
          <w:rFonts w:ascii="Courier New" w:hAnsi="Courier New" w:eastAsia="Courier New" w:cs="Courier New"/>
          <w:noProof w:val="0"/>
          <w:sz w:val="22"/>
          <w:szCs w:val="22"/>
          <w:lang w:val="fi-FI"/>
          <w:rPrChange w:author="Pöllänen Arto" w:date="2017-03-20T00:58:59.5557325" w:id="1904354754">
            <w:rPr/>
          </w:rPrChange>
        </w:rPr>
        <w:pPrChange w:author="Pöllänen Arto" w:date="2017-03-20T00:58:59.5557325" w:id="852008582">
          <w:pPr/>
        </w:pPrChange>
      </w:pPr>
    </w:p>
    <w:p w:rsidR="2C8B79C0" w:rsidDel="0439D4E9" w:rsidP="4AB56EC3" w:rsidRDefault="2C8B79C0" w14:paraId="255E807C" w14:textId="425B2000">
      <w:pPr>
        <w:spacing w:before="0" w:beforeAutospacing="off" w:after="0" w:afterAutospacing="off"/>
        <w:rPr>
          <w:del w:author="Pöllänen Arto" w:date="2017-03-20T01:45:16.4769642" w:id="1113018414"/>
          <w:rFonts w:ascii="Courier New" w:hAnsi="Courier New" w:eastAsia="Courier New" w:cs="Courier New"/>
          <w:sz w:val="16"/>
          <w:szCs w:val="16"/>
          <w:rPrChange w:author="Pöllänen Arto" w:date="2017-03-20T00:56:21.136542" w:id="1303829204">
            <w:rPr/>
          </w:rPrChange>
        </w:rPr>
        <w:pPrChange w:author="Pöllänen Arto" w:date="2017-03-20T00:56:21.136542" w:id="1145625839">
          <w:pPr/>
        </w:pPrChange>
      </w:pPr>
      <w:del w:author="Pöllänen Arto" w:date="2017-03-20T00:58:59.5557325" w:id="1359196004">
        <w:r w:rsidDel="55878EBA">
          <w:br/>
        </w:r>
      </w:del>
    </w:p>
    <w:p w:rsidR="2C8B79C0" w:rsidDel="0439D4E9" w:rsidP="55878EBA" w:rsidRDefault="2C8B79C0" w14:paraId="0EFA027A" w14:textId="0679128A">
      <w:pPr>
        <w:spacing w:before="0" w:beforeAutospacing="off" w:after="0" w:afterAutospacing="off"/>
        <w:ind w:firstLine="720"/>
        <w:rPr>
          <w:del w:author="Pöllänen Arto" w:date="2017-03-20T01:45:16.4769642" w:id="1146356657"/>
          <w:rFonts w:ascii="Courier New" w:hAnsi="Courier New" w:eastAsia="Courier New" w:cs="Courier New"/>
          <w:noProof w:val="0"/>
          <w:sz w:val="22"/>
          <w:szCs w:val="22"/>
          <w:lang w:val="fi-FI"/>
          <w:rPrChange w:author="Pöllänen Arto" w:date="2017-03-20T00:58:59.5557325" w:id="582805796">
            <w:rPr/>
          </w:rPrChange>
        </w:rPr>
        <w:pPrChange w:author="Pöllänen Arto" w:date="2017-03-20T00:58:59.5557325" w:id="1782592399">
          <w:pPr/>
        </w:pPrChange>
      </w:pPr>
    </w:p>
    <w:p w:rsidR="2C8B79C0" w:rsidDel="0439D4E9" w:rsidP="55878EBA" w:rsidRDefault="2C8B79C0" w14:paraId="2013DA62" w14:textId="393DBF03">
      <w:pPr>
        <w:spacing w:before="0" w:beforeAutospacing="off" w:after="0" w:afterAutospacing="off"/>
        <w:ind w:firstLine="720"/>
        <w:rPr>
          <w:del w:author="Pöllänen Arto" w:date="2017-03-20T01:45:16.4769642" w:id="1708051143"/>
          <w:rFonts w:ascii="Courier New" w:hAnsi="Courier New" w:eastAsia="Courier New" w:cs="Courier New"/>
          <w:noProof w:val="0"/>
          <w:sz w:val="22"/>
          <w:szCs w:val="22"/>
          <w:lang w:val="fi-FI"/>
          <w:rPrChange w:author="Pöllänen Arto" w:date="2017-03-20T00:58:59.5557325" w:id="1515200448">
            <w:rPr/>
          </w:rPrChange>
        </w:rPr>
        <w:pPrChange w:author="Pöllänen Arto" w:date="2017-03-20T00:58:59.5557325" w:id="129037865">
          <w:pPr/>
        </w:pPrChange>
      </w:pPr>
    </w:p>
    <w:p w:rsidR="2C8B79C0" w:rsidDel="0439D4E9" w:rsidP="55878EBA" w:rsidRDefault="2C8B79C0" w14:paraId="52CD610E" w14:textId="0497AFFE">
      <w:pPr>
        <w:spacing w:before="0" w:beforeAutospacing="off" w:after="0" w:afterAutospacing="off"/>
        <w:ind w:left="720" w:firstLine="720"/>
        <w:rPr>
          <w:del w:author="Pöllänen Arto" w:date="2017-03-20T01:45:16.4769642" w:id="2101927222"/>
          <w:rFonts w:ascii="Courier New" w:hAnsi="Courier New" w:eastAsia="Courier New" w:cs="Courier New"/>
          <w:noProof w:val="0"/>
          <w:sz w:val="22"/>
          <w:szCs w:val="22"/>
          <w:lang w:val="fi-FI"/>
          <w:rPrChange w:author="Pöllänen Arto" w:date="2017-03-20T00:58:59.5557325" w:id="15122696">
            <w:rPr/>
          </w:rPrChange>
        </w:rPr>
        <w:pPrChange w:author="Pöllänen Arto" w:date="2017-03-20T00:58:59.5557325" w:id="1296024066">
          <w:pPr/>
        </w:pPrChange>
      </w:pPr>
    </w:p>
    <w:p w:rsidR="2C8B79C0" w:rsidDel="0439D4E9" w:rsidP="7DDD5B57" w:rsidRDefault="2C8B79C0" w14:paraId="544F06FE" w14:textId="0881790E">
      <w:pPr>
        <w:spacing w:before="0" w:beforeAutospacing="off" w:after="0" w:afterAutospacing="off"/>
        <w:ind w:left="1440" w:firstLine="720"/>
        <w:rPr>
          <w:del w:author="Pöllänen Arto" w:date="2017-03-20T01:45:16.4769642" w:id="419743773"/>
          <w:rFonts w:ascii="Courier New" w:hAnsi="Courier New" w:eastAsia="Courier New" w:cs="Courier New"/>
          <w:noProof w:val="0"/>
          <w:sz w:val="22"/>
          <w:szCs w:val="22"/>
          <w:lang w:val="fi-FI"/>
          <w:rPrChange w:author="Pöllänen Arto" w:date="2017-03-20T00:59:30.2256215" w:id="781559329">
            <w:rPr/>
          </w:rPrChange>
        </w:rPr>
        <w:pPrChange w:author="Pöllänen Arto" w:date="2017-03-20T00:59:30.2256215" w:id="320296523">
          <w:pPr/>
        </w:pPrChange>
      </w:pPr>
    </w:p>
    <w:p w:rsidR="2C8B79C0" w:rsidDel="0439D4E9" w:rsidP="7DDD5B57" w:rsidRDefault="2C8B79C0" w14:paraId="42152F82" w14:textId="6B0F75AF">
      <w:pPr>
        <w:spacing w:before="0" w:beforeAutospacing="off" w:after="0" w:afterAutospacing="off"/>
        <w:ind w:left="1440" w:firstLine="720"/>
        <w:rPr>
          <w:del w:author="Pöllänen Arto" w:date="2017-03-20T01:45:16.4769642" w:id="1744504384"/>
          <w:rFonts w:ascii="Courier New" w:hAnsi="Courier New" w:eastAsia="Courier New" w:cs="Courier New"/>
          <w:noProof w:val="0"/>
          <w:sz w:val="22"/>
          <w:szCs w:val="22"/>
          <w:lang w:val="fi-FI"/>
          <w:rPrChange w:author="Pöllänen Arto" w:date="2017-03-20T00:59:30.2256215" w:id="553340420">
            <w:rPr/>
          </w:rPrChange>
        </w:rPr>
        <w:pPrChange w:author="Pöllänen Arto" w:date="2017-03-20T00:59:30.2256215" w:id="1056458660">
          <w:pPr/>
        </w:pPrChange>
      </w:pPr>
    </w:p>
    <w:p w:rsidR="2C8B79C0" w:rsidDel="0439D4E9" w:rsidP="7DDD5B57" w:rsidRDefault="2C8B79C0" w14:paraId="28179B1B" w14:textId="79E7E77C">
      <w:pPr>
        <w:spacing w:before="0" w:beforeAutospacing="off" w:after="0" w:afterAutospacing="off"/>
        <w:ind w:left="2160" w:firstLine="720"/>
        <w:rPr>
          <w:del w:author="Pöllänen Arto" w:date="2017-03-20T01:45:16.4769642" w:id="1731186457"/>
          <w:rFonts w:ascii="Courier New" w:hAnsi="Courier New" w:eastAsia="Courier New" w:cs="Courier New"/>
          <w:noProof w:val="0"/>
          <w:sz w:val="22"/>
          <w:szCs w:val="22"/>
          <w:lang w:val="fi-FI"/>
          <w:rPrChange w:author="Pöllänen Arto" w:date="2017-03-20T00:59:30.2256215" w:id="1751650974">
            <w:rPr/>
          </w:rPrChange>
        </w:rPr>
        <w:pPrChange w:author="Pöllänen Arto" w:date="2017-03-20T00:59:30.2256215" w:id="18449286">
          <w:pPr/>
        </w:pPrChange>
      </w:pPr>
    </w:p>
    <w:p w:rsidR="2C8B79C0" w:rsidDel="0439D4E9" w:rsidP="7DDD5B57" w:rsidRDefault="2C8B79C0" w14:paraId="405523FB" w14:textId="34FACC67">
      <w:pPr>
        <w:spacing w:before="0" w:beforeAutospacing="off" w:after="0" w:afterAutospacing="off"/>
        <w:ind w:left="2160" w:firstLine="720"/>
        <w:rPr>
          <w:del w:author="Pöllänen Arto" w:date="2017-03-20T01:45:16.4769642" w:id="1538390159"/>
          <w:rFonts w:ascii="Courier New" w:hAnsi="Courier New" w:eastAsia="Courier New" w:cs="Courier New"/>
          <w:noProof w:val="0"/>
          <w:sz w:val="22"/>
          <w:szCs w:val="22"/>
          <w:lang w:val="fi-FI"/>
          <w:rPrChange w:author="Pöllänen Arto" w:date="2017-03-20T00:59:30.2256215" w:id="1478680479">
            <w:rPr/>
          </w:rPrChange>
        </w:rPr>
        <w:pPrChange w:author="Pöllänen Arto" w:date="2017-03-20T00:59:30.2256215" w:id="556191172">
          <w:pPr/>
        </w:pPrChange>
      </w:pPr>
    </w:p>
    <w:p w:rsidR="2C8B79C0" w:rsidDel="0439D4E9" w:rsidP="058834F0" w:rsidRDefault="2C8B79C0" w14:paraId="0C2D6F00" w14:textId="2D22F790">
      <w:pPr>
        <w:spacing w:before="0" w:beforeAutospacing="off" w:after="0" w:afterAutospacing="off"/>
        <w:ind w:left="2160" w:firstLine="720"/>
        <w:rPr>
          <w:del w:author="Pöllänen Arto" w:date="2017-03-20T01:45:16.4769642" w:id="1599233101"/>
          <w:rFonts w:ascii="Courier New" w:hAnsi="Courier New" w:eastAsia="Courier New" w:cs="Courier New"/>
          <w:noProof w:val="0"/>
          <w:sz w:val="22"/>
          <w:szCs w:val="22"/>
          <w:lang w:val="fi-FI"/>
          <w:rPrChange w:author="Pöllänen Arto" w:date="2017-03-20T01:00:00.4662132" w:id="310148392">
            <w:rPr/>
          </w:rPrChange>
        </w:rPr>
        <w:pPrChange w:author="Pöllänen Arto" w:date="2017-03-20T01:00:00.4662132" w:id="1696802371">
          <w:pPr/>
        </w:pPrChange>
      </w:pPr>
    </w:p>
    <w:p w:rsidR="2C8B79C0" w:rsidDel="0439D4E9" w:rsidP="100B6923" w:rsidRDefault="2C8B79C0" w14:paraId="6AE19D79" w14:textId="0D15A2DC">
      <w:pPr>
        <w:spacing w:before="0" w:beforeAutospacing="off" w:after="0" w:afterAutospacing="off"/>
        <w:ind w:left="2160" w:firstLine="720"/>
        <w:rPr>
          <w:del w:author="Pöllänen Arto" w:date="2017-03-20T01:45:16.4769642" w:id="885433540"/>
          <w:rFonts w:ascii="Courier New" w:hAnsi="Courier New" w:eastAsia="Courier New" w:cs="Courier New"/>
          <w:noProof w:val="0"/>
          <w:sz w:val="22"/>
          <w:szCs w:val="22"/>
          <w:lang w:val="fi-FI"/>
          <w:rPrChange w:author="Pöllänen Arto" w:date="2017-03-20T01:00:30.2282495" w:id="1667377244">
            <w:rPr/>
          </w:rPrChange>
        </w:rPr>
        <w:pPrChange w:author="Pöllänen Arto" w:date="2017-03-20T01:00:30.2282495" w:id="1236383739">
          <w:pPr/>
        </w:pPrChange>
      </w:pPr>
      <w:ins w:author="Pöllänen Arto" w:date="2017-03-20T00:46:47.3422672" w:id="1066060729">
        <w:proofErr w:type="spellStart"/>
      </w:ins>
      <w:ins w:author="Pöllänen Arto" w:date="2017-03-20T00:46:47.3422672" w:id="638456636">
        <w:proofErr w:type="spellEnd"/>
      </w:ins>
      <w:ins w:author="Pöllänen Arto" w:date="2017-03-20T00:46:47.3422672" w:id="1729814142">
        <w:proofErr w:type="spellStart"/>
      </w:ins>
      <w:ins w:author="Pöllänen Arto" w:date="2017-03-20T00:46:47.3422672" w:id="1591354290">
        <w:proofErr w:type="spellEnd"/>
      </w:ins>
      <w:ins w:author="Pöllänen Arto" w:date="2017-03-20T00:46:47.3422672" w:id="151973825">
        <w:proofErr w:type="spellStart"/>
      </w:ins>
      <w:ins w:author="Pöllänen Arto" w:date="2017-03-20T00:46:47.3422672" w:id="62293326">
        <w:proofErr w:type="spellEnd"/>
      </w:ins>
      <w:ins w:author="Pöllänen Arto" w:date="2017-03-20T00:46:47.3422672" w:id="522825501">
        <w:proofErr w:type="spellStart"/>
      </w:ins>
      <w:ins w:author="Pöllänen Arto" w:date="2017-03-20T00:46:47.3422672" w:id="1832392206">
        <w:proofErr w:type="spellEnd"/>
      </w:ins>
    </w:p>
    <w:p w:rsidR="2C8B79C0" w:rsidDel="0439D4E9" w:rsidP="058834F0" w:rsidRDefault="2C8B79C0" w14:paraId="70D2CF3C" w14:textId="23FD3AAE" w14:noSpellErr="1">
      <w:pPr>
        <w:spacing w:before="0" w:beforeAutospacing="off" w:after="0" w:afterAutospacing="off"/>
        <w:ind w:left="1440" w:firstLine="720"/>
        <w:rPr>
          <w:del w:author="Pöllänen Arto" w:date="2017-03-20T01:45:16.4769642" w:id="1969388746"/>
          <w:rFonts w:ascii="Courier New" w:hAnsi="Courier New" w:eastAsia="Courier New" w:cs="Courier New"/>
          <w:noProof w:val="0"/>
          <w:sz w:val="22"/>
          <w:szCs w:val="22"/>
          <w:lang w:val="fi-FI"/>
          <w:rPrChange w:author="Pöllänen Arto" w:date="2017-03-20T01:00:00.4662132" w:id="1339071194">
            <w:rPr/>
          </w:rPrChange>
        </w:rPr>
        <w:pPrChange w:author="Pöllänen Arto" w:date="2017-03-20T01:00:00.4662132" w:id="992611084">
          <w:pPr/>
        </w:pPrChange>
      </w:pPr>
    </w:p>
    <w:p w:rsidR="2C8B79C0" w:rsidDel="0439D4E9" w:rsidP="100B6923" w:rsidRDefault="2C8B79C0" w14:paraId="241289CC" w14:textId="7346B5D6">
      <w:pPr>
        <w:spacing w:before="0" w:beforeAutospacing="off" w:after="0" w:afterAutospacing="off"/>
        <w:ind w:left="1440" w:firstLine="720"/>
        <w:rPr>
          <w:del w:author="Pöllänen Arto" w:date="2017-03-20T01:45:16.4769642" w:id="922271963"/>
          <w:rFonts w:ascii="Courier New" w:hAnsi="Courier New" w:eastAsia="Courier New" w:cs="Courier New"/>
          <w:noProof w:val="0"/>
          <w:sz w:val="22"/>
          <w:szCs w:val="22"/>
          <w:lang w:val="fi-FI"/>
          <w:rPrChange w:author="Pöllänen Arto" w:date="2017-03-20T01:00:30.2282495" w:id="719247098">
            <w:rPr/>
          </w:rPrChange>
        </w:rPr>
        <w:pPrChange w:author="Pöllänen Arto" w:date="2017-03-20T01:00:30.2282495" w:id="1982753115">
          <w:pPr/>
        </w:pPrChange>
      </w:pPr>
      <w:ins w:author="Pöllänen Arto" w:date="2017-03-20T00:46:47.3422672" w:id="1235325955">
        <w:proofErr w:type="spellStart"/>
      </w:ins>
      <w:ins w:author="Pöllänen Arto" w:date="2017-03-20T00:46:47.3422672" w:id="711762583">
        <w:proofErr w:type="spellEnd"/>
      </w:ins>
    </w:p>
    <w:p w:rsidR="2C8B79C0" w:rsidDel="0439D4E9" w:rsidP="2F61C9CC" w:rsidRDefault="2C8B79C0" w14:paraId="6530E35D" w14:textId="2647D88D">
      <w:pPr>
        <w:spacing w:before="0" w:beforeAutospacing="off" w:after="0" w:afterAutospacing="off"/>
        <w:rPr>
          <w:del w:author="Pöllänen Arto" w:date="2017-03-20T01:45:16.4769642" w:id="1208768234"/>
          <w:rFonts w:ascii="Courier New" w:hAnsi="Courier New" w:eastAsia="Courier New" w:cs="Courier New"/>
          <w:noProof w:val="0"/>
          <w:sz w:val="22"/>
          <w:szCs w:val="22"/>
          <w:lang w:val="fi-FI"/>
          <w:rPrChange w:author="Pöllänen Arto" w:date="2017-03-20T00:56:57.7307714" w:id="925881647">
            <w:rPr/>
          </w:rPrChange>
        </w:rPr>
        <w:pPrChange w:author="Pöllänen Arto" w:date="2017-03-20T00:56:57.7307714" w:id="1881382486">
          <w:pPr/>
        </w:pPrChange>
      </w:pPr>
    </w:p>
    <w:p w:rsidR="2C8B79C0" w:rsidDel="0439D4E9" w:rsidP="2F61C9CC" w:rsidRDefault="2C8B79C0" w14:paraId="42C06C26" w14:textId="6F7366C9" w14:noSpellErr="1">
      <w:pPr>
        <w:spacing w:before="0" w:beforeAutospacing="off" w:after="0" w:afterAutospacing="off"/>
        <w:rPr>
          <w:del w:author="Pöllänen Arto" w:date="2017-03-20T01:45:16.4769642" w:id="1652064349"/>
          <w:rFonts w:ascii="Courier New" w:hAnsi="Courier New" w:eastAsia="Courier New" w:cs="Courier New"/>
          <w:noProof w:val="0"/>
          <w:sz w:val="22"/>
          <w:szCs w:val="22"/>
          <w:lang w:val="fi-FI"/>
          <w:rPrChange w:author="Pöllänen Arto" w:date="2017-03-20T00:56:57.7307714" w:id="1552930501">
            <w:rPr/>
          </w:rPrChange>
        </w:rPr>
        <w:pPrChange w:author="Pöllänen Arto" w:date="2017-03-20T00:56:57.7307714" w:id="392354424">
          <w:pPr/>
        </w:pPrChange>
      </w:pPr>
    </w:p>
    <w:p w:rsidR="2C8B79C0" w:rsidDel="0439D4E9" w:rsidP="2F61C9CC" w:rsidRDefault="2C8B79C0" w14:paraId="2A7CC4DB" w14:textId="5445FDD6" w14:noSpellErr="1">
      <w:pPr>
        <w:spacing w:before="0" w:beforeAutospacing="off" w:after="0" w:afterAutospacing="off"/>
        <w:rPr>
          <w:del w:author="Pöllänen Arto" w:date="2017-03-20T01:45:16.4769642" w:id="792062827"/>
          <w:rFonts w:ascii="Courier New" w:hAnsi="Courier New" w:eastAsia="Courier New" w:cs="Courier New"/>
          <w:noProof w:val="0"/>
          <w:sz w:val="22"/>
          <w:szCs w:val="22"/>
          <w:lang w:val="fi-FI"/>
          <w:rPrChange w:author="Pöllänen Arto" w:date="2017-03-20T00:56:57.7307714" w:id="1806026737">
            <w:rPr/>
          </w:rPrChange>
        </w:rPr>
        <w:pPrChange w:author="Pöllänen Arto" w:date="2017-03-20T00:56:57.7307714" w:id="404394446">
          <w:pPr/>
        </w:pPrChange>
      </w:pPr>
    </w:p>
    <w:p w:rsidR="2C8B79C0" w:rsidDel="0439D4E9" w:rsidP="2F61C9CC" w:rsidRDefault="2C8B79C0" w14:paraId="532B67F2" w14:textId="234D5665" w14:noSpellErr="1">
      <w:pPr>
        <w:spacing w:before="0" w:beforeAutospacing="off" w:after="0" w:afterAutospacing="off"/>
        <w:rPr>
          <w:del w:author="Pöllänen Arto" w:date="2017-03-20T01:45:16.4769642" w:id="1898629487"/>
          <w:rFonts w:ascii="Courier New" w:hAnsi="Courier New" w:eastAsia="Courier New" w:cs="Courier New"/>
          <w:noProof w:val="0"/>
          <w:sz w:val="22"/>
          <w:szCs w:val="22"/>
          <w:lang w:val="fi-FI"/>
          <w:rPrChange w:author="Pöllänen Arto" w:date="2017-03-20T00:56:57.7307714" w:id="969587913">
            <w:rPr/>
          </w:rPrChange>
        </w:rPr>
        <w:pPrChange w:author="Pöllänen Arto" w:date="2017-03-20T00:56:57.7307714" w:id="244691899">
          <w:pPr/>
        </w:pPrChange>
      </w:pPr>
    </w:p>
    <w:p w:rsidR="2C8B79C0" w:rsidDel="0439D4E9" w:rsidP="2F61C9CC" w:rsidRDefault="2C8B79C0" w14:paraId="378DD5C2" w14:textId="5A0DD402">
      <w:pPr>
        <w:spacing w:before="0" w:beforeAutospacing="off" w:after="0" w:afterAutospacing="off"/>
        <w:rPr>
          <w:del w:author="Pöllänen Arto" w:date="2017-03-20T01:45:16.4769642" w:id="452333370"/>
          <w:rFonts w:ascii="Courier New" w:hAnsi="Courier New" w:eastAsia="Courier New" w:cs="Courier New"/>
          <w:noProof w:val="0"/>
          <w:sz w:val="22"/>
          <w:szCs w:val="22"/>
          <w:lang w:val="fi-FI"/>
          <w:rPrChange w:author="Pöllänen Arto" w:date="2017-03-20T00:56:57.7307714" w:id="2135272598">
            <w:rPr/>
          </w:rPrChange>
        </w:rPr>
        <w:pPrChange w:author="Pöllänen Arto" w:date="2017-03-20T00:56:57.7307714" w:id="630928492">
          <w:pPr/>
        </w:pPrChange>
      </w:pPr>
    </w:p>
    <w:p w:rsidR="2C8B79C0" w:rsidDel="0439D4E9" w:rsidP="2F61C9CC" w:rsidRDefault="2C8B79C0" w14:paraId="5DE496D3" w14:textId="2E5B8870">
      <w:pPr>
        <w:spacing w:before="0" w:beforeAutospacing="off" w:after="0" w:afterAutospacing="off"/>
        <w:rPr>
          <w:del w:author="Pöllänen Arto" w:date="2017-03-20T01:45:16.4769642" w:id="1498247793"/>
          <w:rFonts w:ascii="Courier New" w:hAnsi="Courier New" w:eastAsia="Courier New" w:cs="Courier New"/>
          <w:noProof w:val="0"/>
          <w:sz w:val="22"/>
          <w:szCs w:val="22"/>
          <w:lang w:val="fi-FI"/>
          <w:rPrChange w:author="Pöllänen Arto" w:date="2017-03-20T00:56:57.7307714" w:id="2039652180">
            <w:rPr/>
          </w:rPrChange>
        </w:rPr>
        <w:pPrChange w:author="Pöllänen Arto" w:date="2017-03-20T00:56:57.7307714" w:id="951094833">
          <w:pPr/>
        </w:pPrChange>
      </w:pPr>
    </w:p>
    <w:p w:rsidR="2C8B79C0" w:rsidDel="0439D4E9" w:rsidP="2F61C9CC" w:rsidRDefault="2C8B79C0" w14:paraId="758F8A78" w14:textId="5C08F22B" w14:noSpellErr="1">
      <w:pPr>
        <w:spacing w:before="0" w:beforeAutospacing="off" w:after="0" w:afterAutospacing="off"/>
        <w:rPr>
          <w:del w:author="Pöllänen Arto" w:date="2017-03-20T01:45:16.4769642" w:id="685091501"/>
          <w:rFonts w:ascii="Courier New" w:hAnsi="Courier New" w:eastAsia="Courier New" w:cs="Courier New"/>
          <w:noProof w:val="0"/>
          <w:sz w:val="22"/>
          <w:szCs w:val="22"/>
          <w:lang w:val="fi-FI"/>
          <w:rPrChange w:author="Pöllänen Arto" w:date="2017-03-20T00:56:57.7307714" w:id="994273565">
            <w:rPr/>
          </w:rPrChange>
        </w:rPr>
        <w:pPrChange w:author="Pöllänen Arto" w:date="2017-03-20T00:56:57.7307714" w:id="1079188364">
          <w:pPr/>
        </w:pPrChange>
      </w:pPr>
    </w:p>
    <w:p w:rsidR="2C8B79C0" w:rsidDel="0439D4E9" w:rsidP="2F61C9CC" w:rsidRDefault="2C8B79C0" w14:paraId="163E5490" w14:textId="37F96C82" w14:noSpellErr="1">
      <w:pPr>
        <w:spacing w:before="0" w:beforeAutospacing="off" w:after="0" w:afterAutospacing="off"/>
        <w:rPr>
          <w:del w:author="Pöllänen Arto" w:date="2017-03-20T01:45:16.4769642" w:id="1795723400"/>
          <w:rFonts w:ascii="Courier New" w:hAnsi="Courier New" w:eastAsia="Courier New" w:cs="Courier New"/>
          <w:noProof w:val="0"/>
          <w:sz w:val="22"/>
          <w:szCs w:val="22"/>
          <w:lang w:val="fi-FI"/>
          <w:rPrChange w:author="Pöllänen Arto" w:date="2017-03-20T00:56:57.7307714" w:id="2016536283">
            <w:rPr/>
          </w:rPrChange>
        </w:rPr>
        <w:pPrChange w:author="Pöllänen Arto" w:date="2017-03-20T00:56:57.7307714" w:id="124672552">
          <w:pPr/>
        </w:pPrChange>
      </w:pPr>
    </w:p>
    <w:p w:rsidR="2C8B79C0" w:rsidDel="0439D4E9" w:rsidP="4AB56EC3" w:rsidRDefault="2C8B79C0" w14:paraId="1BBE3A95" w14:textId="72216F50">
      <w:pPr>
        <w:spacing w:before="0" w:beforeAutospacing="off" w:after="0" w:afterAutospacing="off"/>
        <w:rPr>
          <w:del w:author="Pöllänen Arto" w:date="2017-03-20T01:45:16.4769642" w:id="2008659574"/>
          <w:rFonts w:ascii="Courier New" w:hAnsi="Courier New" w:eastAsia="Courier New" w:cs="Courier New"/>
          <w:sz w:val="16"/>
          <w:szCs w:val="16"/>
          <w:rPrChange w:author="Pöllänen Arto" w:date="2017-03-20T00:56:21.136542" w:id="1727061273">
            <w:rPr/>
          </w:rPrChange>
        </w:rPr>
        <w:pPrChange w:author="Pöllänen Arto" w:date="2017-03-20T00:56:21.136542" w:id="1809038795">
          <w:pPr/>
        </w:pPrChange>
      </w:pPr>
      <w:del w:author="Pöllänen Arto" w:date="2017-03-20T01:45:16.4769642" w:id="1239777849">
        <w:r w:rsidDel="0439D4E9">
          <w:br/>
        </w:r>
      </w:del>
    </w:p>
    <w:p w:rsidR="2C8B79C0" w:rsidDel="0439D4E9" w:rsidP="2F61C9CC" w:rsidRDefault="2C8B79C0" w14:paraId="6970DA82" w14:textId="5D556E85">
      <w:pPr>
        <w:spacing w:before="0" w:beforeAutospacing="off" w:after="0" w:afterAutospacing="off"/>
        <w:rPr>
          <w:del w:author="Pöllänen Arto" w:date="2017-03-20T01:45:16.4769642" w:id="1441193459"/>
          <w:rFonts w:ascii="Courier New" w:hAnsi="Courier New" w:eastAsia="Courier New" w:cs="Courier New"/>
          <w:noProof w:val="0"/>
          <w:sz w:val="22"/>
          <w:szCs w:val="22"/>
          <w:lang w:val="fi-FI"/>
          <w:rPrChange w:author="Pöllänen Arto" w:date="2017-03-20T00:56:57.7307714" w:id="320830296">
            <w:rPr/>
          </w:rPrChange>
        </w:rPr>
        <w:pPrChange w:author="Pöllänen Arto" w:date="2017-03-20T00:56:57.7307714" w:id="108672445">
          <w:pPr/>
        </w:pPrChange>
      </w:pPr>
    </w:p>
    <w:p w:rsidR="2C8B79C0" w:rsidDel="0439D4E9" w:rsidP="2F61C9CC" w:rsidRDefault="2C8B79C0" w14:paraId="0712EFF2" w14:textId="79A8B815" w14:noSpellErr="1">
      <w:pPr>
        <w:spacing w:before="0" w:beforeAutospacing="off" w:after="0" w:afterAutospacing="off"/>
        <w:rPr>
          <w:del w:author="Pöllänen Arto" w:date="2017-03-20T01:45:16.4769642" w:id="1630839000"/>
          <w:rFonts w:ascii="Courier New" w:hAnsi="Courier New" w:eastAsia="Courier New" w:cs="Courier New"/>
          <w:noProof w:val="0"/>
          <w:sz w:val="22"/>
          <w:szCs w:val="22"/>
          <w:lang w:val="fi-FI"/>
          <w:rPrChange w:author="Pöllänen Arto" w:date="2017-03-20T00:56:57.7307714" w:id="1310458117">
            <w:rPr/>
          </w:rPrChange>
        </w:rPr>
        <w:pPrChange w:author="Pöllänen Arto" w:date="2017-03-20T00:56:57.7307714" w:id="1266459053">
          <w:pPr/>
        </w:pPrChange>
      </w:pPr>
    </w:p>
    <w:p w:rsidR="2C8B79C0" w:rsidDel="0439D4E9" w:rsidP="2F61C9CC" w:rsidRDefault="2C8B79C0" w14:paraId="06B35DF6" w14:textId="0CAAC1C4">
      <w:pPr>
        <w:spacing w:before="0" w:beforeAutospacing="off" w:after="0" w:afterAutospacing="off"/>
        <w:rPr>
          <w:del w:author="Pöllänen Arto" w:date="2017-03-20T01:45:16.4769642" w:id="1874803992"/>
          <w:rFonts w:ascii="Courier New" w:hAnsi="Courier New" w:eastAsia="Courier New" w:cs="Courier New"/>
          <w:noProof w:val="0"/>
          <w:sz w:val="22"/>
          <w:szCs w:val="22"/>
          <w:lang w:val="fi-FI"/>
          <w:rPrChange w:author="Pöllänen Arto" w:date="2017-03-20T00:56:57.7307714" w:id="1562359611">
            <w:rPr/>
          </w:rPrChange>
        </w:rPr>
        <w:pPrChange w:author="Pöllänen Arto" w:date="2017-03-20T00:56:57.7307714" w:id="287111948">
          <w:pPr/>
        </w:pPrChange>
      </w:pPr>
    </w:p>
    <w:p w:rsidR="2C8B79C0" w:rsidDel="0439D4E9" w:rsidP="2F61C9CC" w:rsidRDefault="2C8B79C0" w14:paraId="3F320C0C" w14:textId="3DBAEB1B">
      <w:pPr>
        <w:spacing w:before="0" w:beforeAutospacing="off" w:after="0" w:afterAutospacing="off"/>
        <w:rPr>
          <w:del w:author="Pöllänen Arto" w:date="2017-03-20T01:45:16.4769642" w:id="692055716"/>
          <w:rFonts w:ascii="Courier New" w:hAnsi="Courier New" w:eastAsia="Courier New" w:cs="Courier New"/>
          <w:noProof w:val="0"/>
          <w:sz w:val="22"/>
          <w:szCs w:val="22"/>
          <w:lang w:val="fi-FI"/>
          <w:rPrChange w:author="Pöllänen Arto" w:date="2017-03-20T00:56:57.7307714" w:id="870732733">
            <w:rPr/>
          </w:rPrChange>
        </w:rPr>
        <w:pPrChange w:author="Pöllänen Arto" w:date="2017-03-20T00:56:57.7307714" w:id="801243390">
          <w:pPr/>
        </w:pPrChange>
      </w:pPr>
    </w:p>
    <w:p w:rsidR="2C8B79C0" w:rsidDel="0439D4E9" w:rsidP="4AB56EC3" w:rsidRDefault="2C8B79C0" w14:paraId="35F57BCE" w14:textId="12811F0B">
      <w:pPr>
        <w:spacing w:before="0" w:beforeAutospacing="off" w:after="0" w:afterAutospacing="off"/>
        <w:rPr>
          <w:del w:author="Pöllänen Arto" w:date="2017-03-20T01:45:16.4769642" w:id="689795876"/>
          <w:rFonts w:ascii="Courier New" w:hAnsi="Courier New" w:eastAsia="Courier New" w:cs="Courier New"/>
          <w:sz w:val="16"/>
          <w:szCs w:val="16"/>
          <w:rPrChange w:author="Pöllänen Arto" w:date="2017-03-20T00:56:21.136542" w:id="1690722603">
            <w:rPr/>
          </w:rPrChange>
        </w:rPr>
        <w:pPrChange w:author="Pöllänen Arto" w:date="2017-03-20T00:56:21.136542" w:id="201508960">
          <w:pPr/>
        </w:pPrChange>
      </w:pPr>
      <w:del w:author="Pöllänen Arto" w:date="2017-03-20T01:45:16.4769642" w:id="1468831421">
        <w:r w:rsidDel="0439D4E9">
          <w:br/>
        </w:r>
      </w:del>
    </w:p>
    <w:p w:rsidR="2C8B79C0" w:rsidDel="0439D4E9" w:rsidP="2F61C9CC" w:rsidRDefault="2C8B79C0" w14:paraId="050D332C" w14:textId="5B440E33" w14:noSpellErr="1">
      <w:pPr>
        <w:spacing w:before="0" w:beforeAutospacing="off" w:after="0" w:afterAutospacing="off"/>
        <w:rPr>
          <w:del w:author="Pöllänen Arto" w:date="2017-03-20T01:45:16.4769642" w:id="1415793565"/>
          <w:rFonts w:ascii="Courier New" w:hAnsi="Courier New" w:eastAsia="Courier New" w:cs="Courier New"/>
          <w:noProof w:val="0"/>
          <w:sz w:val="22"/>
          <w:szCs w:val="22"/>
          <w:lang w:val="fi-FI"/>
          <w:rPrChange w:author="Pöllänen Arto" w:date="2017-03-20T00:56:57.7307714" w:id="1739880358">
            <w:rPr/>
          </w:rPrChange>
        </w:rPr>
        <w:pPrChange w:author="Pöllänen Arto" w:date="2017-03-20T00:56:57.7307714" w:id="940528605">
          <w:pPr/>
        </w:pPrChange>
      </w:pPr>
    </w:p>
    <w:p w:rsidR="2C8B79C0" w:rsidDel="0439D4E9" w:rsidP="2F61C9CC" w:rsidRDefault="2C8B79C0" w14:paraId="3B996261" w14:textId="6A55673C">
      <w:pPr>
        <w:spacing w:before="0" w:beforeAutospacing="off" w:after="0" w:afterAutospacing="off"/>
        <w:rPr>
          <w:del w:author="Pöllänen Arto" w:date="2017-03-20T01:45:16.4769642" w:id="1821302866"/>
          <w:rFonts w:ascii="Courier New" w:hAnsi="Courier New" w:eastAsia="Courier New" w:cs="Courier New"/>
          <w:noProof w:val="0"/>
          <w:sz w:val="22"/>
          <w:szCs w:val="22"/>
          <w:lang w:val="fi-FI"/>
          <w:rPrChange w:author="Pöllänen Arto" w:date="2017-03-20T00:56:57.7307714" w:id="504910920">
            <w:rPr/>
          </w:rPrChange>
        </w:rPr>
        <w:pPrChange w:author="Pöllänen Arto" w:date="2017-03-20T00:56:57.7307714" w:id="875898604">
          <w:pPr/>
        </w:pPrChange>
      </w:pPr>
    </w:p>
    <w:p w:rsidR="2C8B79C0" w:rsidDel="0439D4E9" w:rsidP="2F61C9CC" w:rsidRDefault="2C8B79C0" w14:paraId="2D909F1C" w14:textId="25247817" w14:noSpellErr="1">
      <w:pPr>
        <w:spacing w:before="0" w:beforeAutospacing="off" w:after="0" w:afterAutospacing="off"/>
        <w:rPr>
          <w:del w:author="Pöllänen Arto" w:date="2017-03-20T01:45:16.4769642" w:id="1387188143"/>
          <w:rFonts w:ascii="Courier New" w:hAnsi="Courier New" w:eastAsia="Courier New" w:cs="Courier New"/>
          <w:noProof w:val="0"/>
          <w:sz w:val="22"/>
          <w:szCs w:val="22"/>
          <w:lang w:val="fi-FI"/>
          <w:rPrChange w:author="Pöllänen Arto" w:date="2017-03-20T00:56:57.7307714" w:id="991856266">
            <w:rPr/>
          </w:rPrChange>
        </w:rPr>
        <w:pPrChange w:author="Pöllänen Arto" w:date="2017-03-20T00:56:57.7307714" w:id="536821832">
          <w:pPr/>
        </w:pPrChange>
      </w:pPr>
    </w:p>
    <w:p w:rsidR="2C8B79C0" w:rsidDel="0439D4E9" w:rsidP="4AB56EC3" w:rsidRDefault="2C8B79C0" w14:paraId="3D6C68BE" w14:textId="42F718B5">
      <w:pPr>
        <w:spacing w:before="0" w:beforeAutospacing="off" w:after="0" w:afterAutospacing="off"/>
        <w:rPr>
          <w:del w:author="Pöllänen Arto" w:date="2017-03-20T01:45:16.4769642" w:id="785765722"/>
          <w:rFonts w:ascii="Courier New" w:hAnsi="Courier New" w:eastAsia="Courier New" w:cs="Courier New"/>
          <w:sz w:val="16"/>
          <w:szCs w:val="16"/>
          <w:rPrChange w:author="Pöllänen Arto" w:date="2017-03-20T00:56:21.136542" w:id="75753808">
            <w:rPr/>
          </w:rPrChange>
        </w:rPr>
        <w:pPrChange w:author="Pöllänen Arto" w:date="2017-03-20T00:56:21.136542" w:id="557662853">
          <w:pPr/>
        </w:pPrChange>
      </w:pPr>
      <w:del w:author="Pöllänen Arto" w:date="2017-03-20T01:45:16.4769642" w:id="1987950693">
        <w:r w:rsidDel="0439D4E9">
          <w:br/>
        </w:r>
      </w:del>
    </w:p>
    <w:p w:rsidR="2C8B79C0" w:rsidDel="0439D4E9" w:rsidP="2F61C9CC" w:rsidRDefault="2C8B79C0" w14:paraId="648A3ECA" w14:textId="027F5ED4">
      <w:pPr>
        <w:spacing w:before="0" w:beforeAutospacing="off" w:after="0" w:afterAutospacing="off"/>
        <w:rPr>
          <w:del w:author="Pöllänen Arto" w:date="2017-03-20T01:45:16.4769642" w:id="1610513374"/>
          <w:rFonts w:ascii="Courier New" w:hAnsi="Courier New" w:eastAsia="Courier New" w:cs="Courier New"/>
          <w:noProof w:val="0"/>
          <w:sz w:val="22"/>
          <w:szCs w:val="22"/>
          <w:lang w:val="fi-FI"/>
          <w:rPrChange w:author="Pöllänen Arto" w:date="2017-03-20T00:56:57.7307714" w:id="1793647627">
            <w:rPr/>
          </w:rPrChange>
        </w:rPr>
        <w:pPrChange w:author="Pöllänen Arto" w:date="2017-03-20T00:56:57.7307714" w:id="619770103">
          <w:pPr/>
        </w:pPrChange>
      </w:pPr>
    </w:p>
    <w:p w:rsidR="2C8B79C0" w:rsidDel="0439D4E9" w:rsidP="2F61C9CC" w:rsidRDefault="2C8B79C0" w14:paraId="48E277FD" w14:textId="71501F12">
      <w:pPr>
        <w:spacing w:before="0" w:beforeAutospacing="off" w:after="0" w:afterAutospacing="off"/>
        <w:rPr>
          <w:del w:author="Pöllänen Arto" w:date="2017-03-20T01:45:16.4769642" w:id="1946617924"/>
          <w:rFonts w:ascii="Courier New" w:hAnsi="Courier New" w:eastAsia="Courier New" w:cs="Courier New"/>
          <w:noProof w:val="0"/>
          <w:sz w:val="22"/>
          <w:szCs w:val="22"/>
          <w:lang w:val="fi-FI"/>
          <w:rPrChange w:author="Pöllänen Arto" w:date="2017-03-20T00:56:57.7307714" w:id="544537970">
            <w:rPr/>
          </w:rPrChange>
        </w:rPr>
        <w:pPrChange w:author="Pöllänen Arto" w:date="2017-03-20T00:56:57.7307714" w:id="73380681">
          <w:pPr/>
        </w:pPrChange>
      </w:pPr>
    </w:p>
    <w:p w:rsidR="2C8B79C0" w:rsidDel="0439D4E9" w:rsidP="2F61C9CC" w:rsidRDefault="2C8B79C0" w14:paraId="3D92ADCF" w14:textId="49847E70">
      <w:pPr>
        <w:spacing w:before="0" w:beforeAutospacing="off" w:after="0" w:afterAutospacing="off"/>
        <w:rPr>
          <w:del w:author="Pöllänen Arto" w:date="2017-03-20T01:45:16.4769642" w:id="1423972035"/>
          <w:rFonts w:ascii="Courier New" w:hAnsi="Courier New" w:eastAsia="Courier New" w:cs="Courier New"/>
          <w:noProof w:val="0"/>
          <w:sz w:val="22"/>
          <w:szCs w:val="22"/>
          <w:lang w:val="fi-FI"/>
          <w:rPrChange w:author="Pöllänen Arto" w:date="2017-03-20T00:56:57.7307714" w:id="1609980707">
            <w:rPr/>
          </w:rPrChange>
        </w:rPr>
        <w:pPrChange w:author="Pöllänen Arto" w:date="2017-03-20T00:56:57.7307714" w:id="854819344">
          <w:pPr/>
        </w:pPrChange>
      </w:pPr>
    </w:p>
    <w:p w:rsidR="2C8B79C0" w:rsidDel="0439D4E9" w:rsidP="2F61C9CC" w:rsidRDefault="2C8B79C0" w14:paraId="420664B7" w14:textId="66EC3611" w14:noSpellErr="1">
      <w:pPr>
        <w:spacing w:before="0" w:beforeAutospacing="off" w:after="0" w:afterAutospacing="off"/>
        <w:rPr>
          <w:del w:author="Pöllänen Arto" w:date="2017-03-20T01:45:16.4769642" w:id="1613620273"/>
          <w:rFonts w:ascii="Courier New" w:hAnsi="Courier New" w:eastAsia="Courier New" w:cs="Courier New"/>
          <w:noProof w:val="0"/>
          <w:sz w:val="22"/>
          <w:szCs w:val="22"/>
          <w:lang w:val="fi-FI"/>
          <w:rPrChange w:author="Pöllänen Arto" w:date="2017-03-20T00:56:57.7307714" w:id="1974906895">
            <w:rPr/>
          </w:rPrChange>
        </w:rPr>
        <w:pPrChange w:author="Pöllänen Arto" w:date="2017-03-20T00:56:57.7307714" w:id="300909953">
          <w:pPr/>
        </w:pPrChange>
      </w:pPr>
    </w:p>
    <w:p w:rsidR="2C8B79C0" w:rsidDel="0439D4E9" w:rsidP="2F61C9CC" w:rsidRDefault="2C8B79C0" w14:paraId="63B0F905" w14:textId="1F143621" w14:noSpellErr="1">
      <w:pPr>
        <w:spacing w:before="0" w:beforeAutospacing="off" w:after="0" w:afterAutospacing="off"/>
        <w:rPr>
          <w:del w:author="Pöllänen Arto" w:date="2017-03-20T01:45:16.4769642" w:id="1831678669"/>
          <w:rFonts w:ascii="Courier New" w:hAnsi="Courier New" w:eastAsia="Courier New" w:cs="Courier New"/>
          <w:noProof w:val="0"/>
          <w:sz w:val="22"/>
          <w:szCs w:val="22"/>
          <w:lang w:val="fi-FI"/>
          <w:rPrChange w:author="Pöllänen Arto" w:date="2017-03-20T00:56:57.7307714" w:id="404114741">
            <w:rPr/>
          </w:rPrChange>
        </w:rPr>
        <w:pPrChange w:author="Pöllänen Arto" w:date="2017-03-20T00:56:57.7307714" w:id="1289009388">
          <w:pPr/>
        </w:pPrChange>
      </w:pPr>
    </w:p>
    <w:p w:rsidR="2C8B79C0" w:rsidDel="0439D4E9" w:rsidP="2F61C9CC" w:rsidRDefault="2C8B79C0" w14:paraId="66A7A9CE" w14:textId="44EAFD9B">
      <w:pPr>
        <w:spacing w:before="0" w:beforeAutospacing="off" w:after="0" w:afterAutospacing="off"/>
        <w:rPr>
          <w:del w:author="Pöllänen Arto" w:date="2017-03-20T01:45:16.4769642" w:id="979429796"/>
          <w:rFonts w:ascii="Courier New" w:hAnsi="Courier New" w:eastAsia="Courier New" w:cs="Courier New"/>
          <w:noProof w:val="0"/>
          <w:sz w:val="22"/>
          <w:szCs w:val="22"/>
          <w:lang w:val="fi-FI"/>
          <w:rPrChange w:author="Pöllänen Arto" w:date="2017-03-20T00:56:57.7307714" w:id="645417618">
            <w:rPr/>
          </w:rPrChange>
        </w:rPr>
        <w:pPrChange w:author="Pöllänen Arto" w:date="2017-03-20T00:56:57.7307714" w:id="1662080292">
          <w:pPr/>
        </w:pPrChange>
      </w:pPr>
    </w:p>
    <w:p w:rsidR="2C8B79C0" w:rsidDel="0439D4E9" w:rsidP="2F61C9CC" w:rsidRDefault="2C8B79C0" w14:paraId="383BBFB8" w14:textId="1CA158CB" w14:noSpellErr="1">
      <w:pPr>
        <w:spacing w:before="0" w:beforeAutospacing="off" w:after="0" w:afterAutospacing="off"/>
        <w:rPr>
          <w:del w:author="Pöllänen Arto" w:date="2017-03-20T01:45:16.4769642" w:id="144368760"/>
          <w:rFonts w:ascii="Courier New" w:hAnsi="Courier New" w:eastAsia="Courier New" w:cs="Courier New"/>
          <w:noProof w:val="0"/>
          <w:sz w:val="22"/>
          <w:szCs w:val="22"/>
          <w:lang w:val="fi-FI"/>
          <w:rPrChange w:author="Pöllänen Arto" w:date="2017-03-20T00:56:57.7307714" w:id="1450873729">
            <w:rPr/>
          </w:rPrChange>
        </w:rPr>
        <w:pPrChange w:author="Pöllänen Arto" w:date="2017-03-20T00:56:57.7307714" w:id="1663542508">
          <w:pPr/>
        </w:pPrChange>
      </w:pPr>
    </w:p>
    <w:p w:rsidR="2C8B79C0" w:rsidDel="0439D4E9" w:rsidP="2F61C9CC" w:rsidRDefault="2C8B79C0" w14:paraId="30A0D40B" w14:textId="3499A66A">
      <w:pPr>
        <w:spacing w:before="0" w:beforeAutospacing="off" w:after="0" w:afterAutospacing="off"/>
        <w:rPr>
          <w:del w:author="Pöllänen Arto" w:date="2017-03-20T01:45:16.4769642" w:id="1237549199"/>
          <w:rFonts w:ascii="Courier New" w:hAnsi="Courier New" w:eastAsia="Courier New" w:cs="Courier New"/>
          <w:noProof w:val="0"/>
          <w:sz w:val="22"/>
          <w:szCs w:val="22"/>
          <w:lang w:val="fi-FI"/>
          <w:rPrChange w:author="Pöllänen Arto" w:date="2017-03-20T00:56:57.7307714" w:id="180075660">
            <w:rPr/>
          </w:rPrChange>
        </w:rPr>
        <w:pPrChange w:author="Pöllänen Arto" w:date="2017-03-20T00:56:57.7307714" w:id="1570327627">
          <w:pPr/>
        </w:pPrChange>
      </w:pPr>
    </w:p>
    <w:p w:rsidR="2C8B79C0" w:rsidDel="0439D4E9" w:rsidP="2F61C9CC" w:rsidRDefault="2C8B79C0" w14:paraId="5E6FE4C2" w14:textId="268074A7" w14:noSpellErr="1">
      <w:pPr>
        <w:spacing w:before="0" w:beforeAutospacing="off" w:after="0" w:afterAutospacing="off"/>
        <w:rPr>
          <w:del w:author="Pöllänen Arto" w:date="2017-03-20T01:45:16.4769642" w:id="1796050330"/>
          <w:rFonts w:ascii="Courier New" w:hAnsi="Courier New" w:eastAsia="Courier New" w:cs="Courier New"/>
          <w:noProof w:val="0"/>
          <w:sz w:val="22"/>
          <w:szCs w:val="22"/>
          <w:lang w:val="fi-FI"/>
          <w:rPrChange w:author="Pöllänen Arto" w:date="2017-03-20T00:56:57.7307714" w:id="2136539986">
            <w:rPr/>
          </w:rPrChange>
        </w:rPr>
        <w:pPrChange w:author="Pöllänen Arto" w:date="2017-03-20T00:56:57.7307714" w:id="2053978607">
          <w:pPr/>
        </w:pPrChange>
      </w:pPr>
    </w:p>
    <w:p w:rsidR="2C8B79C0" w:rsidDel="0439D4E9" w:rsidP="2F61C9CC" w:rsidRDefault="2C8B79C0" w14:paraId="542A847F" w14:textId="295D12B1" w14:noSpellErr="1">
      <w:pPr>
        <w:spacing w:before="0" w:beforeAutospacing="off" w:after="0" w:afterAutospacing="off"/>
        <w:rPr>
          <w:del w:author="Pöllänen Arto" w:date="2017-03-20T01:45:16.4769642" w:id="996094574"/>
          <w:rFonts w:ascii="Courier New" w:hAnsi="Courier New" w:eastAsia="Courier New" w:cs="Courier New"/>
          <w:noProof w:val="0"/>
          <w:sz w:val="22"/>
          <w:szCs w:val="22"/>
          <w:lang w:val="fi-FI"/>
          <w:rPrChange w:author="Pöllänen Arto" w:date="2017-03-20T00:56:57.7307714" w:id="1637670746">
            <w:rPr/>
          </w:rPrChange>
        </w:rPr>
        <w:pPrChange w:author="Pöllänen Arto" w:date="2017-03-20T00:56:57.7307714" w:id="1237903749">
          <w:pPr/>
        </w:pPrChange>
      </w:pPr>
    </w:p>
    <w:p w:rsidR="2C8B79C0" w:rsidDel="0439D4E9" w:rsidP="2F61C9CC" w:rsidRDefault="2C8B79C0" w14:paraId="17198DEE" w14:textId="3F1A1F60" w14:noSpellErr="1">
      <w:pPr>
        <w:spacing w:before="0" w:beforeAutospacing="off" w:after="0" w:afterAutospacing="off"/>
        <w:rPr>
          <w:del w:author="Pöllänen Arto" w:date="2017-03-20T01:45:16.4769642" w:id="1873148857"/>
          <w:rFonts w:ascii="Courier New" w:hAnsi="Courier New" w:eastAsia="Courier New" w:cs="Courier New"/>
          <w:noProof w:val="0"/>
          <w:sz w:val="22"/>
          <w:szCs w:val="22"/>
          <w:lang w:val="fi-FI"/>
          <w:rPrChange w:author="Pöllänen Arto" w:date="2017-03-20T00:56:57.7307714" w:id="2068959235">
            <w:rPr/>
          </w:rPrChange>
        </w:rPr>
        <w:pPrChange w:author="Pöllänen Arto" w:date="2017-03-20T00:56:57.7307714" w:id="1348422476">
          <w:pPr/>
        </w:pPrChange>
      </w:pPr>
    </w:p>
    <w:p w:rsidR="2C8B79C0" w:rsidDel="0439D4E9" w:rsidP="2F61C9CC" w:rsidRDefault="2C8B79C0" w14:paraId="1CEB8D30" w14:textId="5BAE8771">
      <w:pPr>
        <w:spacing w:before="0" w:beforeAutospacing="off" w:after="0" w:afterAutospacing="off"/>
        <w:rPr>
          <w:del w:author="Pöllänen Arto" w:date="2017-03-20T01:45:16.4769642" w:id="1931890797"/>
          <w:rFonts w:ascii="Courier New" w:hAnsi="Courier New" w:eastAsia="Courier New" w:cs="Courier New"/>
          <w:noProof w:val="0"/>
          <w:sz w:val="22"/>
          <w:szCs w:val="22"/>
          <w:lang w:val="fi-FI"/>
          <w:rPrChange w:author="Pöllänen Arto" w:date="2017-03-20T00:56:57.7307714" w:id="533448668">
            <w:rPr/>
          </w:rPrChange>
        </w:rPr>
        <w:pPrChange w:author="Pöllänen Arto" w:date="2017-03-20T00:56:57.7307714" w:id="576654612">
          <w:pPr/>
        </w:pPrChange>
      </w:pPr>
    </w:p>
    <w:p w:rsidR="2C8B79C0" w:rsidDel="0439D4E9" w:rsidP="2F61C9CC" w:rsidRDefault="2C8B79C0" w14:paraId="46C7D865" w14:textId="5E856BA1">
      <w:pPr>
        <w:spacing w:before="0" w:beforeAutospacing="off" w:after="0" w:afterAutospacing="off"/>
        <w:rPr>
          <w:del w:author="Pöllänen Arto" w:date="2017-03-20T01:45:16.4769642" w:id="777028284"/>
          <w:rFonts w:ascii="Courier New" w:hAnsi="Courier New" w:eastAsia="Courier New" w:cs="Courier New"/>
          <w:noProof w:val="0"/>
          <w:sz w:val="22"/>
          <w:szCs w:val="22"/>
          <w:lang w:val="fi-FI"/>
          <w:rPrChange w:author="Pöllänen Arto" w:date="2017-03-20T00:56:57.7307714" w:id="1993838062">
            <w:rPr/>
          </w:rPrChange>
        </w:rPr>
        <w:pPrChange w:author="Pöllänen Arto" w:date="2017-03-20T00:56:57.7307714" w:id="83114975">
          <w:pPr/>
        </w:pPrChange>
      </w:pPr>
    </w:p>
    <w:p w:rsidR="2C8B79C0" w:rsidDel="0439D4E9" w:rsidP="2F61C9CC" w:rsidRDefault="2C8B79C0" w14:paraId="74AF817C" w14:textId="1924917B" w14:noSpellErr="1">
      <w:pPr>
        <w:spacing w:before="0" w:beforeAutospacing="off" w:after="0" w:afterAutospacing="off"/>
        <w:rPr>
          <w:del w:author="Pöllänen Arto" w:date="2017-03-20T01:45:16.4769642" w:id="1629423319"/>
          <w:rFonts w:ascii="Courier New" w:hAnsi="Courier New" w:eastAsia="Courier New" w:cs="Courier New"/>
          <w:noProof w:val="0"/>
          <w:sz w:val="22"/>
          <w:szCs w:val="22"/>
          <w:lang w:val="fi-FI"/>
          <w:rPrChange w:author="Pöllänen Arto" w:date="2017-03-20T00:56:57.7307714" w:id="1724886478">
            <w:rPr/>
          </w:rPrChange>
        </w:rPr>
        <w:pPrChange w:author="Pöllänen Arto" w:date="2017-03-20T00:56:57.7307714" w:id="2072213666">
          <w:pPr/>
        </w:pPrChange>
      </w:pPr>
    </w:p>
    <w:p w:rsidR="2C8B79C0" w:rsidDel="0439D4E9" w:rsidP="2F61C9CC" w:rsidRDefault="2C8B79C0" w14:paraId="5A2A0597" w14:textId="6CDE06DD">
      <w:pPr>
        <w:spacing w:before="0" w:beforeAutospacing="off" w:after="0" w:afterAutospacing="off"/>
        <w:rPr>
          <w:del w:author="Pöllänen Arto" w:date="2017-03-20T01:45:16.4769642" w:id="109401792"/>
          <w:rFonts w:ascii="Courier New" w:hAnsi="Courier New" w:eastAsia="Courier New" w:cs="Courier New"/>
          <w:noProof w:val="0"/>
          <w:sz w:val="22"/>
          <w:szCs w:val="22"/>
          <w:lang w:val="fi-FI"/>
          <w:rPrChange w:author="Pöllänen Arto" w:date="2017-03-20T00:56:57.7307714" w:id="708423486">
            <w:rPr/>
          </w:rPrChange>
        </w:rPr>
        <w:pPrChange w:author="Pöllänen Arto" w:date="2017-03-20T00:56:57.7307714" w:id="1676543560">
          <w:pPr/>
        </w:pPrChange>
      </w:pPr>
    </w:p>
    <w:p w:rsidR="2C8B79C0" w:rsidDel="0439D4E9" w:rsidP="2F61C9CC" w:rsidRDefault="2C8B79C0" w14:paraId="2E91EE2B" w14:textId="3F5FC740">
      <w:pPr>
        <w:spacing w:before="0" w:beforeAutospacing="off" w:after="0" w:afterAutospacing="off"/>
        <w:rPr>
          <w:del w:author="Pöllänen Arto" w:date="2017-03-20T01:45:16.4769642" w:id="999377096"/>
          <w:rFonts w:ascii="Courier New" w:hAnsi="Courier New" w:eastAsia="Courier New" w:cs="Courier New"/>
          <w:noProof w:val="0"/>
          <w:sz w:val="22"/>
          <w:szCs w:val="22"/>
          <w:lang w:val="fi-FI"/>
          <w:rPrChange w:author="Pöllänen Arto" w:date="2017-03-20T00:56:57.7307714" w:id="1361933712">
            <w:rPr/>
          </w:rPrChange>
        </w:rPr>
        <w:pPrChange w:author="Pöllänen Arto" w:date="2017-03-20T00:56:57.7307714" w:id="1325425193">
          <w:pPr/>
        </w:pPrChange>
      </w:pPr>
    </w:p>
    <w:p w:rsidR="2C8B79C0" w:rsidDel="0439D4E9" w:rsidP="2F61C9CC" w:rsidRDefault="2C8B79C0" w14:paraId="0E384BC5" w14:textId="3E26ABB3">
      <w:pPr>
        <w:spacing w:before="0" w:beforeAutospacing="off" w:after="0" w:afterAutospacing="off"/>
        <w:rPr>
          <w:del w:author="Pöllänen Arto" w:date="2017-03-20T01:45:16.4769642" w:id="1045630456"/>
          <w:rFonts w:ascii="Courier New" w:hAnsi="Courier New" w:eastAsia="Courier New" w:cs="Courier New"/>
          <w:noProof w:val="0"/>
          <w:sz w:val="22"/>
          <w:szCs w:val="22"/>
          <w:lang w:val="fi-FI"/>
          <w:rPrChange w:author="Pöllänen Arto" w:date="2017-03-20T00:56:57.7307714" w:id="691048924">
            <w:rPr/>
          </w:rPrChange>
        </w:rPr>
        <w:pPrChange w:author="Pöllänen Arto" w:date="2017-03-20T00:56:57.7307714" w:id="751064198">
          <w:pPr/>
        </w:pPrChange>
      </w:pPr>
    </w:p>
    <w:p w:rsidR="2C8B79C0" w:rsidDel="0439D4E9" w:rsidP="2F61C9CC" w:rsidRDefault="2C8B79C0" w14:paraId="3046F75D" w14:textId="06EE3B34">
      <w:pPr>
        <w:spacing w:before="0" w:beforeAutospacing="off" w:after="0" w:afterAutospacing="off"/>
        <w:rPr>
          <w:del w:author="Pöllänen Arto" w:date="2017-03-20T01:45:16.4769642" w:id="660685044"/>
          <w:rFonts w:ascii="Courier New" w:hAnsi="Courier New" w:eastAsia="Courier New" w:cs="Courier New"/>
          <w:noProof w:val="0"/>
          <w:sz w:val="22"/>
          <w:szCs w:val="22"/>
          <w:lang w:val="fi-FI"/>
          <w:rPrChange w:author="Pöllänen Arto" w:date="2017-03-20T00:56:57.7307714" w:id="1162836841">
            <w:rPr/>
          </w:rPrChange>
        </w:rPr>
        <w:pPrChange w:author="Pöllänen Arto" w:date="2017-03-20T00:56:57.7307714" w:id="1665958898">
          <w:pPr/>
        </w:pPrChange>
      </w:pPr>
    </w:p>
    <w:p w:rsidR="2C8B79C0" w:rsidDel="0439D4E9" w:rsidP="2F61C9CC" w:rsidRDefault="2C8B79C0" w14:paraId="4273D963" w14:textId="52A817AB">
      <w:pPr>
        <w:spacing w:before="0" w:beforeAutospacing="off" w:after="0" w:afterAutospacing="off"/>
        <w:rPr>
          <w:del w:author="Pöllänen Arto" w:date="2017-03-20T01:45:16.4769642" w:id="1795592511"/>
          <w:rFonts w:ascii="Courier New" w:hAnsi="Courier New" w:eastAsia="Courier New" w:cs="Courier New"/>
          <w:noProof w:val="0"/>
          <w:sz w:val="22"/>
          <w:szCs w:val="22"/>
          <w:lang w:val="fi-FI"/>
          <w:rPrChange w:author="Pöllänen Arto" w:date="2017-03-20T00:56:57.7307714" w:id="1023465765">
            <w:rPr/>
          </w:rPrChange>
        </w:rPr>
        <w:pPrChange w:author="Pöllänen Arto" w:date="2017-03-20T00:56:57.7307714" w:id="1218528974">
          <w:pPr/>
        </w:pPrChange>
      </w:pPr>
    </w:p>
    <w:p w:rsidR="2C8B79C0" w:rsidDel="0439D4E9" w:rsidP="2F61C9CC" w:rsidRDefault="2C8B79C0" w14:paraId="14040B77" w14:textId="41780744" w14:noSpellErr="1">
      <w:pPr>
        <w:spacing w:before="0" w:beforeAutospacing="off" w:after="0" w:afterAutospacing="off"/>
        <w:rPr>
          <w:del w:author="Pöllänen Arto" w:date="2017-03-20T01:45:16.4769642" w:id="1022959642"/>
          <w:rFonts w:ascii="Courier New" w:hAnsi="Courier New" w:eastAsia="Courier New" w:cs="Courier New"/>
          <w:noProof w:val="0"/>
          <w:sz w:val="22"/>
          <w:szCs w:val="22"/>
          <w:lang w:val="fi-FI"/>
          <w:rPrChange w:author="Pöllänen Arto" w:date="2017-03-20T00:56:57.7307714" w:id="1607058508">
            <w:rPr/>
          </w:rPrChange>
        </w:rPr>
        <w:pPrChange w:author="Pöllänen Arto" w:date="2017-03-20T00:56:57.7307714" w:id="1476121669">
          <w:pPr/>
        </w:pPrChange>
      </w:pPr>
    </w:p>
    <w:p w:rsidR="2C8B79C0" w:rsidDel="0439D4E9" w:rsidP="2F61C9CC" w:rsidRDefault="2C8B79C0" w14:paraId="7E2BAE38" w14:textId="1FA9F923" w14:noSpellErr="1">
      <w:pPr>
        <w:spacing w:before="0" w:beforeAutospacing="off" w:after="0" w:afterAutospacing="off"/>
        <w:rPr>
          <w:del w:author="Pöllänen Arto" w:date="2017-03-20T01:45:16.4769642" w:id="306203822"/>
          <w:rFonts w:ascii="Courier New" w:hAnsi="Courier New" w:eastAsia="Courier New" w:cs="Courier New"/>
          <w:noProof w:val="0"/>
          <w:sz w:val="22"/>
          <w:szCs w:val="22"/>
          <w:lang w:val="fi-FI"/>
          <w:rPrChange w:author="Pöllänen Arto" w:date="2017-03-20T00:56:57.7307714" w:id="2077486032">
            <w:rPr/>
          </w:rPrChange>
        </w:rPr>
        <w:pPrChange w:author="Pöllänen Arto" w:date="2017-03-20T00:56:57.7307714" w:id="240183997">
          <w:pPr/>
        </w:pPrChange>
      </w:pPr>
    </w:p>
    <w:p w:rsidR="2C8B79C0" w:rsidDel="0439D4E9" w:rsidP="2F61C9CC" w:rsidRDefault="2C8B79C0" w14:paraId="7422F5A4" w14:textId="2B2D05C3" w14:noSpellErr="1">
      <w:pPr>
        <w:spacing w:before="0" w:beforeAutospacing="off" w:after="0" w:afterAutospacing="off"/>
        <w:rPr>
          <w:del w:author="Pöllänen Arto" w:date="2017-03-20T01:45:16.4769642" w:id="1327449571"/>
          <w:rFonts w:ascii="Courier New" w:hAnsi="Courier New" w:eastAsia="Courier New" w:cs="Courier New"/>
          <w:noProof w:val="0"/>
          <w:sz w:val="22"/>
          <w:szCs w:val="22"/>
          <w:lang w:val="fi-FI"/>
          <w:rPrChange w:author="Pöllänen Arto" w:date="2017-03-20T00:56:57.7307714" w:id="60433348">
            <w:rPr/>
          </w:rPrChange>
        </w:rPr>
        <w:pPrChange w:author="Pöllänen Arto" w:date="2017-03-20T00:56:57.7307714" w:id="1406911618">
          <w:pPr/>
        </w:pPrChange>
      </w:pPr>
    </w:p>
    <w:p w:rsidR="2C8B79C0" w:rsidDel="0439D4E9" w:rsidP="2F61C9CC" w:rsidRDefault="2C8B79C0" w14:paraId="23BA5270" w14:textId="2CB98A2F" w14:noSpellErr="1">
      <w:pPr>
        <w:spacing w:before="0" w:beforeAutospacing="off" w:after="0" w:afterAutospacing="off"/>
        <w:rPr>
          <w:del w:author="Pöllänen Arto" w:date="2017-03-20T01:45:16.4769642" w:id="1883328457"/>
          <w:rFonts w:ascii="Courier New" w:hAnsi="Courier New" w:eastAsia="Courier New" w:cs="Courier New"/>
          <w:noProof w:val="0"/>
          <w:sz w:val="22"/>
          <w:szCs w:val="22"/>
          <w:lang w:val="fi-FI"/>
          <w:rPrChange w:author="Pöllänen Arto" w:date="2017-03-20T00:56:57.7307714" w:id="359221260">
            <w:rPr/>
          </w:rPrChange>
        </w:rPr>
        <w:pPrChange w:author="Pöllänen Arto" w:date="2017-03-20T00:56:57.7307714" w:id="965230977">
          <w:pPr/>
        </w:pPrChange>
      </w:pPr>
    </w:p>
    <w:p w:rsidR="2C8B79C0" w:rsidDel="0439D4E9" w:rsidP="2F61C9CC" w:rsidRDefault="2C8B79C0" w14:paraId="092D92E7" w14:textId="548FD39B" w14:noSpellErr="1">
      <w:pPr>
        <w:spacing w:before="0" w:beforeAutospacing="off" w:after="0" w:afterAutospacing="off"/>
        <w:rPr>
          <w:del w:author="Pöllänen Arto" w:date="2017-03-20T01:45:16.4769642" w:id="289992998"/>
          <w:rFonts w:ascii="Courier New" w:hAnsi="Courier New" w:eastAsia="Courier New" w:cs="Courier New"/>
          <w:noProof w:val="0"/>
          <w:sz w:val="22"/>
          <w:szCs w:val="22"/>
          <w:lang w:val="fi-FI"/>
          <w:rPrChange w:author="Pöllänen Arto" w:date="2017-03-20T00:56:57.7307714" w:id="1873818473">
            <w:rPr/>
          </w:rPrChange>
        </w:rPr>
        <w:pPrChange w:author="Pöllänen Arto" w:date="2017-03-20T00:56:57.7307714" w:id="96210335">
          <w:pPr/>
        </w:pPrChange>
      </w:pPr>
    </w:p>
    <w:p w:rsidR="2C8B79C0" w:rsidDel="0439D4E9" w:rsidP="2F61C9CC" w:rsidRDefault="2C8B79C0" w14:paraId="7D1CA29B" w14:textId="60F5300F" w14:noSpellErr="1">
      <w:pPr>
        <w:spacing w:before="0" w:beforeAutospacing="off" w:after="0" w:afterAutospacing="off"/>
        <w:rPr>
          <w:del w:author="Pöllänen Arto" w:date="2017-03-20T01:45:16.4769642" w:id="2055034806"/>
          <w:rFonts w:ascii="Courier New" w:hAnsi="Courier New" w:eastAsia="Courier New" w:cs="Courier New"/>
          <w:noProof w:val="0"/>
          <w:sz w:val="22"/>
          <w:szCs w:val="22"/>
          <w:lang w:val="fi-FI"/>
          <w:rPrChange w:author="Pöllänen Arto" w:date="2017-03-20T00:56:57.7307714" w:id="156182599">
            <w:rPr/>
          </w:rPrChange>
        </w:rPr>
        <w:pPrChange w:author="Pöllänen Arto" w:date="2017-03-20T00:56:57.7307714" w:id="164685201">
          <w:pPr/>
        </w:pPrChange>
      </w:pPr>
    </w:p>
    <w:p w:rsidR="2C8B79C0" w:rsidDel="0439D4E9" w:rsidP="4AB56EC3" w:rsidRDefault="2C8B79C0" w14:paraId="4AD19753" w14:textId="4A139CD3">
      <w:pPr>
        <w:spacing w:before="0" w:beforeAutospacing="off" w:after="0" w:afterAutospacing="off"/>
        <w:rPr>
          <w:del w:author="Pöllänen Arto" w:date="2017-03-20T01:45:16.4769642" w:id="2093884567"/>
          <w:rFonts w:ascii="Courier New" w:hAnsi="Courier New" w:eastAsia="Courier New" w:cs="Courier New"/>
          <w:sz w:val="16"/>
          <w:szCs w:val="16"/>
          <w:rPrChange w:author="Pöllänen Arto" w:date="2017-03-20T00:56:21.136542" w:id="260038992">
            <w:rPr/>
          </w:rPrChange>
        </w:rPr>
        <w:pPrChange w:author="Pöllänen Arto" w:date="2017-03-20T00:56:21.136542" w:id="581563216">
          <w:pPr/>
        </w:pPrChange>
      </w:pPr>
      <w:del w:author="Pöllänen Arto" w:date="2017-03-20T01:45:16.4769642" w:id="1871912756">
        <w:r w:rsidDel="0439D4E9">
          <w:br/>
        </w:r>
      </w:del>
    </w:p>
    <w:p w:rsidR="2C8B79C0" w:rsidDel="0439D4E9" w:rsidP="2F61C9CC" w:rsidRDefault="2C8B79C0" w14:paraId="4B07C9F7" w14:textId="20994DD2">
      <w:pPr>
        <w:spacing w:before="0" w:beforeAutospacing="off" w:after="0" w:afterAutospacing="off"/>
        <w:rPr>
          <w:del w:author="Pöllänen Arto" w:date="2017-03-20T01:45:16.4769642" w:id="122522869"/>
          <w:rFonts w:ascii="Courier New" w:hAnsi="Courier New" w:eastAsia="Courier New" w:cs="Courier New"/>
          <w:noProof w:val="0"/>
          <w:sz w:val="22"/>
          <w:szCs w:val="22"/>
          <w:lang w:val="fi-FI"/>
          <w:rPrChange w:author="Pöllänen Arto" w:date="2017-03-20T00:56:57.7307714" w:id="987464059">
            <w:rPr/>
          </w:rPrChange>
        </w:rPr>
        <w:pPrChange w:author="Pöllänen Arto" w:date="2017-03-20T00:56:57.7307714" w:id="454769224">
          <w:pPr/>
        </w:pPrChange>
      </w:pPr>
    </w:p>
    <w:p w:rsidR="2C8B79C0" w:rsidDel="0439D4E9" w:rsidP="2F61C9CC" w:rsidRDefault="2C8B79C0" w14:paraId="497918C4" w14:textId="7A353EBC">
      <w:pPr>
        <w:spacing w:before="0" w:beforeAutospacing="off" w:after="0" w:afterAutospacing="off"/>
        <w:rPr>
          <w:del w:author="Pöllänen Arto" w:date="2017-03-20T01:45:16.4769642" w:id="1519981097"/>
          <w:rFonts w:ascii="Courier New" w:hAnsi="Courier New" w:eastAsia="Courier New" w:cs="Courier New"/>
          <w:noProof w:val="0"/>
          <w:sz w:val="22"/>
          <w:szCs w:val="22"/>
          <w:lang w:val="fi-FI"/>
          <w:rPrChange w:author="Pöllänen Arto" w:date="2017-03-20T00:56:57.7307714" w:id="1526481149">
            <w:rPr/>
          </w:rPrChange>
        </w:rPr>
        <w:pPrChange w:author="Pöllänen Arto" w:date="2017-03-20T00:56:57.7307714" w:id="173043823">
          <w:pPr/>
        </w:pPrChange>
      </w:pPr>
    </w:p>
    <w:p w:rsidR="2C8B79C0" w:rsidDel="0439D4E9" w:rsidP="2F61C9CC" w:rsidRDefault="2C8B79C0" w14:paraId="4348164A" w14:textId="2E956513">
      <w:pPr>
        <w:spacing w:before="0" w:beforeAutospacing="off" w:after="0" w:afterAutospacing="off"/>
        <w:rPr>
          <w:del w:author="Pöllänen Arto" w:date="2017-03-20T01:45:16.4769642" w:id="416598641"/>
          <w:rFonts w:ascii="Courier New" w:hAnsi="Courier New" w:eastAsia="Courier New" w:cs="Courier New"/>
          <w:noProof w:val="0"/>
          <w:sz w:val="22"/>
          <w:szCs w:val="22"/>
          <w:lang w:val="fi-FI"/>
          <w:rPrChange w:author="Pöllänen Arto" w:date="2017-03-20T00:56:57.7307714" w:id="274824232">
            <w:rPr/>
          </w:rPrChange>
        </w:rPr>
        <w:pPrChange w:author="Pöllänen Arto" w:date="2017-03-20T00:56:57.7307714" w:id="370231923">
          <w:pPr/>
        </w:pPrChange>
      </w:pPr>
    </w:p>
    <w:p w:rsidR="2C8B79C0" w:rsidDel="0439D4E9" w:rsidP="2F61C9CC" w:rsidRDefault="2C8B79C0" w14:paraId="00ED902A" w14:textId="0519785F">
      <w:pPr>
        <w:spacing w:before="0" w:beforeAutospacing="off" w:after="0" w:afterAutospacing="off"/>
        <w:rPr>
          <w:del w:author="Pöllänen Arto" w:date="2017-03-20T01:45:16.4769642" w:id="1211614321"/>
          <w:rFonts w:ascii="Courier New" w:hAnsi="Courier New" w:eastAsia="Courier New" w:cs="Courier New"/>
          <w:noProof w:val="0"/>
          <w:sz w:val="22"/>
          <w:szCs w:val="22"/>
          <w:lang w:val="fi-FI"/>
          <w:rPrChange w:author="Pöllänen Arto" w:date="2017-03-20T00:56:57.7307714" w:id="1957958783">
            <w:rPr/>
          </w:rPrChange>
        </w:rPr>
        <w:pPrChange w:author="Pöllänen Arto" w:date="2017-03-20T00:56:57.7307714" w:id="1703060604">
          <w:pPr/>
        </w:pPrChange>
      </w:pPr>
    </w:p>
    <w:p w:rsidR="2C8B79C0" w:rsidDel="0439D4E9" w:rsidP="2F61C9CC" w:rsidRDefault="2C8B79C0" w14:paraId="2712BE55" w14:textId="62B714D4">
      <w:pPr>
        <w:spacing w:before="0" w:beforeAutospacing="off" w:after="0" w:afterAutospacing="off"/>
        <w:rPr>
          <w:del w:author="Pöllänen Arto" w:date="2017-03-20T01:45:16.4769642" w:id="582200603"/>
          <w:rFonts w:ascii="Courier New" w:hAnsi="Courier New" w:eastAsia="Courier New" w:cs="Courier New"/>
          <w:noProof w:val="0"/>
          <w:sz w:val="22"/>
          <w:szCs w:val="22"/>
          <w:lang w:val="fi-FI"/>
          <w:rPrChange w:author="Pöllänen Arto" w:date="2017-03-20T00:56:57.7307714" w:id="47818118">
            <w:rPr/>
          </w:rPrChange>
        </w:rPr>
        <w:pPrChange w:author="Pöllänen Arto" w:date="2017-03-20T00:56:57.7307714" w:id="1288251194">
          <w:pPr/>
        </w:pPrChange>
      </w:pPr>
    </w:p>
    <w:p w:rsidR="2C8B79C0" w:rsidDel="0439D4E9" w:rsidP="2F61C9CC" w:rsidRDefault="2C8B79C0" w14:paraId="5D635A09" w14:textId="32C9850E" w14:noSpellErr="1">
      <w:pPr>
        <w:spacing w:before="0" w:beforeAutospacing="off" w:after="0" w:afterAutospacing="off"/>
        <w:rPr>
          <w:del w:author="Pöllänen Arto" w:date="2017-03-20T01:45:16.4769642" w:id="871295537"/>
          <w:rFonts w:ascii="Courier New" w:hAnsi="Courier New" w:eastAsia="Courier New" w:cs="Courier New"/>
          <w:noProof w:val="0"/>
          <w:sz w:val="22"/>
          <w:szCs w:val="22"/>
          <w:lang w:val="fi-FI"/>
          <w:rPrChange w:author="Pöllänen Arto" w:date="2017-03-20T00:56:57.7307714" w:id="804769336">
            <w:rPr/>
          </w:rPrChange>
        </w:rPr>
        <w:pPrChange w:author="Pöllänen Arto" w:date="2017-03-20T00:56:57.7307714" w:id="1245120148">
          <w:pPr/>
        </w:pPrChange>
      </w:pPr>
    </w:p>
    <w:p w:rsidR="2C8B79C0" w:rsidDel="0439D4E9" w:rsidP="2F61C9CC" w:rsidRDefault="2C8B79C0" w14:paraId="7C068485" w14:textId="6B876713" w14:noSpellErr="1">
      <w:pPr>
        <w:spacing w:before="0" w:beforeAutospacing="off" w:after="0" w:afterAutospacing="off"/>
        <w:rPr>
          <w:del w:author="Pöllänen Arto" w:date="2017-03-20T01:45:16.4769642" w:id="136506241"/>
          <w:rFonts w:ascii="Courier New" w:hAnsi="Courier New" w:eastAsia="Courier New" w:cs="Courier New"/>
          <w:noProof w:val="0"/>
          <w:sz w:val="22"/>
          <w:szCs w:val="22"/>
          <w:lang w:val="fi-FI"/>
          <w:rPrChange w:author="Pöllänen Arto" w:date="2017-03-20T00:56:57.7307714" w:id="1402070984">
            <w:rPr/>
          </w:rPrChange>
        </w:rPr>
        <w:pPrChange w:author="Pöllänen Arto" w:date="2017-03-20T00:56:57.7307714" w:id="1279686984">
          <w:pPr/>
        </w:pPrChange>
      </w:pPr>
    </w:p>
    <w:p w:rsidR="2C8B79C0" w:rsidDel="0439D4E9" w:rsidP="4AB56EC3" w:rsidRDefault="2C8B79C0" w14:paraId="676D9F72" w14:textId="7FFF8480">
      <w:pPr>
        <w:spacing w:before="0" w:beforeAutospacing="off" w:after="0" w:afterAutospacing="off"/>
        <w:rPr>
          <w:del w:author="Pöllänen Arto" w:date="2017-03-20T01:45:16.4769642" w:id="1852930072"/>
          <w:rFonts w:ascii="Courier New" w:hAnsi="Courier New" w:eastAsia="Courier New" w:cs="Courier New"/>
          <w:sz w:val="16"/>
          <w:szCs w:val="16"/>
          <w:rPrChange w:author="Pöllänen Arto" w:date="2017-03-20T00:56:21.136542" w:id="1705270373">
            <w:rPr/>
          </w:rPrChange>
        </w:rPr>
        <w:pPrChange w:author="Pöllänen Arto" w:date="2017-03-20T00:56:21.136542" w:id="2056957333">
          <w:pPr/>
        </w:pPrChange>
      </w:pPr>
      <w:del w:author="Pöllänen Arto" w:date="2017-03-20T01:45:16.4769642" w:id="1745738507">
        <w:r w:rsidDel="0439D4E9">
          <w:br/>
        </w:r>
      </w:del>
    </w:p>
    <w:p w:rsidR="2C8B79C0" w:rsidDel="0439D4E9" w:rsidP="2F61C9CC" w:rsidRDefault="2C8B79C0" w14:paraId="30402D0D" w14:textId="67C8A516" w14:noSpellErr="1">
      <w:pPr>
        <w:spacing w:before="0" w:beforeAutospacing="off" w:after="0" w:afterAutospacing="off"/>
        <w:rPr>
          <w:del w:author="Pöllänen Arto" w:date="2017-03-20T01:45:16.4769642" w:id="1515574439"/>
          <w:rFonts w:ascii="Courier New" w:hAnsi="Courier New" w:eastAsia="Courier New" w:cs="Courier New"/>
          <w:noProof w:val="0"/>
          <w:sz w:val="22"/>
          <w:szCs w:val="22"/>
          <w:lang w:val="fi-FI"/>
          <w:rPrChange w:author="Pöllänen Arto" w:date="2017-03-20T00:56:57.7307714" w:id="1088746042">
            <w:rPr/>
          </w:rPrChange>
        </w:rPr>
        <w:pPrChange w:author="Pöllänen Arto" w:date="2017-03-20T00:56:57.7307714" w:id="1732647651">
          <w:pPr/>
        </w:pPrChange>
      </w:pPr>
    </w:p>
    <w:p w:rsidR="2C8B79C0" w:rsidDel="0439D4E9" w:rsidP="2F61C9CC" w:rsidRDefault="2C8B79C0" w14:paraId="7E073E0C" w14:textId="63F9E7AC" w14:noSpellErr="1">
      <w:pPr>
        <w:spacing w:before="0" w:beforeAutospacing="off" w:after="0" w:afterAutospacing="off"/>
        <w:rPr>
          <w:del w:author="Pöllänen Arto" w:date="2017-03-20T01:45:16.4769642" w:id="285009214"/>
          <w:rFonts w:ascii="Courier New" w:hAnsi="Courier New" w:eastAsia="Courier New" w:cs="Courier New"/>
          <w:noProof w:val="0"/>
          <w:sz w:val="22"/>
          <w:szCs w:val="22"/>
          <w:lang w:val="fi-FI"/>
          <w:rPrChange w:author="Pöllänen Arto" w:date="2017-03-20T00:56:57.7307714" w:id="1712815195">
            <w:rPr/>
          </w:rPrChange>
        </w:rPr>
        <w:pPrChange w:author="Pöllänen Arto" w:date="2017-03-20T00:56:57.7307714" w:id="469676074">
          <w:pPr/>
        </w:pPrChange>
      </w:pPr>
    </w:p>
    <w:p w:rsidR="2C8B79C0" w:rsidDel="0439D4E9" w:rsidP="4AB56EC3" w:rsidRDefault="2C8B79C0" w14:paraId="5B14F154" w14:textId="7614245C">
      <w:pPr>
        <w:spacing w:before="0" w:beforeAutospacing="off" w:after="0" w:afterAutospacing="off"/>
        <w:rPr>
          <w:del w:author="Pöllänen Arto" w:date="2017-03-20T01:45:16.4769642" w:id="518817997"/>
          <w:rFonts w:ascii="Courier New" w:hAnsi="Courier New" w:eastAsia="Courier New" w:cs="Courier New"/>
          <w:sz w:val="16"/>
          <w:szCs w:val="16"/>
          <w:rPrChange w:author="Pöllänen Arto" w:date="2017-03-20T00:56:21.136542" w:id="535338576">
            <w:rPr/>
          </w:rPrChange>
        </w:rPr>
        <w:pPrChange w:author="Pöllänen Arto" w:date="2017-03-20T00:56:21.136542" w:id="642379206">
          <w:pPr/>
        </w:pPrChange>
      </w:pPr>
      <w:del w:author="Pöllänen Arto" w:date="2017-03-20T01:45:16.4769642" w:id="768138348">
        <w:r w:rsidDel="0439D4E9">
          <w:br/>
        </w:r>
      </w:del>
    </w:p>
    <w:p w:rsidR="2C8B79C0" w:rsidDel="0439D4E9" w:rsidP="2F61C9CC" w:rsidRDefault="2C8B79C0" w14:paraId="40B31DFF" w14:textId="4859FBA5">
      <w:pPr>
        <w:spacing w:before="0" w:beforeAutospacing="off" w:after="0" w:afterAutospacing="off"/>
        <w:rPr>
          <w:del w:author="Pöllänen Arto" w:date="2017-03-20T01:45:16.4769642" w:id="540722741"/>
          <w:rFonts w:ascii="Courier New" w:hAnsi="Courier New" w:eastAsia="Courier New" w:cs="Courier New"/>
          <w:noProof w:val="0"/>
          <w:sz w:val="22"/>
          <w:szCs w:val="22"/>
          <w:lang w:val="fi-FI"/>
          <w:rPrChange w:author="Pöllänen Arto" w:date="2017-03-20T00:56:57.7307714" w:id="1931279905">
            <w:rPr/>
          </w:rPrChange>
        </w:rPr>
        <w:pPrChange w:author="Pöllänen Arto" w:date="2017-03-20T00:56:57.7307714" w:id="1880557045">
          <w:pPr/>
        </w:pPrChange>
      </w:pPr>
    </w:p>
    <w:p w:rsidR="2C8B79C0" w:rsidDel="0439D4E9" w:rsidP="4AB56EC3" w:rsidRDefault="2C8B79C0" w14:paraId="60CE81C6" w14:textId="619A45AB">
      <w:pPr>
        <w:spacing w:before="0" w:beforeAutospacing="off" w:after="0" w:afterAutospacing="off"/>
        <w:rPr>
          <w:del w:author="Pöllänen Arto" w:date="2017-03-20T01:45:16.4769642" w:id="1591211166"/>
          <w:rFonts w:ascii="Courier New" w:hAnsi="Courier New" w:eastAsia="Courier New" w:cs="Courier New"/>
          <w:sz w:val="16"/>
          <w:szCs w:val="16"/>
          <w:rPrChange w:author="Pöllänen Arto" w:date="2017-03-20T00:56:21.136542" w:id="8778281">
            <w:rPr/>
          </w:rPrChange>
        </w:rPr>
        <w:pPrChange w:author="Pöllänen Arto" w:date="2017-03-20T00:56:21.136542" w:id="598891757">
          <w:pPr/>
        </w:pPrChange>
      </w:pPr>
      <w:del w:author="Pöllänen Arto" w:date="2017-03-20T01:45:16.4769642" w:id="558174201">
        <w:r w:rsidDel="0439D4E9">
          <w:br/>
        </w:r>
      </w:del>
    </w:p>
    <w:p w:rsidR="2C8B79C0" w:rsidDel="0439D4E9" w:rsidP="2F61C9CC" w:rsidRDefault="2C8B79C0" w14:paraId="1C043D99" w14:textId="71F97C95">
      <w:pPr>
        <w:spacing w:before="0" w:beforeAutospacing="off" w:after="0" w:afterAutospacing="off"/>
        <w:rPr>
          <w:del w:author="Pöllänen Arto" w:date="2017-03-20T01:45:16.4769642" w:id="1012565000"/>
          <w:rFonts w:ascii="Courier New" w:hAnsi="Courier New" w:eastAsia="Courier New" w:cs="Courier New"/>
          <w:noProof w:val="0"/>
          <w:sz w:val="22"/>
          <w:szCs w:val="22"/>
          <w:lang w:val="fi-FI"/>
          <w:rPrChange w:author="Pöllänen Arto" w:date="2017-03-20T00:56:57.7307714" w:id="1521609206">
            <w:rPr/>
          </w:rPrChange>
        </w:rPr>
        <w:pPrChange w:author="Pöllänen Arto" w:date="2017-03-20T00:56:57.7307714" w:id="26762315">
          <w:pPr/>
        </w:pPrChange>
      </w:pPr>
    </w:p>
    <w:p w:rsidR="2C8B79C0" w:rsidDel="0439D4E9" w:rsidP="4AB56EC3" w:rsidRDefault="2C8B79C0" w14:paraId="183E318C" w14:textId="1A517EB5">
      <w:pPr>
        <w:spacing w:before="0" w:beforeAutospacing="off" w:after="0" w:afterAutospacing="off"/>
        <w:rPr>
          <w:del w:author="Pöllänen Arto" w:date="2017-03-20T01:45:16.4769642" w:id="1846431850"/>
          <w:rFonts w:ascii="Courier New" w:hAnsi="Courier New" w:eastAsia="Courier New" w:cs="Courier New"/>
          <w:sz w:val="16"/>
          <w:szCs w:val="16"/>
          <w:rPrChange w:author="Pöllänen Arto" w:date="2017-03-20T00:56:21.136542" w:id="973162497">
            <w:rPr/>
          </w:rPrChange>
        </w:rPr>
        <w:pPrChange w:author="Pöllänen Arto" w:date="2017-03-20T00:56:21.136542" w:id="749728085">
          <w:pPr/>
        </w:pPrChange>
      </w:pPr>
      <w:del w:author="Pöllänen Arto" w:date="2017-03-20T01:45:16.4769642" w:id="1715528249">
        <w:r w:rsidDel="0439D4E9">
          <w:br/>
        </w:r>
      </w:del>
    </w:p>
    <w:p w:rsidR="2C8B79C0" w:rsidDel="0439D4E9" w:rsidP="2F61C9CC" w:rsidRDefault="2C8B79C0" w14:paraId="54631E1C" w14:textId="015E444B">
      <w:pPr>
        <w:spacing w:before="0" w:beforeAutospacing="off" w:after="0" w:afterAutospacing="off"/>
        <w:rPr>
          <w:del w:author="Pöllänen Arto" w:date="2017-03-20T01:45:16.4769642" w:id="1097775708"/>
          <w:rFonts w:ascii="Courier New" w:hAnsi="Courier New" w:eastAsia="Courier New" w:cs="Courier New"/>
          <w:noProof w:val="0"/>
          <w:sz w:val="22"/>
          <w:szCs w:val="22"/>
          <w:lang w:val="fi-FI"/>
          <w:rPrChange w:author="Pöllänen Arto" w:date="2017-03-20T00:56:57.7307714" w:id="55456791">
            <w:rPr/>
          </w:rPrChange>
        </w:rPr>
        <w:pPrChange w:author="Pöllänen Arto" w:date="2017-03-20T00:56:57.7307714" w:id="58575330">
          <w:pPr/>
        </w:pPrChange>
      </w:pPr>
    </w:p>
    <w:p w:rsidR="2C8B79C0" w:rsidDel="0439D4E9" w:rsidP="2F61C9CC" w:rsidRDefault="2C8B79C0" w14:paraId="3AEE0B3B" w14:textId="31E79151">
      <w:pPr>
        <w:spacing w:before="0" w:beforeAutospacing="off" w:after="0" w:afterAutospacing="off"/>
        <w:rPr>
          <w:del w:author="Pöllänen Arto" w:date="2017-03-20T01:45:16.4769642" w:id="1210116044"/>
          <w:rFonts w:ascii="Courier New" w:hAnsi="Courier New" w:eastAsia="Courier New" w:cs="Courier New"/>
          <w:noProof w:val="0"/>
          <w:sz w:val="22"/>
          <w:szCs w:val="22"/>
          <w:lang w:val="fi-FI"/>
          <w:rPrChange w:author="Pöllänen Arto" w:date="2017-03-20T00:56:57.7307714" w:id="276465632">
            <w:rPr/>
          </w:rPrChange>
        </w:rPr>
        <w:pPrChange w:author="Pöllänen Arto" w:date="2017-03-20T00:56:57.7307714" w:id="1008495393">
          <w:pPr/>
        </w:pPrChange>
      </w:pPr>
    </w:p>
    <w:p w:rsidR="2C8B79C0" w:rsidDel="0439D4E9" w:rsidP="4AB56EC3" w:rsidRDefault="2C8B79C0" w14:paraId="4A7EF2ED" w14:textId="7E577848">
      <w:pPr>
        <w:spacing w:before="0" w:beforeAutospacing="off" w:after="0" w:afterAutospacing="off"/>
        <w:rPr>
          <w:del w:author="Pöllänen Arto" w:date="2017-03-20T01:45:16.4769642" w:id="1837902427"/>
          <w:rFonts w:ascii="Courier New" w:hAnsi="Courier New" w:eastAsia="Courier New" w:cs="Courier New"/>
          <w:sz w:val="16"/>
          <w:szCs w:val="16"/>
          <w:rPrChange w:author="Pöllänen Arto" w:date="2017-03-20T00:56:21.136542" w:id="1346092371">
            <w:rPr/>
          </w:rPrChange>
        </w:rPr>
        <w:pPrChange w:author="Pöllänen Arto" w:date="2017-03-20T00:56:21.136542" w:id="1801215767">
          <w:pPr/>
        </w:pPrChange>
      </w:pPr>
      <w:del w:author="Pöllänen Arto" w:date="2017-03-20T01:45:16.4769642" w:id="1359429629">
        <w:r w:rsidDel="0439D4E9">
          <w:br/>
        </w:r>
      </w:del>
    </w:p>
    <w:p w:rsidR="2C8B79C0" w:rsidDel="0439D4E9" w:rsidP="2F61C9CC" w:rsidRDefault="2C8B79C0" w14:paraId="5CD34808" w14:textId="4AD07F3D">
      <w:pPr>
        <w:spacing w:before="0" w:beforeAutospacing="off" w:after="0" w:afterAutospacing="off"/>
        <w:rPr>
          <w:del w:author="Pöllänen Arto" w:date="2017-03-20T01:45:16.4769642" w:id="370163109"/>
          <w:rFonts w:ascii="Courier New" w:hAnsi="Courier New" w:eastAsia="Courier New" w:cs="Courier New"/>
          <w:noProof w:val="0"/>
          <w:sz w:val="22"/>
          <w:szCs w:val="22"/>
          <w:lang w:val="fi-FI"/>
          <w:rPrChange w:author="Pöllänen Arto" w:date="2017-03-20T00:56:57.7307714" w:id="1168011299">
            <w:rPr/>
          </w:rPrChange>
        </w:rPr>
        <w:pPrChange w:author="Pöllänen Arto" w:date="2017-03-20T00:56:57.7307714" w:id="1152361414">
          <w:pPr/>
        </w:pPrChange>
      </w:pPr>
    </w:p>
    <w:p w:rsidR="2C8B79C0" w:rsidDel="0439D4E9" w:rsidP="2F61C9CC" w:rsidRDefault="2C8B79C0" w14:paraId="2D53355D" w14:textId="4AACD877" w14:noSpellErr="1">
      <w:pPr>
        <w:spacing w:before="0" w:beforeAutospacing="off" w:after="0" w:afterAutospacing="off"/>
        <w:rPr>
          <w:del w:author="Pöllänen Arto" w:date="2017-03-20T01:45:16.4769642" w:id="1160617822"/>
          <w:rFonts w:ascii="Courier New" w:hAnsi="Courier New" w:eastAsia="Courier New" w:cs="Courier New"/>
          <w:noProof w:val="0"/>
          <w:sz w:val="22"/>
          <w:szCs w:val="22"/>
          <w:lang w:val="fi-FI"/>
          <w:rPrChange w:author="Pöllänen Arto" w:date="2017-03-20T00:56:57.7307714" w:id="928147354">
            <w:rPr/>
          </w:rPrChange>
        </w:rPr>
        <w:pPrChange w:author="Pöllänen Arto" w:date="2017-03-20T00:56:57.7307714" w:id="324232888">
          <w:pPr/>
        </w:pPrChange>
      </w:pPr>
    </w:p>
    <w:p w:rsidR="2C8B79C0" w:rsidDel="0439D4E9" w:rsidP="4AB56EC3" w:rsidRDefault="2C8B79C0" w14:paraId="70EC6E56" w14:textId="07891575">
      <w:pPr>
        <w:spacing w:before="0" w:beforeAutospacing="off" w:after="0" w:afterAutospacing="off"/>
        <w:rPr>
          <w:del w:author="Pöllänen Arto" w:date="2017-03-20T01:45:16.4769642" w:id="964991051"/>
          <w:rFonts w:ascii="Courier New" w:hAnsi="Courier New" w:eastAsia="Courier New" w:cs="Courier New"/>
          <w:sz w:val="16"/>
          <w:szCs w:val="16"/>
          <w:rPrChange w:author="Pöllänen Arto" w:date="2017-03-20T00:56:21.136542" w:id="808261041">
            <w:rPr/>
          </w:rPrChange>
        </w:rPr>
        <w:pPrChange w:author="Pöllänen Arto" w:date="2017-03-20T00:56:21.136542" w:id="1253849203">
          <w:pPr/>
        </w:pPrChange>
      </w:pPr>
      <w:del w:author="Pöllänen Arto" w:date="2017-03-20T01:45:16.4769642" w:id="1739079279">
        <w:r w:rsidDel="0439D4E9">
          <w:br/>
        </w:r>
      </w:del>
    </w:p>
    <w:p w:rsidR="2C8B79C0" w:rsidDel="0439D4E9" w:rsidP="4AB56EC3" w:rsidRDefault="2C8B79C0" w14:paraId="50B91D3C" w14:textId="2BA281DC">
      <w:pPr>
        <w:spacing w:before="0" w:beforeAutospacing="off" w:after="0" w:afterAutospacing="off"/>
        <w:rPr>
          <w:del w:author="Pöllänen Arto" w:date="2017-03-20T01:45:16.4769642" w:id="283063803"/>
          <w:rFonts w:ascii="Courier New" w:hAnsi="Courier New" w:eastAsia="Courier New" w:cs="Courier New"/>
          <w:sz w:val="16"/>
          <w:szCs w:val="16"/>
          <w:rPrChange w:author="Pöllänen Arto" w:date="2017-03-20T00:56:21.136542" w:id="747992846">
            <w:rPr/>
          </w:rPrChange>
        </w:rPr>
        <w:pPrChange w:author="Pöllänen Arto" w:date="2017-03-20T00:56:21.136542" w:id="364400705">
          <w:pPr/>
        </w:pPrChange>
      </w:pPr>
      <w:del w:author="Pöllänen Arto" w:date="2017-03-20T01:45:16.4769642" w:id="479561900">
        <w:r w:rsidDel="0439D4E9">
          <w:br/>
        </w:r>
      </w:del>
    </w:p>
    <w:p w:rsidR="2C8B79C0" w:rsidDel="0439D4E9" w:rsidP="2F61C9CC" w:rsidRDefault="2C8B79C0" w14:paraId="3B69AA7B" w14:textId="7A185090">
      <w:pPr>
        <w:spacing w:before="0" w:beforeAutospacing="off" w:after="0" w:afterAutospacing="off"/>
        <w:rPr>
          <w:del w:author="Pöllänen Arto" w:date="2017-03-20T01:45:16.4769642" w:id="63289467"/>
          <w:rFonts w:ascii="Courier New" w:hAnsi="Courier New" w:eastAsia="Courier New" w:cs="Courier New"/>
          <w:noProof w:val="0"/>
          <w:sz w:val="22"/>
          <w:szCs w:val="22"/>
          <w:lang w:val="fi-FI"/>
          <w:rPrChange w:author="Pöllänen Arto" w:date="2017-03-20T00:56:57.7307714" w:id="1622491565">
            <w:rPr/>
          </w:rPrChange>
        </w:rPr>
        <w:pPrChange w:author="Pöllänen Arto" w:date="2017-03-20T00:56:57.7307714" w:id="1462240960">
          <w:pPr/>
        </w:pPrChange>
      </w:pPr>
    </w:p>
    <w:p w:rsidR="2C8B79C0" w:rsidDel="0439D4E9" w:rsidP="2F61C9CC" w:rsidRDefault="2C8B79C0" w14:paraId="00E6645B" w14:textId="26227BDE" w14:noSpellErr="1">
      <w:pPr>
        <w:spacing w:before="0" w:beforeAutospacing="off" w:after="0" w:afterAutospacing="off"/>
        <w:rPr>
          <w:del w:author="Pöllänen Arto" w:date="2017-03-20T01:45:16.4769642" w:id="1133979037"/>
          <w:rFonts w:ascii="Courier New" w:hAnsi="Courier New" w:eastAsia="Courier New" w:cs="Courier New"/>
          <w:noProof w:val="0"/>
          <w:sz w:val="22"/>
          <w:szCs w:val="22"/>
          <w:lang w:val="fi-FI"/>
          <w:rPrChange w:author="Pöllänen Arto" w:date="2017-03-20T00:56:57.7307714" w:id="1372854841">
            <w:rPr/>
          </w:rPrChange>
        </w:rPr>
        <w:pPrChange w:author="Pöllänen Arto" w:date="2017-03-20T00:56:57.7307714" w:id="1122644681">
          <w:pPr/>
        </w:pPrChange>
      </w:pPr>
    </w:p>
    <w:p w:rsidR="2C8B79C0" w:rsidDel="0439D4E9" w:rsidP="2F61C9CC" w:rsidRDefault="2C8B79C0" w14:paraId="54A4D3AB" w14:textId="5E8D805A" w14:noSpellErr="1">
      <w:pPr>
        <w:spacing w:before="0" w:beforeAutospacing="off" w:after="0" w:afterAutospacing="off"/>
        <w:rPr>
          <w:del w:author="Pöllänen Arto" w:date="2017-03-20T01:45:16.4769642" w:id="1706069114"/>
          <w:rFonts w:ascii="Courier New" w:hAnsi="Courier New" w:eastAsia="Courier New" w:cs="Courier New"/>
          <w:noProof w:val="0"/>
          <w:sz w:val="22"/>
          <w:szCs w:val="22"/>
          <w:lang w:val="fi-FI"/>
          <w:rPrChange w:author="Pöllänen Arto" w:date="2017-03-20T00:56:57.7307714" w:id="1816970398">
            <w:rPr/>
          </w:rPrChange>
        </w:rPr>
        <w:pPrChange w:author="Pöllänen Arto" w:date="2017-03-20T00:56:57.7307714" w:id="599697977">
          <w:pPr/>
        </w:pPrChange>
      </w:pPr>
    </w:p>
    <w:p w:rsidR="2C8B79C0" w:rsidDel="0439D4E9" w:rsidP="4AB56EC3" w:rsidRDefault="2C8B79C0" w14:paraId="192DFBF4" w14:textId="6D85475F">
      <w:pPr>
        <w:spacing w:before="0" w:beforeAutospacing="off" w:after="0" w:afterAutospacing="off"/>
        <w:rPr>
          <w:del w:author="Pöllänen Arto" w:date="2017-03-20T01:45:16.4769642" w:id="1033028876"/>
          <w:rFonts w:ascii="Courier New" w:hAnsi="Courier New" w:eastAsia="Courier New" w:cs="Courier New"/>
          <w:sz w:val="16"/>
          <w:szCs w:val="16"/>
          <w:rPrChange w:author="Pöllänen Arto" w:date="2017-03-20T00:56:21.136542" w:id="1198061729">
            <w:rPr/>
          </w:rPrChange>
        </w:rPr>
        <w:pPrChange w:author="Pöllänen Arto" w:date="2017-03-20T00:56:21.136542" w:id="269623629">
          <w:pPr/>
        </w:pPrChange>
      </w:pPr>
      <w:del w:author="Pöllänen Arto" w:date="2017-03-20T01:45:16.4769642" w:id="2107249560">
        <w:r w:rsidDel="0439D4E9">
          <w:br/>
        </w:r>
      </w:del>
    </w:p>
    <w:p w:rsidR="2C8B79C0" w:rsidDel="0439D4E9" w:rsidP="2F61C9CC" w:rsidRDefault="2C8B79C0" w14:paraId="1FDAE7D6" w14:textId="3F05D6ED" w14:noSpellErr="1">
      <w:pPr>
        <w:spacing w:before="0" w:beforeAutospacing="off" w:after="0" w:afterAutospacing="off"/>
        <w:rPr>
          <w:del w:author="Pöllänen Arto" w:date="2017-03-20T01:45:16.4769642" w:id="21845891"/>
          <w:rFonts w:ascii="Courier New" w:hAnsi="Courier New" w:eastAsia="Courier New" w:cs="Courier New"/>
          <w:noProof w:val="0"/>
          <w:sz w:val="22"/>
          <w:szCs w:val="22"/>
          <w:lang w:val="fi-FI"/>
          <w:rPrChange w:author="Pöllänen Arto" w:date="2017-03-20T00:56:57.7307714" w:id="1479400814">
            <w:rPr/>
          </w:rPrChange>
        </w:rPr>
        <w:pPrChange w:author="Pöllänen Arto" w:date="2017-03-20T00:56:57.7307714" w:id="1815272596">
          <w:pPr/>
        </w:pPrChange>
      </w:pPr>
    </w:p>
    <w:p w:rsidR="2C8B79C0" w:rsidDel="0439D4E9" w:rsidP="2F61C9CC" w:rsidRDefault="2C8B79C0" w14:paraId="05A63B94" w14:textId="76ABD654" w14:noSpellErr="1">
      <w:pPr>
        <w:spacing w:before="0" w:beforeAutospacing="off" w:after="0" w:afterAutospacing="off"/>
        <w:rPr>
          <w:del w:author="Pöllänen Arto" w:date="2017-03-20T01:45:16.4769642" w:id="1865051749"/>
          <w:rFonts w:ascii="Courier New" w:hAnsi="Courier New" w:eastAsia="Courier New" w:cs="Courier New"/>
          <w:noProof w:val="0"/>
          <w:sz w:val="22"/>
          <w:szCs w:val="22"/>
          <w:lang w:val="fi-FI"/>
          <w:rPrChange w:author="Pöllänen Arto" w:date="2017-03-20T00:56:57.7307714" w:id="66313363">
            <w:rPr/>
          </w:rPrChange>
        </w:rPr>
        <w:pPrChange w:author="Pöllänen Arto" w:date="2017-03-20T00:56:57.7307714" w:id="766255153">
          <w:pPr/>
        </w:pPrChange>
      </w:pPr>
    </w:p>
    <w:p w:rsidR="2C8B79C0" w:rsidDel="0439D4E9" w:rsidP="4AB56EC3" w:rsidRDefault="2C8B79C0" w14:paraId="43191593" w14:textId="1D3AD458">
      <w:pPr>
        <w:spacing w:before="0" w:beforeAutospacing="off" w:after="0" w:afterAutospacing="off"/>
        <w:rPr>
          <w:del w:author="Pöllänen Arto" w:date="2017-03-20T01:45:16.4769642" w:id="1931963900"/>
          <w:rFonts w:ascii="Courier New" w:hAnsi="Courier New" w:eastAsia="Courier New" w:cs="Courier New"/>
          <w:sz w:val="16"/>
          <w:szCs w:val="16"/>
          <w:rPrChange w:author="Pöllänen Arto" w:date="2017-03-20T00:56:21.136542" w:id="930626523">
            <w:rPr/>
          </w:rPrChange>
        </w:rPr>
        <w:pPrChange w:author="Pöllänen Arto" w:date="2017-03-20T00:56:21.136542" w:id="1543492330">
          <w:pPr/>
        </w:pPrChange>
      </w:pPr>
      <w:del w:author="Pöllänen Arto" w:date="2017-03-20T01:45:16.4769642" w:id="1379451689">
        <w:r w:rsidDel="0439D4E9">
          <w:br/>
        </w:r>
      </w:del>
    </w:p>
    <w:p w:rsidR="2C8B79C0" w:rsidDel="0439D4E9" w:rsidP="2F61C9CC" w:rsidRDefault="2C8B79C0" w14:paraId="5C10BB6D" w14:textId="2085ECCB" w14:noSpellErr="1">
      <w:pPr>
        <w:spacing w:before="0" w:beforeAutospacing="off" w:after="0" w:afterAutospacing="off"/>
        <w:rPr>
          <w:del w:author="Pöllänen Arto" w:date="2017-03-20T01:45:16.4769642" w:id="1290948254"/>
          <w:rFonts w:ascii="Courier New" w:hAnsi="Courier New" w:eastAsia="Courier New" w:cs="Courier New"/>
          <w:noProof w:val="0"/>
          <w:sz w:val="22"/>
          <w:szCs w:val="22"/>
          <w:lang w:val="fi-FI"/>
          <w:rPrChange w:author="Pöllänen Arto" w:date="2017-03-20T00:56:57.7307714" w:id="1506203512">
            <w:rPr/>
          </w:rPrChange>
        </w:rPr>
        <w:pPrChange w:author="Pöllänen Arto" w:date="2017-03-20T00:56:57.7307714" w:id="1678989931">
          <w:pPr/>
        </w:pPrChange>
      </w:pPr>
    </w:p>
    <w:p w:rsidR="2C8B79C0" w:rsidDel="0439D4E9" w:rsidP="2F61C9CC" w:rsidRDefault="2C8B79C0" w14:paraId="7777EF0F" w14:textId="733CBF2E" w14:noSpellErr="1">
      <w:pPr>
        <w:spacing w:before="0" w:beforeAutospacing="off" w:after="0" w:afterAutospacing="off"/>
        <w:rPr>
          <w:del w:author="Pöllänen Arto" w:date="2017-03-20T01:45:16.4769642" w:id="1060595260"/>
          <w:rFonts w:ascii="Courier New" w:hAnsi="Courier New" w:eastAsia="Courier New" w:cs="Courier New"/>
          <w:noProof w:val="0"/>
          <w:sz w:val="22"/>
          <w:szCs w:val="22"/>
          <w:lang w:val="fi-FI"/>
          <w:rPrChange w:author="Pöllänen Arto" w:date="2017-03-20T00:56:57.7307714" w:id="1147919150">
            <w:rPr/>
          </w:rPrChange>
        </w:rPr>
        <w:pPrChange w:author="Pöllänen Arto" w:date="2017-03-20T00:56:57.7307714" w:id="1217456756">
          <w:pPr/>
        </w:pPrChange>
      </w:pPr>
    </w:p>
    <w:p w:rsidR="2C8B79C0" w:rsidDel="0439D4E9" w:rsidP="2F61C9CC" w:rsidRDefault="2C8B79C0" w14:paraId="6E6EBBB4" w14:textId="24560D4E">
      <w:pPr>
        <w:spacing w:before="0" w:beforeAutospacing="off" w:after="0" w:afterAutospacing="off"/>
        <w:rPr>
          <w:del w:author="Pöllänen Arto" w:date="2017-03-20T01:45:16.4769642" w:id="640522043"/>
          <w:rFonts w:ascii="Courier New" w:hAnsi="Courier New" w:eastAsia="Courier New" w:cs="Courier New"/>
          <w:noProof w:val="0"/>
          <w:sz w:val="22"/>
          <w:szCs w:val="22"/>
          <w:lang w:val="fi-FI"/>
          <w:rPrChange w:author="Pöllänen Arto" w:date="2017-03-20T00:56:57.7307714" w:id="291649805">
            <w:rPr/>
          </w:rPrChange>
        </w:rPr>
        <w:pPrChange w:author="Pöllänen Arto" w:date="2017-03-20T00:56:57.7307714" w:id="1136123846">
          <w:pPr/>
        </w:pPrChange>
      </w:pPr>
    </w:p>
    <w:p w:rsidR="2C8B79C0" w:rsidDel="0439D4E9" w:rsidP="2F61C9CC" w:rsidRDefault="2C8B79C0" w14:paraId="55638CD9" w14:textId="31AEFE62">
      <w:pPr>
        <w:spacing w:before="0" w:beforeAutospacing="off" w:after="0" w:afterAutospacing="off"/>
        <w:rPr>
          <w:del w:author="Pöllänen Arto" w:date="2017-03-20T01:45:16.4769642" w:id="2031168459"/>
          <w:rFonts w:ascii="Courier New" w:hAnsi="Courier New" w:eastAsia="Courier New" w:cs="Courier New"/>
          <w:noProof w:val="0"/>
          <w:sz w:val="22"/>
          <w:szCs w:val="22"/>
          <w:lang w:val="fi-FI"/>
          <w:rPrChange w:author="Pöllänen Arto" w:date="2017-03-20T00:56:57.7307714" w:id="1759890457">
            <w:rPr/>
          </w:rPrChange>
        </w:rPr>
        <w:pPrChange w:author="Pöllänen Arto" w:date="2017-03-20T00:56:57.7307714" w:id="132574613">
          <w:pPr/>
        </w:pPrChange>
      </w:pPr>
    </w:p>
    <w:p w:rsidR="2C8B79C0" w:rsidDel="0439D4E9" w:rsidP="4AB56EC3" w:rsidRDefault="2C8B79C0" w14:paraId="6D3B3F6F" w14:textId="7F1EBA3A">
      <w:pPr>
        <w:spacing w:before="0" w:beforeAutospacing="off" w:after="0" w:afterAutospacing="off"/>
        <w:rPr>
          <w:del w:author="Pöllänen Arto" w:date="2017-03-20T01:45:16.4769642" w:id="1631286304"/>
          <w:rFonts w:ascii="Courier New" w:hAnsi="Courier New" w:eastAsia="Courier New" w:cs="Courier New"/>
          <w:sz w:val="16"/>
          <w:szCs w:val="16"/>
          <w:rPrChange w:author="Pöllänen Arto" w:date="2017-03-20T00:56:21.136542" w:id="1225852941">
            <w:rPr/>
          </w:rPrChange>
        </w:rPr>
        <w:pPrChange w:author="Pöllänen Arto" w:date="2017-03-20T00:56:21.136542" w:id="2041932178">
          <w:pPr/>
        </w:pPrChange>
      </w:pPr>
      <w:del w:author="Pöllänen Arto" w:date="2017-03-20T01:45:16.4769642" w:id="403955367">
        <w:r w:rsidDel="0439D4E9">
          <w:br/>
        </w:r>
      </w:del>
    </w:p>
    <w:p w:rsidR="2C8B79C0" w:rsidDel="0439D4E9" w:rsidP="2F61C9CC" w:rsidRDefault="2C8B79C0" w14:paraId="1186FB19" w14:textId="7A6797FC" w14:noSpellErr="1">
      <w:pPr>
        <w:spacing w:before="0" w:beforeAutospacing="off" w:after="0" w:afterAutospacing="off"/>
        <w:rPr>
          <w:del w:author="Pöllänen Arto" w:date="2017-03-20T01:45:16.4769642" w:id="760621242"/>
          <w:rFonts w:ascii="Courier New" w:hAnsi="Courier New" w:eastAsia="Courier New" w:cs="Courier New"/>
          <w:noProof w:val="0"/>
          <w:sz w:val="22"/>
          <w:szCs w:val="22"/>
          <w:lang w:val="fi-FI"/>
          <w:rPrChange w:author="Pöllänen Arto" w:date="2017-03-20T00:56:57.7307714" w:id="2096008052">
            <w:rPr/>
          </w:rPrChange>
        </w:rPr>
        <w:pPrChange w:author="Pöllänen Arto" w:date="2017-03-20T00:56:57.7307714" w:id="1681037648">
          <w:pPr/>
        </w:pPrChange>
      </w:pPr>
    </w:p>
    <w:p w:rsidR="2C8B79C0" w:rsidDel="0439D4E9" w:rsidP="4AB56EC3" w:rsidRDefault="2C8B79C0" w14:paraId="390ECA99" w14:textId="7B705CC7">
      <w:pPr>
        <w:spacing w:before="0" w:beforeAutospacing="off" w:after="0" w:afterAutospacing="off"/>
        <w:rPr>
          <w:del w:author="Pöllänen Arto" w:date="2017-03-20T01:45:16.4769642" w:id="1276774514"/>
          <w:rFonts w:ascii="Courier New" w:hAnsi="Courier New" w:eastAsia="Courier New" w:cs="Courier New"/>
          <w:sz w:val="16"/>
          <w:szCs w:val="16"/>
          <w:rPrChange w:author="Pöllänen Arto" w:date="2017-03-20T00:56:21.136542" w:id="696972643">
            <w:rPr/>
          </w:rPrChange>
        </w:rPr>
        <w:pPrChange w:author="Pöllänen Arto" w:date="2017-03-20T00:56:21.136542" w:id="1404551248">
          <w:pPr/>
        </w:pPrChange>
      </w:pPr>
      <w:del w:author="Pöllänen Arto" w:date="2017-03-20T01:45:16.4769642" w:id="2040030343">
        <w:r w:rsidDel="0439D4E9">
          <w:br/>
        </w:r>
      </w:del>
    </w:p>
    <w:p w:rsidR="2C8B79C0" w:rsidDel="0439D4E9" w:rsidP="2F61C9CC" w:rsidRDefault="2C8B79C0" w14:paraId="17D36764" w14:textId="4F9CE5A0" w14:noSpellErr="1">
      <w:pPr>
        <w:spacing w:before="0" w:beforeAutospacing="off" w:after="0" w:afterAutospacing="off"/>
        <w:rPr>
          <w:del w:author="Pöllänen Arto" w:date="2017-03-20T01:45:16.4769642" w:id="482236901"/>
          <w:rFonts w:ascii="Courier New" w:hAnsi="Courier New" w:eastAsia="Courier New" w:cs="Courier New"/>
          <w:noProof w:val="0"/>
          <w:sz w:val="22"/>
          <w:szCs w:val="22"/>
          <w:lang w:val="fi-FI"/>
          <w:rPrChange w:author="Pöllänen Arto" w:date="2017-03-20T00:56:57.7307714" w:id="871310687">
            <w:rPr/>
          </w:rPrChange>
        </w:rPr>
        <w:pPrChange w:author="Pöllänen Arto" w:date="2017-03-20T00:56:57.7307714" w:id="138145493">
          <w:pPr/>
        </w:pPrChange>
      </w:pPr>
    </w:p>
    <w:p w:rsidR="2C8B79C0" w:rsidDel="0439D4E9" w:rsidP="2F61C9CC" w:rsidRDefault="2C8B79C0" w14:paraId="5DE25705" w14:textId="6AF2DE82" w14:noSpellErr="1">
      <w:pPr>
        <w:spacing w:before="0" w:beforeAutospacing="off" w:after="0" w:afterAutospacing="off"/>
        <w:rPr>
          <w:del w:author="Pöllänen Arto" w:date="2017-03-20T01:45:16.4769642" w:id="1895513268"/>
          <w:rFonts w:ascii="Courier New" w:hAnsi="Courier New" w:eastAsia="Courier New" w:cs="Courier New"/>
          <w:noProof w:val="0"/>
          <w:sz w:val="22"/>
          <w:szCs w:val="22"/>
          <w:lang w:val="fi-FI"/>
          <w:rPrChange w:author="Pöllänen Arto" w:date="2017-03-20T00:56:57.7307714" w:id="1855379539">
            <w:rPr/>
          </w:rPrChange>
        </w:rPr>
        <w:pPrChange w:author="Pöllänen Arto" w:date="2017-03-20T00:56:57.7307714" w:id="244312048">
          <w:pPr/>
        </w:pPrChange>
      </w:pPr>
    </w:p>
    <w:p w:rsidR="2C8B79C0" w:rsidDel="0439D4E9" w:rsidP="4AB56EC3" w:rsidRDefault="2C8B79C0" w14:paraId="7BDAE287" w14:textId="336B0277">
      <w:pPr>
        <w:spacing w:before="0" w:beforeAutospacing="off" w:after="0" w:afterAutospacing="off"/>
        <w:rPr>
          <w:del w:author="Pöllänen Arto" w:date="2017-03-20T01:45:16.4769642" w:id="870763457"/>
          <w:rFonts w:ascii="Courier New" w:hAnsi="Courier New" w:eastAsia="Courier New" w:cs="Courier New"/>
          <w:sz w:val="16"/>
          <w:szCs w:val="16"/>
          <w:rPrChange w:author="Pöllänen Arto" w:date="2017-03-20T00:56:21.136542" w:id="1003828319">
            <w:rPr/>
          </w:rPrChange>
        </w:rPr>
        <w:pPrChange w:author="Pöllänen Arto" w:date="2017-03-20T00:56:21.136542" w:id="749051221">
          <w:pPr/>
        </w:pPrChange>
      </w:pPr>
      <w:del w:author="Pöllänen Arto" w:date="2017-03-20T01:45:16.4769642" w:id="1883722052">
        <w:r w:rsidDel="0439D4E9">
          <w:br/>
        </w:r>
      </w:del>
    </w:p>
    <w:p w:rsidR="2C8B79C0" w:rsidDel="0439D4E9" w:rsidP="2F61C9CC" w:rsidRDefault="2C8B79C0" w14:paraId="28F3F129" w14:textId="3F83A8D5" w14:noSpellErr="1">
      <w:pPr>
        <w:spacing w:before="0" w:beforeAutospacing="off" w:after="0" w:afterAutospacing="off"/>
        <w:rPr>
          <w:del w:author="Pöllänen Arto" w:date="2017-03-20T01:45:16.4769642" w:id="721948396"/>
          <w:rFonts w:ascii="Courier New" w:hAnsi="Courier New" w:eastAsia="Courier New" w:cs="Courier New"/>
          <w:noProof w:val="0"/>
          <w:sz w:val="22"/>
          <w:szCs w:val="22"/>
          <w:lang w:val="fi-FI"/>
          <w:rPrChange w:author="Pöllänen Arto" w:date="2017-03-20T00:56:57.7307714" w:id="716414593">
            <w:rPr/>
          </w:rPrChange>
        </w:rPr>
        <w:pPrChange w:author="Pöllänen Arto" w:date="2017-03-20T00:56:57.7307714" w:id="299146083">
          <w:pPr/>
        </w:pPrChange>
      </w:pPr>
    </w:p>
    <w:p w:rsidR="2C8B79C0" w:rsidDel="0439D4E9" w:rsidP="2F61C9CC" w:rsidRDefault="2C8B79C0" w14:paraId="63264835" w14:textId="27FDEC63" w14:noSpellErr="1">
      <w:pPr>
        <w:spacing w:before="0" w:beforeAutospacing="off" w:after="0" w:afterAutospacing="off"/>
        <w:rPr>
          <w:del w:author="Pöllänen Arto" w:date="2017-03-20T01:45:16.4769642" w:id="208602956"/>
          <w:rFonts w:ascii="Courier New" w:hAnsi="Courier New" w:eastAsia="Courier New" w:cs="Courier New"/>
          <w:noProof w:val="0"/>
          <w:sz w:val="22"/>
          <w:szCs w:val="22"/>
          <w:lang w:val="fi-FI"/>
          <w:rPrChange w:author="Pöllänen Arto" w:date="2017-03-20T00:56:57.7307714" w:id="1045336059">
            <w:rPr/>
          </w:rPrChange>
        </w:rPr>
        <w:pPrChange w:author="Pöllänen Arto" w:date="2017-03-20T00:56:57.7307714" w:id="13404688">
          <w:pPr/>
        </w:pPrChange>
      </w:pPr>
    </w:p>
    <w:p w:rsidR="2C8B79C0" w:rsidDel="0439D4E9" w:rsidP="2F61C9CC" w:rsidRDefault="2C8B79C0" w14:paraId="3F3FCBB5" w14:textId="0C7B2EF8">
      <w:pPr>
        <w:spacing w:before="0" w:beforeAutospacing="off" w:after="0" w:afterAutospacing="off"/>
        <w:rPr>
          <w:del w:author="Pöllänen Arto" w:date="2017-03-20T01:45:16.4769642" w:id="774137048"/>
          <w:rFonts w:ascii="Courier New" w:hAnsi="Courier New" w:eastAsia="Courier New" w:cs="Courier New"/>
          <w:noProof w:val="0"/>
          <w:sz w:val="22"/>
          <w:szCs w:val="22"/>
          <w:lang w:val="fi-FI"/>
          <w:rPrChange w:author="Pöllänen Arto" w:date="2017-03-20T00:56:57.7307714" w:id="1061853881">
            <w:rPr/>
          </w:rPrChange>
        </w:rPr>
        <w:pPrChange w:author="Pöllänen Arto" w:date="2017-03-20T00:56:57.7307714" w:id="1138654316">
          <w:pPr/>
        </w:pPrChange>
      </w:pPr>
    </w:p>
    <w:p w:rsidR="2C8B79C0" w:rsidDel="0439D4E9" w:rsidP="2F61C9CC" w:rsidRDefault="2C8B79C0" w14:paraId="528F19F2" w14:textId="6054D770">
      <w:pPr>
        <w:spacing w:before="0" w:beforeAutospacing="off" w:after="0" w:afterAutospacing="off"/>
        <w:rPr>
          <w:del w:author="Pöllänen Arto" w:date="2017-03-20T01:45:16.4769642" w:id="883768523"/>
          <w:rFonts w:ascii="Courier New" w:hAnsi="Courier New" w:eastAsia="Courier New" w:cs="Courier New"/>
          <w:noProof w:val="0"/>
          <w:sz w:val="22"/>
          <w:szCs w:val="22"/>
          <w:lang w:val="fi-FI"/>
          <w:rPrChange w:author="Pöllänen Arto" w:date="2017-03-20T00:56:57.7307714" w:id="1733214279">
            <w:rPr/>
          </w:rPrChange>
        </w:rPr>
        <w:pPrChange w:author="Pöllänen Arto" w:date="2017-03-20T00:56:57.7307714" w:id="1312999390">
          <w:pPr/>
        </w:pPrChange>
      </w:pPr>
    </w:p>
    <w:p w:rsidR="2C8B79C0" w:rsidDel="0439D4E9" w:rsidP="2F61C9CC" w:rsidRDefault="2C8B79C0" w14:paraId="449873FF" w14:textId="5449F4F5">
      <w:pPr>
        <w:spacing w:before="0" w:beforeAutospacing="off" w:after="0" w:afterAutospacing="off"/>
        <w:rPr>
          <w:del w:author="Pöllänen Arto" w:date="2017-03-20T01:45:16.4769642" w:id="910576887"/>
          <w:rFonts w:ascii="Courier New" w:hAnsi="Courier New" w:eastAsia="Courier New" w:cs="Courier New"/>
          <w:noProof w:val="0"/>
          <w:sz w:val="22"/>
          <w:szCs w:val="22"/>
          <w:lang w:val="fi-FI"/>
          <w:rPrChange w:author="Pöllänen Arto" w:date="2017-03-20T00:56:57.7307714" w:id="185316710">
            <w:rPr/>
          </w:rPrChange>
        </w:rPr>
        <w:pPrChange w:author="Pöllänen Arto" w:date="2017-03-20T00:56:57.7307714" w:id="960566988">
          <w:pPr/>
        </w:pPrChange>
      </w:pPr>
    </w:p>
    <w:p w:rsidR="2C8B79C0" w:rsidDel="0439D4E9" w:rsidP="2F61C9CC" w:rsidRDefault="2C8B79C0" w14:paraId="1E22D993" w14:textId="5F2DF9E4">
      <w:pPr>
        <w:spacing w:before="0" w:beforeAutospacing="off" w:after="0" w:afterAutospacing="off"/>
        <w:rPr>
          <w:del w:author="Pöllänen Arto" w:date="2017-03-20T01:45:16.4769642" w:id="1829562317"/>
          <w:rFonts w:ascii="Courier New" w:hAnsi="Courier New" w:eastAsia="Courier New" w:cs="Courier New"/>
          <w:noProof w:val="0"/>
          <w:sz w:val="22"/>
          <w:szCs w:val="22"/>
          <w:lang w:val="fi-FI"/>
          <w:rPrChange w:author="Pöllänen Arto" w:date="2017-03-20T00:56:57.7307714" w:id="1883645881">
            <w:rPr/>
          </w:rPrChange>
        </w:rPr>
        <w:pPrChange w:author="Pöllänen Arto" w:date="2017-03-20T00:56:57.7307714" w:id="151231479">
          <w:pPr/>
        </w:pPrChange>
      </w:pPr>
    </w:p>
    <w:p w:rsidR="2C8B79C0" w:rsidDel="0439D4E9" w:rsidP="2F61C9CC" w:rsidRDefault="2C8B79C0" w14:paraId="1379EAB1" w14:textId="6933E309" w14:noSpellErr="1">
      <w:pPr>
        <w:spacing w:before="0" w:beforeAutospacing="off" w:after="0" w:afterAutospacing="off"/>
        <w:rPr>
          <w:del w:author="Pöllänen Arto" w:date="2017-03-20T01:45:16.4769642" w:id="46435532"/>
          <w:rFonts w:ascii="Courier New" w:hAnsi="Courier New" w:eastAsia="Courier New" w:cs="Courier New"/>
          <w:noProof w:val="0"/>
          <w:sz w:val="22"/>
          <w:szCs w:val="22"/>
          <w:lang w:val="fi-FI"/>
          <w:rPrChange w:author="Pöllänen Arto" w:date="2017-03-20T00:56:57.7307714" w:id="1818724296">
            <w:rPr/>
          </w:rPrChange>
        </w:rPr>
        <w:pPrChange w:author="Pöllänen Arto" w:date="2017-03-20T00:56:57.7307714" w:id="146887830">
          <w:pPr/>
        </w:pPrChange>
      </w:pPr>
    </w:p>
    <w:p w:rsidR="2C8B79C0" w:rsidDel="0439D4E9" w:rsidP="2F61C9CC" w:rsidRDefault="2C8B79C0" w14:paraId="048BCB65" w14:textId="61C01431">
      <w:pPr>
        <w:spacing w:before="0" w:beforeAutospacing="off" w:after="0" w:afterAutospacing="off"/>
        <w:rPr>
          <w:del w:author="Pöllänen Arto" w:date="2017-03-20T01:45:16.4769642" w:id="50996499"/>
          <w:rFonts w:ascii="Courier New" w:hAnsi="Courier New" w:eastAsia="Courier New" w:cs="Courier New"/>
          <w:noProof w:val="0"/>
          <w:sz w:val="22"/>
          <w:szCs w:val="22"/>
          <w:lang w:val="fi-FI"/>
          <w:rPrChange w:author="Pöllänen Arto" w:date="2017-03-20T00:56:57.7307714" w:id="1564134329">
            <w:rPr/>
          </w:rPrChange>
        </w:rPr>
        <w:pPrChange w:author="Pöllänen Arto" w:date="2017-03-20T00:56:57.7307714" w:id="812702753">
          <w:pPr/>
        </w:pPrChange>
      </w:pPr>
    </w:p>
    <w:p w:rsidR="2C8B79C0" w:rsidDel="0439D4E9" w:rsidP="2F61C9CC" w:rsidRDefault="2C8B79C0" w14:paraId="66F48AC6" w14:textId="58D06757" w14:noSpellErr="1">
      <w:pPr>
        <w:spacing w:before="0" w:beforeAutospacing="off" w:after="0" w:afterAutospacing="off"/>
        <w:rPr>
          <w:del w:author="Pöllänen Arto" w:date="2017-03-20T01:45:16.4769642" w:id="990604971"/>
          <w:rFonts w:ascii="Courier New" w:hAnsi="Courier New" w:eastAsia="Courier New" w:cs="Courier New"/>
          <w:noProof w:val="0"/>
          <w:sz w:val="22"/>
          <w:szCs w:val="22"/>
          <w:lang w:val="fi-FI"/>
          <w:rPrChange w:author="Pöllänen Arto" w:date="2017-03-20T00:56:57.7307714" w:id="1266420116">
            <w:rPr/>
          </w:rPrChange>
        </w:rPr>
        <w:pPrChange w:author="Pöllänen Arto" w:date="2017-03-20T00:56:57.7307714" w:id="1861760311">
          <w:pPr/>
        </w:pPrChange>
      </w:pPr>
    </w:p>
    <w:p w:rsidR="2C8B79C0" w:rsidDel="0439D4E9" w:rsidP="2F61C9CC" w:rsidRDefault="2C8B79C0" w14:paraId="1084421F" w14:textId="142AAF6C">
      <w:pPr>
        <w:spacing w:before="0" w:beforeAutospacing="off" w:after="0" w:afterAutospacing="off"/>
        <w:rPr>
          <w:del w:author="Pöllänen Arto" w:date="2017-03-20T01:45:16.4769642" w:id="2053788133"/>
          <w:rFonts w:ascii="Courier New" w:hAnsi="Courier New" w:eastAsia="Courier New" w:cs="Courier New"/>
          <w:noProof w:val="0"/>
          <w:sz w:val="22"/>
          <w:szCs w:val="22"/>
          <w:lang w:val="fi-FI"/>
          <w:rPrChange w:author="Pöllänen Arto" w:date="2017-03-20T00:56:57.7307714" w:id="1176049497">
            <w:rPr/>
          </w:rPrChange>
        </w:rPr>
        <w:pPrChange w:author="Pöllänen Arto" w:date="2017-03-20T00:56:57.7307714" w:id="166560631">
          <w:pPr/>
        </w:pPrChange>
      </w:pPr>
    </w:p>
    <w:p w:rsidR="2C8B79C0" w:rsidDel="0439D4E9" w:rsidP="2F61C9CC" w:rsidRDefault="2C8B79C0" w14:paraId="5D7EFFF3" w14:textId="3F255B7E" w14:noSpellErr="1">
      <w:pPr>
        <w:spacing w:before="0" w:beforeAutospacing="off" w:after="0" w:afterAutospacing="off"/>
        <w:rPr>
          <w:del w:author="Pöllänen Arto" w:date="2017-03-20T01:45:16.4769642" w:id="1804427988"/>
          <w:rFonts w:ascii="Courier New" w:hAnsi="Courier New" w:eastAsia="Courier New" w:cs="Courier New"/>
          <w:noProof w:val="0"/>
          <w:sz w:val="22"/>
          <w:szCs w:val="22"/>
          <w:lang w:val="fi-FI"/>
          <w:rPrChange w:author="Pöllänen Arto" w:date="2017-03-20T00:56:57.7307714" w:id="369600524">
            <w:rPr/>
          </w:rPrChange>
        </w:rPr>
        <w:pPrChange w:author="Pöllänen Arto" w:date="2017-03-20T00:56:57.7307714" w:id="1720176283">
          <w:pPr/>
        </w:pPrChange>
      </w:pPr>
    </w:p>
    <w:p w:rsidR="2C8B79C0" w:rsidDel="0439D4E9" w:rsidP="2F61C9CC" w:rsidRDefault="2C8B79C0" w14:paraId="1B1B3BE9" w14:textId="01D685DE">
      <w:pPr>
        <w:spacing w:before="0" w:beforeAutospacing="off" w:after="0" w:afterAutospacing="off"/>
        <w:rPr>
          <w:del w:author="Pöllänen Arto" w:date="2017-03-20T01:45:16.4769642" w:id="1462674704"/>
          <w:rFonts w:ascii="Courier New" w:hAnsi="Courier New" w:eastAsia="Courier New" w:cs="Courier New"/>
          <w:noProof w:val="0"/>
          <w:sz w:val="22"/>
          <w:szCs w:val="22"/>
          <w:lang w:val="fi-FI"/>
          <w:rPrChange w:author="Pöllänen Arto" w:date="2017-03-20T00:56:57.7307714" w:id="2088721868">
            <w:rPr/>
          </w:rPrChange>
        </w:rPr>
        <w:pPrChange w:author="Pöllänen Arto" w:date="2017-03-20T00:56:57.7307714" w:id="1504966510">
          <w:pPr/>
        </w:pPrChange>
      </w:pPr>
    </w:p>
    <w:p w:rsidR="2C8B79C0" w:rsidDel="0439D4E9" w:rsidP="2F61C9CC" w:rsidRDefault="2C8B79C0" w14:paraId="62E0DCD7" w14:textId="2CE5F660" w14:noSpellErr="1">
      <w:pPr>
        <w:spacing w:before="0" w:beforeAutospacing="off" w:after="0" w:afterAutospacing="off"/>
        <w:rPr>
          <w:del w:author="Pöllänen Arto" w:date="2017-03-20T01:45:16.4769642" w:id="1789640605"/>
          <w:rFonts w:ascii="Courier New" w:hAnsi="Courier New" w:eastAsia="Courier New" w:cs="Courier New"/>
          <w:noProof w:val="0"/>
          <w:sz w:val="22"/>
          <w:szCs w:val="22"/>
          <w:lang w:val="fi-FI"/>
          <w:rPrChange w:author="Pöllänen Arto" w:date="2017-03-20T00:56:57.7307714" w:id="832901410">
            <w:rPr/>
          </w:rPrChange>
        </w:rPr>
        <w:pPrChange w:author="Pöllänen Arto" w:date="2017-03-20T00:56:57.7307714" w:id="2117170963">
          <w:pPr/>
        </w:pPrChange>
      </w:pPr>
    </w:p>
    <w:p w:rsidR="2C8B79C0" w:rsidDel="0439D4E9" w:rsidP="2F61C9CC" w:rsidRDefault="2C8B79C0" w14:paraId="54D2A29B" w14:textId="2B59ECCD">
      <w:pPr>
        <w:spacing w:before="0" w:beforeAutospacing="off" w:after="0" w:afterAutospacing="off"/>
        <w:rPr>
          <w:del w:author="Pöllänen Arto" w:date="2017-03-20T01:45:16.4769642" w:id="381595402"/>
          <w:rFonts w:ascii="Courier New" w:hAnsi="Courier New" w:eastAsia="Courier New" w:cs="Courier New"/>
          <w:noProof w:val="0"/>
          <w:sz w:val="22"/>
          <w:szCs w:val="22"/>
          <w:lang w:val="fi-FI"/>
          <w:rPrChange w:author="Pöllänen Arto" w:date="2017-03-20T00:56:57.7307714" w:id="666888251">
            <w:rPr/>
          </w:rPrChange>
        </w:rPr>
        <w:pPrChange w:author="Pöllänen Arto" w:date="2017-03-20T00:56:57.7307714" w:id="1102883879">
          <w:pPr/>
        </w:pPrChange>
      </w:pPr>
    </w:p>
    <w:p w:rsidR="2C8B79C0" w:rsidDel="0439D4E9" w:rsidP="2F61C9CC" w:rsidRDefault="2C8B79C0" w14:paraId="1DCF74BD" w14:textId="6150C374" w14:noSpellErr="1">
      <w:pPr>
        <w:spacing w:before="0" w:beforeAutospacing="off" w:after="0" w:afterAutospacing="off"/>
        <w:rPr>
          <w:del w:author="Pöllänen Arto" w:date="2017-03-20T01:45:16.4769642" w:id="726423747"/>
          <w:rFonts w:ascii="Courier New" w:hAnsi="Courier New" w:eastAsia="Courier New" w:cs="Courier New"/>
          <w:noProof w:val="0"/>
          <w:sz w:val="22"/>
          <w:szCs w:val="22"/>
          <w:lang w:val="fi-FI"/>
          <w:rPrChange w:author="Pöllänen Arto" w:date="2017-03-20T00:56:57.7307714" w:id="1592186273">
            <w:rPr/>
          </w:rPrChange>
        </w:rPr>
        <w:pPrChange w:author="Pöllänen Arto" w:date="2017-03-20T00:56:57.7307714" w:id="1140902223">
          <w:pPr/>
        </w:pPrChange>
      </w:pPr>
    </w:p>
    <w:p w:rsidR="2C8B79C0" w:rsidDel="0439D4E9" w:rsidP="2F61C9CC" w:rsidRDefault="2C8B79C0" w14:paraId="113AC2FD" w14:textId="2F139D14" w14:noSpellErr="1">
      <w:pPr>
        <w:spacing w:before="0" w:beforeAutospacing="off" w:after="0" w:afterAutospacing="off"/>
        <w:rPr>
          <w:del w:author="Pöllänen Arto" w:date="2017-03-20T01:45:16.4769642" w:id="808372435"/>
          <w:rFonts w:ascii="Courier New" w:hAnsi="Courier New" w:eastAsia="Courier New" w:cs="Courier New"/>
          <w:noProof w:val="0"/>
          <w:sz w:val="22"/>
          <w:szCs w:val="22"/>
          <w:lang w:val="fi-FI"/>
          <w:rPrChange w:author="Pöllänen Arto" w:date="2017-03-20T00:56:57.7307714" w:id="281022867">
            <w:rPr/>
          </w:rPrChange>
        </w:rPr>
        <w:pPrChange w:author="Pöllänen Arto" w:date="2017-03-20T00:56:57.7307714" w:id="1278353620">
          <w:pPr/>
        </w:pPrChange>
      </w:pPr>
    </w:p>
    <w:p w:rsidR="2C8B79C0" w:rsidDel="0439D4E9" w:rsidP="2F61C9CC" w:rsidRDefault="2C8B79C0" w14:paraId="7E23B27F" w14:textId="7D57EF93">
      <w:pPr>
        <w:spacing w:before="0" w:beforeAutospacing="off" w:after="0" w:afterAutospacing="off"/>
        <w:rPr>
          <w:del w:author="Pöllänen Arto" w:date="2017-03-20T01:45:16.4769642" w:id="1633272768"/>
          <w:rFonts w:ascii="Courier New" w:hAnsi="Courier New" w:eastAsia="Courier New" w:cs="Courier New"/>
          <w:noProof w:val="0"/>
          <w:sz w:val="22"/>
          <w:szCs w:val="22"/>
          <w:lang w:val="fi-FI"/>
          <w:rPrChange w:author="Pöllänen Arto" w:date="2017-03-20T00:56:57.7307714" w:id="1941090220">
            <w:rPr/>
          </w:rPrChange>
        </w:rPr>
        <w:pPrChange w:author="Pöllänen Arto" w:date="2017-03-20T00:56:57.7307714" w:id="1980187126">
          <w:pPr/>
        </w:pPrChange>
      </w:pPr>
    </w:p>
    <w:p w:rsidR="2C8B79C0" w:rsidDel="0439D4E9" w:rsidP="2F61C9CC" w:rsidRDefault="2C8B79C0" w14:paraId="5BFF1FBF" w14:textId="620F5E47" w14:noSpellErr="1">
      <w:pPr>
        <w:spacing w:before="0" w:beforeAutospacing="off" w:after="0" w:afterAutospacing="off"/>
        <w:rPr>
          <w:del w:author="Pöllänen Arto" w:date="2017-03-20T01:45:16.4769642" w:id="518876850"/>
          <w:rFonts w:ascii="Courier New" w:hAnsi="Courier New" w:eastAsia="Courier New" w:cs="Courier New"/>
          <w:noProof w:val="0"/>
          <w:sz w:val="22"/>
          <w:szCs w:val="22"/>
          <w:lang w:val="fi-FI"/>
          <w:rPrChange w:author="Pöllänen Arto" w:date="2017-03-20T00:56:57.7307714" w:id="1334297927">
            <w:rPr/>
          </w:rPrChange>
        </w:rPr>
        <w:pPrChange w:author="Pöllänen Arto" w:date="2017-03-20T00:56:57.7307714" w:id="2139516941">
          <w:pPr/>
        </w:pPrChange>
      </w:pPr>
    </w:p>
    <w:p w:rsidR="2C8B79C0" w:rsidDel="0439D4E9" w:rsidP="2F61C9CC" w:rsidRDefault="2C8B79C0" w14:paraId="3180ACAC" w14:textId="6B36945C" w14:noSpellErr="1">
      <w:pPr>
        <w:spacing w:before="0" w:beforeAutospacing="off" w:after="0" w:afterAutospacing="off"/>
        <w:rPr>
          <w:del w:author="Pöllänen Arto" w:date="2017-03-20T01:45:16.4769642" w:id="840606099"/>
          <w:rFonts w:ascii="Courier New" w:hAnsi="Courier New" w:eastAsia="Courier New" w:cs="Courier New"/>
          <w:noProof w:val="0"/>
          <w:sz w:val="22"/>
          <w:szCs w:val="22"/>
          <w:lang w:val="fi-FI"/>
          <w:rPrChange w:author="Pöllänen Arto" w:date="2017-03-20T00:56:57.7307714" w:id="1306476921">
            <w:rPr/>
          </w:rPrChange>
        </w:rPr>
        <w:pPrChange w:author="Pöllänen Arto" w:date="2017-03-20T00:56:57.7307714" w:id="1886725802">
          <w:pPr/>
        </w:pPrChange>
      </w:pPr>
    </w:p>
    <w:p w:rsidR="2C8B79C0" w:rsidDel="0439D4E9" w:rsidP="2F61C9CC" w:rsidRDefault="2C8B79C0" w14:paraId="6AD4098D" w14:textId="01593F4F" w14:noSpellErr="1">
      <w:pPr>
        <w:spacing w:before="0" w:beforeAutospacing="off" w:after="0" w:afterAutospacing="off"/>
        <w:rPr>
          <w:del w:author="Pöllänen Arto" w:date="2017-03-20T01:45:16.4769642" w:id="211759477"/>
          <w:rFonts w:ascii="Courier New" w:hAnsi="Courier New" w:eastAsia="Courier New" w:cs="Courier New"/>
          <w:noProof w:val="0"/>
          <w:sz w:val="22"/>
          <w:szCs w:val="22"/>
          <w:lang w:val="fi-FI"/>
          <w:rPrChange w:author="Pöllänen Arto" w:date="2017-03-20T00:56:57.7307714" w:id="414583292">
            <w:rPr/>
          </w:rPrChange>
        </w:rPr>
        <w:pPrChange w:author="Pöllänen Arto" w:date="2017-03-20T00:56:57.7307714" w:id="1443379842">
          <w:pPr/>
        </w:pPrChange>
      </w:pPr>
    </w:p>
    <w:p w:rsidR="2C8B79C0" w:rsidDel="0439D4E9" w:rsidP="2F61C9CC" w:rsidRDefault="2C8B79C0" w14:paraId="7A238C1C" w14:textId="18C44515" w14:noSpellErr="1">
      <w:pPr>
        <w:spacing w:before="0" w:beforeAutospacing="off" w:after="0" w:afterAutospacing="off"/>
        <w:rPr>
          <w:del w:author="Pöllänen Arto" w:date="2017-03-20T01:45:16.4769642" w:id="1228084747"/>
          <w:rFonts w:ascii="Courier New" w:hAnsi="Courier New" w:eastAsia="Courier New" w:cs="Courier New"/>
          <w:noProof w:val="0"/>
          <w:sz w:val="22"/>
          <w:szCs w:val="22"/>
          <w:lang w:val="fi-FI"/>
          <w:rPrChange w:author="Pöllänen Arto" w:date="2017-03-20T00:56:57.7307714" w:id="2142309189">
            <w:rPr/>
          </w:rPrChange>
        </w:rPr>
        <w:pPrChange w:author="Pöllänen Arto" w:date="2017-03-20T00:56:57.7307714" w:id="2111665746">
          <w:pPr/>
        </w:pPrChange>
      </w:pPr>
    </w:p>
    <w:p w:rsidR="2C8B79C0" w:rsidDel="0439D4E9" w:rsidP="2F61C9CC" w:rsidRDefault="2C8B79C0" w14:paraId="67571B01" w14:textId="60AF9A28">
      <w:pPr>
        <w:spacing w:before="0" w:beforeAutospacing="off" w:after="0" w:afterAutospacing="off"/>
        <w:rPr>
          <w:del w:author="Pöllänen Arto" w:date="2017-03-20T01:45:16.4769642" w:id="424579995"/>
          <w:rFonts w:ascii="Courier New" w:hAnsi="Courier New" w:eastAsia="Courier New" w:cs="Courier New"/>
          <w:noProof w:val="0"/>
          <w:sz w:val="22"/>
          <w:szCs w:val="22"/>
          <w:lang w:val="fi-FI"/>
          <w:rPrChange w:author="Pöllänen Arto" w:date="2017-03-20T00:56:57.7307714" w:id="95318411">
            <w:rPr/>
          </w:rPrChange>
        </w:rPr>
        <w:pPrChange w:author="Pöllänen Arto" w:date="2017-03-20T00:56:57.7307714" w:id="1096585226">
          <w:pPr/>
        </w:pPrChange>
      </w:pPr>
    </w:p>
    <w:p w:rsidR="2C8B79C0" w:rsidDel="0439D4E9" w:rsidP="2F61C9CC" w:rsidRDefault="2C8B79C0" w14:paraId="37B61654" w14:textId="1B710F1E" w14:noSpellErr="1">
      <w:pPr>
        <w:spacing w:before="0" w:beforeAutospacing="off" w:after="0" w:afterAutospacing="off"/>
        <w:rPr>
          <w:del w:author="Pöllänen Arto" w:date="2017-03-20T01:45:16.4769642" w:id="785836590"/>
          <w:rFonts w:ascii="Courier New" w:hAnsi="Courier New" w:eastAsia="Courier New" w:cs="Courier New"/>
          <w:noProof w:val="0"/>
          <w:sz w:val="22"/>
          <w:szCs w:val="22"/>
          <w:lang w:val="fi-FI"/>
          <w:rPrChange w:author="Pöllänen Arto" w:date="2017-03-20T00:56:57.7307714" w:id="2132050590">
            <w:rPr/>
          </w:rPrChange>
        </w:rPr>
        <w:pPrChange w:author="Pöllänen Arto" w:date="2017-03-20T00:56:57.7307714" w:id="824624064">
          <w:pPr/>
        </w:pPrChange>
      </w:pPr>
    </w:p>
    <w:p w:rsidR="2C8B79C0" w:rsidDel="0439D4E9" w:rsidP="2F61C9CC" w:rsidRDefault="2C8B79C0" w14:paraId="49B2AAFA" w14:textId="4E52DA58">
      <w:pPr>
        <w:spacing w:before="0" w:beforeAutospacing="off" w:after="0" w:afterAutospacing="off"/>
        <w:rPr>
          <w:del w:author="Pöllänen Arto" w:date="2017-03-20T01:45:16.4769642" w:id="457253665"/>
          <w:rFonts w:ascii="Courier New" w:hAnsi="Courier New" w:eastAsia="Courier New" w:cs="Courier New"/>
          <w:noProof w:val="0"/>
          <w:sz w:val="22"/>
          <w:szCs w:val="22"/>
          <w:lang w:val="fi-FI"/>
          <w:rPrChange w:author="Pöllänen Arto" w:date="2017-03-20T00:56:57.7307714" w:id="704631191">
            <w:rPr/>
          </w:rPrChange>
        </w:rPr>
        <w:pPrChange w:author="Pöllänen Arto" w:date="2017-03-20T00:56:57.7307714" w:id="1415119963">
          <w:pPr/>
        </w:pPrChange>
      </w:pPr>
    </w:p>
    <w:p w:rsidR="2C8B79C0" w:rsidDel="0439D4E9" w:rsidP="2F61C9CC" w:rsidRDefault="2C8B79C0" w14:paraId="47D6C409" w14:textId="43E1A131" w14:noSpellErr="1">
      <w:pPr>
        <w:spacing w:before="0" w:beforeAutospacing="off" w:after="0" w:afterAutospacing="off"/>
        <w:rPr>
          <w:del w:author="Pöllänen Arto" w:date="2017-03-20T01:45:16.4769642" w:id="1326431232"/>
          <w:rFonts w:ascii="Courier New" w:hAnsi="Courier New" w:eastAsia="Courier New" w:cs="Courier New"/>
          <w:noProof w:val="0"/>
          <w:sz w:val="22"/>
          <w:szCs w:val="22"/>
          <w:lang w:val="fi-FI"/>
          <w:rPrChange w:author="Pöllänen Arto" w:date="2017-03-20T00:56:57.7307714" w:id="390946597">
            <w:rPr/>
          </w:rPrChange>
        </w:rPr>
        <w:pPrChange w:author="Pöllänen Arto" w:date="2017-03-20T00:56:57.7307714" w:id="1539701730">
          <w:pPr/>
        </w:pPrChange>
      </w:pPr>
    </w:p>
    <w:p w:rsidR="2C8B79C0" w:rsidDel="0439D4E9" w:rsidP="2F61C9CC" w:rsidRDefault="2C8B79C0" w14:paraId="2F30CAC1" w14:textId="74B04990" w14:noSpellErr="1">
      <w:pPr>
        <w:spacing w:before="0" w:beforeAutospacing="off" w:after="0" w:afterAutospacing="off"/>
        <w:rPr>
          <w:del w:author="Pöllänen Arto" w:date="2017-03-20T01:45:16.4769642" w:id="955474262"/>
          <w:rFonts w:ascii="Courier New" w:hAnsi="Courier New" w:eastAsia="Courier New" w:cs="Courier New"/>
          <w:noProof w:val="0"/>
          <w:sz w:val="22"/>
          <w:szCs w:val="22"/>
          <w:lang w:val="fi-FI"/>
          <w:rPrChange w:author="Pöllänen Arto" w:date="2017-03-20T00:56:57.7307714" w:id="1027304093">
            <w:rPr/>
          </w:rPrChange>
        </w:rPr>
        <w:pPrChange w:author="Pöllänen Arto" w:date="2017-03-20T00:56:57.7307714" w:id="1285760267">
          <w:pPr/>
        </w:pPrChange>
      </w:pPr>
    </w:p>
    <w:p w:rsidR="2C8B79C0" w:rsidDel="0439D4E9" w:rsidP="2F61C9CC" w:rsidRDefault="2C8B79C0" w14:paraId="51AE8FBF" w14:textId="5D2D18A0" w14:noSpellErr="1">
      <w:pPr>
        <w:spacing w:before="0" w:beforeAutospacing="off" w:after="0" w:afterAutospacing="off"/>
        <w:rPr>
          <w:del w:author="Pöllänen Arto" w:date="2017-03-20T01:45:16.4769642" w:id="206616123"/>
          <w:rFonts w:ascii="Courier New" w:hAnsi="Courier New" w:eastAsia="Courier New" w:cs="Courier New"/>
          <w:noProof w:val="0"/>
          <w:sz w:val="22"/>
          <w:szCs w:val="22"/>
          <w:lang w:val="fi-FI"/>
          <w:rPrChange w:author="Pöllänen Arto" w:date="2017-03-20T00:56:57.7307714" w:id="1807505110">
            <w:rPr/>
          </w:rPrChange>
        </w:rPr>
        <w:pPrChange w:author="Pöllänen Arto" w:date="2017-03-20T00:56:57.7307714" w:id="1862343538">
          <w:pPr/>
        </w:pPrChange>
      </w:pPr>
    </w:p>
    <w:p w:rsidR="2C8B79C0" w:rsidDel="0439D4E9" w:rsidP="2F61C9CC" w:rsidRDefault="2C8B79C0" w14:paraId="1CC760BE" w14:textId="73B1E844">
      <w:pPr>
        <w:spacing w:before="0" w:beforeAutospacing="off" w:after="0" w:afterAutospacing="off"/>
        <w:rPr>
          <w:del w:author="Pöllänen Arto" w:date="2017-03-20T01:45:16.4769642" w:id="1757025514"/>
          <w:rFonts w:ascii="Courier New" w:hAnsi="Courier New" w:eastAsia="Courier New" w:cs="Courier New"/>
          <w:noProof w:val="0"/>
          <w:sz w:val="22"/>
          <w:szCs w:val="22"/>
          <w:lang w:val="fi-FI"/>
          <w:rPrChange w:author="Pöllänen Arto" w:date="2017-03-20T00:56:57.7307714" w:id="797462734">
            <w:rPr/>
          </w:rPrChange>
        </w:rPr>
        <w:pPrChange w:author="Pöllänen Arto" w:date="2017-03-20T00:56:57.7307714" w:id="1799548598">
          <w:pPr/>
        </w:pPrChange>
      </w:pPr>
    </w:p>
    <w:p w:rsidR="2C8B79C0" w:rsidDel="0439D4E9" w:rsidP="2F61C9CC" w:rsidRDefault="2C8B79C0" w14:paraId="6CB7C632" w14:textId="5AADBAB1" w14:noSpellErr="1">
      <w:pPr>
        <w:spacing w:before="0" w:beforeAutospacing="off" w:after="0" w:afterAutospacing="off"/>
        <w:rPr>
          <w:del w:author="Pöllänen Arto" w:date="2017-03-20T01:45:16.4769642" w:id="1268071126"/>
          <w:rFonts w:ascii="Courier New" w:hAnsi="Courier New" w:eastAsia="Courier New" w:cs="Courier New"/>
          <w:noProof w:val="0"/>
          <w:sz w:val="22"/>
          <w:szCs w:val="22"/>
          <w:lang w:val="fi-FI"/>
          <w:rPrChange w:author="Pöllänen Arto" w:date="2017-03-20T00:56:57.7307714" w:id="1987028556">
            <w:rPr/>
          </w:rPrChange>
        </w:rPr>
        <w:pPrChange w:author="Pöllänen Arto" w:date="2017-03-20T00:56:57.7307714" w:id="1867038213">
          <w:pPr/>
        </w:pPrChange>
      </w:pPr>
    </w:p>
    <w:p w:rsidR="2C8B79C0" w:rsidDel="0439D4E9" w:rsidP="2F61C9CC" w:rsidRDefault="2C8B79C0" w14:paraId="7D284947" w14:textId="5A76E9A3" w14:noSpellErr="1">
      <w:pPr>
        <w:spacing w:before="0" w:beforeAutospacing="off" w:after="0" w:afterAutospacing="off"/>
        <w:rPr>
          <w:del w:author="Pöllänen Arto" w:date="2017-03-20T01:45:16.4769642" w:id="462304765"/>
          <w:rFonts w:ascii="Courier New" w:hAnsi="Courier New" w:eastAsia="Courier New" w:cs="Courier New"/>
          <w:noProof w:val="0"/>
          <w:sz w:val="22"/>
          <w:szCs w:val="22"/>
          <w:lang w:val="fi-FI"/>
          <w:rPrChange w:author="Pöllänen Arto" w:date="2017-03-20T00:56:57.7307714" w:id="1234831344">
            <w:rPr/>
          </w:rPrChange>
        </w:rPr>
        <w:pPrChange w:author="Pöllänen Arto" w:date="2017-03-20T00:56:57.7307714" w:id="2123400836">
          <w:pPr/>
        </w:pPrChange>
      </w:pPr>
    </w:p>
    <w:p w:rsidR="2C8B79C0" w:rsidDel="0439D4E9" w:rsidP="2F61C9CC" w:rsidRDefault="2C8B79C0" w14:paraId="0EF87EAF" w14:textId="1036F8EB">
      <w:pPr>
        <w:spacing w:before="0" w:beforeAutospacing="off" w:after="0" w:afterAutospacing="off"/>
        <w:rPr>
          <w:del w:author="Pöllänen Arto" w:date="2017-03-20T01:45:16.4769642" w:id="482754150"/>
          <w:rFonts w:ascii="Courier New" w:hAnsi="Courier New" w:eastAsia="Courier New" w:cs="Courier New"/>
          <w:noProof w:val="0"/>
          <w:sz w:val="22"/>
          <w:szCs w:val="22"/>
          <w:lang w:val="fi-FI"/>
          <w:rPrChange w:author="Pöllänen Arto" w:date="2017-03-20T00:56:57.7307714" w:id="662417422">
            <w:rPr/>
          </w:rPrChange>
        </w:rPr>
        <w:pPrChange w:author="Pöllänen Arto" w:date="2017-03-20T00:56:57.7307714" w:id="1081698750">
          <w:pPr/>
        </w:pPrChange>
      </w:pPr>
    </w:p>
    <w:p w:rsidR="2C8B79C0" w:rsidDel="0439D4E9" w:rsidP="2F61C9CC" w:rsidRDefault="2C8B79C0" w14:paraId="3AABF446" w14:textId="255BA23B" w14:noSpellErr="1">
      <w:pPr>
        <w:spacing w:before="0" w:beforeAutospacing="off" w:after="0" w:afterAutospacing="off"/>
        <w:rPr>
          <w:del w:author="Pöllänen Arto" w:date="2017-03-20T01:45:16.4769642" w:id="731532279"/>
          <w:rFonts w:ascii="Courier New" w:hAnsi="Courier New" w:eastAsia="Courier New" w:cs="Courier New"/>
          <w:noProof w:val="0"/>
          <w:sz w:val="22"/>
          <w:szCs w:val="22"/>
          <w:lang w:val="fi-FI"/>
          <w:rPrChange w:author="Pöllänen Arto" w:date="2017-03-20T00:56:57.7307714" w:id="2009434378">
            <w:rPr/>
          </w:rPrChange>
        </w:rPr>
        <w:pPrChange w:author="Pöllänen Arto" w:date="2017-03-20T00:56:57.7307714" w:id="1224521939">
          <w:pPr/>
        </w:pPrChange>
      </w:pPr>
    </w:p>
    <w:p w:rsidR="2C8B79C0" w:rsidDel="0439D4E9" w:rsidP="2F61C9CC" w:rsidRDefault="2C8B79C0" w14:paraId="01405FA9" w14:textId="043E6068" w14:noSpellErr="1">
      <w:pPr>
        <w:spacing w:before="0" w:beforeAutospacing="off" w:after="0" w:afterAutospacing="off"/>
        <w:rPr>
          <w:del w:author="Pöllänen Arto" w:date="2017-03-20T01:45:16.4769642" w:id="546825398"/>
          <w:rFonts w:ascii="Courier New" w:hAnsi="Courier New" w:eastAsia="Courier New" w:cs="Courier New"/>
          <w:noProof w:val="0"/>
          <w:sz w:val="22"/>
          <w:szCs w:val="22"/>
          <w:lang w:val="fi-FI"/>
          <w:rPrChange w:author="Pöllänen Arto" w:date="2017-03-20T00:56:57.7307714" w:id="1323991078">
            <w:rPr/>
          </w:rPrChange>
        </w:rPr>
        <w:pPrChange w:author="Pöllänen Arto" w:date="2017-03-20T00:56:57.7307714" w:id="1396451702">
          <w:pPr/>
        </w:pPrChange>
      </w:pPr>
    </w:p>
    <w:p w:rsidR="2C8B79C0" w:rsidDel="0439D4E9" w:rsidP="2F61C9CC" w:rsidRDefault="2C8B79C0" w14:paraId="18E73827" w14:textId="2389B06D" w14:noSpellErr="1">
      <w:pPr>
        <w:spacing w:before="0" w:beforeAutospacing="off" w:after="0" w:afterAutospacing="off"/>
        <w:rPr>
          <w:del w:author="Pöllänen Arto" w:date="2017-03-20T01:45:16.4769642" w:id="1340009657"/>
          <w:rFonts w:ascii="Courier New" w:hAnsi="Courier New" w:eastAsia="Courier New" w:cs="Courier New"/>
          <w:noProof w:val="0"/>
          <w:sz w:val="22"/>
          <w:szCs w:val="22"/>
          <w:lang w:val="fi-FI"/>
          <w:rPrChange w:author="Pöllänen Arto" w:date="2017-03-20T00:56:57.7307714" w:id="1096873444">
            <w:rPr/>
          </w:rPrChange>
        </w:rPr>
        <w:pPrChange w:author="Pöllänen Arto" w:date="2017-03-20T00:56:57.7307714" w:id="1142011962">
          <w:pPr/>
        </w:pPrChange>
      </w:pPr>
    </w:p>
    <w:p w:rsidR="2C8B79C0" w:rsidDel="0439D4E9" w:rsidP="2F61C9CC" w:rsidRDefault="2C8B79C0" w14:paraId="6EF15F9C" w14:textId="41819B07" w14:noSpellErr="1">
      <w:pPr>
        <w:spacing w:before="0" w:beforeAutospacing="off" w:after="0" w:afterAutospacing="off"/>
        <w:rPr>
          <w:del w:author="Pöllänen Arto" w:date="2017-03-20T01:45:16.4769642" w:id="412030641"/>
          <w:rFonts w:ascii="Courier New" w:hAnsi="Courier New" w:eastAsia="Courier New" w:cs="Courier New"/>
          <w:noProof w:val="0"/>
          <w:sz w:val="22"/>
          <w:szCs w:val="22"/>
          <w:lang w:val="fi-FI"/>
          <w:rPrChange w:author="Pöllänen Arto" w:date="2017-03-20T00:56:57.7307714" w:id="685656391">
            <w:rPr/>
          </w:rPrChange>
        </w:rPr>
        <w:pPrChange w:author="Pöllänen Arto" w:date="2017-03-20T00:56:57.7307714" w:id="128033894">
          <w:pPr/>
        </w:pPrChange>
      </w:pPr>
    </w:p>
    <w:p w:rsidR="2C8B79C0" w:rsidDel="0439D4E9" w:rsidP="2F61C9CC" w:rsidRDefault="2C8B79C0" w14:paraId="1049B77D" w14:textId="478D9224">
      <w:pPr>
        <w:spacing w:before="0" w:beforeAutospacing="off" w:after="0" w:afterAutospacing="off"/>
        <w:rPr>
          <w:del w:author="Pöllänen Arto" w:date="2017-03-20T01:45:16.4769642" w:id="1497466158"/>
          <w:rFonts w:ascii="Courier New" w:hAnsi="Courier New" w:eastAsia="Courier New" w:cs="Courier New"/>
          <w:noProof w:val="0"/>
          <w:sz w:val="22"/>
          <w:szCs w:val="22"/>
          <w:lang w:val="fi-FI"/>
          <w:rPrChange w:author="Pöllänen Arto" w:date="2017-03-20T00:56:57.7307714" w:id="43409983">
            <w:rPr/>
          </w:rPrChange>
        </w:rPr>
        <w:pPrChange w:author="Pöllänen Arto" w:date="2017-03-20T00:56:57.7307714" w:id="1832040501">
          <w:pPr/>
        </w:pPrChange>
      </w:pPr>
    </w:p>
    <w:p w:rsidR="2C8B79C0" w:rsidDel="0439D4E9" w:rsidP="2F61C9CC" w:rsidRDefault="2C8B79C0" w14:paraId="134AC36B" w14:textId="7A3796B6" w14:noSpellErr="1">
      <w:pPr>
        <w:spacing w:before="0" w:beforeAutospacing="off" w:after="0" w:afterAutospacing="off"/>
        <w:rPr>
          <w:del w:author="Pöllänen Arto" w:date="2017-03-20T01:45:16.4769642" w:id="1333112512"/>
          <w:rFonts w:ascii="Courier New" w:hAnsi="Courier New" w:eastAsia="Courier New" w:cs="Courier New"/>
          <w:noProof w:val="0"/>
          <w:sz w:val="22"/>
          <w:szCs w:val="22"/>
          <w:lang w:val="fi-FI"/>
          <w:rPrChange w:author="Pöllänen Arto" w:date="2017-03-20T00:56:57.7307714" w:id="650961314">
            <w:rPr/>
          </w:rPrChange>
        </w:rPr>
        <w:pPrChange w:author="Pöllänen Arto" w:date="2017-03-20T00:56:57.7307714" w:id="1451341037">
          <w:pPr/>
        </w:pPrChange>
      </w:pPr>
    </w:p>
    <w:p w:rsidR="2C8B79C0" w:rsidDel="0439D4E9" w:rsidP="2F61C9CC" w:rsidRDefault="2C8B79C0" w14:paraId="57CAE818" w14:textId="1BB6EC80">
      <w:pPr>
        <w:spacing w:before="0" w:beforeAutospacing="off" w:after="0" w:afterAutospacing="off"/>
        <w:rPr>
          <w:del w:author="Pöllänen Arto" w:date="2017-03-20T01:45:16.4769642" w:id="149260353"/>
          <w:rFonts w:ascii="Courier New" w:hAnsi="Courier New" w:eastAsia="Courier New" w:cs="Courier New"/>
          <w:noProof w:val="0"/>
          <w:sz w:val="22"/>
          <w:szCs w:val="22"/>
          <w:lang w:val="fi-FI"/>
          <w:rPrChange w:author="Pöllänen Arto" w:date="2017-03-20T00:56:57.7307714" w:id="198065626">
            <w:rPr/>
          </w:rPrChange>
        </w:rPr>
        <w:pPrChange w:author="Pöllänen Arto" w:date="2017-03-20T00:56:57.7307714" w:id="356797352">
          <w:pPr/>
        </w:pPrChange>
      </w:pPr>
    </w:p>
    <w:p w:rsidR="2C8B79C0" w:rsidDel="0439D4E9" w:rsidP="2F61C9CC" w:rsidRDefault="2C8B79C0" w14:paraId="6F2ED422" w14:textId="45E4E527" w14:noSpellErr="1">
      <w:pPr>
        <w:spacing w:before="0" w:beforeAutospacing="off" w:after="0" w:afterAutospacing="off"/>
        <w:rPr>
          <w:del w:author="Pöllänen Arto" w:date="2017-03-20T01:45:16.4769642" w:id="1258752651"/>
          <w:rFonts w:ascii="Courier New" w:hAnsi="Courier New" w:eastAsia="Courier New" w:cs="Courier New"/>
          <w:noProof w:val="0"/>
          <w:sz w:val="22"/>
          <w:szCs w:val="22"/>
          <w:lang w:val="fi-FI"/>
          <w:rPrChange w:author="Pöllänen Arto" w:date="2017-03-20T00:56:57.7307714" w:id="1336292496">
            <w:rPr/>
          </w:rPrChange>
        </w:rPr>
        <w:pPrChange w:author="Pöllänen Arto" w:date="2017-03-20T00:56:57.7307714" w:id="234531396">
          <w:pPr/>
        </w:pPrChange>
      </w:pPr>
    </w:p>
    <w:p w:rsidR="2C8B79C0" w:rsidDel="0439D4E9" w:rsidP="2F61C9CC" w:rsidRDefault="2C8B79C0" w14:paraId="6E8E7785" w14:textId="456F7DC4" w14:noSpellErr="1">
      <w:pPr>
        <w:spacing w:before="0" w:beforeAutospacing="off" w:after="0" w:afterAutospacing="off"/>
        <w:rPr>
          <w:del w:author="Pöllänen Arto" w:date="2017-03-20T01:45:16.4769642" w:id="35489432"/>
          <w:rFonts w:ascii="Courier New" w:hAnsi="Courier New" w:eastAsia="Courier New" w:cs="Courier New"/>
          <w:noProof w:val="0"/>
          <w:sz w:val="22"/>
          <w:szCs w:val="22"/>
          <w:lang w:val="fi-FI"/>
          <w:rPrChange w:author="Pöllänen Arto" w:date="2017-03-20T00:56:57.7307714" w:id="319294557">
            <w:rPr/>
          </w:rPrChange>
        </w:rPr>
        <w:pPrChange w:author="Pöllänen Arto" w:date="2017-03-20T00:56:57.7307714" w:id="1107948284">
          <w:pPr/>
        </w:pPrChange>
      </w:pPr>
    </w:p>
    <w:p w:rsidR="2C8B79C0" w:rsidDel="0439D4E9" w:rsidP="2F61C9CC" w:rsidRDefault="2C8B79C0" w14:paraId="45B4C78F" w14:textId="7A6F7DF5" w14:noSpellErr="1">
      <w:pPr>
        <w:spacing w:before="0" w:beforeAutospacing="off" w:after="0" w:afterAutospacing="off"/>
        <w:rPr>
          <w:del w:author="Pöllänen Arto" w:date="2017-03-20T01:45:16.4769642" w:id="1333016157"/>
          <w:rFonts w:ascii="Courier New" w:hAnsi="Courier New" w:eastAsia="Courier New" w:cs="Courier New"/>
          <w:noProof w:val="0"/>
          <w:sz w:val="22"/>
          <w:szCs w:val="22"/>
          <w:lang w:val="fi-FI"/>
          <w:rPrChange w:author="Pöllänen Arto" w:date="2017-03-20T00:56:57.7307714" w:id="605224983">
            <w:rPr/>
          </w:rPrChange>
        </w:rPr>
        <w:pPrChange w:author="Pöllänen Arto" w:date="2017-03-20T00:56:57.7307714" w:id="2040465095">
          <w:pPr/>
        </w:pPrChange>
      </w:pPr>
    </w:p>
    <w:p w:rsidR="2C8B79C0" w:rsidDel="0439D4E9" w:rsidP="2F61C9CC" w:rsidRDefault="2C8B79C0" w14:paraId="78BF6C46" w14:textId="443A0DF1">
      <w:pPr>
        <w:spacing w:before="0" w:beforeAutospacing="off" w:after="0" w:afterAutospacing="off"/>
        <w:rPr>
          <w:del w:author="Pöllänen Arto" w:date="2017-03-20T01:45:16.4769642" w:id="1880967401"/>
          <w:rFonts w:ascii="Courier New" w:hAnsi="Courier New" w:eastAsia="Courier New" w:cs="Courier New"/>
          <w:noProof w:val="0"/>
          <w:sz w:val="22"/>
          <w:szCs w:val="22"/>
          <w:lang w:val="fi-FI"/>
          <w:rPrChange w:author="Pöllänen Arto" w:date="2017-03-20T00:56:57.7307714" w:id="1751360617">
            <w:rPr/>
          </w:rPrChange>
        </w:rPr>
        <w:pPrChange w:author="Pöllänen Arto" w:date="2017-03-20T00:56:57.7307714" w:id="1151534429">
          <w:pPr/>
        </w:pPrChange>
      </w:pPr>
    </w:p>
    <w:p w:rsidR="2C8B79C0" w:rsidDel="0439D4E9" w:rsidP="2F61C9CC" w:rsidRDefault="2C8B79C0" w14:paraId="52485159" w14:textId="63CC1800" w14:noSpellErr="1">
      <w:pPr>
        <w:spacing w:before="0" w:beforeAutospacing="off" w:after="0" w:afterAutospacing="off"/>
        <w:rPr>
          <w:del w:author="Pöllänen Arto" w:date="2017-03-20T01:45:16.4769642" w:id="300343283"/>
          <w:rFonts w:ascii="Courier New" w:hAnsi="Courier New" w:eastAsia="Courier New" w:cs="Courier New"/>
          <w:noProof w:val="0"/>
          <w:sz w:val="22"/>
          <w:szCs w:val="22"/>
          <w:lang w:val="fi-FI"/>
          <w:rPrChange w:author="Pöllänen Arto" w:date="2017-03-20T00:56:57.7307714" w:id="1809210885">
            <w:rPr/>
          </w:rPrChange>
        </w:rPr>
        <w:pPrChange w:author="Pöllänen Arto" w:date="2017-03-20T00:56:57.7307714" w:id="885732212">
          <w:pPr/>
        </w:pPrChange>
      </w:pPr>
    </w:p>
    <w:p w:rsidR="2C8B79C0" w:rsidDel="0439D4E9" w:rsidP="2F61C9CC" w:rsidRDefault="2C8B79C0" w14:paraId="35BB76FF" w14:textId="79740B21" w14:noSpellErr="1">
      <w:pPr>
        <w:spacing w:before="0" w:beforeAutospacing="off" w:after="0" w:afterAutospacing="off"/>
        <w:rPr>
          <w:del w:author="Pöllänen Arto" w:date="2017-03-20T01:45:16.4769642" w:id="1154290774"/>
          <w:rFonts w:ascii="Courier New" w:hAnsi="Courier New" w:eastAsia="Courier New" w:cs="Courier New"/>
          <w:noProof w:val="0"/>
          <w:sz w:val="22"/>
          <w:szCs w:val="22"/>
          <w:lang w:val="fi-FI"/>
          <w:rPrChange w:author="Pöllänen Arto" w:date="2017-03-20T00:56:57.7307714" w:id="446442068">
            <w:rPr/>
          </w:rPrChange>
        </w:rPr>
        <w:pPrChange w:author="Pöllänen Arto" w:date="2017-03-20T00:56:57.7307714" w:id="790426299">
          <w:pPr/>
        </w:pPrChange>
      </w:pPr>
    </w:p>
    <w:p w:rsidR="2C8B79C0" w:rsidDel="0439D4E9" w:rsidP="2F61C9CC" w:rsidRDefault="2C8B79C0" w14:paraId="7C1C9F11" w14:textId="31ADF9E3">
      <w:pPr>
        <w:spacing w:before="0" w:beforeAutospacing="off" w:after="0" w:afterAutospacing="off"/>
        <w:rPr>
          <w:del w:author="Pöllänen Arto" w:date="2017-03-20T01:45:16.4769642" w:id="983577702"/>
          <w:rFonts w:ascii="Courier New" w:hAnsi="Courier New" w:eastAsia="Courier New" w:cs="Courier New"/>
          <w:noProof w:val="0"/>
          <w:sz w:val="22"/>
          <w:szCs w:val="22"/>
          <w:lang w:val="fi-FI"/>
          <w:rPrChange w:author="Pöllänen Arto" w:date="2017-03-20T00:56:57.7307714" w:id="1003254317">
            <w:rPr/>
          </w:rPrChange>
        </w:rPr>
        <w:pPrChange w:author="Pöllänen Arto" w:date="2017-03-20T00:56:57.7307714" w:id="1804596841">
          <w:pPr/>
        </w:pPrChange>
      </w:pPr>
    </w:p>
    <w:p w:rsidR="2C8B79C0" w:rsidDel="0439D4E9" w:rsidP="2F61C9CC" w:rsidRDefault="2C8B79C0" w14:paraId="208C0E87" w14:textId="65CFAE71" w14:noSpellErr="1">
      <w:pPr>
        <w:spacing w:before="0" w:beforeAutospacing="off" w:after="0" w:afterAutospacing="off"/>
        <w:rPr>
          <w:del w:author="Pöllänen Arto" w:date="2017-03-20T01:45:16.4769642" w:id="568493755"/>
          <w:rFonts w:ascii="Courier New" w:hAnsi="Courier New" w:eastAsia="Courier New" w:cs="Courier New"/>
          <w:noProof w:val="0"/>
          <w:sz w:val="22"/>
          <w:szCs w:val="22"/>
          <w:lang w:val="fi-FI"/>
          <w:rPrChange w:author="Pöllänen Arto" w:date="2017-03-20T00:56:57.7307714" w:id="1875732177">
            <w:rPr/>
          </w:rPrChange>
        </w:rPr>
        <w:pPrChange w:author="Pöllänen Arto" w:date="2017-03-20T00:56:57.7307714" w:id="1365123497">
          <w:pPr/>
        </w:pPrChange>
      </w:pPr>
    </w:p>
    <w:p w:rsidR="2C8B79C0" w:rsidDel="0439D4E9" w:rsidP="2F61C9CC" w:rsidRDefault="2C8B79C0" w14:paraId="113F9E5D" w14:textId="396EABE7">
      <w:pPr>
        <w:spacing w:before="0" w:beforeAutospacing="off" w:after="0" w:afterAutospacing="off"/>
        <w:rPr>
          <w:del w:author="Pöllänen Arto" w:date="2017-03-20T01:45:16.4769642" w:id="761798409"/>
          <w:rFonts w:ascii="Courier New" w:hAnsi="Courier New" w:eastAsia="Courier New" w:cs="Courier New"/>
          <w:noProof w:val="0"/>
          <w:sz w:val="22"/>
          <w:szCs w:val="22"/>
          <w:lang w:val="fi-FI"/>
          <w:rPrChange w:author="Pöllänen Arto" w:date="2017-03-20T00:56:57.7307714" w:id="646499404">
            <w:rPr/>
          </w:rPrChange>
        </w:rPr>
        <w:pPrChange w:author="Pöllänen Arto" w:date="2017-03-20T00:56:57.7307714" w:id="1308469305">
          <w:pPr/>
        </w:pPrChange>
      </w:pPr>
    </w:p>
    <w:p w:rsidR="2C8B79C0" w:rsidDel="0439D4E9" w:rsidP="2F61C9CC" w:rsidRDefault="2C8B79C0" w14:paraId="385DDDDF" w14:textId="3A09774F" w14:noSpellErr="1">
      <w:pPr>
        <w:spacing w:before="0" w:beforeAutospacing="off" w:after="0" w:afterAutospacing="off"/>
        <w:rPr>
          <w:del w:author="Pöllänen Arto" w:date="2017-03-20T01:45:16.4769642" w:id="1249690902"/>
          <w:rFonts w:ascii="Courier New" w:hAnsi="Courier New" w:eastAsia="Courier New" w:cs="Courier New"/>
          <w:noProof w:val="0"/>
          <w:sz w:val="22"/>
          <w:szCs w:val="22"/>
          <w:lang w:val="fi-FI"/>
          <w:rPrChange w:author="Pöllänen Arto" w:date="2017-03-20T00:56:57.7307714" w:id="1546908759">
            <w:rPr/>
          </w:rPrChange>
        </w:rPr>
        <w:pPrChange w:author="Pöllänen Arto" w:date="2017-03-20T00:56:57.7307714" w:id="1320062352">
          <w:pPr/>
        </w:pPrChange>
      </w:pPr>
    </w:p>
    <w:p w:rsidR="2C8B79C0" w:rsidDel="0439D4E9" w:rsidP="2F61C9CC" w:rsidRDefault="2C8B79C0" w14:paraId="39FC0496" w14:textId="5B886448">
      <w:pPr>
        <w:spacing w:before="0" w:beforeAutospacing="off" w:after="0" w:afterAutospacing="off"/>
        <w:rPr>
          <w:del w:author="Pöllänen Arto" w:date="2017-03-20T01:45:16.4769642" w:id="34197495"/>
          <w:rFonts w:ascii="Courier New" w:hAnsi="Courier New" w:eastAsia="Courier New" w:cs="Courier New"/>
          <w:noProof w:val="0"/>
          <w:sz w:val="22"/>
          <w:szCs w:val="22"/>
          <w:lang w:val="fi-FI"/>
          <w:rPrChange w:author="Pöllänen Arto" w:date="2017-03-20T00:56:57.7307714" w:id="2061500886">
            <w:rPr/>
          </w:rPrChange>
        </w:rPr>
        <w:pPrChange w:author="Pöllänen Arto" w:date="2017-03-20T00:56:57.7307714" w:id="1154934617">
          <w:pPr/>
        </w:pPrChange>
      </w:pPr>
    </w:p>
    <w:p w:rsidR="2C8B79C0" w:rsidDel="0439D4E9" w:rsidP="2F61C9CC" w:rsidRDefault="2C8B79C0" w14:paraId="16380686" w14:textId="46CF08D9" w14:noSpellErr="1">
      <w:pPr>
        <w:spacing w:before="0" w:beforeAutospacing="off" w:after="0" w:afterAutospacing="off"/>
        <w:rPr>
          <w:del w:author="Pöllänen Arto" w:date="2017-03-20T01:45:16.4769642" w:id="1231657908"/>
          <w:rFonts w:ascii="Courier New" w:hAnsi="Courier New" w:eastAsia="Courier New" w:cs="Courier New"/>
          <w:noProof w:val="0"/>
          <w:sz w:val="22"/>
          <w:szCs w:val="22"/>
          <w:lang w:val="fi-FI"/>
          <w:rPrChange w:author="Pöllänen Arto" w:date="2017-03-20T00:56:57.7307714" w:id="866896283">
            <w:rPr/>
          </w:rPrChange>
        </w:rPr>
        <w:pPrChange w:author="Pöllänen Arto" w:date="2017-03-20T00:56:57.7307714" w:id="1970265488">
          <w:pPr/>
        </w:pPrChange>
      </w:pPr>
    </w:p>
    <w:p w:rsidR="2C8B79C0" w:rsidDel="0439D4E9" w:rsidP="2F61C9CC" w:rsidRDefault="2C8B79C0" w14:paraId="0F07560E" w14:textId="04058EF2">
      <w:pPr>
        <w:spacing w:before="0" w:beforeAutospacing="off" w:after="0" w:afterAutospacing="off"/>
        <w:rPr>
          <w:del w:author="Pöllänen Arto" w:date="2017-03-20T01:45:16.4769642" w:id="1790985393"/>
          <w:rFonts w:ascii="Courier New" w:hAnsi="Courier New" w:eastAsia="Courier New" w:cs="Courier New"/>
          <w:noProof w:val="0"/>
          <w:sz w:val="22"/>
          <w:szCs w:val="22"/>
          <w:lang w:val="fi-FI"/>
          <w:rPrChange w:author="Pöllänen Arto" w:date="2017-03-20T00:56:57.7307714" w:id="498043232">
            <w:rPr/>
          </w:rPrChange>
        </w:rPr>
        <w:pPrChange w:author="Pöllänen Arto" w:date="2017-03-20T00:56:57.7307714" w:id="978326688">
          <w:pPr/>
        </w:pPrChange>
      </w:pPr>
    </w:p>
    <w:p w:rsidR="2C8B79C0" w:rsidDel="0439D4E9" w:rsidP="2F61C9CC" w:rsidRDefault="2C8B79C0" w14:paraId="7B5A9A7D" w14:textId="341F9976" w14:noSpellErr="1">
      <w:pPr>
        <w:spacing w:before="0" w:beforeAutospacing="off" w:after="0" w:afterAutospacing="off"/>
        <w:rPr>
          <w:del w:author="Pöllänen Arto" w:date="2017-03-20T01:45:16.4769642" w:id="2110843698"/>
          <w:rFonts w:ascii="Courier New" w:hAnsi="Courier New" w:eastAsia="Courier New" w:cs="Courier New"/>
          <w:noProof w:val="0"/>
          <w:sz w:val="22"/>
          <w:szCs w:val="22"/>
          <w:lang w:val="fi-FI"/>
          <w:rPrChange w:author="Pöllänen Arto" w:date="2017-03-20T00:56:57.7307714" w:id="425592530">
            <w:rPr/>
          </w:rPrChange>
        </w:rPr>
        <w:pPrChange w:author="Pöllänen Arto" w:date="2017-03-20T00:56:57.7307714" w:id="1772968815">
          <w:pPr/>
        </w:pPrChange>
      </w:pPr>
    </w:p>
    <w:p w:rsidR="2C8B79C0" w:rsidDel="0439D4E9" w:rsidP="2F61C9CC" w:rsidRDefault="2C8B79C0" w14:paraId="0719F541" w14:textId="0A4F83E4" w14:noSpellErr="1">
      <w:pPr>
        <w:spacing w:before="0" w:beforeAutospacing="off" w:after="0" w:afterAutospacing="off"/>
        <w:rPr>
          <w:del w:author="Pöllänen Arto" w:date="2017-03-20T01:45:16.4769642" w:id="1054907169"/>
          <w:rFonts w:ascii="Courier New" w:hAnsi="Courier New" w:eastAsia="Courier New" w:cs="Courier New"/>
          <w:noProof w:val="0"/>
          <w:sz w:val="22"/>
          <w:szCs w:val="22"/>
          <w:lang w:val="fi-FI"/>
          <w:rPrChange w:author="Pöllänen Arto" w:date="2017-03-20T00:56:57.7307714" w:id="789531131">
            <w:rPr/>
          </w:rPrChange>
        </w:rPr>
        <w:pPrChange w:author="Pöllänen Arto" w:date="2017-03-20T00:56:57.7307714" w:id="1709341403">
          <w:pPr/>
        </w:pPrChange>
      </w:pPr>
    </w:p>
    <w:p w:rsidR="2C8B79C0" w:rsidDel="0439D4E9" w:rsidP="2F61C9CC" w:rsidRDefault="2C8B79C0" w14:paraId="2B55E519" w14:textId="0BAAAAA8">
      <w:pPr>
        <w:spacing w:before="0" w:beforeAutospacing="off" w:after="0" w:afterAutospacing="off"/>
        <w:rPr>
          <w:del w:author="Pöllänen Arto" w:date="2017-03-20T01:45:16.4769642" w:id="1671962575"/>
          <w:rFonts w:ascii="Courier New" w:hAnsi="Courier New" w:eastAsia="Courier New" w:cs="Courier New"/>
          <w:noProof w:val="0"/>
          <w:sz w:val="22"/>
          <w:szCs w:val="22"/>
          <w:lang w:val="fi-FI"/>
          <w:rPrChange w:author="Pöllänen Arto" w:date="2017-03-20T00:56:57.7307714" w:id="456727395">
            <w:rPr/>
          </w:rPrChange>
        </w:rPr>
        <w:pPrChange w:author="Pöllänen Arto" w:date="2017-03-20T00:56:57.7307714" w:id="675341598">
          <w:pPr/>
        </w:pPrChange>
      </w:pPr>
    </w:p>
    <w:p w:rsidR="2C8B79C0" w:rsidDel="0439D4E9" w:rsidP="2F61C9CC" w:rsidRDefault="2C8B79C0" w14:paraId="67EC831A" w14:textId="632A5690" w14:noSpellErr="1">
      <w:pPr>
        <w:spacing w:before="0" w:beforeAutospacing="off" w:after="0" w:afterAutospacing="off"/>
        <w:rPr>
          <w:del w:author="Pöllänen Arto" w:date="2017-03-20T01:45:16.4769642" w:id="1790162357"/>
          <w:rFonts w:ascii="Courier New" w:hAnsi="Courier New" w:eastAsia="Courier New" w:cs="Courier New"/>
          <w:noProof w:val="0"/>
          <w:sz w:val="22"/>
          <w:szCs w:val="22"/>
          <w:lang w:val="fi-FI"/>
          <w:rPrChange w:author="Pöllänen Arto" w:date="2017-03-20T00:56:57.7307714" w:id="1860553997">
            <w:rPr/>
          </w:rPrChange>
        </w:rPr>
        <w:pPrChange w:author="Pöllänen Arto" w:date="2017-03-20T00:56:57.7307714" w:id="770872254">
          <w:pPr/>
        </w:pPrChange>
      </w:pPr>
    </w:p>
    <w:p w:rsidR="2C8B79C0" w:rsidDel="0439D4E9" w:rsidP="2F61C9CC" w:rsidRDefault="2C8B79C0" w14:paraId="62D794BF" w14:textId="08D7B079">
      <w:pPr>
        <w:spacing w:before="0" w:beforeAutospacing="off" w:after="0" w:afterAutospacing="off"/>
        <w:rPr>
          <w:del w:author="Pöllänen Arto" w:date="2017-03-20T01:45:16.4769642" w:id="297368401"/>
          <w:rFonts w:ascii="Courier New" w:hAnsi="Courier New" w:eastAsia="Courier New" w:cs="Courier New"/>
          <w:noProof w:val="0"/>
          <w:sz w:val="22"/>
          <w:szCs w:val="22"/>
          <w:lang w:val="fi-FI"/>
          <w:rPrChange w:author="Pöllänen Arto" w:date="2017-03-20T00:56:57.7307714" w:id="621096182">
            <w:rPr/>
          </w:rPrChange>
        </w:rPr>
        <w:pPrChange w:author="Pöllänen Arto" w:date="2017-03-20T00:56:57.7307714" w:id="1713153507">
          <w:pPr/>
        </w:pPrChange>
      </w:pPr>
    </w:p>
    <w:p w:rsidR="2C8B79C0" w:rsidDel="0439D4E9" w:rsidP="2F61C9CC" w:rsidRDefault="2C8B79C0" w14:paraId="5B082211" w14:textId="57A385EA" w14:noSpellErr="1">
      <w:pPr>
        <w:spacing w:before="0" w:beforeAutospacing="off" w:after="0" w:afterAutospacing="off"/>
        <w:rPr>
          <w:del w:author="Pöllänen Arto" w:date="2017-03-20T01:45:16.4769642" w:id="1570250013"/>
          <w:rFonts w:ascii="Courier New" w:hAnsi="Courier New" w:eastAsia="Courier New" w:cs="Courier New"/>
          <w:noProof w:val="0"/>
          <w:sz w:val="22"/>
          <w:szCs w:val="22"/>
          <w:lang w:val="fi-FI"/>
          <w:rPrChange w:author="Pöllänen Arto" w:date="2017-03-20T00:56:57.7307714" w:id="1060769116">
            <w:rPr/>
          </w:rPrChange>
        </w:rPr>
        <w:pPrChange w:author="Pöllänen Arto" w:date="2017-03-20T00:56:57.7307714" w:id="1561829581">
          <w:pPr/>
        </w:pPrChange>
      </w:pPr>
    </w:p>
    <w:p w:rsidR="2C8B79C0" w:rsidDel="0439D4E9" w:rsidP="2F61C9CC" w:rsidRDefault="2C8B79C0" w14:paraId="0C5EBCA1" w14:textId="1B5D79BB">
      <w:pPr>
        <w:spacing w:before="0" w:beforeAutospacing="off" w:after="0" w:afterAutospacing="off"/>
        <w:rPr>
          <w:del w:author="Pöllänen Arto" w:date="2017-03-20T01:45:16.4769642" w:id="316883383"/>
          <w:rFonts w:ascii="Courier New" w:hAnsi="Courier New" w:eastAsia="Courier New" w:cs="Courier New"/>
          <w:noProof w:val="0"/>
          <w:sz w:val="22"/>
          <w:szCs w:val="22"/>
          <w:lang w:val="fi-FI"/>
          <w:rPrChange w:author="Pöllänen Arto" w:date="2017-03-20T00:56:57.7307714" w:id="357222690">
            <w:rPr/>
          </w:rPrChange>
        </w:rPr>
        <w:pPrChange w:author="Pöllänen Arto" w:date="2017-03-20T00:56:57.7307714" w:id="898354428">
          <w:pPr/>
        </w:pPrChange>
      </w:pPr>
    </w:p>
    <w:p w:rsidR="2C8B79C0" w:rsidDel="0439D4E9" w:rsidP="2F61C9CC" w:rsidRDefault="2C8B79C0" w14:paraId="66D614C5" w14:textId="01AC5A40" w14:noSpellErr="1">
      <w:pPr>
        <w:spacing w:before="0" w:beforeAutospacing="off" w:after="0" w:afterAutospacing="off"/>
        <w:rPr>
          <w:del w:author="Pöllänen Arto" w:date="2017-03-20T01:45:16.4769642" w:id="1704820938"/>
          <w:rFonts w:ascii="Courier New" w:hAnsi="Courier New" w:eastAsia="Courier New" w:cs="Courier New"/>
          <w:noProof w:val="0"/>
          <w:sz w:val="22"/>
          <w:szCs w:val="22"/>
          <w:lang w:val="fi-FI"/>
          <w:rPrChange w:author="Pöllänen Arto" w:date="2017-03-20T00:56:57.7307714" w:id="1342267682">
            <w:rPr/>
          </w:rPrChange>
        </w:rPr>
        <w:pPrChange w:author="Pöllänen Arto" w:date="2017-03-20T00:56:57.7307714" w:id="1389417024">
          <w:pPr/>
        </w:pPrChange>
      </w:pPr>
    </w:p>
    <w:p w:rsidR="2C8B79C0" w:rsidDel="0439D4E9" w:rsidP="2F61C9CC" w:rsidRDefault="2C8B79C0" w14:paraId="3C262C72" w14:textId="2D5DD7E0">
      <w:pPr>
        <w:spacing w:before="0" w:beforeAutospacing="off" w:after="0" w:afterAutospacing="off"/>
        <w:rPr>
          <w:del w:author="Pöllänen Arto" w:date="2017-03-20T01:45:16.4769642" w:id="2102586272"/>
          <w:rFonts w:ascii="Courier New" w:hAnsi="Courier New" w:eastAsia="Courier New" w:cs="Courier New"/>
          <w:noProof w:val="0"/>
          <w:sz w:val="22"/>
          <w:szCs w:val="22"/>
          <w:lang w:val="fi-FI"/>
          <w:rPrChange w:author="Pöllänen Arto" w:date="2017-03-20T00:56:57.7307714" w:id="1305496264">
            <w:rPr/>
          </w:rPrChange>
        </w:rPr>
        <w:pPrChange w:author="Pöllänen Arto" w:date="2017-03-20T00:56:57.7307714" w:id="1183125304">
          <w:pPr/>
        </w:pPrChange>
      </w:pPr>
    </w:p>
    <w:p w:rsidR="2C8B79C0" w:rsidDel="0439D4E9" w:rsidP="2F61C9CC" w:rsidRDefault="2C8B79C0" w14:paraId="7D29BBBA" w14:textId="54FDC9F7" w14:noSpellErr="1">
      <w:pPr>
        <w:spacing w:before="0" w:beforeAutospacing="off" w:after="0" w:afterAutospacing="off"/>
        <w:rPr>
          <w:del w:author="Pöllänen Arto" w:date="2017-03-20T01:45:16.4769642" w:id="1622946194"/>
          <w:rFonts w:ascii="Courier New" w:hAnsi="Courier New" w:eastAsia="Courier New" w:cs="Courier New"/>
          <w:noProof w:val="0"/>
          <w:sz w:val="22"/>
          <w:szCs w:val="22"/>
          <w:lang w:val="fi-FI"/>
          <w:rPrChange w:author="Pöllänen Arto" w:date="2017-03-20T00:56:57.7307714" w:id="76140771">
            <w:rPr/>
          </w:rPrChange>
        </w:rPr>
        <w:pPrChange w:author="Pöllänen Arto" w:date="2017-03-20T00:56:57.7307714" w:id="438478063">
          <w:pPr/>
        </w:pPrChange>
      </w:pPr>
    </w:p>
    <w:p w:rsidR="2C8B79C0" w:rsidDel="0439D4E9" w:rsidP="2F61C9CC" w:rsidRDefault="2C8B79C0" w14:paraId="29F65B0A" w14:textId="0D248FE4" w14:noSpellErr="1">
      <w:pPr>
        <w:spacing w:before="0" w:beforeAutospacing="off" w:after="0" w:afterAutospacing="off"/>
        <w:rPr>
          <w:del w:author="Pöllänen Arto" w:date="2017-03-20T01:45:16.4769642" w:id="436893665"/>
          <w:rFonts w:ascii="Courier New" w:hAnsi="Courier New" w:eastAsia="Courier New" w:cs="Courier New"/>
          <w:noProof w:val="0"/>
          <w:sz w:val="22"/>
          <w:szCs w:val="22"/>
          <w:lang w:val="fi-FI"/>
          <w:rPrChange w:author="Pöllänen Arto" w:date="2017-03-20T00:56:57.7307714" w:id="1021261562">
            <w:rPr/>
          </w:rPrChange>
        </w:rPr>
        <w:pPrChange w:author="Pöllänen Arto" w:date="2017-03-20T00:56:57.7307714" w:id="411426286">
          <w:pPr/>
        </w:pPrChange>
      </w:pPr>
    </w:p>
    <w:p w:rsidR="2C8B79C0" w:rsidDel="0439D4E9" w:rsidP="2F61C9CC" w:rsidRDefault="2C8B79C0" w14:paraId="7F170ACC" w14:textId="3F43CD2B" w14:noSpellErr="1">
      <w:pPr>
        <w:spacing w:before="0" w:beforeAutospacing="off" w:after="0" w:afterAutospacing="off"/>
        <w:rPr>
          <w:del w:author="Pöllänen Arto" w:date="2017-03-20T01:45:16.4769642" w:id="930409020"/>
          <w:rFonts w:ascii="Courier New" w:hAnsi="Courier New" w:eastAsia="Courier New" w:cs="Courier New"/>
          <w:noProof w:val="0"/>
          <w:sz w:val="22"/>
          <w:szCs w:val="22"/>
          <w:lang w:val="fi-FI"/>
          <w:rPrChange w:author="Pöllänen Arto" w:date="2017-03-20T00:56:57.7307714" w:id="1724589420">
            <w:rPr/>
          </w:rPrChange>
        </w:rPr>
        <w:pPrChange w:author="Pöllänen Arto" w:date="2017-03-20T00:56:57.7307714" w:id="1044272364">
          <w:pPr/>
        </w:pPrChange>
      </w:pPr>
    </w:p>
    <w:p w:rsidR="2C8B79C0" w:rsidDel="0439D4E9" w:rsidP="2F61C9CC" w:rsidRDefault="2C8B79C0" w14:paraId="0F2831CC" w14:textId="57FA479F" w14:noSpellErr="1">
      <w:pPr>
        <w:spacing w:before="0" w:beforeAutospacing="off" w:after="0" w:afterAutospacing="off"/>
        <w:rPr>
          <w:del w:author="Pöllänen Arto" w:date="2017-03-20T01:45:16.4769642" w:id="528300206"/>
          <w:rFonts w:ascii="Courier New" w:hAnsi="Courier New" w:eastAsia="Courier New" w:cs="Courier New"/>
          <w:noProof w:val="0"/>
          <w:sz w:val="22"/>
          <w:szCs w:val="22"/>
          <w:lang w:val="fi-FI"/>
          <w:rPrChange w:author="Pöllänen Arto" w:date="2017-03-20T00:56:57.7307714" w:id="31588772">
            <w:rPr/>
          </w:rPrChange>
        </w:rPr>
        <w:pPrChange w:author="Pöllänen Arto" w:date="2017-03-20T00:56:57.7307714" w:id="1326140235">
          <w:pPr/>
        </w:pPrChange>
      </w:pPr>
    </w:p>
    <w:p w:rsidR="2C8B79C0" w:rsidDel="0439D4E9" w:rsidP="2F61C9CC" w:rsidRDefault="2C8B79C0" w14:paraId="66079219" w14:textId="53839AE6" w14:noSpellErr="1">
      <w:pPr>
        <w:spacing w:before="0" w:beforeAutospacing="off" w:after="0" w:afterAutospacing="off"/>
        <w:rPr>
          <w:del w:author="Pöllänen Arto" w:date="2017-03-20T01:45:16.4769642" w:id="1571033983"/>
          <w:rFonts w:ascii="Courier New" w:hAnsi="Courier New" w:eastAsia="Courier New" w:cs="Courier New"/>
          <w:noProof w:val="0"/>
          <w:sz w:val="22"/>
          <w:szCs w:val="22"/>
          <w:lang w:val="fi-FI"/>
          <w:rPrChange w:author="Pöllänen Arto" w:date="2017-03-20T00:56:57.7307714" w:id="513632075">
            <w:rPr/>
          </w:rPrChange>
        </w:rPr>
        <w:pPrChange w:author="Pöllänen Arto" w:date="2017-03-20T00:56:57.7307714" w:id="2037348663">
          <w:pPr/>
        </w:pPrChange>
      </w:pPr>
    </w:p>
    <w:p w:rsidR="2C8B79C0" w:rsidDel="0439D4E9" w:rsidP="2F61C9CC" w:rsidRDefault="2C8B79C0" w14:paraId="7ED85753" w14:textId="42B912A6">
      <w:pPr>
        <w:spacing w:before="0" w:beforeAutospacing="off" w:after="0" w:afterAutospacing="off"/>
        <w:rPr>
          <w:del w:author="Pöllänen Arto" w:date="2017-03-20T01:45:16.4769642" w:id="1072895709"/>
          <w:rFonts w:ascii="Courier New" w:hAnsi="Courier New" w:eastAsia="Courier New" w:cs="Courier New"/>
          <w:noProof w:val="0"/>
          <w:sz w:val="22"/>
          <w:szCs w:val="22"/>
          <w:lang w:val="fi-FI"/>
          <w:rPrChange w:author="Pöllänen Arto" w:date="2017-03-20T00:56:57.7307714" w:id="507649793">
            <w:rPr/>
          </w:rPrChange>
        </w:rPr>
        <w:pPrChange w:author="Pöllänen Arto" w:date="2017-03-20T00:56:57.7307714" w:id="396462636">
          <w:pPr/>
        </w:pPrChange>
      </w:pPr>
    </w:p>
    <w:p w:rsidR="2C8B79C0" w:rsidDel="0439D4E9" w:rsidP="2F61C9CC" w:rsidRDefault="2C8B79C0" w14:paraId="262E6F57" w14:textId="09710098" w14:noSpellErr="1">
      <w:pPr>
        <w:spacing w:before="0" w:beforeAutospacing="off" w:after="0" w:afterAutospacing="off"/>
        <w:rPr>
          <w:del w:author="Pöllänen Arto" w:date="2017-03-20T01:45:16.4769642" w:id="915849306"/>
          <w:rFonts w:ascii="Courier New" w:hAnsi="Courier New" w:eastAsia="Courier New" w:cs="Courier New"/>
          <w:noProof w:val="0"/>
          <w:sz w:val="22"/>
          <w:szCs w:val="22"/>
          <w:lang w:val="fi-FI"/>
          <w:rPrChange w:author="Pöllänen Arto" w:date="2017-03-20T00:56:57.7307714" w:id="764730790">
            <w:rPr/>
          </w:rPrChange>
        </w:rPr>
        <w:pPrChange w:author="Pöllänen Arto" w:date="2017-03-20T00:56:57.7307714" w:id="1066513772">
          <w:pPr/>
        </w:pPrChange>
      </w:pPr>
    </w:p>
    <w:p w:rsidR="2C8B79C0" w:rsidDel="0439D4E9" w:rsidP="2F61C9CC" w:rsidRDefault="2C8B79C0" w14:paraId="66A85A01" w14:textId="45865E21" w14:noSpellErr="1">
      <w:pPr>
        <w:spacing w:before="0" w:beforeAutospacing="off" w:after="0" w:afterAutospacing="off"/>
        <w:rPr>
          <w:del w:author="Pöllänen Arto" w:date="2017-03-20T01:45:16.4769642" w:id="449630948"/>
          <w:rFonts w:ascii="Courier New" w:hAnsi="Courier New" w:eastAsia="Courier New" w:cs="Courier New"/>
          <w:noProof w:val="0"/>
          <w:sz w:val="22"/>
          <w:szCs w:val="22"/>
          <w:lang w:val="fi-FI"/>
          <w:rPrChange w:author="Pöllänen Arto" w:date="2017-03-20T00:56:57.7307714" w:id="1883511613">
            <w:rPr/>
          </w:rPrChange>
        </w:rPr>
        <w:pPrChange w:author="Pöllänen Arto" w:date="2017-03-20T00:56:57.7307714" w:id="949761650">
          <w:pPr/>
        </w:pPrChange>
      </w:pPr>
    </w:p>
    <w:p w:rsidR="2C8B79C0" w:rsidDel="0439D4E9" w:rsidP="2F61C9CC" w:rsidRDefault="2C8B79C0" w14:paraId="64DA4908" w14:textId="2CED1E94">
      <w:pPr>
        <w:spacing w:before="0" w:beforeAutospacing="off" w:after="0" w:afterAutospacing="off"/>
        <w:rPr>
          <w:del w:author="Pöllänen Arto" w:date="2017-03-20T01:45:16.4769642" w:id="2117048408"/>
          <w:rFonts w:ascii="Courier New" w:hAnsi="Courier New" w:eastAsia="Courier New" w:cs="Courier New"/>
          <w:noProof w:val="0"/>
          <w:sz w:val="22"/>
          <w:szCs w:val="22"/>
          <w:lang w:val="fi-FI"/>
          <w:rPrChange w:author="Pöllänen Arto" w:date="2017-03-20T00:56:57.7307714" w:id="2128715507">
            <w:rPr/>
          </w:rPrChange>
        </w:rPr>
        <w:pPrChange w:author="Pöllänen Arto" w:date="2017-03-20T00:56:57.7307714" w:id="288544789">
          <w:pPr/>
        </w:pPrChange>
      </w:pPr>
    </w:p>
    <w:p w:rsidR="2C8B79C0" w:rsidDel="0439D4E9" w:rsidP="2F61C9CC" w:rsidRDefault="2C8B79C0" w14:paraId="04BA28B3" w14:textId="5033C29C" w14:noSpellErr="1">
      <w:pPr>
        <w:spacing w:before="0" w:beforeAutospacing="off" w:after="0" w:afterAutospacing="off"/>
        <w:rPr>
          <w:del w:author="Pöllänen Arto" w:date="2017-03-20T01:45:16.4769642" w:id="1376441236"/>
          <w:rFonts w:ascii="Courier New" w:hAnsi="Courier New" w:eastAsia="Courier New" w:cs="Courier New"/>
          <w:noProof w:val="0"/>
          <w:sz w:val="22"/>
          <w:szCs w:val="22"/>
          <w:lang w:val="fi-FI"/>
          <w:rPrChange w:author="Pöllänen Arto" w:date="2017-03-20T00:56:57.7307714" w:id="1548776290">
            <w:rPr/>
          </w:rPrChange>
        </w:rPr>
        <w:pPrChange w:author="Pöllänen Arto" w:date="2017-03-20T00:56:57.7307714" w:id="1735230597">
          <w:pPr/>
        </w:pPrChange>
      </w:pPr>
    </w:p>
    <w:p w:rsidR="2C8B79C0" w:rsidDel="0439D4E9" w:rsidP="2F61C9CC" w:rsidRDefault="2C8B79C0" w14:paraId="0A032C00" w14:textId="4550212D">
      <w:pPr>
        <w:spacing w:before="0" w:beforeAutospacing="off" w:after="0" w:afterAutospacing="off"/>
        <w:rPr>
          <w:del w:author="Pöllänen Arto" w:date="2017-03-20T01:45:16.4769642" w:id="1622743570"/>
          <w:rFonts w:ascii="Courier New" w:hAnsi="Courier New" w:eastAsia="Courier New" w:cs="Courier New"/>
          <w:noProof w:val="0"/>
          <w:sz w:val="22"/>
          <w:szCs w:val="22"/>
          <w:lang w:val="fi-FI"/>
          <w:rPrChange w:author="Pöllänen Arto" w:date="2017-03-20T00:56:57.7307714" w:id="1777545200">
            <w:rPr/>
          </w:rPrChange>
        </w:rPr>
        <w:pPrChange w:author="Pöllänen Arto" w:date="2017-03-20T00:56:57.7307714" w:id="93723586">
          <w:pPr/>
        </w:pPrChange>
      </w:pPr>
    </w:p>
    <w:p w:rsidR="2C8B79C0" w:rsidDel="0439D4E9" w:rsidP="2F61C9CC" w:rsidRDefault="2C8B79C0" w14:paraId="1F42D26C" w14:textId="6D96049C" w14:noSpellErr="1">
      <w:pPr>
        <w:spacing w:before="0" w:beforeAutospacing="off" w:after="0" w:afterAutospacing="off"/>
        <w:rPr>
          <w:del w:author="Pöllänen Arto" w:date="2017-03-20T01:45:16.4769642" w:id="1484012415"/>
          <w:rFonts w:ascii="Courier New" w:hAnsi="Courier New" w:eastAsia="Courier New" w:cs="Courier New"/>
          <w:noProof w:val="0"/>
          <w:sz w:val="22"/>
          <w:szCs w:val="22"/>
          <w:lang w:val="fi-FI"/>
          <w:rPrChange w:author="Pöllänen Arto" w:date="2017-03-20T00:56:57.7307714" w:id="1743024594">
            <w:rPr/>
          </w:rPrChange>
        </w:rPr>
        <w:pPrChange w:author="Pöllänen Arto" w:date="2017-03-20T00:56:57.7307714" w:id="1882961366">
          <w:pPr/>
        </w:pPrChange>
      </w:pPr>
    </w:p>
    <w:p w:rsidR="2C8B79C0" w:rsidDel="0439D4E9" w:rsidP="2F61C9CC" w:rsidRDefault="2C8B79C0" w14:paraId="3C1D65E2" w14:textId="6DD5EA9F">
      <w:pPr>
        <w:spacing w:before="0" w:beforeAutospacing="off" w:after="0" w:afterAutospacing="off"/>
        <w:rPr>
          <w:del w:author="Pöllänen Arto" w:date="2017-03-20T01:45:16.4769642" w:id="1407607846"/>
          <w:rFonts w:ascii="Courier New" w:hAnsi="Courier New" w:eastAsia="Courier New" w:cs="Courier New"/>
          <w:noProof w:val="0"/>
          <w:sz w:val="22"/>
          <w:szCs w:val="22"/>
          <w:lang w:val="fi-FI"/>
          <w:rPrChange w:author="Pöllänen Arto" w:date="2017-03-20T00:56:57.7307714" w:id="2145489078">
            <w:rPr/>
          </w:rPrChange>
        </w:rPr>
        <w:pPrChange w:author="Pöllänen Arto" w:date="2017-03-20T00:56:57.7307714" w:id="1846444841">
          <w:pPr/>
        </w:pPrChange>
      </w:pPr>
    </w:p>
    <w:p w:rsidR="2C8B79C0" w:rsidDel="0439D4E9" w:rsidP="2F61C9CC" w:rsidRDefault="2C8B79C0" w14:paraId="5954D059" w14:textId="36CDFEA2" w14:noSpellErr="1">
      <w:pPr>
        <w:spacing w:before="0" w:beforeAutospacing="off" w:after="0" w:afterAutospacing="off"/>
        <w:rPr>
          <w:del w:author="Pöllänen Arto" w:date="2017-03-20T01:45:16.4769642" w:id="805116667"/>
          <w:rFonts w:ascii="Courier New" w:hAnsi="Courier New" w:eastAsia="Courier New" w:cs="Courier New"/>
          <w:noProof w:val="0"/>
          <w:sz w:val="22"/>
          <w:szCs w:val="22"/>
          <w:lang w:val="fi-FI"/>
          <w:rPrChange w:author="Pöllänen Arto" w:date="2017-03-20T00:56:57.7307714" w:id="987182364">
            <w:rPr/>
          </w:rPrChange>
        </w:rPr>
        <w:pPrChange w:author="Pöllänen Arto" w:date="2017-03-20T00:56:57.7307714" w:id="2079690367">
          <w:pPr/>
        </w:pPrChange>
      </w:pPr>
    </w:p>
    <w:p w:rsidR="2C8B79C0" w:rsidDel="0439D4E9" w:rsidP="2F61C9CC" w:rsidRDefault="2C8B79C0" w14:paraId="74C8BC39" w14:textId="77592784" w14:noSpellErr="1">
      <w:pPr>
        <w:spacing w:before="0" w:beforeAutospacing="off" w:after="0" w:afterAutospacing="off"/>
        <w:rPr>
          <w:del w:author="Pöllänen Arto" w:date="2017-03-20T01:45:16.4769642" w:id="1026226967"/>
          <w:rFonts w:ascii="Courier New" w:hAnsi="Courier New" w:eastAsia="Courier New" w:cs="Courier New"/>
          <w:noProof w:val="0"/>
          <w:sz w:val="22"/>
          <w:szCs w:val="22"/>
          <w:lang w:val="fi-FI"/>
          <w:rPrChange w:author="Pöllänen Arto" w:date="2017-03-20T00:56:57.7307714" w:id="1956841956">
            <w:rPr/>
          </w:rPrChange>
        </w:rPr>
        <w:pPrChange w:author="Pöllänen Arto" w:date="2017-03-20T00:56:57.7307714" w:id="1987085087">
          <w:pPr/>
        </w:pPrChange>
      </w:pPr>
    </w:p>
    <w:p w:rsidR="2C8B79C0" w:rsidDel="0439D4E9" w:rsidP="2F61C9CC" w:rsidRDefault="2C8B79C0" w14:paraId="55F069B7" w14:textId="65D9ECA6">
      <w:pPr>
        <w:spacing w:before="0" w:beforeAutospacing="off" w:after="0" w:afterAutospacing="off"/>
        <w:rPr>
          <w:del w:author="Pöllänen Arto" w:date="2017-03-20T01:45:16.4769642" w:id="1494600993"/>
          <w:rFonts w:ascii="Courier New" w:hAnsi="Courier New" w:eastAsia="Courier New" w:cs="Courier New"/>
          <w:noProof w:val="0"/>
          <w:sz w:val="22"/>
          <w:szCs w:val="22"/>
          <w:lang w:val="fi-FI"/>
          <w:rPrChange w:author="Pöllänen Arto" w:date="2017-03-20T00:56:57.7307714" w:id="390948572">
            <w:rPr/>
          </w:rPrChange>
        </w:rPr>
        <w:pPrChange w:author="Pöllänen Arto" w:date="2017-03-20T00:56:57.7307714" w:id="1507319007">
          <w:pPr/>
        </w:pPrChange>
      </w:pPr>
    </w:p>
    <w:p w:rsidR="2C8B79C0" w:rsidDel="0439D4E9" w:rsidP="2F61C9CC" w:rsidRDefault="2C8B79C0" w14:paraId="709F9C2A" w14:textId="0A001CB4" w14:noSpellErr="1">
      <w:pPr>
        <w:spacing w:before="0" w:beforeAutospacing="off" w:after="0" w:afterAutospacing="off"/>
        <w:rPr>
          <w:del w:author="Pöllänen Arto" w:date="2017-03-20T01:45:16.4769642" w:id="124236712"/>
          <w:rFonts w:ascii="Courier New" w:hAnsi="Courier New" w:eastAsia="Courier New" w:cs="Courier New"/>
          <w:noProof w:val="0"/>
          <w:sz w:val="22"/>
          <w:szCs w:val="22"/>
          <w:lang w:val="fi-FI"/>
          <w:rPrChange w:author="Pöllänen Arto" w:date="2017-03-20T00:56:57.7307714" w:id="433591173">
            <w:rPr/>
          </w:rPrChange>
        </w:rPr>
        <w:pPrChange w:author="Pöllänen Arto" w:date="2017-03-20T00:56:57.7307714" w:id="1025111849">
          <w:pPr/>
        </w:pPrChange>
      </w:pPr>
    </w:p>
    <w:p w:rsidR="2C8B79C0" w:rsidDel="0439D4E9" w:rsidP="2F61C9CC" w:rsidRDefault="2C8B79C0" w14:paraId="28AC2CF5" w14:textId="3E776AC9" w14:noSpellErr="1">
      <w:pPr>
        <w:spacing w:before="0" w:beforeAutospacing="off" w:after="0" w:afterAutospacing="off"/>
        <w:rPr>
          <w:del w:author="Pöllänen Arto" w:date="2017-03-20T01:45:16.4769642" w:id="1779029463"/>
          <w:rFonts w:ascii="Courier New" w:hAnsi="Courier New" w:eastAsia="Courier New" w:cs="Courier New"/>
          <w:noProof w:val="0"/>
          <w:sz w:val="22"/>
          <w:szCs w:val="22"/>
          <w:lang w:val="fi-FI"/>
          <w:rPrChange w:author="Pöllänen Arto" w:date="2017-03-20T00:56:57.7307714" w:id="1685608522">
            <w:rPr/>
          </w:rPrChange>
        </w:rPr>
        <w:pPrChange w:author="Pöllänen Arto" w:date="2017-03-20T00:56:57.7307714" w:id="191048230">
          <w:pPr/>
        </w:pPrChange>
      </w:pPr>
    </w:p>
    <w:p w:rsidR="2C8B79C0" w:rsidDel="0439D4E9" w:rsidP="2F61C9CC" w:rsidRDefault="2C8B79C0" w14:paraId="2FC959A1" w14:textId="4E7E4781" w14:noSpellErr="1">
      <w:pPr>
        <w:spacing w:before="0" w:beforeAutospacing="off" w:after="0" w:afterAutospacing="off"/>
        <w:rPr>
          <w:del w:author="Pöllänen Arto" w:date="2017-03-20T01:45:16.4769642" w:id="1621159610"/>
          <w:rFonts w:ascii="Courier New" w:hAnsi="Courier New" w:eastAsia="Courier New" w:cs="Courier New"/>
          <w:noProof w:val="0"/>
          <w:sz w:val="22"/>
          <w:szCs w:val="22"/>
          <w:lang w:val="fi-FI"/>
          <w:rPrChange w:author="Pöllänen Arto" w:date="2017-03-20T00:56:57.7307714" w:id="1848860521">
            <w:rPr/>
          </w:rPrChange>
        </w:rPr>
        <w:pPrChange w:author="Pöllänen Arto" w:date="2017-03-20T00:56:57.7307714" w:id="1611646284">
          <w:pPr/>
        </w:pPrChange>
      </w:pPr>
    </w:p>
    <w:p w:rsidR="2C8B79C0" w:rsidDel="0439D4E9" w:rsidP="2F61C9CC" w:rsidRDefault="2C8B79C0" w14:paraId="6BAA66F4" w14:textId="542E3594" w14:noSpellErr="1">
      <w:pPr>
        <w:spacing w:before="0" w:beforeAutospacing="off" w:after="0" w:afterAutospacing="off"/>
        <w:rPr>
          <w:del w:author="Pöllänen Arto" w:date="2017-03-20T01:45:16.4769642" w:id="757937477"/>
          <w:rFonts w:ascii="Courier New" w:hAnsi="Courier New" w:eastAsia="Courier New" w:cs="Courier New"/>
          <w:noProof w:val="0"/>
          <w:sz w:val="22"/>
          <w:szCs w:val="22"/>
          <w:lang w:val="fi-FI"/>
          <w:rPrChange w:author="Pöllänen Arto" w:date="2017-03-20T00:56:57.7307714" w:id="662698067">
            <w:rPr/>
          </w:rPrChange>
        </w:rPr>
        <w:pPrChange w:author="Pöllänen Arto" w:date="2017-03-20T00:56:57.7307714" w:id="176962467">
          <w:pPr/>
        </w:pPrChange>
      </w:pPr>
    </w:p>
    <w:p w:rsidR="2C8B79C0" w:rsidDel="0439D4E9" w:rsidP="2F61C9CC" w:rsidRDefault="2C8B79C0" w14:paraId="007EC4F1" w14:textId="3E1CE9A0">
      <w:pPr>
        <w:spacing w:before="0" w:beforeAutospacing="off" w:after="0" w:afterAutospacing="off"/>
        <w:rPr>
          <w:del w:author="Pöllänen Arto" w:date="2017-03-20T01:45:16.4769642" w:id="193675853"/>
          <w:rFonts w:ascii="Courier New" w:hAnsi="Courier New" w:eastAsia="Courier New" w:cs="Courier New"/>
          <w:noProof w:val="0"/>
          <w:sz w:val="22"/>
          <w:szCs w:val="22"/>
          <w:lang w:val="fi-FI"/>
          <w:rPrChange w:author="Pöllänen Arto" w:date="2017-03-20T00:56:57.7307714" w:id="380804689">
            <w:rPr/>
          </w:rPrChange>
        </w:rPr>
        <w:pPrChange w:author="Pöllänen Arto" w:date="2017-03-20T00:56:57.7307714" w:id="475661515">
          <w:pPr/>
        </w:pPrChange>
      </w:pPr>
    </w:p>
    <w:p w:rsidR="2C8B79C0" w:rsidDel="0439D4E9" w:rsidP="2F61C9CC" w:rsidRDefault="2C8B79C0" w14:paraId="7B2C5F27" w14:textId="7A330086" w14:noSpellErr="1">
      <w:pPr>
        <w:spacing w:before="0" w:beforeAutospacing="off" w:after="0" w:afterAutospacing="off"/>
        <w:rPr>
          <w:del w:author="Pöllänen Arto" w:date="2017-03-20T01:45:16.4769642" w:id="1104408868"/>
          <w:rFonts w:ascii="Courier New" w:hAnsi="Courier New" w:eastAsia="Courier New" w:cs="Courier New"/>
          <w:noProof w:val="0"/>
          <w:sz w:val="22"/>
          <w:szCs w:val="22"/>
          <w:lang w:val="fi-FI"/>
          <w:rPrChange w:author="Pöllänen Arto" w:date="2017-03-20T00:56:57.7307714" w:id="260596351">
            <w:rPr/>
          </w:rPrChange>
        </w:rPr>
        <w:pPrChange w:author="Pöllänen Arto" w:date="2017-03-20T00:56:57.7307714" w:id="425924925">
          <w:pPr/>
        </w:pPrChange>
      </w:pPr>
    </w:p>
    <w:p w:rsidR="2C8B79C0" w:rsidDel="0439D4E9" w:rsidP="2F61C9CC" w:rsidRDefault="2C8B79C0" w14:paraId="4E9E8E4E" w14:textId="6B3335FA">
      <w:pPr>
        <w:spacing w:before="0" w:beforeAutospacing="off" w:after="0" w:afterAutospacing="off"/>
        <w:rPr>
          <w:del w:author="Pöllänen Arto" w:date="2017-03-20T01:45:16.4769642" w:id="1722828019"/>
          <w:rFonts w:ascii="Courier New" w:hAnsi="Courier New" w:eastAsia="Courier New" w:cs="Courier New"/>
          <w:noProof w:val="0"/>
          <w:sz w:val="22"/>
          <w:szCs w:val="22"/>
          <w:lang w:val="fi-FI"/>
          <w:rPrChange w:author="Pöllänen Arto" w:date="2017-03-20T00:56:57.7307714" w:id="883445495">
            <w:rPr/>
          </w:rPrChange>
        </w:rPr>
        <w:pPrChange w:author="Pöllänen Arto" w:date="2017-03-20T00:56:57.7307714" w:id="1314404808">
          <w:pPr/>
        </w:pPrChange>
      </w:pPr>
    </w:p>
    <w:p w:rsidR="2C8B79C0" w:rsidDel="0439D4E9" w:rsidP="2F61C9CC" w:rsidRDefault="2C8B79C0" w14:paraId="0F7E25A4" w14:textId="0D55F52A" w14:noSpellErr="1">
      <w:pPr>
        <w:spacing w:before="0" w:beforeAutospacing="off" w:after="0" w:afterAutospacing="off"/>
        <w:rPr>
          <w:del w:author="Pöllänen Arto" w:date="2017-03-20T01:45:16.4769642" w:id="36413218"/>
          <w:rFonts w:ascii="Courier New" w:hAnsi="Courier New" w:eastAsia="Courier New" w:cs="Courier New"/>
          <w:noProof w:val="0"/>
          <w:sz w:val="22"/>
          <w:szCs w:val="22"/>
          <w:lang w:val="fi-FI"/>
          <w:rPrChange w:author="Pöllänen Arto" w:date="2017-03-20T00:56:57.7307714" w:id="1120132273">
            <w:rPr/>
          </w:rPrChange>
        </w:rPr>
        <w:pPrChange w:author="Pöllänen Arto" w:date="2017-03-20T00:56:57.7307714" w:id="763244527">
          <w:pPr/>
        </w:pPrChange>
      </w:pPr>
    </w:p>
    <w:p w:rsidR="2C8B79C0" w:rsidDel="0439D4E9" w:rsidP="2F61C9CC" w:rsidRDefault="2C8B79C0" w14:paraId="1FEEAE80" w14:textId="3E611DD4" w14:noSpellErr="1">
      <w:pPr>
        <w:spacing w:before="0" w:beforeAutospacing="off" w:after="0" w:afterAutospacing="off"/>
        <w:rPr>
          <w:del w:author="Pöllänen Arto" w:date="2017-03-20T01:45:16.4769642" w:id="818803019"/>
          <w:rFonts w:ascii="Courier New" w:hAnsi="Courier New" w:eastAsia="Courier New" w:cs="Courier New"/>
          <w:noProof w:val="0"/>
          <w:sz w:val="22"/>
          <w:szCs w:val="22"/>
          <w:lang w:val="fi-FI"/>
          <w:rPrChange w:author="Pöllänen Arto" w:date="2017-03-20T00:56:57.7307714" w:id="736788112">
            <w:rPr/>
          </w:rPrChange>
        </w:rPr>
        <w:pPrChange w:author="Pöllänen Arto" w:date="2017-03-20T00:56:57.7307714" w:id="431312410">
          <w:pPr/>
        </w:pPrChange>
      </w:pPr>
    </w:p>
    <w:p w:rsidR="2C8B79C0" w:rsidDel="0439D4E9" w:rsidP="2F61C9CC" w:rsidRDefault="2C8B79C0" w14:paraId="228F1CC6" w14:textId="1F66F880" w14:noSpellErr="1">
      <w:pPr>
        <w:spacing w:before="0" w:beforeAutospacing="off" w:after="0" w:afterAutospacing="off"/>
        <w:rPr>
          <w:del w:author="Pöllänen Arto" w:date="2017-03-20T01:45:16.4769642" w:id="519394099"/>
          <w:rFonts w:ascii="Courier New" w:hAnsi="Courier New" w:eastAsia="Courier New" w:cs="Courier New"/>
          <w:noProof w:val="0"/>
          <w:sz w:val="22"/>
          <w:szCs w:val="22"/>
          <w:lang w:val="fi-FI"/>
          <w:rPrChange w:author="Pöllänen Arto" w:date="2017-03-20T00:56:57.7307714" w:id="236824892">
            <w:rPr/>
          </w:rPrChange>
        </w:rPr>
        <w:pPrChange w:author="Pöllänen Arto" w:date="2017-03-20T00:56:57.7307714" w:id="608566656">
          <w:pPr/>
        </w:pPrChange>
      </w:pPr>
    </w:p>
    <w:p w:rsidR="2C8B79C0" w:rsidDel="0439D4E9" w:rsidP="2F61C9CC" w:rsidRDefault="2C8B79C0" w14:paraId="318844C9" w14:textId="3291D8A5">
      <w:pPr>
        <w:spacing w:before="0" w:beforeAutospacing="off" w:after="0" w:afterAutospacing="off"/>
        <w:rPr>
          <w:del w:author="Pöllänen Arto" w:date="2017-03-20T01:45:16.4769642" w:id="1824108757"/>
          <w:rFonts w:ascii="Courier New" w:hAnsi="Courier New" w:eastAsia="Courier New" w:cs="Courier New"/>
          <w:noProof w:val="0"/>
          <w:sz w:val="22"/>
          <w:szCs w:val="22"/>
          <w:lang w:val="fi-FI"/>
          <w:rPrChange w:author="Pöllänen Arto" w:date="2017-03-20T00:56:57.7307714" w:id="1219903247">
            <w:rPr/>
          </w:rPrChange>
        </w:rPr>
        <w:pPrChange w:author="Pöllänen Arto" w:date="2017-03-20T00:56:57.7307714" w:id="1496970626">
          <w:pPr/>
        </w:pPrChange>
      </w:pPr>
    </w:p>
    <w:p w:rsidR="2C8B79C0" w:rsidDel="0439D4E9" w:rsidP="2F61C9CC" w:rsidRDefault="2C8B79C0" w14:paraId="2BF15D5B" w14:textId="4D7F0934" w14:noSpellErr="1">
      <w:pPr>
        <w:spacing w:before="0" w:beforeAutospacing="off" w:after="0" w:afterAutospacing="off"/>
        <w:rPr>
          <w:del w:author="Pöllänen Arto" w:date="2017-03-20T01:45:16.4769642" w:id="1022346470"/>
          <w:rFonts w:ascii="Courier New" w:hAnsi="Courier New" w:eastAsia="Courier New" w:cs="Courier New"/>
          <w:noProof w:val="0"/>
          <w:sz w:val="22"/>
          <w:szCs w:val="22"/>
          <w:lang w:val="fi-FI"/>
          <w:rPrChange w:author="Pöllänen Arto" w:date="2017-03-20T00:56:57.7307714" w:id="867263683">
            <w:rPr/>
          </w:rPrChange>
        </w:rPr>
        <w:pPrChange w:author="Pöllänen Arto" w:date="2017-03-20T00:56:57.7307714" w:id="559654817">
          <w:pPr/>
        </w:pPrChange>
      </w:pPr>
    </w:p>
    <w:p w:rsidR="2C8B79C0" w:rsidDel="0439D4E9" w:rsidP="2F61C9CC" w:rsidRDefault="2C8B79C0" w14:paraId="5CBE51F0" w14:textId="7C304E71" w14:noSpellErr="1">
      <w:pPr>
        <w:spacing w:before="0" w:beforeAutospacing="off" w:after="0" w:afterAutospacing="off"/>
        <w:rPr>
          <w:del w:author="Pöllänen Arto" w:date="2017-03-20T01:45:16.4769642" w:id="1697330947"/>
          <w:rFonts w:ascii="Courier New" w:hAnsi="Courier New" w:eastAsia="Courier New" w:cs="Courier New"/>
          <w:noProof w:val="0"/>
          <w:sz w:val="22"/>
          <w:szCs w:val="22"/>
          <w:lang w:val="fi-FI"/>
          <w:rPrChange w:author="Pöllänen Arto" w:date="2017-03-20T00:56:57.7307714" w:id="1383803094">
            <w:rPr/>
          </w:rPrChange>
        </w:rPr>
        <w:pPrChange w:author="Pöllänen Arto" w:date="2017-03-20T00:56:57.7307714" w:id="147542461">
          <w:pPr/>
        </w:pPrChange>
      </w:pPr>
    </w:p>
    <w:p w:rsidR="2C8B79C0" w:rsidDel="0439D4E9" w:rsidP="2F61C9CC" w:rsidRDefault="2C8B79C0" w14:paraId="234EEA91" w14:textId="78E9ADF0">
      <w:pPr>
        <w:spacing w:before="0" w:beforeAutospacing="off" w:after="0" w:afterAutospacing="off"/>
        <w:rPr>
          <w:del w:author="Pöllänen Arto" w:date="2017-03-20T01:45:16.4769642" w:id="114662240"/>
          <w:rFonts w:ascii="Courier New" w:hAnsi="Courier New" w:eastAsia="Courier New" w:cs="Courier New"/>
          <w:noProof w:val="0"/>
          <w:sz w:val="22"/>
          <w:szCs w:val="22"/>
          <w:lang w:val="fi-FI"/>
          <w:rPrChange w:author="Pöllänen Arto" w:date="2017-03-20T00:56:57.7307714" w:id="64560209">
            <w:rPr/>
          </w:rPrChange>
        </w:rPr>
        <w:pPrChange w:author="Pöllänen Arto" w:date="2017-03-20T00:56:57.7307714" w:id="423010502">
          <w:pPr/>
        </w:pPrChange>
      </w:pPr>
    </w:p>
    <w:p w:rsidR="2C8B79C0" w:rsidDel="0439D4E9" w:rsidP="2F61C9CC" w:rsidRDefault="2C8B79C0" w14:paraId="1FBD8507" w14:textId="62E965A8" w14:noSpellErr="1">
      <w:pPr>
        <w:spacing w:before="0" w:beforeAutospacing="off" w:after="0" w:afterAutospacing="off"/>
        <w:rPr>
          <w:del w:author="Pöllänen Arto" w:date="2017-03-20T01:45:16.4769642" w:id="2074699792"/>
          <w:rFonts w:ascii="Courier New" w:hAnsi="Courier New" w:eastAsia="Courier New" w:cs="Courier New"/>
          <w:noProof w:val="0"/>
          <w:sz w:val="22"/>
          <w:szCs w:val="22"/>
          <w:lang w:val="fi-FI"/>
          <w:rPrChange w:author="Pöllänen Arto" w:date="2017-03-20T00:56:57.7307714" w:id="1130124514">
            <w:rPr/>
          </w:rPrChange>
        </w:rPr>
        <w:pPrChange w:author="Pöllänen Arto" w:date="2017-03-20T00:56:57.7307714" w:id="1396328142">
          <w:pPr/>
        </w:pPrChange>
      </w:pPr>
    </w:p>
    <w:p w:rsidR="2C8B79C0" w:rsidDel="0439D4E9" w:rsidP="2F61C9CC" w:rsidRDefault="2C8B79C0" w14:paraId="147C6040" w14:textId="7E2346B3">
      <w:pPr>
        <w:spacing w:before="0" w:beforeAutospacing="off" w:after="0" w:afterAutospacing="off"/>
        <w:rPr>
          <w:del w:author="Pöllänen Arto" w:date="2017-03-20T01:45:16.4769642" w:id="1016229129"/>
          <w:rFonts w:ascii="Courier New" w:hAnsi="Courier New" w:eastAsia="Courier New" w:cs="Courier New"/>
          <w:noProof w:val="0"/>
          <w:sz w:val="22"/>
          <w:szCs w:val="22"/>
          <w:lang w:val="fi-FI"/>
          <w:rPrChange w:author="Pöllänen Arto" w:date="2017-03-20T00:56:57.7307714" w:id="293738624">
            <w:rPr/>
          </w:rPrChange>
        </w:rPr>
        <w:pPrChange w:author="Pöllänen Arto" w:date="2017-03-20T00:56:57.7307714" w:id="806649142">
          <w:pPr/>
        </w:pPrChange>
      </w:pPr>
    </w:p>
    <w:p w:rsidR="2C8B79C0" w:rsidDel="0439D4E9" w:rsidP="2F61C9CC" w:rsidRDefault="2C8B79C0" w14:paraId="6F8B9813" w14:textId="042669A5" w14:noSpellErr="1">
      <w:pPr>
        <w:spacing w:before="0" w:beforeAutospacing="off" w:after="0" w:afterAutospacing="off"/>
        <w:rPr>
          <w:del w:author="Pöllänen Arto" w:date="2017-03-20T01:45:16.4769642" w:id="591923062"/>
          <w:rFonts w:ascii="Courier New" w:hAnsi="Courier New" w:eastAsia="Courier New" w:cs="Courier New"/>
          <w:noProof w:val="0"/>
          <w:sz w:val="22"/>
          <w:szCs w:val="22"/>
          <w:lang w:val="fi-FI"/>
          <w:rPrChange w:author="Pöllänen Arto" w:date="2017-03-20T00:56:57.7307714" w:id="1003281591">
            <w:rPr/>
          </w:rPrChange>
        </w:rPr>
        <w:pPrChange w:author="Pöllänen Arto" w:date="2017-03-20T00:56:57.7307714" w:id="1427681387">
          <w:pPr/>
        </w:pPrChange>
      </w:pPr>
    </w:p>
    <w:p w:rsidR="2C8B79C0" w:rsidDel="0439D4E9" w:rsidP="2F61C9CC" w:rsidRDefault="2C8B79C0" w14:paraId="2C17EDD1" w14:textId="796DB756">
      <w:pPr>
        <w:spacing w:before="0" w:beforeAutospacing="off" w:after="0" w:afterAutospacing="off"/>
        <w:rPr>
          <w:del w:author="Pöllänen Arto" w:date="2017-03-20T01:45:16.4769642" w:id="1303650026"/>
          <w:rFonts w:ascii="Courier New" w:hAnsi="Courier New" w:eastAsia="Courier New" w:cs="Courier New"/>
          <w:noProof w:val="0"/>
          <w:sz w:val="22"/>
          <w:szCs w:val="22"/>
          <w:lang w:val="fi-FI"/>
          <w:rPrChange w:author="Pöllänen Arto" w:date="2017-03-20T00:56:57.7307714" w:id="30796232">
            <w:rPr/>
          </w:rPrChange>
        </w:rPr>
        <w:pPrChange w:author="Pöllänen Arto" w:date="2017-03-20T00:56:57.7307714" w:id="85915245">
          <w:pPr/>
        </w:pPrChange>
      </w:pPr>
    </w:p>
    <w:p w:rsidR="2C8B79C0" w:rsidDel="0439D4E9" w:rsidP="2F61C9CC" w:rsidRDefault="2C8B79C0" w14:paraId="76C2719D" w14:textId="791DB706" w14:noSpellErr="1">
      <w:pPr>
        <w:spacing w:before="0" w:beforeAutospacing="off" w:after="0" w:afterAutospacing="off"/>
        <w:rPr>
          <w:del w:author="Pöllänen Arto" w:date="2017-03-20T01:45:16.4769642" w:id="560026885"/>
          <w:rFonts w:ascii="Courier New" w:hAnsi="Courier New" w:eastAsia="Courier New" w:cs="Courier New"/>
          <w:noProof w:val="0"/>
          <w:sz w:val="22"/>
          <w:szCs w:val="22"/>
          <w:lang w:val="fi-FI"/>
          <w:rPrChange w:author="Pöllänen Arto" w:date="2017-03-20T00:56:57.7307714" w:id="243153786">
            <w:rPr/>
          </w:rPrChange>
        </w:rPr>
        <w:pPrChange w:author="Pöllänen Arto" w:date="2017-03-20T00:56:57.7307714" w:id="1459239017">
          <w:pPr/>
        </w:pPrChange>
      </w:pPr>
    </w:p>
    <w:p w:rsidR="2C8B79C0" w:rsidDel="0439D4E9" w:rsidP="2F61C9CC" w:rsidRDefault="2C8B79C0" w14:paraId="7A2F5EB9" w14:textId="2D7201A6">
      <w:pPr>
        <w:spacing w:before="0" w:beforeAutospacing="off" w:after="0" w:afterAutospacing="off"/>
        <w:rPr>
          <w:del w:author="Pöllänen Arto" w:date="2017-03-20T01:45:16.4769642" w:id="896122492"/>
          <w:rFonts w:ascii="Courier New" w:hAnsi="Courier New" w:eastAsia="Courier New" w:cs="Courier New"/>
          <w:noProof w:val="0"/>
          <w:sz w:val="22"/>
          <w:szCs w:val="22"/>
          <w:lang w:val="fi-FI"/>
          <w:rPrChange w:author="Pöllänen Arto" w:date="2017-03-20T00:56:57.7307714" w:id="1731447068">
            <w:rPr/>
          </w:rPrChange>
        </w:rPr>
        <w:pPrChange w:author="Pöllänen Arto" w:date="2017-03-20T00:56:57.7307714" w:id="1255013259">
          <w:pPr/>
        </w:pPrChange>
      </w:pPr>
    </w:p>
    <w:p w:rsidR="2C8B79C0" w:rsidDel="0439D4E9" w:rsidP="2F61C9CC" w:rsidRDefault="2C8B79C0" w14:paraId="7E12489A" w14:textId="7D2696A5" w14:noSpellErr="1">
      <w:pPr>
        <w:spacing w:before="0" w:beforeAutospacing="off" w:after="0" w:afterAutospacing="off"/>
        <w:rPr>
          <w:del w:author="Pöllänen Arto" w:date="2017-03-20T01:45:16.4769642" w:id="950558381"/>
          <w:rFonts w:ascii="Courier New" w:hAnsi="Courier New" w:eastAsia="Courier New" w:cs="Courier New"/>
          <w:noProof w:val="0"/>
          <w:sz w:val="22"/>
          <w:szCs w:val="22"/>
          <w:lang w:val="fi-FI"/>
          <w:rPrChange w:author="Pöllänen Arto" w:date="2017-03-20T00:56:57.7307714" w:id="26771197">
            <w:rPr/>
          </w:rPrChange>
        </w:rPr>
        <w:pPrChange w:author="Pöllänen Arto" w:date="2017-03-20T00:56:57.7307714" w:id="850128420">
          <w:pPr/>
        </w:pPrChange>
      </w:pPr>
    </w:p>
    <w:p w:rsidR="2C8B79C0" w:rsidDel="0439D4E9" w:rsidP="2F61C9CC" w:rsidRDefault="2C8B79C0" w14:paraId="3F6D5A72" w14:textId="70D8742F" w14:noSpellErr="1">
      <w:pPr>
        <w:spacing w:before="0" w:beforeAutospacing="off" w:after="0" w:afterAutospacing="off"/>
        <w:rPr>
          <w:del w:author="Pöllänen Arto" w:date="2017-03-20T01:45:16.4769642" w:id="1919526724"/>
          <w:rFonts w:ascii="Courier New" w:hAnsi="Courier New" w:eastAsia="Courier New" w:cs="Courier New"/>
          <w:noProof w:val="0"/>
          <w:sz w:val="22"/>
          <w:szCs w:val="22"/>
          <w:lang w:val="fi-FI"/>
          <w:rPrChange w:author="Pöllänen Arto" w:date="2017-03-20T00:56:57.7307714" w:id="1777622113">
            <w:rPr/>
          </w:rPrChange>
        </w:rPr>
        <w:pPrChange w:author="Pöllänen Arto" w:date="2017-03-20T00:56:57.7307714" w:id="850845125">
          <w:pPr/>
        </w:pPrChange>
      </w:pPr>
    </w:p>
    <w:p w:rsidR="2C8B79C0" w:rsidDel="0439D4E9" w:rsidP="2F61C9CC" w:rsidRDefault="2C8B79C0" w14:paraId="2F616F03" w14:textId="7E00ECE5">
      <w:pPr>
        <w:spacing w:before="0" w:beforeAutospacing="off" w:after="0" w:afterAutospacing="off"/>
        <w:rPr>
          <w:del w:author="Pöllänen Arto" w:date="2017-03-20T01:45:16.4769642" w:id="1730740438"/>
          <w:rFonts w:ascii="Courier New" w:hAnsi="Courier New" w:eastAsia="Courier New" w:cs="Courier New"/>
          <w:noProof w:val="0"/>
          <w:sz w:val="22"/>
          <w:szCs w:val="22"/>
          <w:lang w:val="fi-FI"/>
          <w:rPrChange w:author="Pöllänen Arto" w:date="2017-03-20T00:56:57.7307714" w:id="2080293640">
            <w:rPr/>
          </w:rPrChange>
        </w:rPr>
        <w:pPrChange w:author="Pöllänen Arto" w:date="2017-03-20T00:56:57.7307714" w:id="149459889">
          <w:pPr/>
        </w:pPrChange>
      </w:pPr>
    </w:p>
    <w:p w:rsidR="2C8B79C0" w:rsidDel="0439D4E9" w:rsidP="2F61C9CC" w:rsidRDefault="2C8B79C0" w14:paraId="1E0E4EF3" w14:textId="0B81105E" w14:noSpellErr="1">
      <w:pPr>
        <w:spacing w:before="0" w:beforeAutospacing="off" w:after="0" w:afterAutospacing="off"/>
        <w:rPr>
          <w:del w:author="Pöllänen Arto" w:date="2017-03-20T01:45:16.4769642" w:id="2058165640"/>
          <w:rFonts w:ascii="Courier New" w:hAnsi="Courier New" w:eastAsia="Courier New" w:cs="Courier New"/>
          <w:noProof w:val="0"/>
          <w:sz w:val="22"/>
          <w:szCs w:val="22"/>
          <w:lang w:val="fi-FI"/>
          <w:rPrChange w:author="Pöllänen Arto" w:date="2017-03-20T00:56:57.7307714" w:id="495604524">
            <w:rPr/>
          </w:rPrChange>
        </w:rPr>
        <w:pPrChange w:author="Pöllänen Arto" w:date="2017-03-20T00:56:57.7307714" w:id="314167014">
          <w:pPr/>
        </w:pPrChange>
      </w:pPr>
    </w:p>
    <w:p w:rsidR="2C8B79C0" w:rsidDel="0439D4E9" w:rsidP="2F61C9CC" w:rsidRDefault="2C8B79C0" w14:paraId="05B3BDAB" w14:textId="21739569" w14:noSpellErr="1">
      <w:pPr>
        <w:spacing w:before="0" w:beforeAutospacing="off" w:after="0" w:afterAutospacing="off"/>
        <w:rPr>
          <w:del w:author="Pöllänen Arto" w:date="2017-03-20T01:45:16.4769642" w:id="1800128096"/>
          <w:rFonts w:ascii="Courier New" w:hAnsi="Courier New" w:eastAsia="Courier New" w:cs="Courier New"/>
          <w:noProof w:val="0"/>
          <w:sz w:val="22"/>
          <w:szCs w:val="22"/>
          <w:lang w:val="fi-FI"/>
          <w:rPrChange w:author="Pöllänen Arto" w:date="2017-03-20T00:56:57.7307714" w:id="1111001387">
            <w:rPr/>
          </w:rPrChange>
        </w:rPr>
        <w:pPrChange w:author="Pöllänen Arto" w:date="2017-03-20T00:56:57.7307714" w:id="116902860">
          <w:pPr/>
        </w:pPrChange>
      </w:pPr>
    </w:p>
    <w:p w:rsidR="2C8B79C0" w:rsidDel="0439D4E9" w:rsidP="2F61C9CC" w:rsidRDefault="2C8B79C0" w14:paraId="7F48A35D" w14:textId="53F8F90E" w14:noSpellErr="1">
      <w:pPr>
        <w:spacing w:before="0" w:beforeAutospacing="off" w:after="0" w:afterAutospacing="off"/>
        <w:rPr>
          <w:del w:author="Pöllänen Arto" w:date="2017-03-20T01:45:16.4769642" w:id="312167461"/>
          <w:rFonts w:ascii="Courier New" w:hAnsi="Courier New" w:eastAsia="Courier New" w:cs="Courier New"/>
          <w:noProof w:val="0"/>
          <w:sz w:val="22"/>
          <w:szCs w:val="22"/>
          <w:lang w:val="fi-FI"/>
          <w:rPrChange w:author="Pöllänen Arto" w:date="2017-03-20T00:56:57.7307714" w:id="910471438">
            <w:rPr/>
          </w:rPrChange>
        </w:rPr>
        <w:pPrChange w:author="Pöllänen Arto" w:date="2017-03-20T00:56:57.7307714" w:id="1533880447">
          <w:pPr/>
        </w:pPrChange>
      </w:pPr>
    </w:p>
    <w:p w:rsidR="2C8B79C0" w:rsidDel="0439D4E9" w:rsidP="2F61C9CC" w:rsidRDefault="2C8B79C0" w14:paraId="183BD5E6" w14:textId="2B803A9E" w14:noSpellErr="1">
      <w:pPr>
        <w:spacing w:before="0" w:beforeAutospacing="off" w:after="0" w:afterAutospacing="off"/>
        <w:rPr>
          <w:del w:author="Pöllänen Arto" w:date="2017-03-20T01:45:16.4769642" w:id="1280126141"/>
          <w:rFonts w:ascii="Courier New" w:hAnsi="Courier New" w:eastAsia="Courier New" w:cs="Courier New"/>
          <w:noProof w:val="0"/>
          <w:sz w:val="22"/>
          <w:szCs w:val="22"/>
          <w:lang w:val="fi-FI"/>
          <w:rPrChange w:author="Pöllänen Arto" w:date="2017-03-20T00:56:57.7307714" w:id="1565676899">
            <w:rPr/>
          </w:rPrChange>
        </w:rPr>
        <w:pPrChange w:author="Pöllänen Arto" w:date="2017-03-20T00:56:57.7307714" w:id="9594196">
          <w:pPr/>
        </w:pPrChange>
      </w:pPr>
    </w:p>
    <w:p w:rsidR="2C8B79C0" w:rsidDel="0439D4E9" w:rsidP="2F61C9CC" w:rsidRDefault="2C8B79C0" w14:paraId="4B39C9EA" w14:textId="06D12362">
      <w:pPr>
        <w:spacing w:before="0" w:beforeAutospacing="off" w:after="0" w:afterAutospacing="off"/>
        <w:rPr>
          <w:del w:author="Pöllänen Arto" w:date="2017-03-20T01:45:16.4769642" w:id="805239906"/>
          <w:rFonts w:ascii="Courier New" w:hAnsi="Courier New" w:eastAsia="Courier New" w:cs="Courier New"/>
          <w:noProof w:val="0"/>
          <w:sz w:val="22"/>
          <w:szCs w:val="22"/>
          <w:lang w:val="fi-FI"/>
          <w:rPrChange w:author="Pöllänen Arto" w:date="2017-03-20T00:56:57.7307714" w:id="512724596">
            <w:rPr/>
          </w:rPrChange>
        </w:rPr>
        <w:pPrChange w:author="Pöllänen Arto" w:date="2017-03-20T00:56:57.7307714" w:id="385067670">
          <w:pPr/>
        </w:pPrChange>
      </w:pPr>
    </w:p>
    <w:p w:rsidR="2C8B79C0" w:rsidDel="0439D4E9" w:rsidP="2F61C9CC" w:rsidRDefault="2C8B79C0" w14:paraId="71E2433C" w14:textId="73350ADF" w14:noSpellErr="1">
      <w:pPr>
        <w:spacing w:before="0" w:beforeAutospacing="off" w:after="0" w:afterAutospacing="off"/>
        <w:rPr>
          <w:del w:author="Pöllänen Arto" w:date="2017-03-20T01:45:16.4769642" w:id="1756397985"/>
          <w:rFonts w:ascii="Courier New" w:hAnsi="Courier New" w:eastAsia="Courier New" w:cs="Courier New"/>
          <w:noProof w:val="0"/>
          <w:sz w:val="22"/>
          <w:szCs w:val="22"/>
          <w:lang w:val="fi-FI"/>
          <w:rPrChange w:author="Pöllänen Arto" w:date="2017-03-20T00:56:57.7307714" w:id="1236834730">
            <w:rPr/>
          </w:rPrChange>
        </w:rPr>
        <w:pPrChange w:author="Pöllänen Arto" w:date="2017-03-20T00:56:57.7307714" w:id="1494056203">
          <w:pPr/>
        </w:pPrChange>
      </w:pPr>
    </w:p>
    <w:p w:rsidR="2C8B79C0" w:rsidDel="0439D4E9" w:rsidP="2F61C9CC" w:rsidRDefault="2C8B79C0" w14:paraId="3A4F1A68" w14:textId="5F5FBFF8">
      <w:pPr>
        <w:spacing w:before="0" w:beforeAutospacing="off" w:after="0" w:afterAutospacing="off"/>
        <w:rPr>
          <w:del w:author="Pöllänen Arto" w:date="2017-03-20T01:45:16.4769642" w:id="306972978"/>
          <w:rFonts w:ascii="Courier New" w:hAnsi="Courier New" w:eastAsia="Courier New" w:cs="Courier New"/>
          <w:noProof w:val="0"/>
          <w:sz w:val="22"/>
          <w:szCs w:val="22"/>
          <w:lang w:val="fi-FI"/>
          <w:rPrChange w:author="Pöllänen Arto" w:date="2017-03-20T00:56:57.7307714" w:id="902502285">
            <w:rPr/>
          </w:rPrChange>
        </w:rPr>
        <w:pPrChange w:author="Pöllänen Arto" w:date="2017-03-20T00:56:57.7307714" w:id="522624177">
          <w:pPr/>
        </w:pPrChange>
      </w:pPr>
    </w:p>
    <w:p w:rsidR="2C8B79C0" w:rsidDel="0439D4E9" w:rsidP="2F61C9CC" w:rsidRDefault="2C8B79C0" w14:paraId="5D15405D" w14:textId="42580878" w14:noSpellErr="1">
      <w:pPr>
        <w:spacing w:before="0" w:beforeAutospacing="off" w:after="0" w:afterAutospacing="off"/>
        <w:rPr>
          <w:del w:author="Pöllänen Arto" w:date="2017-03-20T01:45:16.4769642" w:id="703235852"/>
          <w:rFonts w:ascii="Courier New" w:hAnsi="Courier New" w:eastAsia="Courier New" w:cs="Courier New"/>
          <w:noProof w:val="0"/>
          <w:sz w:val="22"/>
          <w:szCs w:val="22"/>
          <w:lang w:val="fi-FI"/>
          <w:rPrChange w:author="Pöllänen Arto" w:date="2017-03-20T00:56:57.7307714" w:id="427587099">
            <w:rPr/>
          </w:rPrChange>
        </w:rPr>
        <w:pPrChange w:author="Pöllänen Arto" w:date="2017-03-20T00:56:57.7307714" w:id="944287091">
          <w:pPr/>
        </w:pPrChange>
      </w:pPr>
    </w:p>
    <w:p w:rsidR="2C8B79C0" w:rsidDel="0439D4E9" w:rsidP="2F61C9CC" w:rsidRDefault="2C8B79C0" w14:paraId="307B8A2A" w14:textId="52F4E0A6">
      <w:pPr>
        <w:spacing w:before="0" w:beforeAutospacing="off" w:after="0" w:afterAutospacing="off"/>
        <w:rPr>
          <w:del w:author="Pöllänen Arto" w:date="2017-03-20T01:45:16.4769642" w:id="249790502"/>
          <w:rFonts w:ascii="Courier New" w:hAnsi="Courier New" w:eastAsia="Courier New" w:cs="Courier New"/>
          <w:noProof w:val="0"/>
          <w:sz w:val="22"/>
          <w:szCs w:val="22"/>
          <w:lang w:val="fi-FI"/>
          <w:rPrChange w:author="Pöllänen Arto" w:date="2017-03-20T00:56:57.7307714" w:id="1949832414">
            <w:rPr/>
          </w:rPrChange>
        </w:rPr>
        <w:pPrChange w:author="Pöllänen Arto" w:date="2017-03-20T00:56:57.7307714" w:id="1884831796">
          <w:pPr/>
        </w:pPrChange>
      </w:pPr>
    </w:p>
    <w:p w:rsidR="2C8B79C0" w:rsidDel="0439D4E9" w:rsidP="2F61C9CC" w:rsidRDefault="2C8B79C0" w14:paraId="35BC2BDF" w14:textId="0DE5E066" w14:noSpellErr="1">
      <w:pPr>
        <w:spacing w:before="0" w:beforeAutospacing="off" w:after="0" w:afterAutospacing="off"/>
        <w:rPr>
          <w:del w:author="Pöllänen Arto" w:date="2017-03-20T01:45:16.4769642" w:id="645735608"/>
          <w:rFonts w:ascii="Courier New" w:hAnsi="Courier New" w:eastAsia="Courier New" w:cs="Courier New"/>
          <w:noProof w:val="0"/>
          <w:sz w:val="22"/>
          <w:szCs w:val="22"/>
          <w:lang w:val="fi-FI"/>
          <w:rPrChange w:author="Pöllänen Arto" w:date="2017-03-20T00:56:57.7307714" w:id="647369086">
            <w:rPr/>
          </w:rPrChange>
        </w:rPr>
        <w:pPrChange w:author="Pöllänen Arto" w:date="2017-03-20T00:56:57.7307714" w:id="873676731">
          <w:pPr/>
        </w:pPrChange>
      </w:pPr>
    </w:p>
    <w:p w:rsidR="2C8B79C0" w:rsidDel="0439D4E9" w:rsidP="2F61C9CC" w:rsidRDefault="2C8B79C0" w14:paraId="1B9ACF5C" w14:textId="433E9A49" w14:noSpellErr="1">
      <w:pPr>
        <w:spacing w:before="0" w:beforeAutospacing="off" w:after="0" w:afterAutospacing="off"/>
        <w:rPr>
          <w:del w:author="Pöllänen Arto" w:date="2017-03-20T01:45:16.4769642" w:id="295561364"/>
          <w:rFonts w:ascii="Courier New" w:hAnsi="Courier New" w:eastAsia="Courier New" w:cs="Courier New"/>
          <w:noProof w:val="0"/>
          <w:sz w:val="22"/>
          <w:szCs w:val="22"/>
          <w:lang w:val="fi-FI"/>
          <w:rPrChange w:author="Pöllänen Arto" w:date="2017-03-20T00:56:57.7307714" w:id="1469605425">
            <w:rPr/>
          </w:rPrChange>
        </w:rPr>
        <w:pPrChange w:author="Pöllänen Arto" w:date="2017-03-20T00:56:57.7307714" w:id="2039701982">
          <w:pPr/>
        </w:pPrChange>
      </w:pPr>
    </w:p>
    <w:p w:rsidR="2C8B79C0" w:rsidDel="0439D4E9" w:rsidP="2F61C9CC" w:rsidRDefault="2C8B79C0" w14:paraId="3F139B88" w14:textId="5DE9A703">
      <w:pPr>
        <w:spacing w:before="0" w:beforeAutospacing="off" w:after="0" w:afterAutospacing="off"/>
        <w:rPr>
          <w:del w:author="Pöllänen Arto" w:date="2017-03-20T01:45:16.4769642" w:id="173131689"/>
          <w:rFonts w:ascii="Courier New" w:hAnsi="Courier New" w:eastAsia="Courier New" w:cs="Courier New"/>
          <w:noProof w:val="0"/>
          <w:sz w:val="22"/>
          <w:szCs w:val="22"/>
          <w:lang w:val="fi-FI"/>
          <w:rPrChange w:author="Pöllänen Arto" w:date="2017-03-20T00:56:57.7307714" w:id="187505009">
            <w:rPr/>
          </w:rPrChange>
        </w:rPr>
        <w:pPrChange w:author="Pöllänen Arto" w:date="2017-03-20T00:56:57.7307714" w:id="1456418316">
          <w:pPr/>
        </w:pPrChange>
      </w:pPr>
    </w:p>
    <w:p w:rsidR="2C8B79C0" w:rsidDel="0439D4E9" w:rsidP="2F61C9CC" w:rsidRDefault="2C8B79C0" w14:paraId="018D3911" w14:textId="0CDB120E" w14:noSpellErr="1">
      <w:pPr>
        <w:spacing w:before="0" w:beforeAutospacing="off" w:after="0" w:afterAutospacing="off"/>
        <w:rPr>
          <w:del w:author="Pöllänen Arto" w:date="2017-03-20T01:45:16.4769642" w:id="1938704197"/>
          <w:rFonts w:ascii="Courier New" w:hAnsi="Courier New" w:eastAsia="Courier New" w:cs="Courier New"/>
          <w:noProof w:val="0"/>
          <w:sz w:val="22"/>
          <w:szCs w:val="22"/>
          <w:lang w:val="fi-FI"/>
          <w:rPrChange w:author="Pöllänen Arto" w:date="2017-03-20T00:56:57.7307714" w:id="1522644241">
            <w:rPr/>
          </w:rPrChange>
        </w:rPr>
        <w:pPrChange w:author="Pöllänen Arto" w:date="2017-03-20T00:56:57.7307714" w:id="2029335949">
          <w:pPr/>
        </w:pPrChange>
      </w:pPr>
    </w:p>
    <w:p w:rsidR="2C8B79C0" w:rsidDel="0439D4E9" w:rsidP="2F61C9CC" w:rsidRDefault="2C8B79C0" w14:paraId="58F03816" w14:textId="4247FF81" w14:noSpellErr="1">
      <w:pPr>
        <w:spacing w:before="0" w:beforeAutospacing="off" w:after="0" w:afterAutospacing="off"/>
        <w:rPr>
          <w:del w:author="Pöllänen Arto" w:date="2017-03-20T01:45:16.4769642" w:id="843207420"/>
          <w:rFonts w:ascii="Courier New" w:hAnsi="Courier New" w:eastAsia="Courier New" w:cs="Courier New"/>
          <w:noProof w:val="0"/>
          <w:sz w:val="22"/>
          <w:szCs w:val="22"/>
          <w:lang w:val="fi-FI"/>
          <w:rPrChange w:author="Pöllänen Arto" w:date="2017-03-20T00:56:57.7307714" w:id="655845816">
            <w:rPr/>
          </w:rPrChange>
        </w:rPr>
        <w:pPrChange w:author="Pöllänen Arto" w:date="2017-03-20T00:56:57.7307714" w:id="661729352">
          <w:pPr/>
        </w:pPrChange>
      </w:pPr>
    </w:p>
    <w:p w:rsidR="2C8B79C0" w:rsidDel="0439D4E9" w:rsidP="2F61C9CC" w:rsidRDefault="2C8B79C0" w14:paraId="6E1E8B07" w14:textId="567B13A5" w14:noSpellErr="1">
      <w:pPr>
        <w:spacing w:before="0" w:beforeAutospacing="off" w:after="0" w:afterAutospacing="off"/>
        <w:rPr>
          <w:del w:author="Pöllänen Arto" w:date="2017-03-20T01:45:16.4769642" w:id="946883461"/>
          <w:rFonts w:ascii="Courier New" w:hAnsi="Courier New" w:eastAsia="Courier New" w:cs="Courier New"/>
          <w:noProof w:val="0"/>
          <w:sz w:val="22"/>
          <w:szCs w:val="22"/>
          <w:lang w:val="fi-FI"/>
          <w:rPrChange w:author="Pöllänen Arto" w:date="2017-03-20T00:56:57.7307714" w:id="679569615">
            <w:rPr/>
          </w:rPrChange>
        </w:rPr>
        <w:pPrChange w:author="Pöllänen Arto" w:date="2017-03-20T00:56:57.7307714" w:id="1218407278">
          <w:pPr/>
        </w:pPrChange>
      </w:pPr>
    </w:p>
    <w:p w:rsidR="2C8B79C0" w:rsidDel="0439D4E9" w:rsidP="2F61C9CC" w:rsidRDefault="2C8B79C0" w14:paraId="225E45C2" w14:textId="416345FD">
      <w:pPr>
        <w:spacing w:before="0" w:beforeAutospacing="off" w:after="0" w:afterAutospacing="off"/>
        <w:rPr>
          <w:del w:author="Pöllänen Arto" w:date="2017-03-20T01:45:16.4769642" w:id="1908910419"/>
          <w:rFonts w:ascii="Courier New" w:hAnsi="Courier New" w:eastAsia="Courier New" w:cs="Courier New"/>
          <w:noProof w:val="0"/>
          <w:sz w:val="22"/>
          <w:szCs w:val="22"/>
          <w:lang w:val="fi-FI"/>
          <w:rPrChange w:author="Pöllänen Arto" w:date="2017-03-20T00:56:57.7307714" w:id="924691575">
            <w:rPr/>
          </w:rPrChange>
        </w:rPr>
        <w:pPrChange w:author="Pöllänen Arto" w:date="2017-03-20T00:56:57.7307714" w:id="1893518040">
          <w:pPr/>
        </w:pPrChange>
      </w:pPr>
    </w:p>
    <w:p w:rsidR="2C8B79C0" w:rsidDel="0439D4E9" w:rsidP="2F61C9CC" w:rsidRDefault="2C8B79C0" w14:paraId="682D7297" w14:textId="6F17EF3D" w14:noSpellErr="1">
      <w:pPr>
        <w:spacing w:before="0" w:beforeAutospacing="off" w:after="0" w:afterAutospacing="off"/>
        <w:rPr>
          <w:del w:author="Pöllänen Arto" w:date="2017-03-20T01:45:16.4769642" w:id="518537326"/>
          <w:rFonts w:ascii="Courier New" w:hAnsi="Courier New" w:eastAsia="Courier New" w:cs="Courier New"/>
          <w:noProof w:val="0"/>
          <w:sz w:val="22"/>
          <w:szCs w:val="22"/>
          <w:lang w:val="fi-FI"/>
          <w:rPrChange w:author="Pöllänen Arto" w:date="2017-03-20T00:56:57.7307714" w:id="1963028067">
            <w:rPr/>
          </w:rPrChange>
        </w:rPr>
        <w:pPrChange w:author="Pöllänen Arto" w:date="2017-03-20T00:56:57.7307714" w:id="394377203">
          <w:pPr/>
        </w:pPrChange>
      </w:pPr>
    </w:p>
    <w:p w:rsidR="2C8B79C0" w:rsidDel="0439D4E9" w:rsidP="2F61C9CC" w:rsidRDefault="2C8B79C0" w14:paraId="32FAF2D4" w14:textId="042F03B3">
      <w:pPr>
        <w:spacing w:before="0" w:beforeAutospacing="off" w:after="0" w:afterAutospacing="off"/>
        <w:rPr>
          <w:del w:author="Pöllänen Arto" w:date="2017-03-20T01:45:16.4769642" w:id="861549293"/>
          <w:rFonts w:ascii="Courier New" w:hAnsi="Courier New" w:eastAsia="Courier New" w:cs="Courier New"/>
          <w:noProof w:val="0"/>
          <w:sz w:val="22"/>
          <w:szCs w:val="22"/>
          <w:lang w:val="fi-FI"/>
          <w:rPrChange w:author="Pöllänen Arto" w:date="2017-03-20T00:56:57.7307714" w:id="137816067">
            <w:rPr/>
          </w:rPrChange>
        </w:rPr>
        <w:pPrChange w:author="Pöllänen Arto" w:date="2017-03-20T00:56:57.7307714" w:id="333011210">
          <w:pPr/>
        </w:pPrChange>
      </w:pPr>
    </w:p>
    <w:p w:rsidR="2C8B79C0" w:rsidDel="0439D4E9" w:rsidP="2F61C9CC" w:rsidRDefault="2C8B79C0" w14:paraId="29690F66" w14:textId="50DAC15A" w14:noSpellErr="1">
      <w:pPr>
        <w:spacing w:before="0" w:beforeAutospacing="off" w:after="0" w:afterAutospacing="off"/>
        <w:rPr>
          <w:del w:author="Pöllänen Arto" w:date="2017-03-20T01:45:16.4769642" w:id="893995802"/>
          <w:rFonts w:ascii="Courier New" w:hAnsi="Courier New" w:eastAsia="Courier New" w:cs="Courier New"/>
          <w:noProof w:val="0"/>
          <w:sz w:val="22"/>
          <w:szCs w:val="22"/>
          <w:lang w:val="fi-FI"/>
          <w:rPrChange w:author="Pöllänen Arto" w:date="2017-03-20T00:56:57.7307714" w:id="604457147">
            <w:rPr/>
          </w:rPrChange>
        </w:rPr>
        <w:pPrChange w:author="Pöllänen Arto" w:date="2017-03-20T00:56:57.7307714" w:id="94301511">
          <w:pPr/>
        </w:pPrChange>
      </w:pPr>
    </w:p>
    <w:p w:rsidR="2C8B79C0" w:rsidDel="0439D4E9" w:rsidP="2F61C9CC" w:rsidRDefault="2C8B79C0" w14:paraId="6FB4ECCA" w14:textId="6F207EF0" w14:noSpellErr="1">
      <w:pPr>
        <w:spacing w:before="0" w:beforeAutospacing="off" w:after="0" w:afterAutospacing="off"/>
        <w:rPr>
          <w:del w:author="Pöllänen Arto" w:date="2017-03-20T01:45:16.4769642" w:id="1856980834"/>
          <w:rFonts w:ascii="Courier New" w:hAnsi="Courier New" w:eastAsia="Courier New" w:cs="Courier New"/>
          <w:noProof w:val="0"/>
          <w:sz w:val="22"/>
          <w:szCs w:val="22"/>
          <w:lang w:val="fi-FI"/>
          <w:rPrChange w:author="Pöllänen Arto" w:date="2017-03-20T00:56:57.7307714" w:id="1442284307">
            <w:rPr/>
          </w:rPrChange>
        </w:rPr>
        <w:pPrChange w:author="Pöllänen Arto" w:date="2017-03-20T00:56:57.7307714" w:id="1535746394">
          <w:pPr/>
        </w:pPrChange>
      </w:pPr>
    </w:p>
    <w:p w:rsidR="2C8B79C0" w:rsidDel="0439D4E9" w:rsidP="2F61C9CC" w:rsidRDefault="2C8B79C0" w14:paraId="57F1E386" w14:textId="1FB0F490" w14:noSpellErr="1">
      <w:pPr>
        <w:spacing w:before="0" w:beforeAutospacing="off" w:after="0" w:afterAutospacing="off"/>
        <w:rPr>
          <w:del w:author="Pöllänen Arto" w:date="2017-03-20T01:45:16.4769642" w:id="1051639884"/>
          <w:rFonts w:ascii="Courier New" w:hAnsi="Courier New" w:eastAsia="Courier New" w:cs="Courier New"/>
          <w:noProof w:val="0"/>
          <w:sz w:val="22"/>
          <w:szCs w:val="22"/>
          <w:lang w:val="fi-FI"/>
          <w:rPrChange w:author="Pöllänen Arto" w:date="2017-03-20T00:56:57.7307714" w:id="276807183">
            <w:rPr/>
          </w:rPrChange>
        </w:rPr>
        <w:pPrChange w:author="Pöllänen Arto" w:date="2017-03-20T00:56:57.7307714" w:id="349286226">
          <w:pPr/>
        </w:pPrChange>
      </w:pPr>
    </w:p>
    <w:p w:rsidR="2C8B79C0" w:rsidDel="0439D4E9" w:rsidP="2F61C9CC" w:rsidRDefault="2C8B79C0" w14:paraId="70C91EBE" w14:textId="1147787E">
      <w:pPr>
        <w:spacing w:before="0" w:beforeAutospacing="off" w:after="0" w:afterAutospacing="off"/>
        <w:rPr>
          <w:del w:author="Pöllänen Arto" w:date="2017-03-20T01:45:16.4769642" w:id="1396270599"/>
          <w:rFonts w:ascii="Courier New" w:hAnsi="Courier New" w:eastAsia="Courier New" w:cs="Courier New"/>
          <w:noProof w:val="0"/>
          <w:sz w:val="22"/>
          <w:szCs w:val="22"/>
          <w:lang w:val="fi-FI"/>
          <w:rPrChange w:author="Pöllänen Arto" w:date="2017-03-20T00:56:57.7307714" w:id="1435230193">
            <w:rPr/>
          </w:rPrChange>
        </w:rPr>
        <w:pPrChange w:author="Pöllänen Arto" w:date="2017-03-20T00:56:57.7307714" w:id="233181567">
          <w:pPr/>
        </w:pPrChange>
      </w:pPr>
    </w:p>
    <w:p w:rsidR="2C8B79C0" w:rsidDel="0439D4E9" w:rsidP="2F61C9CC" w:rsidRDefault="2C8B79C0" w14:paraId="17922CE5" w14:textId="0007F43A" w14:noSpellErr="1">
      <w:pPr>
        <w:spacing w:before="0" w:beforeAutospacing="off" w:after="0" w:afterAutospacing="off"/>
        <w:rPr>
          <w:del w:author="Pöllänen Arto" w:date="2017-03-20T01:45:16.4769642" w:id="2040986483"/>
          <w:rFonts w:ascii="Courier New" w:hAnsi="Courier New" w:eastAsia="Courier New" w:cs="Courier New"/>
          <w:noProof w:val="0"/>
          <w:sz w:val="22"/>
          <w:szCs w:val="22"/>
          <w:lang w:val="fi-FI"/>
          <w:rPrChange w:author="Pöllänen Arto" w:date="2017-03-20T00:56:57.7307714" w:id="2044950754">
            <w:rPr/>
          </w:rPrChange>
        </w:rPr>
        <w:pPrChange w:author="Pöllänen Arto" w:date="2017-03-20T00:56:57.7307714" w:id="2099489385">
          <w:pPr/>
        </w:pPrChange>
      </w:pPr>
    </w:p>
    <w:p w:rsidR="2C8B79C0" w:rsidDel="0439D4E9" w:rsidP="2F61C9CC" w:rsidRDefault="2C8B79C0" w14:paraId="05F1BBFE" w14:textId="6EA60E19" w14:noSpellErr="1">
      <w:pPr>
        <w:spacing w:before="0" w:beforeAutospacing="off" w:after="0" w:afterAutospacing="off"/>
        <w:rPr>
          <w:del w:author="Pöllänen Arto" w:date="2017-03-20T01:45:16.4769642" w:id="899783648"/>
          <w:rFonts w:ascii="Courier New" w:hAnsi="Courier New" w:eastAsia="Courier New" w:cs="Courier New"/>
          <w:noProof w:val="0"/>
          <w:sz w:val="22"/>
          <w:szCs w:val="22"/>
          <w:lang w:val="fi-FI"/>
          <w:rPrChange w:author="Pöllänen Arto" w:date="2017-03-20T00:56:57.7307714" w:id="499708519">
            <w:rPr/>
          </w:rPrChange>
        </w:rPr>
        <w:pPrChange w:author="Pöllänen Arto" w:date="2017-03-20T00:56:57.7307714" w:id="287368843">
          <w:pPr/>
        </w:pPrChange>
      </w:pPr>
    </w:p>
    <w:p w:rsidR="2C8B79C0" w:rsidDel="0439D4E9" w:rsidP="2F61C9CC" w:rsidRDefault="2C8B79C0" w14:paraId="4D9B389E" w14:textId="3017F4B9" w14:noSpellErr="1">
      <w:pPr>
        <w:spacing w:before="0" w:beforeAutospacing="off" w:after="0" w:afterAutospacing="off"/>
        <w:rPr>
          <w:del w:author="Pöllänen Arto" w:date="2017-03-20T01:45:16.4769642" w:id="2002386168"/>
          <w:rFonts w:ascii="Courier New" w:hAnsi="Courier New" w:eastAsia="Courier New" w:cs="Courier New"/>
          <w:noProof w:val="0"/>
          <w:sz w:val="22"/>
          <w:szCs w:val="22"/>
          <w:lang w:val="fi-FI"/>
          <w:rPrChange w:author="Pöllänen Arto" w:date="2017-03-20T00:56:57.7307714" w:id="2064155298">
            <w:rPr/>
          </w:rPrChange>
        </w:rPr>
        <w:pPrChange w:author="Pöllänen Arto" w:date="2017-03-20T00:56:57.7307714" w:id="43524815">
          <w:pPr/>
        </w:pPrChange>
      </w:pPr>
    </w:p>
    <w:p w:rsidR="2C8B79C0" w:rsidDel="0439D4E9" w:rsidP="2F61C9CC" w:rsidRDefault="2C8B79C0" w14:paraId="10A84D01" w14:textId="243862A3" w14:noSpellErr="1">
      <w:pPr>
        <w:spacing w:before="0" w:beforeAutospacing="off" w:after="0" w:afterAutospacing="off"/>
        <w:rPr>
          <w:del w:author="Pöllänen Arto" w:date="2017-03-20T01:45:16.4769642" w:id="1449225091"/>
          <w:rFonts w:ascii="Courier New" w:hAnsi="Courier New" w:eastAsia="Courier New" w:cs="Courier New"/>
          <w:noProof w:val="0"/>
          <w:sz w:val="22"/>
          <w:szCs w:val="22"/>
          <w:lang w:val="fi-FI"/>
          <w:rPrChange w:author="Pöllänen Arto" w:date="2017-03-20T00:56:57.7307714" w:id="418651776">
            <w:rPr/>
          </w:rPrChange>
        </w:rPr>
        <w:pPrChange w:author="Pöllänen Arto" w:date="2017-03-20T00:56:57.7307714" w:id="640082069">
          <w:pPr/>
        </w:pPrChange>
      </w:pPr>
    </w:p>
    <w:p w:rsidR="2C8B79C0" w:rsidDel="0439D4E9" w:rsidP="4AB56EC3" w:rsidRDefault="2C8B79C0" w14:paraId="1ADEA05E" w14:textId="6F29AC4C">
      <w:pPr>
        <w:spacing w:before="0" w:beforeAutospacing="off" w:after="0" w:afterAutospacing="off"/>
        <w:rPr>
          <w:del w:author="Pöllänen Arto" w:date="2017-03-20T01:45:16.4769642" w:id="892089353"/>
          <w:rFonts w:ascii="Courier New" w:hAnsi="Courier New" w:eastAsia="Courier New" w:cs="Courier New"/>
          <w:sz w:val="16"/>
          <w:szCs w:val="16"/>
          <w:rPrChange w:author="Pöllänen Arto" w:date="2017-03-20T00:56:21.136542" w:id="1241323001">
            <w:rPr/>
          </w:rPrChange>
        </w:rPr>
        <w:pPrChange w:author="Pöllänen Arto" w:date="2017-03-20T00:56:21.136542" w:id="1728662626">
          <w:pPr/>
        </w:pPrChange>
      </w:pPr>
      <w:del w:author="Pöllänen Arto" w:date="2017-03-20T01:45:16.4769642" w:id="606514441">
        <w:r w:rsidDel="0439D4E9">
          <w:br/>
        </w:r>
      </w:del>
    </w:p>
    <w:p w:rsidR="2C8B79C0" w:rsidDel="0439D4E9" w:rsidP="4AB56EC3" w:rsidRDefault="2C8B79C0" w14:paraId="750AB653" w14:textId="2009658C">
      <w:pPr>
        <w:spacing w:before="0" w:beforeAutospacing="off" w:after="0" w:afterAutospacing="off"/>
        <w:rPr>
          <w:del w:author="Pöllänen Arto" w:date="2017-03-20T01:45:16.4769642" w:id="245089782"/>
          <w:rFonts w:ascii="Courier New" w:hAnsi="Courier New" w:eastAsia="Courier New" w:cs="Courier New"/>
          <w:sz w:val="16"/>
          <w:szCs w:val="16"/>
          <w:rPrChange w:author="Pöllänen Arto" w:date="2017-03-20T00:56:21.136542" w:id="1180872544">
            <w:rPr/>
          </w:rPrChange>
        </w:rPr>
        <w:pPrChange w:author="Pöllänen Arto" w:date="2017-03-20T00:56:21.136542" w:id="254936113">
          <w:pPr/>
        </w:pPrChange>
      </w:pPr>
      <w:del w:author="Pöllänen Arto" w:date="2017-03-20T01:45:16.4769642" w:id="103957820">
        <w:r w:rsidDel="0439D4E9">
          <w:br/>
        </w:r>
      </w:del>
    </w:p>
    <w:p w:rsidR="2C8B79C0" w:rsidDel="0439D4E9" w:rsidP="2F61C9CC" w:rsidRDefault="2C8B79C0" w14:paraId="487E3A29" w14:textId="35FE0DE0" w14:noSpellErr="1">
      <w:pPr>
        <w:spacing w:before="0" w:beforeAutospacing="off" w:after="0" w:afterAutospacing="off"/>
        <w:rPr>
          <w:del w:author="Pöllänen Arto" w:date="2017-03-20T01:45:16.4769642" w:id="130104475"/>
          <w:rFonts w:ascii="Courier New" w:hAnsi="Courier New" w:eastAsia="Courier New" w:cs="Courier New"/>
          <w:noProof w:val="0"/>
          <w:sz w:val="22"/>
          <w:szCs w:val="22"/>
          <w:lang w:val="fi-FI"/>
          <w:rPrChange w:author="Pöllänen Arto" w:date="2017-03-20T00:56:57.7307714" w:id="1483806576">
            <w:rPr/>
          </w:rPrChange>
        </w:rPr>
        <w:pPrChange w:author="Pöllänen Arto" w:date="2017-03-20T00:56:57.7307714" w:id="1081350093">
          <w:pPr/>
        </w:pPrChange>
      </w:pPr>
    </w:p>
    <w:p w:rsidR="2C8B79C0" w:rsidDel="0439D4E9" w:rsidP="4AB56EC3" w:rsidRDefault="2C8B79C0" w14:paraId="58BE9DDD" w14:textId="40AADFCF">
      <w:pPr>
        <w:spacing w:before="0" w:beforeAutospacing="off" w:after="0" w:afterAutospacing="off"/>
        <w:rPr>
          <w:del w:author="Pöllänen Arto" w:date="2017-03-20T01:45:16.4769642" w:id="352193635"/>
          <w:rFonts w:ascii="Courier New" w:hAnsi="Courier New" w:eastAsia="Courier New" w:cs="Courier New"/>
          <w:sz w:val="16"/>
          <w:szCs w:val="16"/>
          <w:rPrChange w:author="Pöllänen Arto" w:date="2017-03-20T00:56:21.136542" w:id="591332356">
            <w:rPr/>
          </w:rPrChange>
        </w:rPr>
        <w:pPrChange w:author="Pöllänen Arto" w:date="2017-03-20T00:56:21.136542" w:id="381868527">
          <w:pPr/>
        </w:pPrChange>
      </w:pPr>
      <w:del w:author="Pöllänen Arto" w:date="2017-03-20T01:45:16.4769642" w:id="544042612">
        <w:r w:rsidDel="0439D4E9">
          <w:br/>
        </w:r>
      </w:del>
    </w:p>
    <w:p w:rsidR="2C8B79C0" w:rsidDel="0439D4E9" w:rsidP="2F61C9CC" w:rsidRDefault="2C8B79C0" w14:paraId="6139FC1D" w14:textId="5194E74B">
      <w:pPr>
        <w:spacing w:before="0" w:beforeAutospacing="off" w:after="0" w:afterAutospacing="off"/>
        <w:rPr>
          <w:del w:author="Pöllänen Arto" w:date="2017-03-20T01:45:16.4769642" w:id="48289025"/>
          <w:rFonts w:ascii="Courier New" w:hAnsi="Courier New" w:eastAsia="Courier New" w:cs="Courier New"/>
          <w:noProof w:val="0"/>
          <w:sz w:val="22"/>
          <w:szCs w:val="22"/>
          <w:lang w:val="fi-FI"/>
          <w:rPrChange w:author="Pöllänen Arto" w:date="2017-03-20T00:56:57.7307714" w:id="739743003">
            <w:rPr/>
          </w:rPrChange>
        </w:rPr>
        <w:pPrChange w:author="Pöllänen Arto" w:date="2017-03-20T00:56:57.7307714" w:id="934421550">
          <w:pPr/>
        </w:pPrChange>
      </w:pPr>
    </w:p>
    <w:p w:rsidR="2C8B79C0" w:rsidDel="0439D4E9" w:rsidP="2F61C9CC" w:rsidRDefault="2C8B79C0" w14:paraId="5F93A6F2" w14:textId="2995F047" w14:noSpellErr="1">
      <w:pPr>
        <w:spacing w:before="0" w:beforeAutospacing="off" w:after="0" w:afterAutospacing="off"/>
        <w:rPr>
          <w:del w:author="Pöllänen Arto" w:date="2017-03-20T01:45:16.4769642" w:id="1710477617"/>
          <w:rFonts w:ascii="Courier New" w:hAnsi="Courier New" w:eastAsia="Courier New" w:cs="Courier New"/>
          <w:noProof w:val="0"/>
          <w:sz w:val="22"/>
          <w:szCs w:val="22"/>
          <w:lang w:val="fi-FI"/>
          <w:rPrChange w:author="Pöllänen Arto" w:date="2017-03-20T00:56:57.7307714" w:id="2114692846">
            <w:rPr/>
          </w:rPrChange>
        </w:rPr>
        <w:pPrChange w:author="Pöllänen Arto" w:date="2017-03-20T00:56:57.7307714" w:id="1752388706">
          <w:pPr/>
        </w:pPrChange>
      </w:pPr>
    </w:p>
    <w:p w:rsidR="2C8B79C0" w:rsidDel="0439D4E9" w:rsidP="2F61C9CC" w:rsidRDefault="2C8B79C0" w14:paraId="7B251887" w14:textId="674942D0">
      <w:pPr>
        <w:spacing w:before="0" w:beforeAutospacing="off" w:after="0" w:afterAutospacing="off"/>
        <w:rPr>
          <w:del w:author="Pöllänen Arto" w:date="2017-03-20T01:45:16.4769642" w:id="1105293028"/>
          <w:rFonts w:ascii="Courier New" w:hAnsi="Courier New" w:eastAsia="Courier New" w:cs="Courier New"/>
          <w:noProof w:val="0"/>
          <w:sz w:val="22"/>
          <w:szCs w:val="22"/>
          <w:lang w:val="fi-FI"/>
          <w:rPrChange w:author="Pöllänen Arto" w:date="2017-03-20T00:56:57.7307714" w:id="744028578">
            <w:rPr/>
          </w:rPrChange>
        </w:rPr>
        <w:pPrChange w:author="Pöllänen Arto" w:date="2017-03-20T00:56:57.7307714" w:id="1988885971">
          <w:pPr/>
        </w:pPrChange>
      </w:pPr>
    </w:p>
    <w:p w:rsidR="2C8B79C0" w:rsidDel="0439D4E9" w:rsidP="2F61C9CC" w:rsidRDefault="2C8B79C0" w14:paraId="198E41A2" w14:textId="1387341B">
      <w:pPr>
        <w:spacing w:before="0" w:beforeAutospacing="off" w:after="0" w:afterAutospacing="off"/>
        <w:rPr>
          <w:del w:author="Pöllänen Arto" w:date="2017-03-20T01:45:16.4769642" w:id="2028992039"/>
          <w:rFonts w:ascii="Courier New" w:hAnsi="Courier New" w:eastAsia="Courier New" w:cs="Courier New"/>
          <w:noProof w:val="0"/>
          <w:sz w:val="22"/>
          <w:szCs w:val="22"/>
          <w:lang w:val="fi-FI"/>
          <w:rPrChange w:author="Pöllänen Arto" w:date="2017-03-20T00:56:57.7307714" w:id="225394888">
            <w:rPr/>
          </w:rPrChange>
        </w:rPr>
        <w:pPrChange w:author="Pöllänen Arto" w:date="2017-03-20T00:56:57.7307714" w:id="677741757">
          <w:pPr/>
        </w:pPrChange>
      </w:pPr>
    </w:p>
    <w:p w:rsidR="2C8B79C0" w:rsidDel="0439D4E9" w:rsidP="2F61C9CC" w:rsidRDefault="2C8B79C0" w14:paraId="5E60E1E2" w14:textId="72000E27" w14:noSpellErr="1">
      <w:pPr>
        <w:spacing w:before="0" w:beforeAutospacing="off" w:after="0" w:afterAutospacing="off"/>
        <w:rPr>
          <w:del w:author="Pöllänen Arto" w:date="2017-03-20T01:45:16.4769642" w:id="1971766374"/>
          <w:rFonts w:ascii="Courier New" w:hAnsi="Courier New" w:eastAsia="Courier New" w:cs="Courier New"/>
          <w:noProof w:val="0"/>
          <w:sz w:val="22"/>
          <w:szCs w:val="22"/>
          <w:lang w:val="fi-FI"/>
          <w:rPrChange w:author="Pöllänen Arto" w:date="2017-03-20T00:56:57.7307714" w:id="364177375">
            <w:rPr/>
          </w:rPrChange>
        </w:rPr>
        <w:pPrChange w:author="Pöllänen Arto" w:date="2017-03-20T00:56:57.7307714" w:id="160847115">
          <w:pPr/>
        </w:pPrChange>
      </w:pPr>
    </w:p>
    <w:p w:rsidR="2C8B79C0" w:rsidDel="0439D4E9" w:rsidP="2F61C9CC" w:rsidRDefault="2C8B79C0" w14:paraId="02560D16" w14:textId="03EE80F0">
      <w:pPr>
        <w:spacing w:before="0" w:beforeAutospacing="off" w:after="0" w:afterAutospacing="off"/>
        <w:rPr>
          <w:del w:author="Pöllänen Arto" w:date="2017-03-20T01:45:16.4769642" w:id="917588113"/>
          <w:rFonts w:ascii="Courier New" w:hAnsi="Courier New" w:eastAsia="Courier New" w:cs="Courier New"/>
          <w:noProof w:val="0"/>
          <w:sz w:val="22"/>
          <w:szCs w:val="22"/>
          <w:lang w:val="fi-FI"/>
          <w:rPrChange w:author="Pöllänen Arto" w:date="2017-03-20T00:56:57.7307714" w:id="803452707">
            <w:rPr/>
          </w:rPrChange>
        </w:rPr>
        <w:pPrChange w:author="Pöllänen Arto" w:date="2017-03-20T00:56:57.7307714" w:id="700950503">
          <w:pPr/>
        </w:pPrChange>
      </w:pPr>
    </w:p>
    <w:p w:rsidR="2C8B79C0" w:rsidDel="0439D4E9" w:rsidP="2F61C9CC" w:rsidRDefault="2C8B79C0" w14:paraId="05B9BC29" w14:textId="48F64FE4">
      <w:pPr>
        <w:spacing w:before="0" w:beforeAutospacing="off" w:after="0" w:afterAutospacing="off"/>
        <w:rPr>
          <w:del w:author="Pöllänen Arto" w:date="2017-03-20T01:45:16.4769642" w:id="427498880"/>
          <w:rFonts w:ascii="Courier New" w:hAnsi="Courier New" w:eastAsia="Courier New" w:cs="Courier New"/>
          <w:noProof w:val="0"/>
          <w:sz w:val="22"/>
          <w:szCs w:val="22"/>
          <w:lang w:val="fi-FI"/>
          <w:rPrChange w:author="Pöllänen Arto" w:date="2017-03-20T00:56:57.7307714" w:id="1752798529">
            <w:rPr/>
          </w:rPrChange>
        </w:rPr>
        <w:pPrChange w:author="Pöllänen Arto" w:date="2017-03-20T00:56:57.7307714" w:id="313024266">
          <w:pPr/>
        </w:pPrChange>
      </w:pPr>
    </w:p>
    <w:p w:rsidR="2C8B79C0" w:rsidDel="0439D4E9" w:rsidP="2F61C9CC" w:rsidRDefault="2C8B79C0" w14:paraId="6234F53F" w14:textId="2A0A0C0E" w14:noSpellErr="1">
      <w:pPr>
        <w:spacing w:before="0" w:beforeAutospacing="off" w:after="0" w:afterAutospacing="off"/>
        <w:rPr>
          <w:del w:author="Pöllänen Arto" w:date="2017-03-20T01:45:16.4769642" w:id="511830041"/>
          <w:rFonts w:ascii="Courier New" w:hAnsi="Courier New" w:eastAsia="Courier New" w:cs="Courier New"/>
          <w:noProof w:val="0"/>
          <w:sz w:val="22"/>
          <w:szCs w:val="22"/>
          <w:lang w:val="fi-FI"/>
          <w:rPrChange w:author="Pöllänen Arto" w:date="2017-03-20T00:56:57.7307714" w:id="1353255997">
            <w:rPr/>
          </w:rPrChange>
        </w:rPr>
        <w:pPrChange w:author="Pöllänen Arto" w:date="2017-03-20T00:56:57.7307714" w:id="1669312833">
          <w:pPr/>
        </w:pPrChange>
      </w:pPr>
    </w:p>
    <w:p w:rsidR="2C8B79C0" w:rsidDel="0439D4E9" w:rsidP="2F61C9CC" w:rsidRDefault="2C8B79C0" w14:paraId="3DFB357B" w14:textId="00D2D55F">
      <w:pPr>
        <w:spacing w:before="0" w:beforeAutospacing="off" w:after="0" w:afterAutospacing="off"/>
        <w:rPr>
          <w:del w:author="Pöllänen Arto" w:date="2017-03-20T01:45:16.4769642" w:id="1963641894"/>
          <w:rFonts w:ascii="Courier New" w:hAnsi="Courier New" w:eastAsia="Courier New" w:cs="Courier New"/>
          <w:noProof w:val="0"/>
          <w:sz w:val="22"/>
          <w:szCs w:val="22"/>
          <w:lang w:val="fi-FI"/>
          <w:rPrChange w:author="Pöllänen Arto" w:date="2017-03-20T00:56:57.7307714" w:id="1699180327">
            <w:rPr/>
          </w:rPrChange>
        </w:rPr>
        <w:pPrChange w:author="Pöllänen Arto" w:date="2017-03-20T00:56:57.7307714" w:id="427085176">
          <w:pPr/>
        </w:pPrChange>
      </w:pPr>
    </w:p>
    <w:p w:rsidR="2C8B79C0" w:rsidDel="0439D4E9" w:rsidP="2F61C9CC" w:rsidRDefault="2C8B79C0" w14:paraId="3A0681AD" w14:textId="19A1D018">
      <w:pPr>
        <w:spacing w:before="0" w:beforeAutospacing="off" w:after="0" w:afterAutospacing="off"/>
        <w:rPr>
          <w:del w:author="Pöllänen Arto" w:date="2017-03-20T01:45:16.4769642" w:id="1574318255"/>
          <w:rFonts w:ascii="Courier New" w:hAnsi="Courier New" w:eastAsia="Courier New" w:cs="Courier New"/>
          <w:noProof w:val="0"/>
          <w:sz w:val="22"/>
          <w:szCs w:val="22"/>
          <w:lang w:val="fi-FI"/>
          <w:rPrChange w:author="Pöllänen Arto" w:date="2017-03-20T00:56:57.7307714" w:id="1617816898">
            <w:rPr/>
          </w:rPrChange>
        </w:rPr>
        <w:pPrChange w:author="Pöllänen Arto" w:date="2017-03-20T00:56:57.7307714" w:id="1035177010">
          <w:pPr/>
        </w:pPrChange>
      </w:pPr>
    </w:p>
    <w:p w:rsidR="2C8B79C0" w:rsidDel="0439D4E9" w:rsidP="2F61C9CC" w:rsidRDefault="2C8B79C0" w14:paraId="395AF4EA" w14:textId="384F36E8" w14:noSpellErr="1">
      <w:pPr>
        <w:spacing w:before="0" w:beforeAutospacing="off" w:after="0" w:afterAutospacing="off"/>
        <w:rPr>
          <w:del w:author="Pöllänen Arto" w:date="2017-03-20T01:45:16.4769642" w:id="376610862"/>
          <w:rFonts w:ascii="Courier New" w:hAnsi="Courier New" w:eastAsia="Courier New" w:cs="Courier New"/>
          <w:noProof w:val="0"/>
          <w:sz w:val="22"/>
          <w:szCs w:val="22"/>
          <w:lang w:val="fi-FI"/>
          <w:rPrChange w:author="Pöllänen Arto" w:date="2017-03-20T00:56:57.7307714" w:id="842403099">
            <w:rPr/>
          </w:rPrChange>
        </w:rPr>
        <w:pPrChange w:author="Pöllänen Arto" w:date="2017-03-20T00:56:57.7307714" w:id="1663283630">
          <w:pPr/>
        </w:pPrChange>
      </w:pPr>
    </w:p>
    <w:p w:rsidR="2C8B79C0" w:rsidDel="0439D4E9" w:rsidP="2F61C9CC" w:rsidRDefault="2C8B79C0" w14:paraId="6BF59EC8" w14:textId="4F8EA95F" w14:noSpellErr="1">
      <w:pPr>
        <w:spacing w:before="0" w:beforeAutospacing="off" w:after="0" w:afterAutospacing="off"/>
        <w:rPr>
          <w:del w:author="Pöllänen Arto" w:date="2017-03-20T01:45:16.4769642" w:id="1401769583"/>
          <w:rFonts w:ascii="Courier New" w:hAnsi="Courier New" w:eastAsia="Courier New" w:cs="Courier New"/>
          <w:noProof w:val="0"/>
          <w:sz w:val="22"/>
          <w:szCs w:val="22"/>
          <w:lang w:val="fi-FI"/>
          <w:rPrChange w:author="Pöllänen Arto" w:date="2017-03-20T00:56:57.7307714" w:id="370720899">
            <w:rPr/>
          </w:rPrChange>
        </w:rPr>
        <w:pPrChange w:author="Pöllänen Arto" w:date="2017-03-20T00:56:57.7307714" w:id="588146985">
          <w:pPr/>
        </w:pPrChange>
      </w:pPr>
    </w:p>
    <w:p w:rsidR="2C8B79C0" w:rsidDel="0439D4E9" w:rsidP="4AB56EC3" w:rsidRDefault="2C8B79C0" w14:paraId="42008D54" w14:textId="2D01A69B">
      <w:pPr>
        <w:spacing w:before="0" w:beforeAutospacing="off" w:after="0" w:afterAutospacing="off"/>
        <w:rPr>
          <w:del w:author="Pöllänen Arto" w:date="2017-03-20T01:45:16.4769642" w:id="135995595"/>
          <w:rFonts w:ascii="Courier New" w:hAnsi="Courier New" w:eastAsia="Courier New" w:cs="Courier New"/>
          <w:sz w:val="16"/>
          <w:szCs w:val="16"/>
          <w:rPrChange w:author="Pöllänen Arto" w:date="2017-03-20T00:56:21.136542" w:id="2020008248">
            <w:rPr/>
          </w:rPrChange>
        </w:rPr>
        <w:pPrChange w:author="Pöllänen Arto" w:date="2017-03-20T00:56:21.136542" w:id="598796095">
          <w:pPr/>
        </w:pPrChange>
      </w:pPr>
      <w:del w:author="Pöllänen Arto" w:date="2017-03-20T01:45:16.4769642" w:id="2089014198">
        <w:r w:rsidDel="0439D4E9">
          <w:br/>
        </w:r>
      </w:del>
    </w:p>
    <w:p w:rsidR="2C8B79C0" w:rsidDel="0439D4E9" w:rsidP="2F61C9CC" w:rsidRDefault="2C8B79C0" w14:paraId="30583B2A" w14:textId="368E0863">
      <w:pPr>
        <w:spacing w:before="0" w:beforeAutospacing="off" w:after="0" w:afterAutospacing="off"/>
        <w:rPr>
          <w:del w:author="Pöllänen Arto" w:date="2017-03-20T01:45:16.4769642" w:id="173021709"/>
          <w:rFonts w:ascii="Courier New" w:hAnsi="Courier New" w:eastAsia="Courier New" w:cs="Courier New"/>
          <w:noProof w:val="0"/>
          <w:sz w:val="22"/>
          <w:szCs w:val="22"/>
          <w:lang w:val="fi-FI"/>
          <w:rPrChange w:author="Pöllänen Arto" w:date="2017-03-20T00:56:57.7307714" w:id="2030781190">
            <w:rPr/>
          </w:rPrChange>
        </w:rPr>
        <w:pPrChange w:author="Pöllänen Arto" w:date="2017-03-20T00:56:57.7307714" w:id="143071799">
          <w:pPr/>
        </w:pPrChange>
      </w:pPr>
    </w:p>
    <w:p w:rsidR="2C8B79C0" w:rsidDel="0439D4E9" w:rsidP="2F61C9CC" w:rsidRDefault="2C8B79C0" w14:paraId="082ACA7D" w14:textId="371B0102">
      <w:pPr>
        <w:spacing w:before="0" w:beforeAutospacing="off" w:after="0" w:afterAutospacing="off"/>
        <w:rPr>
          <w:del w:author="Pöllänen Arto" w:date="2017-03-20T01:45:16.4769642" w:id="1792523248"/>
          <w:rFonts w:ascii="Courier New" w:hAnsi="Courier New" w:eastAsia="Courier New" w:cs="Courier New"/>
          <w:noProof w:val="0"/>
          <w:sz w:val="22"/>
          <w:szCs w:val="22"/>
          <w:lang w:val="fi-FI"/>
          <w:rPrChange w:author="Pöllänen Arto" w:date="2017-03-20T00:56:57.7307714" w:id="1981769474">
            <w:rPr/>
          </w:rPrChange>
        </w:rPr>
        <w:pPrChange w:author="Pöllänen Arto" w:date="2017-03-20T00:56:57.7307714" w:id="186008245">
          <w:pPr/>
        </w:pPrChange>
      </w:pPr>
    </w:p>
    <w:p w:rsidR="2C8B79C0" w:rsidDel="0439D4E9" w:rsidP="2F61C9CC" w:rsidRDefault="2C8B79C0" w14:paraId="3E21C4D6" w14:textId="244559B7">
      <w:pPr>
        <w:spacing w:before="0" w:beforeAutospacing="off" w:after="0" w:afterAutospacing="off"/>
        <w:rPr>
          <w:del w:author="Pöllänen Arto" w:date="2017-03-20T01:45:16.4769642" w:id="1542223254"/>
          <w:rFonts w:ascii="Courier New" w:hAnsi="Courier New" w:eastAsia="Courier New" w:cs="Courier New"/>
          <w:noProof w:val="0"/>
          <w:sz w:val="22"/>
          <w:szCs w:val="22"/>
          <w:lang w:val="fi-FI"/>
          <w:rPrChange w:author="Pöllänen Arto" w:date="2017-03-20T00:56:57.7307714" w:id="1956721440">
            <w:rPr/>
          </w:rPrChange>
        </w:rPr>
        <w:pPrChange w:author="Pöllänen Arto" w:date="2017-03-20T00:56:57.7307714" w:id="1580164309">
          <w:pPr/>
        </w:pPrChange>
      </w:pPr>
    </w:p>
    <w:p w:rsidR="2C8B79C0" w:rsidDel="0439D4E9" w:rsidP="2F61C9CC" w:rsidRDefault="2C8B79C0" w14:paraId="66552472" w14:textId="06888AFF">
      <w:pPr>
        <w:spacing w:before="0" w:beforeAutospacing="off" w:after="0" w:afterAutospacing="off"/>
        <w:rPr>
          <w:del w:author="Pöllänen Arto" w:date="2017-03-20T01:45:16.4769642" w:id="41489559"/>
          <w:rFonts w:ascii="Courier New" w:hAnsi="Courier New" w:eastAsia="Courier New" w:cs="Courier New"/>
          <w:noProof w:val="0"/>
          <w:sz w:val="22"/>
          <w:szCs w:val="22"/>
          <w:lang w:val="fi-FI"/>
          <w:rPrChange w:author="Pöllänen Arto" w:date="2017-03-20T00:56:57.7307714" w:id="1417554480">
            <w:rPr/>
          </w:rPrChange>
        </w:rPr>
        <w:pPrChange w:author="Pöllänen Arto" w:date="2017-03-20T00:56:57.7307714" w:id="700519026">
          <w:pPr/>
        </w:pPrChange>
      </w:pPr>
    </w:p>
    <w:p w:rsidR="2C8B79C0" w:rsidDel="0439D4E9" w:rsidP="2F61C9CC" w:rsidRDefault="2C8B79C0" w14:paraId="2054C92F" w14:textId="4A68284B">
      <w:pPr>
        <w:spacing w:before="0" w:beforeAutospacing="off" w:after="0" w:afterAutospacing="off"/>
        <w:rPr>
          <w:del w:author="Pöllänen Arto" w:date="2017-03-20T01:45:16.4769642" w:id="34573199"/>
          <w:rFonts w:ascii="Courier New" w:hAnsi="Courier New" w:eastAsia="Courier New" w:cs="Courier New"/>
          <w:noProof w:val="0"/>
          <w:sz w:val="22"/>
          <w:szCs w:val="22"/>
          <w:lang w:val="fi-FI"/>
          <w:rPrChange w:author="Pöllänen Arto" w:date="2017-03-20T00:56:57.7307714" w:id="219894597">
            <w:rPr/>
          </w:rPrChange>
        </w:rPr>
        <w:pPrChange w:author="Pöllänen Arto" w:date="2017-03-20T00:56:57.7307714" w:id="2043019319">
          <w:pPr/>
        </w:pPrChange>
      </w:pPr>
    </w:p>
    <w:p w:rsidR="2C8B79C0" w:rsidDel="0439D4E9" w:rsidP="2F61C9CC" w:rsidRDefault="2C8B79C0" w14:paraId="13F362A4" w14:textId="2DFC71B4">
      <w:pPr>
        <w:spacing w:before="0" w:beforeAutospacing="off" w:after="0" w:afterAutospacing="off"/>
        <w:rPr>
          <w:del w:author="Pöllänen Arto" w:date="2017-03-20T01:45:16.4769642" w:id="56562579"/>
          <w:rFonts w:ascii="Courier New" w:hAnsi="Courier New" w:eastAsia="Courier New" w:cs="Courier New"/>
          <w:noProof w:val="0"/>
          <w:sz w:val="22"/>
          <w:szCs w:val="22"/>
          <w:lang w:val="fi-FI"/>
          <w:rPrChange w:author="Pöllänen Arto" w:date="2017-03-20T00:56:57.7307714" w:id="2061681316">
            <w:rPr/>
          </w:rPrChange>
        </w:rPr>
        <w:pPrChange w:author="Pöllänen Arto" w:date="2017-03-20T00:56:57.7307714" w:id="1465122685">
          <w:pPr/>
        </w:pPrChange>
      </w:pPr>
    </w:p>
    <w:p w:rsidR="2C8B79C0" w:rsidDel="0439D4E9" w:rsidP="2F61C9CC" w:rsidRDefault="2C8B79C0" w14:paraId="4EC47BBB" w14:textId="50154B4E" w14:noSpellErr="1">
      <w:pPr>
        <w:spacing w:before="0" w:beforeAutospacing="off" w:after="0" w:afterAutospacing="off"/>
        <w:rPr>
          <w:del w:author="Pöllänen Arto" w:date="2017-03-20T01:45:16.4769642" w:id="62545890"/>
          <w:rFonts w:ascii="Courier New" w:hAnsi="Courier New" w:eastAsia="Courier New" w:cs="Courier New"/>
          <w:noProof w:val="0"/>
          <w:sz w:val="22"/>
          <w:szCs w:val="22"/>
          <w:lang w:val="fi-FI"/>
          <w:rPrChange w:author="Pöllänen Arto" w:date="2017-03-20T00:56:57.7307714" w:id="2024538847">
            <w:rPr/>
          </w:rPrChange>
        </w:rPr>
        <w:pPrChange w:author="Pöllänen Arto" w:date="2017-03-20T00:56:57.7307714" w:id="1970586097">
          <w:pPr/>
        </w:pPrChange>
      </w:pPr>
    </w:p>
    <w:p w:rsidR="2C8B79C0" w:rsidDel="0439D4E9" w:rsidP="2F61C9CC" w:rsidRDefault="2C8B79C0" w14:paraId="06E58FEA" w14:textId="481C77C8">
      <w:pPr>
        <w:spacing w:before="0" w:beforeAutospacing="off" w:after="0" w:afterAutospacing="off"/>
        <w:rPr>
          <w:del w:author="Pöllänen Arto" w:date="2017-03-20T01:45:16.4769642" w:id="679100554"/>
          <w:rFonts w:ascii="Courier New" w:hAnsi="Courier New" w:eastAsia="Courier New" w:cs="Courier New"/>
          <w:noProof w:val="0"/>
          <w:sz w:val="22"/>
          <w:szCs w:val="22"/>
          <w:lang w:val="fi-FI"/>
          <w:rPrChange w:author="Pöllänen Arto" w:date="2017-03-20T00:56:57.7307714" w:id="1754963920">
            <w:rPr/>
          </w:rPrChange>
        </w:rPr>
        <w:pPrChange w:author="Pöllänen Arto" w:date="2017-03-20T00:56:57.7307714" w:id="592263942">
          <w:pPr/>
        </w:pPrChange>
      </w:pPr>
    </w:p>
    <w:p w:rsidR="2C8B79C0" w:rsidDel="0439D4E9" w:rsidP="2F61C9CC" w:rsidRDefault="2C8B79C0" w14:paraId="3C585600" w14:textId="7B7ECF5A">
      <w:pPr>
        <w:spacing w:before="0" w:beforeAutospacing="off" w:after="0" w:afterAutospacing="off"/>
        <w:rPr>
          <w:del w:author="Pöllänen Arto" w:date="2017-03-20T01:45:16.4769642" w:id="661895041"/>
          <w:rFonts w:ascii="Courier New" w:hAnsi="Courier New" w:eastAsia="Courier New" w:cs="Courier New"/>
          <w:noProof w:val="0"/>
          <w:sz w:val="22"/>
          <w:szCs w:val="22"/>
          <w:lang w:val="fi-FI"/>
          <w:rPrChange w:author="Pöllänen Arto" w:date="2017-03-20T00:56:57.7307714" w:id="1785376455">
            <w:rPr/>
          </w:rPrChange>
        </w:rPr>
        <w:pPrChange w:author="Pöllänen Arto" w:date="2017-03-20T00:56:57.7307714" w:id="1546772763">
          <w:pPr/>
        </w:pPrChange>
      </w:pPr>
    </w:p>
    <w:p w:rsidR="2C8B79C0" w:rsidDel="0439D4E9" w:rsidP="2F61C9CC" w:rsidRDefault="2C8B79C0" w14:paraId="76AC07A8" w14:textId="7A712D1E" w14:noSpellErr="1">
      <w:pPr>
        <w:spacing w:before="0" w:beforeAutospacing="off" w:after="0" w:afterAutospacing="off"/>
        <w:rPr>
          <w:del w:author="Pöllänen Arto" w:date="2017-03-20T01:45:16.4769642" w:id="1906625260"/>
          <w:rFonts w:ascii="Courier New" w:hAnsi="Courier New" w:eastAsia="Courier New" w:cs="Courier New"/>
          <w:noProof w:val="0"/>
          <w:sz w:val="22"/>
          <w:szCs w:val="22"/>
          <w:lang w:val="fi-FI"/>
          <w:rPrChange w:author="Pöllänen Arto" w:date="2017-03-20T00:56:57.7307714" w:id="323711976">
            <w:rPr/>
          </w:rPrChange>
        </w:rPr>
        <w:pPrChange w:author="Pöllänen Arto" w:date="2017-03-20T00:56:57.7307714" w:id="336606949">
          <w:pPr/>
        </w:pPrChange>
      </w:pPr>
    </w:p>
    <w:p w:rsidR="2C8B79C0" w:rsidDel="0439D4E9" w:rsidP="2F61C9CC" w:rsidRDefault="2C8B79C0" w14:paraId="45FBECE1" w14:textId="28761E01" w14:noSpellErr="1">
      <w:pPr>
        <w:spacing w:before="0" w:beforeAutospacing="off" w:after="0" w:afterAutospacing="off"/>
        <w:rPr>
          <w:del w:author="Pöllänen Arto" w:date="2017-03-20T01:45:16.4769642" w:id="1559867460"/>
          <w:rFonts w:ascii="Courier New" w:hAnsi="Courier New" w:eastAsia="Courier New" w:cs="Courier New"/>
          <w:noProof w:val="0"/>
          <w:sz w:val="22"/>
          <w:szCs w:val="22"/>
          <w:lang w:val="fi-FI"/>
          <w:rPrChange w:author="Pöllänen Arto" w:date="2017-03-20T00:56:57.7307714" w:id="1253588304">
            <w:rPr/>
          </w:rPrChange>
        </w:rPr>
        <w:pPrChange w:author="Pöllänen Arto" w:date="2017-03-20T00:56:57.7307714" w:id="1632972866">
          <w:pPr/>
        </w:pPrChange>
      </w:pPr>
    </w:p>
    <w:p w:rsidR="2C8B79C0" w:rsidDel="0439D4E9" w:rsidP="4AB56EC3" w:rsidRDefault="2C8B79C0" w14:paraId="174C795E" w14:textId="33D4A1F5">
      <w:pPr>
        <w:spacing w:before="0" w:beforeAutospacing="off" w:after="0" w:afterAutospacing="off"/>
        <w:rPr>
          <w:del w:author="Pöllänen Arto" w:date="2017-03-20T01:45:16.4769642" w:id="1503498462"/>
          <w:rFonts w:ascii="Courier New" w:hAnsi="Courier New" w:eastAsia="Courier New" w:cs="Courier New"/>
          <w:sz w:val="16"/>
          <w:szCs w:val="16"/>
          <w:rPrChange w:author="Pöllänen Arto" w:date="2017-03-20T00:56:21.136542" w:id="798285672">
            <w:rPr/>
          </w:rPrChange>
        </w:rPr>
        <w:pPrChange w:author="Pöllänen Arto" w:date="2017-03-20T00:56:21.136542" w:id="543066225">
          <w:pPr/>
        </w:pPrChange>
      </w:pPr>
      <w:del w:author="Pöllänen Arto" w:date="2017-03-20T01:45:16.4769642" w:id="1425223620">
        <w:r w:rsidDel="0439D4E9">
          <w:br/>
        </w:r>
      </w:del>
    </w:p>
    <w:p w:rsidR="2C8B79C0" w:rsidDel="0439D4E9" w:rsidP="2F61C9CC" w:rsidRDefault="2C8B79C0" w14:paraId="4900916B" w14:textId="1C50C2EC">
      <w:pPr>
        <w:spacing w:before="0" w:beforeAutospacing="off" w:after="0" w:afterAutospacing="off"/>
        <w:rPr>
          <w:del w:author="Pöllänen Arto" w:date="2017-03-20T01:45:16.4769642" w:id="1149883544"/>
          <w:rFonts w:ascii="Courier New" w:hAnsi="Courier New" w:eastAsia="Courier New" w:cs="Courier New"/>
          <w:noProof w:val="0"/>
          <w:sz w:val="22"/>
          <w:szCs w:val="22"/>
          <w:lang w:val="fi-FI"/>
          <w:rPrChange w:author="Pöllänen Arto" w:date="2017-03-20T00:56:57.7307714" w:id="427609366">
            <w:rPr/>
          </w:rPrChange>
        </w:rPr>
        <w:pPrChange w:author="Pöllänen Arto" w:date="2017-03-20T00:56:57.7307714" w:id="447083333">
          <w:pPr/>
        </w:pPrChange>
      </w:pPr>
    </w:p>
    <w:p w:rsidR="2C8B79C0" w:rsidDel="0439D4E9" w:rsidP="2F61C9CC" w:rsidRDefault="2C8B79C0" w14:paraId="3E35E28C" w14:textId="453FC1C0">
      <w:pPr>
        <w:spacing w:before="0" w:beforeAutospacing="off" w:after="0" w:afterAutospacing="off"/>
        <w:rPr>
          <w:del w:author="Pöllänen Arto" w:date="2017-03-20T01:45:16.4769642" w:id="1562367272"/>
          <w:rFonts w:ascii="Courier New" w:hAnsi="Courier New" w:eastAsia="Courier New" w:cs="Courier New"/>
          <w:noProof w:val="0"/>
          <w:sz w:val="22"/>
          <w:szCs w:val="22"/>
          <w:lang w:val="fi-FI"/>
          <w:rPrChange w:author="Pöllänen Arto" w:date="2017-03-20T00:56:57.7307714" w:id="1593631001">
            <w:rPr/>
          </w:rPrChange>
        </w:rPr>
        <w:pPrChange w:author="Pöllänen Arto" w:date="2017-03-20T00:56:57.7307714" w:id="1938405919">
          <w:pPr/>
        </w:pPrChange>
      </w:pPr>
    </w:p>
    <w:p w:rsidR="2C8B79C0" w:rsidDel="0439D4E9" w:rsidP="2F61C9CC" w:rsidRDefault="2C8B79C0" w14:paraId="298ED61D" w14:textId="1985B73B">
      <w:pPr>
        <w:spacing w:before="0" w:beforeAutospacing="off" w:after="0" w:afterAutospacing="off"/>
        <w:rPr>
          <w:del w:author="Pöllänen Arto" w:date="2017-03-20T01:45:16.4769642" w:id="599278032"/>
          <w:rFonts w:ascii="Courier New" w:hAnsi="Courier New" w:eastAsia="Courier New" w:cs="Courier New"/>
          <w:noProof w:val="0"/>
          <w:sz w:val="22"/>
          <w:szCs w:val="22"/>
          <w:lang w:val="fi-FI"/>
          <w:rPrChange w:author="Pöllänen Arto" w:date="2017-03-20T00:56:57.7307714" w:id="1569797697">
            <w:rPr/>
          </w:rPrChange>
        </w:rPr>
        <w:pPrChange w:author="Pöllänen Arto" w:date="2017-03-20T00:56:57.7307714" w:id="807706746">
          <w:pPr/>
        </w:pPrChange>
      </w:pPr>
    </w:p>
    <w:p w:rsidR="2C8B79C0" w:rsidDel="0439D4E9" w:rsidP="2F61C9CC" w:rsidRDefault="2C8B79C0" w14:paraId="1F04D588" w14:textId="1A3F2628">
      <w:pPr>
        <w:spacing w:before="0" w:beforeAutospacing="off" w:after="0" w:afterAutospacing="off"/>
        <w:rPr>
          <w:del w:author="Pöllänen Arto" w:date="2017-03-20T01:45:16.4769642" w:id="4700720"/>
          <w:rFonts w:ascii="Courier New" w:hAnsi="Courier New" w:eastAsia="Courier New" w:cs="Courier New"/>
          <w:noProof w:val="0"/>
          <w:sz w:val="22"/>
          <w:szCs w:val="22"/>
          <w:lang w:val="fi-FI"/>
          <w:rPrChange w:author="Pöllänen Arto" w:date="2017-03-20T00:56:57.7307714" w:id="335337806">
            <w:rPr/>
          </w:rPrChange>
        </w:rPr>
        <w:pPrChange w:author="Pöllänen Arto" w:date="2017-03-20T00:56:57.7307714" w:id="1045910463">
          <w:pPr/>
        </w:pPrChange>
      </w:pPr>
    </w:p>
    <w:p w:rsidR="2C8B79C0" w:rsidDel="0439D4E9" w:rsidP="2F61C9CC" w:rsidRDefault="2C8B79C0" w14:paraId="267FF0E0" w14:textId="259BC068">
      <w:pPr>
        <w:spacing w:before="0" w:beforeAutospacing="off" w:after="0" w:afterAutospacing="off"/>
        <w:rPr>
          <w:del w:author="Pöllänen Arto" w:date="2017-03-20T01:45:16.4769642" w:id="515631133"/>
          <w:rFonts w:ascii="Courier New" w:hAnsi="Courier New" w:eastAsia="Courier New" w:cs="Courier New"/>
          <w:noProof w:val="0"/>
          <w:sz w:val="22"/>
          <w:szCs w:val="22"/>
          <w:lang w:val="fi-FI"/>
          <w:rPrChange w:author="Pöllänen Arto" w:date="2017-03-20T00:56:57.7307714" w:id="1803486457">
            <w:rPr/>
          </w:rPrChange>
        </w:rPr>
        <w:pPrChange w:author="Pöllänen Arto" w:date="2017-03-20T00:56:57.7307714" w:id="1988603087">
          <w:pPr/>
        </w:pPrChange>
      </w:pPr>
    </w:p>
    <w:p w:rsidR="2C8B79C0" w:rsidDel="0439D4E9" w:rsidP="2F61C9CC" w:rsidRDefault="2C8B79C0" w14:paraId="70A91FC6" w14:textId="7B1A5DA8" w14:noSpellErr="1">
      <w:pPr>
        <w:spacing w:before="0" w:beforeAutospacing="off" w:after="0" w:afterAutospacing="off"/>
        <w:rPr>
          <w:del w:author="Pöllänen Arto" w:date="2017-03-20T01:45:16.4769642" w:id="1899002399"/>
          <w:rFonts w:ascii="Courier New" w:hAnsi="Courier New" w:eastAsia="Courier New" w:cs="Courier New"/>
          <w:noProof w:val="0"/>
          <w:sz w:val="22"/>
          <w:szCs w:val="22"/>
          <w:lang w:val="fi-FI"/>
          <w:rPrChange w:author="Pöllänen Arto" w:date="2017-03-20T00:56:57.7307714" w:id="1207857978">
            <w:rPr/>
          </w:rPrChange>
        </w:rPr>
        <w:pPrChange w:author="Pöllänen Arto" w:date="2017-03-20T00:56:57.7307714" w:id="1442043353">
          <w:pPr/>
        </w:pPrChange>
      </w:pPr>
    </w:p>
    <w:p w:rsidR="2C8B79C0" w:rsidDel="0439D4E9" w:rsidP="2F61C9CC" w:rsidRDefault="2C8B79C0" w14:paraId="111B05B2" w14:textId="5BAA488A">
      <w:pPr>
        <w:spacing w:before="0" w:beforeAutospacing="off" w:after="0" w:afterAutospacing="off"/>
        <w:rPr>
          <w:del w:author="Pöllänen Arto" w:date="2017-03-20T01:45:16.4769642" w:id="1968421701"/>
          <w:rFonts w:ascii="Courier New" w:hAnsi="Courier New" w:eastAsia="Courier New" w:cs="Courier New"/>
          <w:noProof w:val="0"/>
          <w:sz w:val="22"/>
          <w:szCs w:val="22"/>
          <w:lang w:val="fi-FI"/>
          <w:rPrChange w:author="Pöllänen Arto" w:date="2017-03-20T00:56:57.7307714" w:id="1213534280">
            <w:rPr/>
          </w:rPrChange>
        </w:rPr>
        <w:pPrChange w:author="Pöllänen Arto" w:date="2017-03-20T00:56:57.7307714" w:id="1321825353">
          <w:pPr/>
        </w:pPrChange>
      </w:pPr>
    </w:p>
    <w:p w:rsidR="2C8B79C0" w:rsidDel="0439D4E9" w:rsidP="2F61C9CC" w:rsidRDefault="2C8B79C0" w14:paraId="4105A468" w14:textId="2231E316">
      <w:pPr>
        <w:spacing w:before="0" w:beforeAutospacing="off" w:after="0" w:afterAutospacing="off"/>
        <w:rPr>
          <w:del w:author="Pöllänen Arto" w:date="2017-03-20T01:45:16.4769642" w:id="1890415172"/>
          <w:rFonts w:ascii="Courier New" w:hAnsi="Courier New" w:eastAsia="Courier New" w:cs="Courier New"/>
          <w:noProof w:val="0"/>
          <w:sz w:val="22"/>
          <w:szCs w:val="22"/>
          <w:lang w:val="fi-FI"/>
          <w:rPrChange w:author="Pöllänen Arto" w:date="2017-03-20T00:56:57.7307714" w:id="410762919">
            <w:rPr/>
          </w:rPrChange>
        </w:rPr>
        <w:pPrChange w:author="Pöllänen Arto" w:date="2017-03-20T00:56:57.7307714" w:id="46905881">
          <w:pPr/>
        </w:pPrChange>
      </w:pPr>
    </w:p>
    <w:p w:rsidR="2C8B79C0" w:rsidDel="0439D4E9" w:rsidP="2F61C9CC" w:rsidRDefault="2C8B79C0" w14:paraId="6C74B6EE" w14:textId="2202BCB5" w14:noSpellErr="1">
      <w:pPr>
        <w:spacing w:before="0" w:beforeAutospacing="off" w:after="0" w:afterAutospacing="off"/>
        <w:rPr>
          <w:del w:author="Pöllänen Arto" w:date="2017-03-20T01:45:16.4769642" w:id="1280213450"/>
          <w:rFonts w:ascii="Courier New" w:hAnsi="Courier New" w:eastAsia="Courier New" w:cs="Courier New"/>
          <w:noProof w:val="0"/>
          <w:sz w:val="22"/>
          <w:szCs w:val="22"/>
          <w:lang w:val="fi-FI"/>
          <w:rPrChange w:author="Pöllänen Arto" w:date="2017-03-20T00:56:57.7307714" w:id="1649005248">
            <w:rPr/>
          </w:rPrChange>
        </w:rPr>
        <w:pPrChange w:author="Pöllänen Arto" w:date="2017-03-20T00:56:57.7307714" w:id="1475781113">
          <w:pPr/>
        </w:pPrChange>
      </w:pPr>
    </w:p>
    <w:p w:rsidR="2C8B79C0" w:rsidDel="0439D4E9" w:rsidP="2F61C9CC" w:rsidRDefault="2C8B79C0" w14:paraId="353AAA1A" w14:textId="63A6731A" w14:noSpellErr="1">
      <w:pPr>
        <w:spacing w:before="0" w:beforeAutospacing="off" w:after="0" w:afterAutospacing="off"/>
        <w:rPr>
          <w:del w:author="Pöllänen Arto" w:date="2017-03-20T01:45:16.4769642" w:id="1989074080"/>
          <w:rFonts w:ascii="Courier New" w:hAnsi="Courier New" w:eastAsia="Courier New" w:cs="Courier New"/>
          <w:noProof w:val="0"/>
          <w:sz w:val="22"/>
          <w:szCs w:val="22"/>
          <w:lang w:val="fi-FI"/>
          <w:rPrChange w:author="Pöllänen Arto" w:date="2017-03-20T00:56:57.7307714" w:id="94072820">
            <w:rPr/>
          </w:rPrChange>
        </w:rPr>
        <w:pPrChange w:author="Pöllänen Arto" w:date="2017-03-20T00:56:57.7307714" w:id="1882843126">
          <w:pPr/>
        </w:pPrChange>
      </w:pPr>
    </w:p>
    <w:p w:rsidR="2C8B79C0" w:rsidDel="0439D4E9" w:rsidP="4AB56EC3" w:rsidRDefault="2C8B79C0" w14:paraId="29868AEA" w14:textId="21D19F64">
      <w:pPr>
        <w:spacing w:before="0" w:beforeAutospacing="off" w:after="0" w:afterAutospacing="off"/>
        <w:rPr>
          <w:del w:author="Pöllänen Arto" w:date="2017-03-20T01:45:16.4769642" w:id="694254599"/>
          <w:rFonts w:ascii="Courier New" w:hAnsi="Courier New" w:eastAsia="Courier New" w:cs="Courier New"/>
          <w:sz w:val="16"/>
          <w:szCs w:val="16"/>
          <w:rPrChange w:author="Pöllänen Arto" w:date="2017-03-20T00:56:21.136542" w:id="655805361">
            <w:rPr/>
          </w:rPrChange>
        </w:rPr>
        <w:pPrChange w:author="Pöllänen Arto" w:date="2017-03-20T00:56:21.136542" w:id="1228525354">
          <w:pPr/>
        </w:pPrChange>
      </w:pPr>
      <w:del w:author="Pöllänen Arto" w:date="2017-03-20T01:45:16.4769642" w:id="2027402027">
        <w:r w:rsidDel="0439D4E9">
          <w:br/>
        </w:r>
      </w:del>
    </w:p>
    <w:p w:rsidR="2C8B79C0" w:rsidDel="0439D4E9" w:rsidP="2F61C9CC" w:rsidRDefault="2C8B79C0" w14:paraId="0A76A585" w14:textId="38C8A31D">
      <w:pPr>
        <w:spacing w:before="0" w:beforeAutospacing="off" w:after="0" w:afterAutospacing="off"/>
        <w:rPr>
          <w:del w:author="Pöllänen Arto" w:date="2017-03-20T01:45:16.4769642" w:id="2091444827"/>
          <w:rFonts w:ascii="Courier New" w:hAnsi="Courier New" w:eastAsia="Courier New" w:cs="Courier New"/>
          <w:noProof w:val="0"/>
          <w:sz w:val="22"/>
          <w:szCs w:val="22"/>
          <w:lang w:val="fi-FI"/>
          <w:rPrChange w:author="Pöllänen Arto" w:date="2017-03-20T00:56:57.7307714" w:id="1900511801">
            <w:rPr/>
          </w:rPrChange>
        </w:rPr>
        <w:pPrChange w:author="Pöllänen Arto" w:date="2017-03-20T00:56:57.7307714" w:id="1580482755">
          <w:pPr/>
        </w:pPrChange>
      </w:pPr>
    </w:p>
    <w:p w:rsidR="2C8B79C0" w:rsidDel="0439D4E9" w:rsidP="2F61C9CC" w:rsidRDefault="2C8B79C0" w14:paraId="6FABB5CD" w14:textId="1D3A5E9C" w14:noSpellErr="1">
      <w:pPr>
        <w:spacing w:before="0" w:beforeAutospacing="off" w:after="0" w:afterAutospacing="off"/>
        <w:rPr>
          <w:del w:author="Pöllänen Arto" w:date="2017-03-20T01:45:16.4769642" w:id="466496922"/>
          <w:rFonts w:ascii="Courier New" w:hAnsi="Courier New" w:eastAsia="Courier New" w:cs="Courier New"/>
          <w:noProof w:val="0"/>
          <w:sz w:val="22"/>
          <w:szCs w:val="22"/>
          <w:lang w:val="fi-FI"/>
          <w:rPrChange w:author="Pöllänen Arto" w:date="2017-03-20T00:56:57.7307714" w:id="162759282">
            <w:rPr/>
          </w:rPrChange>
        </w:rPr>
        <w:pPrChange w:author="Pöllänen Arto" w:date="2017-03-20T00:56:57.7307714" w:id="917893951">
          <w:pPr/>
        </w:pPrChange>
      </w:pPr>
    </w:p>
    <w:p w:rsidR="2C8B79C0" w:rsidDel="0439D4E9" w:rsidP="2F61C9CC" w:rsidRDefault="2C8B79C0" w14:paraId="350F09EA" w14:textId="4CBCE924">
      <w:pPr>
        <w:spacing w:before="0" w:beforeAutospacing="off" w:after="0" w:afterAutospacing="off"/>
        <w:rPr>
          <w:del w:author="Pöllänen Arto" w:date="2017-03-20T01:45:16.4769642" w:id="1345150793"/>
          <w:rFonts w:ascii="Courier New" w:hAnsi="Courier New" w:eastAsia="Courier New" w:cs="Courier New"/>
          <w:noProof w:val="0"/>
          <w:sz w:val="22"/>
          <w:szCs w:val="22"/>
          <w:lang w:val="fi-FI"/>
          <w:rPrChange w:author="Pöllänen Arto" w:date="2017-03-20T00:56:57.7307714" w:id="460377900">
            <w:rPr/>
          </w:rPrChange>
        </w:rPr>
        <w:pPrChange w:author="Pöllänen Arto" w:date="2017-03-20T00:56:57.7307714" w:id="1942128098">
          <w:pPr/>
        </w:pPrChange>
      </w:pPr>
    </w:p>
    <w:p w:rsidR="2C8B79C0" w:rsidDel="0439D4E9" w:rsidP="2F61C9CC" w:rsidRDefault="2C8B79C0" w14:paraId="151AC775" w14:textId="10D62FD4">
      <w:pPr>
        <w:spacing w:before="0" w:beforeAutospacing="off" w:after="0" w:afterAutospacing="off"/>
        <w:rPr>
          <w:del w:author="Pöllänen Arto" w:date="2017-03-20T01:45:16.4769642" w:id="1235481637"/>
          <w:rFonts w:ascii="Courier New" w:hAnsi="Courier New" w:eastAsia="Courier New" w:cs="Courier New"/>
          <w:noProof w:val="0"/>
          <w:sz w:val="22"/>
          <w:szCs w:val="22"/>
          <w:lang w:val="fi-FI"/>
          <w:rPrChange w:author="Pöllänen Arto" w:date="2017-03-20T00:56:57.7307714" w:id="1205803836">
            <w:rPr/>
          </w:rPrChange>
        </w:rPr>
        <w:pPrChange w:author="Pöllänen Arto" w:date="2017-03-20T00:56:57.7307714" w:id="886604523">
          <w:pPr/>
        </w:pPrChange>
      </w:pPr>
    </w:p>
    <w:p w:rsidR="2C8B79C0" w:rsidDel="0439D4E9" w:rsidP="4AB56EC3" w:rsidRDefault="2C8B79C0" w14:paraId="0B1FA3B6" w14:textId="75F3E8DF">
      <w:pPr>
        <w:spacing w:before="0" w:beforeAutospacing="off" w:after="0" w:afterAutospacing="off"/>
        <w:rPr>
          <w:del w:author="Pöllänen Arto" w:date="2017-03-20T01:45:16.4769642" w:id="1664375621"/>
          <w:rFonts w:ascii="Courier New" w:hAnsi="Courier New" w:eastAsia="Courier New" w:cs="Courier New"/>
          <w:sz w:val="16"/>
          <w:szCs w:val="16"/>
          <w:rPrChange w:author="Pöllänen Arto" w:date="2017-03-20T00:56:21.136542" w:id="2024179951">
            <w:rPr/>
          </w:rPrChange>
        </w:rPr>
        <w:pPrChange w:author="Pöllänen Arto" w:date="2017-03-20T00:56:21.136542" w:id="1000835546">
          <w:pPr/>
        </w:pPrChange>
      </w:pPr>
      <w:del w:author="Pöllänen Arto" w:date="2017-03-20T01:45:16.4769642" w:id="1969435991">
        <w:r w:rsidDel="0439D4E9">
          <w:br/>
        </w:r>
      </w:del>
    </w:p>
    <w:p w:rsidR="2C8B79C0" w:rsidDel="0439D4E9" w:rsidP="2F61C9CC" w:rsidRDefault="2C8B79C0" w14:paraId="58C136F9" w14:textId="22A09B98">
      <w:pPr>
        <w:spacing w:before="0" w:beforeAutospacing="off" w:after="0" w:afterAutospacing="off"/>
        <w:rPr>
          <w:del w:author="Pöllänen Arto" w:date="2017-03-20T01:45:16.4769642" w:id="1645497712"/>
          <w:rFonts w:ascii="Courier New" w:hAnsi="Courier New" w:eastAsia="Courier New" w:cs="Courier New"/>
          <w:noProof w:val="0"/>
          <w:sz w:val="22"/>
          <w:szCs w:val="22"/>
          <w:lang w:val="fi-FI"/>
          <w:rPrChange w:author="Pöllänen Arto" w:date="2017-03-20T00:56:57.7307714" w:id="421974198">
            <w:rPr/>
          </w:rPrChange>
        </w:rPr>
        <w:pPrChange w:author="Pöllänen Arto" w:date="2017-03-20T00:56:57.7307714" w:id="844476473">
          <w:pPr/>
        </w:pPrChange>
      </w:pPr>
    </w:p>
    <w:p w:rsidR="2C8B79C0" w:rsidDel="0439D4E9" w:rsidP="2F61C9CC" w:rsidRDefault="2C8B79C0" w14:paraId="0ECF95C4" w14:textId="7953FC14">
      <w:pPr>
        <w:spacing w:before="0" w:beforeAutospacing="off" w:after="0" w:afterAutospacing="off"/>
        <w:rPr>
          <w:del w:author="Pöllänen Arto" w:date="2017-03-20T01:45:16.4769642" w:id="2060855617"/>
          <w:rFonts w:ascii="Courier New" w:hAnsi="Courier New" w:eastAsia="Courier New" w:cs="Courier New"/>
          <w:noProof w:val="0"/>
          <w:sz w:val="22"/>
          <w:szCs w:val="22"/>
          <w:lang w:val="fi-FI"/>
          <w:rPrChange w:author="Pöllänen Arto" w:date="2017-03-20T00:56:57.7307714" w:id="1105428050">
            <w:rPr/>
          </w:rPrChange>
        </w:rPr>
        <w:pPrChange w:author="Pöllänen Arto" w:date="2017-03-20T00:56:57.7307714" w:id="1456310976">
          <w:pPr/>
        </w:pPrChange>
      </w:pPr>
    </w:p>
    <w:p w:rsidR="2C8B79C0" w:rsidDel="0439D4E9" w:rsidP="2F61C9CC" w:rsidRDefault="2C8B79C0" w14:paraId="14E02FA6" w14:textId="150962E8">
      <w:pPr>
        <w:spacing w:before="0" w:beforeAutospacing="off" w:after="0" w:afterAutospacing="off"/>
        <w:rPr>
          <w:del w:author="Pöllänen Arto" w:date="2017-03-20T01:45:16.4769642" w:id="1313229496"/>
          <w:rFonts w:ascii="Courier New" w:hAnsi="Courier New" w:eastAsia="Courier New" w:cs="Courier New"/>
          <w:noProof w:val="0"/>
          <w:sz w:val="22"/>
          <w:szCs w:val="22"/>
          <w:lang w:val="fi-FI"/>
          <w:rPrChange w:author="Pöllänen Arto" w:date="2017-03-20T00:56:57.7307714" w:id="1531535949">
            <w:rPr/>
          </w:rPrChange>
        </w:rPr>
        <w:pPrChange w:author="Pöllänen Arto" w:date="2017-03-20T00:56:57.7307714" w:id="1025221758">
          <w:pPr/>
        </w:pPrChange>
      </w:pPr>
    </w:p>
    <w:p w:rsidR="2C8B79C0" w:rsidDel="0439D4E9" w:rsidP="2F61C9CC" w:rsidRDefault="2C8B79C0" w14:paraId="46B69A5B" w14:textId="431499A2">
      <w:pPr>
        <w:spacing w:before="0" w:beforeAutospacing="off" w:after="0" w:afterAutospacing="off"/>
        <w:rPr>
          <w:del w:author="Pöllänen Arto" w:date="2017-03-20T01:45:16.4769642" w:id="433492732"/>
          <w:rFonts w:ascii="Courier New" w:hAnsi="Courier New" w:eastAsia="Courier New" w:cs="Courier New"/>
          <w:noProof w:val="0"/>
          <w:sz w:val="22"/>
          <w:szCs w:val="22"/>
          <w:lang w:val="fi-FI"/>
          <w:rPrChange w:author="Pöllänen Arto" w:date="2017-03-20T00:56:57.7307714" w:id="1917329359">
            <w:rPr/>
          </w:rPrChange>
        </w:rPr>
        <w:pPrChange w:author="Pöllänen Arto" w:date="2017-03-20T00:56:57.7307714" w:id="246889383">
          <w:pPr/>
        </w:pPrChange>
      </w:pPr>
    </w:p>
    <w:p w:rsidR="2C8B79C0" w:rsidDel="0439D4E9" w:rsidP="2F61C9CC" w:rsidRDefault="2C8B79C0" w14:paraId="48C2E59A" w14:textId="52C2830C">
      <w:pPr>
        <w:spacing w:before="0" w:beforeAutospacing="off" w:after="0" w:afterAutospacing="off"/>
        <w:rPr>
          <w:del w:author="Pöllänen Arto" w:date="2017-03-20T01:45:16.4769642" w:id="1247049752"/>
          <w:rFonts w:ascii="Courier New" w:hAnsi="Courier New" w:eastAsia="Courier New" w:cs="Courier New"/>
          <w:noProof w:val="0"/>
          <w:sz w:val="22"/>
          <w:szCs w:val="22"/>
          <w:lang w:val="fi-FI"/>
          <w:rPrChange w:author="Pöllänen Arto" w:date="2017-03-20T00:56:57.7307714" w:id="1450073466">
            <w:rPr/>
          </w:rPrChange>
        </w:rPr>
        <w:pPrChange w:author="Pöllänen Arto" w:date="2017-03-20T00:56:57.7307714" w:id="1970707818">
          <w:pPr/>
        </w:pPrChange>
      </w:pPr>
    </w:p>
    <w:p w:rsidR="2C8B79C0" w:rsidDel="0439D4E9" w:rsidP="2F61C9CC" w:rsidRDefault="2C8B79C0" w14:paraId="55BA7359" w14:textId="4F24E21A">
      <w:pPr>
        <w:spacing w:before="0" w:beforeAutospacing="off" w:after="0" w:afterAutospacing="off"/>
        <w:rPr>
          <w:del w:author="Pöllänen Arto" w:date="2017-03-20T01:45:16.4769642" w:id="709218213"/>
          <w:rFonts w:ascii="Courier New" w:hAnsi="Courier New" w:eastAsia="Courier New" w:cs="Courier New"/>
          <w:noProof w:val="0"/>
          <w:sz w:val="22"/>
          <w:szCs w:val="22"/>
          <w:lang w:val="fi-FI"/>
          <w:rPrChange w:author="Pöllänen Arto" w:date="2017-03-20T00:56:57.7307714" w:id="1127872935">
            <w:rPr/>
          </w:rPrChange>
        </w:rPr>
        <w:pPrChange w:author="Pöllänen Arto" w:date="2017-03-20T00:56:57.7307714" w:id="576106126">
          <w:pPr/>
        </w:pPrChange>
      </w:pPr>
    </w:p>
    <w:p w:rsidR="2C8B79C0" w:rsidDel="0439D4E9" w:rsidP="4AB56EC3" w:rsidRDefault="2C8B79C0" w14:paraId="0CCE5D39" w14:textId="0D95FF4B">
      <w:pPr>
        <w:spacing w:before="0" w:beforeAutospacing="off" w:after="0" w:afterAutospacing="off"/>
        <w:rPr>
          <w:del w:author="Pöllänen Arto" w:date="2017-03-20T01:45:16.4769642" w:id="95531276"/>
          <w:rFonts w:ascii="Courier New" w:hAnsi="Courier New" w:eastAsia="Courier New" w:cs="Courier New"/>
          <w:sz w:val="16"/>
          <w:szCs w:val="16"/>
          <w:rPrChange w:author="Pöllänen Arto" w:date="2017-03-20T00:56:21.136542" w:id="178720387">
            <w:rPr/>
          </w:rPrChange>
        </w:rPr>
        <w:pPrChange w:author="Pöllänen Arto" w:date="2017-03-20T00:56:21.136542" w:id="73417478">
          <w:pPr/>
        </w:pPrChange>
      </w:pPr>
      <w:del w:author="Pöllänen Arto" w:date="2017-03-20T01:45:16.4769642" w:id="203600223">
        <w:r w:rsidDel="0439D4E9">
          <w:br/>
        </w:r>
      </w:del>
    </w:p>
    <w:p w:rsidR="2C8B79C0" w:rsidDel="0439D4E9" w:rsidP="2F61C9CC" w:rsidRDefault="2C8B79C0" w14:paraId="0E3DC608" w14:textId="43034530">
      <w:pPr>
        <w:spacing w:before="0" w:beforeAutospacing="off" w:after="0" w:afterAutospacing="off"/>
        <w:rPr>
          <w:del w:author="Pöllänen Arto" w:date="2017-03-20T01:45:16.4769642" w:id="487480033"/>
          <w:rFonts w:ascii="Courier New" w:hAnsi="Courier New" w:eastAsia="Courier New" w:cs="Courier New"/>
          <w:noProof w:val="0"/>
          <w:sz w:val="22"/>
          <w:szCs w:val="22"/>
          <w:lang w:val="fi-FI"/>
          <w:rPrChange w:author="Pöllänen Arto" w:date="2017-03-20T00:56:57.7307714" w:id="1454358324">
            <w:rPr/>
          </w:rPrChange>
        </w:rPr>
        <w:pPrChange w:author="Pöllänen Arto" w:date="2017-03-20T00:56:57.7307714" w:id="107542384">
          <w:pPr/>
        </w:pPrChange>
      </w:pPr>
    </w:p>
    <w:p w:rsidR="2C8B79C0" w:rsidDel="0439D4E9" w:rsidP="2F61C9CC" w:rsidRDefault="2C8B79C0" w14:paraId="524E49C1" w14:textId="1A9C126A">
      <w:pPr>
        <w:spacing w:before="0" w:beforeAutospacing="off" w:after="0" w:afterAutospacing="off"/>
        <w:rPr>
          <w:del w:author="Pöllänen Arto" w:date="2017-03-20T01:45:16.4769642" w:id="289647745"/>
          <w:rFonts w:ascii="Courier New" w:hAnsi="Courier New" w:eastAsia="Courier New" w:cs="Courier New"/>
          <w:noProof w:val="0"/>
          <w:sz w:val="22"/>
          <w:szCs w:val="22"/>
          <w:lang w:val="fi-FI"/>
          <w:rPrChange w:author="Pöllänen Arto" w:date="2017-03-20T00:56:57.7307714" w:id="1120624968">
            <w:rPr/>
          </w:rPrChange>
        </w:rPr>
        <w:pPrChange w:author="Pöllänen Arto" w:date="2017-03-20T00:56:57.7307714" w:id="1898296178">
          <w:pPr/>
        </w:pPrChange>
      </w:pPr>
    </w:p>
    <w:p w:rsidR="2C8B79C0" w:rsidDel="0439D4E9" w:rsidP="2F61C9CC" w:rsidRDefault="2C8B79C0" w14:paraId="653CE7B9" w14:textId="473A396B">
      <w:pPr>
        <w:spacing w:before="0" w:beforeAutospacing="off" w:after="0" w:afterAutospacing="off"/>
        <w:rPr>
          <w:del w:author="Pöllänen Arto" w:date="2017-03-20T01:45:16.4769642" w:id="1516672118"/>
          <w:rFonts w:ascii="Courier New" w:hAnsi="Courier New" w:eastAsia="Courier New" w:cs="Courier New"/>
          <w:noProof w:val="0"/>
          <w:sz w:val="22"/>
          <w:szCs w:val="22"/>
          <w:lang w:val="fi-FI"/>
          <w:rPrChange w:author="Pöllänen Arto" w:date="2017-03-20T00:56:57.7307714" w:id="1914578815">
            <w:rPr/>
          </w:rPrChange>
        </w:rPr>
        <w:pPrChange w:author="Pöllänen Arto" w:date="2017-03-20T00:56:57.7307714" w:id="666698357">
          <w:pPr/>
        </w:pPrChange>
      </w:pPr>
    </w:p>
    <w:p w:rsidR="2C8B79C0" w:rsidDel="0439D4E9" w:rsidP="2F61C9CC" w:rsidRDefault="2C8B79C0" w14:paraId="065E9982" w14:textId="33584EB1">
      <w:pPr>
        <w:spacing w:before="0" w:beforeAutospacing="off" w:after="0" w:afterAutospacing="off"/>
        <w:rPr>
          <w:del w:author="Pöllänen Arto" w:date="2017-03-20T01:45:16.4769642" w:id="1048582576"/>
          <w:rFonts w:ascii="Courier New" w:hAnsi="Courier New" w:eastAsia="Courier New" w:cs="Courier New"/>
          <w:noProof w:val="0"/>
          <w:sz w:val="22"/>
          <w:szCs w:val="22"/>
          <w:lang w:val="fi-FI"/>
          <w:rPrChange w:author="Pöllänen Arto" w:date="2017-03-20T00:56:57.7307714" w:id="721159604">
            <w:rPr/>
          </w:rPrChange>
        </w:rPr>
        <w:pPrChange w:author="Pöllänen Arto" w:date="2017-03-20T00:56:57.7307714" w:id="759959314">
          <w:pPr/>
        </w:pPrChange>
      </w:pPr>
    </w:p>
    <w:p w:rsidR="2C8B79C0" w:rsidDel="0439D4E9" w:rsidP="2F61C9CC" w:rsidRDefault="2C8B79C0" w14:paraId="5EDC6751" w14:textId="639915ED">
      <w:pPr>
        <w:spacing w:before="0" w:beforeAutospacing="off" w:after="0" w:afterAutospacing="off"/>
        <w:rPr>
          <w:del w:author="Pöllänen Arto" w:date="2017-03-20T01:45:16.4769642" w:id="1346151415"/>
          <w:rFonts w:ascii="Courier New" w:hAnsi="Courier New" w:eastAsia="Courier New" w:cs="Courier New"/>
          <w:noProof w:val="0"/>
          <w:sz w:val="22"/>
          <w:szCs w:val="22"/>
          <w:lang w:val="fi-FI"/>
          <w:rPrChange w:author="Pöllänen Arto" w:date="2017-03-20T00:56:57.7307714" w:id="1607998480">
            <w:rPr/>
          </w:rPrChange>
        </w:rPr>
        <w:pPrChange w:author="Pöllänen Arto" w:date="2017-03-20T00:56:57.7307714" w:id="1538218983">
          <w:pPr/>
        </w:pPrChange>
      </w:pPr>
    </w:p>
    <w:p w:rsidR="2C8B79C0" w:rsidDel="0439D4E9" w:rsidP="2F61C9CC" w:rsidRDefault="2C8B79C0" w14:paraId="0710A43B" w14:textId="7565F823">
      <w:pPr>
        <w:spacing w:before="0" w:beforeAutospacing="off" w:after="0" w:afterAutospacing="off"/>
        <w:rPr>
          <w:del w:author="Pöllänen Arto" w:date="2017-03-20T01:45:16.4769642" w:id="469124579"/>
          <w:rFonts w:ascii="Courier New" w:hAnsi="Courier New" w:eastAsia="Courier New" w:cs="Courier New"/>
          <w:noProof w:val="0"/>
          <w:sz w:val="22"/>
          <w:szCs w:val="22"/>
          <w:lang w:val="fi-FI"/>
          <w:rPrChange w:author="Pöllänen Arto" w:date="2017-03-20T00:56:57.7307714" w:id="467569390">
            <w:rPr/>
          </w:rPrChange>
        </w:rPr>
        <w:pPrChange w:author="Pöllänen Arto" w:date="2017-03-20T00:56:57.7307714" w:id="689013472">
          <w:pPr/>
        </w:pPrChange>
      </w:pPr>
    </w:p>
    <w:p w:rsidR="2C8B79C0" w:rsidDel="0439D4E9" w:rsidP="2F61C9CC" w:rsidRDefault="2C8B79C0" w14:paraId="4CDB3282" w14:textId="482752F6">
      <w:pPr>
        <w:spacing w:before="0" w:beforeAutospacing="off" w:after="0" w:afterAutospacing="off"/>
        <w:rPr>
          <w:del w:author="Pöllänen Arto" w:date="2017-03-20T01:45:16.4769642" w:id="546542754"/>
          <w:rFonts w:ascii="Courier New" w:hAnsi="Courier New" w:eastAsia="Courier New" w:cs="Courier New"/>
          <w:noProof w:val="0"/>
          <w:sz w:val="22"/>
          <w:szCs w:val="22"/>
          <w:lang w:val="fi-FI"/>
          <w:rPrChange w:author="Pöllänen Arto" w:date="2017-03-20T00:56:57.7307714" w:id="17675713">
            <w:rPr/>
          </w:rPrChange>
        </w:rPr>
        <w:pPrChange w:author="Pöllänen Arto" w:date="2017-03-20T00:56:57.7307714" w:id="660255273">
          <w:pPr/>
        </w:pPrChange>
      </w:pPr>
    </w:p>
    <w:p w:rsidR="2C8B79C0" w:rsidDel="0439D4E9" w:rsidP="4AB56EC3" w:rsidRDefault="2C8B79C0" w14:paraId="5400059F" w14:textId="24E92504">
      <w:pPr>
        <w:spacing w:before="0" w:beforeAutospacing="off" w:after="0" w:afterAutospacing="off"/>
        <w:rPr>
          <w:del w:author="Pöllänen Arto" w:date="2017-03-20T01:45:16.4769642" w:id="1425098983"/>
          <w:rFonts w:ascii="Courier New" w:hAnsi="Courier New" w:eastAsia="Courier New" w:cs="Courier New"/>
          <w:sz w:val="16"/>
          <w:szCs w:val="16"/>
          <w:rPrChange w:author="Pöllänen Arto" w:date="2017-03-20T00:56:21.136542" w:id="1732980369">
            <w:rPr/>
          </w:rPrChange>
        </w:rPr>
        <w:pPrChange w:author="Pöllänen Arto" w:date="2017-03-20T00:56:21.136542" w:id="591108300">
          <w:pPr/>
        </w:pPrChange>
      </w:pPr>
      <w:del w:author="Pöllänen Arto" w:date="2017-03-20T01:45:16.4769642" w:id="1561573298">
        <w:r w:rsidDel="0439D4E9">
          <w:br/>
        </w:r>
      </w:del>
    </w:p>
    <w:p w:rsidR="2C8B79C0" w:rsidDel="0439D4E9" w:rsidP="2F61C9CC" w:rsidRDefault="2C8B79C0" w14:paraId="2ADDBD0F" w14:textId="47E26D7B">
      <w:pPr>
        <w:spacing w:before="0" w:beforeAutospacing="off" w:after="0" w:afterAutospacing="off"/>
        <w:rPr>
          <w:del w:author="Pöllänen Arto" w:date="2017-03-20T01:45:16.4769642" w:id="1096946416"/>
          <w:rFonts w:ascii="Courier New" w:hAnsi="Courier New" w:eastAsia="Courier New" w:cs="Courier New"/>
          <w:noProof w:val="0"/>
          <w:sz w:val="22"/>
          <w:szCs w:val="22"/>
          <w:lang w:val="fi-FI"/>
          <w:rPrChange w:author="Pöllänen Arto" w:date="2017-03-20T00:56:57.7307714" w:id="1825056157">
            <w:rPr/>
          </w:rPrChange>
        </w:rPr>
        <w:pPrChange w:author="Pöllänen Arto" w:date="2017-03-20T00:56:57.7307714" w:id="1152080022">
          <w:pPr/>
        </w:pPrChange>
      </w:pPr>
    </w:p>
    <w:p w:rsidR="2C8B79C0" w:rsidDel="0439D4E9" w:rsidP="4AB56EC3" w:rsidRDefault="2C8B79C0" w14:paraId="2F83E375" w14:textId="6B2CB0A7">
      <w:pPr>
        <w:spacing w:before="0" w:beforeAutospacing="off" w:after="0" w:afterAutospacing="off"/>
        <w:rPr>
          <w:del w:author="Pöllänen Arto" w:date="2017-03-20T01:45:16.4769642" w:id="1569617535"/>
          <w:rFonts w:ascii="Courier New" w:hAnsi="Courier New" w:eastAsia="Courier New" w:cs="Courier New"/>
          <w:sz w:val="16"/>
          <w:szCs w:val="16"/>
          <w:rPrChange w:author="Pöllänen Arto" w:date="2017-03-20T00:56:21.136542" w:id="2081186578">
            <w:rPr/>
          </w:rPrChange>
        </w:rPr>
        <w:pPrChange w:author="Pöllänen Arto" w:date="2017-03-20T00:56:21.136542" w:id="215695265">
          <w:pPr/>
        </w:pPrChange>
      </w:pPr>
      <w:del w:author="Pöllänen Arto" w:date="2017-03-20T01:45:16.4769642" w:id="1364363862">
        <w:r w:rsidDel="0439D4E9">
          <w:br/>
        </w:r>
      </w:del>
    </w:p>
    <w:p w:rsidR="2C8B79C0" w:rsidDel="0439D4E9" w:rsidP="2F61C9CC" w:rsidRDefault="2C8B79C0" w14:paraId="76054085" w14:textId="6E180640" w14:noSpellErr="1">
      <w:pPr>
        <w:spacing w:before="0" w:beforeAutospacing="off" w:after="0" w:afterAutospacing="off"/>
        <w:rPr>
          <w:del w:author="Pöllänen Arto" w:date="2017-03-20T01:45:16.4769642" w:id="2008463376"/>
          <w:rFonts w:ascii="Courier New" w:hAnsi="Courier New" w:eastAsia="Courier New" w:cs="Courier New"/>
          <w:noProof w:val="0"/>
          <w:sz w:val="22"/>
          <w:szCs w:val="22"/>
          <w:lang w:val="fi-FI"/>
          <w:rPrChange w:author="Pöllänen Arto" w:date="2017-03-20T00:56:57.7307714" w:id="585510850">
            <w:rPr/>
          </w:rPrChange>
        </w:rPr>
        <w:pPrChange w:author="Pöllänen Arto" w:date="2017-03-20T00:56:57.7307714" w:id="1495066717">
          <w:pPr/>
        </w:pPrChange>
      </w:pPr>
    </w:p>
    <w:p w:rsidR="2C8B79C0" w:rsidDel="0439D4E9" w:rsidP="2F61C9CC" w:rsidRDefault="2C8B79C0" w14:paraId="4ABDAF04" w14:textId="7DD545FF">
      <w:pPr>
        <w:spacing w:before="0" w:beforeAutospacing="off" w:after="0" w:afterAutospacing="off"/>
        <w:rPr>
          <w:del w:author="Pöllänen Arto" w:date="2017-03-20T01:45:16.4769642" w:id="1650250831"/>
          <w:rFonts w:ascii="Courier New" w:hAnsi="Courier New" w:eastAsia="Courier New" w:cs="Courier New"/>
          <w:noProof w:val="0"/>
          <w:sz w:val="22"/>
          <w:szCs w:val="22"/>
          <w:lang w:val="fi-FI"/>
          <w:rPrChange w:author="Pöllänen Arto" w:date="2017-03-20T00:56:57.7307714" w:id="39616451">
            <w:rPr/>
          </w:rPrChange>
        </w:rPr>
        <w:pPrChange w:author="Pöllänen Arto" w:date="2017-03-20T00:56:57.7307714" w:id="1595779802">
          <w:pPr/>
        </w:pPrChange>
      </w:pPr>
    </w:p>
    <w:p w:rsidR="2C8B79C0" w:rsidDel="0439D4E9" w:rsidP="2F61C9CC" w:rsidRDefault="2C8B79C0" w14:paraId="37FEAEE9" w14:textId="30E94F75">
      <w:pPr>
        <w:spacing w:before="0" w:beforeAutospacing="off" w:after="0" w:afterAutospacing="off"/>
        <w:rPr>
          <w:del w:author="Pöllänen Arto" w:date="2017-03-20T01:45:16.4769642" w:id="120592497"/>
          <w:rFonts w:ascii="Courier New" w:hAnsi="Courier New" w:eastAsia="Courier New" w:cs="Courier New"/>
          <w:noProof w:val="0"/>
          <w:sz w:val="22"/>
          <w:szCs w:val="22"/>
          <w:lang w:val="fi-FI"/>
          <w:rPrChange w:author="Pöllänen Arto" w:date="2017-03-20T00:56:57.7307714" w:id="811171503">
            <w:rPr/>
          </w:rPrChange>
        </w:rPr>
        <w:pPrChange w:author="Pöllänen Arto" w:date="2017-03-20T00:56:57.7307714" w:id="1257572099">
          <w:pPr/>
        </w:pPrChange>
      </w:pPr>
    </w:p>
    <w:p w:rsidR="2C8B79C0" w:rsidDel="0439D4E9" w:rsidP="2F61C9CC" w:rsidRDefault="2C8B79C0" w14:paraId="30979654" w14:textId="37A5B482" w14:noSpellErr="1">
      <w:pPr>
        <w:spacing w:before="0" w:beforeAutospacing="off" w:after="0" w:afterAutospacing="off"/>
        <w:rPr>
          <w:del w:author="Pöllänen Arto" w:date="2017-03-20T01:45:16.4769642" w:id="393064070"/>
          <w:rFonts w:ascii="Courier New" w:hAnsi="Courier New" w:eastAsia="Courier New" w:cs="Courier New"/>
          <w:noProof w:val="0"/>
          <w:sz w:val="22"/>
          <w:szCs w:val="22"/>
          <w:lang w:val="fi-FI"/>
          <w:rPrChange w:author="Pöllänen Arto" w:date="2017-03-20T00:56:57.7307714" w:id="1845913768">
            <w:rPr/>
          </w:rPrChange>
        </w:rPr>
        <w:pPrChange w:author="Pöllänen Arto" w:date="2017-03-20T00:56:57.7307714" w:id="45995177">
          <w:pPr/>
        </w:pPrChange>
      </w:pPr>
    </w:p>
    <w:p w:rsidR="2C8B79C0" w:rsidDel="0439D4E9" w:rsidP="4AB56EC3" w:rsidRDefault="2C8B79C0" w14:paraId="152FB3CD" w14:textId="2A043718">
      <w:pPr>
        <w:spacing w:before="0" w:beforeAutospacing="off" w:after="0" w:afterAutospacing="off"/>
        <w:rPr>
          <w:del w:author="Pöllänen Arto" w:date="2017-03-20T01:45:16.4769642" w:id="1950932815"/>
          <w:rFonts w:ascii="Courier New" w:hAnsi="Courier New" w:eastAsia="Courier New" w:cs="Courier New"/>
          <w:sz w:val="16"/>
          <w:szCs w:val="16"/>
          <w:rPrChange w:author="Pöllänen Arto" w:date="2017-03-20T00:56:21.136542" w:id="695071199">
            <w:rPr/>
          </w:rPrChange>
        </w:rPr>
        <w:pPrChange w:author="Pöllänen Arto" w:date="2017-03-20T00:56:21.136542" w:id="463913477">
          <w:pPr/>
        </w:pPrChange>
      </w:pPr>
      <w:del w:author="Pöllänen Arto" w:date="2017-03-20T01:45:16.4769642" w:id="1040291906">
        <w:r w:rsidDel="0439D4E9">
          <w:br/>
        </w:r>
      </w:del>
    </w:p>
    <w:p w:rsidR="2C8B79C0" w:rsidDel="0439D4E9" w:rsidP="2F61C9CC" w:rsidRDefault="2C8B79C0" w14:paraId="743720EC" w14:textId="02D49E19">
      <w:pPr>
        <w:spacing w:before="0" w:beforeAutospacing="off" w:after="0" w:afterAutospacing="off"/>
        <w:rPr>
          <w:del w:author="Pöllänen Arto" w:date="2017-03-20T01:45:16.4769642" w:id="1662304874"/>
          <w:rFonts w:ascii="Courier New" w:hAnsi="Courier New" w:eastAsia="Courier New" w:cs="Courier New"/>
          <w:noProof w:val="0"/>
          <w:sz w:val="22"/>
          <w:szCs w:val="22"/>
          <w:lang w:val="fi-FI"/>
          <w:rPrChange w:author="Pöllänen Arto" w:date="2017-03-20T00:56:57.7307714" w:id="416031027">
            <w:rPr/>
          </w:rPrChange>
        </w:rPr>
        <w:pPrChange w:author="Pöllänen Arto" w:date="2017-03-20T00:56:57.7307714" w:id="168851014">
          <w:pPr/>
        </w:pPrChange>
      </w:pPr>
    </w:p>
    <w:p w:rsidR="2C8B79C0" w:rsidDel="0439D4E9" w:rsidP="2F61C9CC" w:rsidRDefault="2C8B79C0" w14:paraId="2A7D88D2" w14:textId="30085AFA" w14:noSpellErr="1">
      <w:pPr>
        <w:spacing w:before="0" w:beforeAutospacing="off" w:after="0" w:afterAutospacing="off"/>
        <w:rPr>
          <w:del w:author="Pöllänen Arto" w:date="2017-03-20T01:45:16.4769642" w:id="1494718607"/>
          <w:rFonts w:ascii="Courier New" w:hAnsi="Courier New" w:eastAsia="Courier New" w:cs="Courier New"/>
          <w:noProof w:val="0"/>
          <w:sz w:val="22"/>
          <w:szCs w:val="22"/>
          <w:lang w:val="fi-FI"/>
          <w:rPrChange w:author="Pöllänen Arto" w:date="2017-03-20T00:56:57.7307714" w:id="861104542">
            <w:rPr/>
          </w:rPrChange>
        </w:rPr>
        <w:pPrChange w:author="Pöllänen Arto" w:date="2017-03-20T00:56:57.7307714" w:id="1033015292">
          <w:pPr/>
        </w:pPrChange>
      </w:pPr>
    </w:p>
    <w:p w:rsidR="2C8B79C0" w:rsidDel="0439D4E9" w:rsidP="2F61C9CC" w:rsidRDefault="2C8B79C0" w14:paraId="40384530" w14:textId="700E61AD">
      <w:pPr>
        <w:spacing w:before="0" w:beforeAutospacing="off" w:after="0" w:afterAutospacing="off"/>
        <w:rPr>
          <w:del w:author="Pöllänen Arto" w:date="2017-03-20T01:45:16.4769642" w:id="90612019"/>
          <w:rFonts w:ascii="Courier New" w:hAnsi="Courier New" w:eastAsia="Courier New" w:cs="Courier New"/>
          <w:noProof w:val="0"/>
          <w:sz w:val="22"/>
          <w:szCs w:val="22"/>
          <w:lang w:val="fi-FI"/>
          <w:rPrChange w:author="Pöllänen Arto" w:date="2017-03-20T00:56:57.7307714" w:id="316419212">
            <w:rPr/>
          </w:rPrChange>
        </w:rPr>
        <w:pPrChange w:author="Pöllänen Arto" w:date="2017-03-20T00:56:57.7307714" w:id="1915178093">
          <w:pPr/>
        </w:pPrChange>
      </w:pPr>
    </w:p>
    <w:p w:rsidR="2C8B79C0" w:rsidDel="0439D4E9" w:rsidP="2F61C9CC" w:rsidRDefault="2C8B79C0" w14:paraId="41454670" w14:textId="225F9275">
      <w:pPr>
        <w:spacing w:before="0" w:beforeAutospacing="off" w:after="0" w:afterAutospacing="off"/>
        <w:rPr>
          <w:del w:author="Pöllänen Arto" w:date="2017-03-20T01:45:16.4769642" w:id="1737549304"/>
          <w:rFonts w:ascii="Courier New" w:hAnsi="Courier New" w:eastAsia="Courier New" w:cs="Courier New"/>
          <w:noProof w:val="0"/>
          <w:sz w:val="22"/>
          <w:szCs w:val="22"/>
          <w:lang w:val="fi-FI"/>
          <w:rPrChange w:author="Pöllänen Arto" w:date="2017-03-20T00:56:57.7307714" w:id="779247534">
            <w:rPr/>
          </w:rPrChange>
        </w:rPr>
        <w:pPrChange w:author="Pöllänen Arto" w:date="2017-03-20T00:56:57.7307714" w:id="742819047">
          <w:pPr/>
        </w:pPrChange>
      </w:pPr>
    </w:p>
    <w:p w:rsidR="2C8B79C0" w:rsidDel="0439D4E9" w:rsidP="4AB56EC3" w:rsidRDefault="2C8B79C0" w14:paraId="6ACF0843" w14:textId="5CD8B001">
      <w:pPr>
        <w:spacing w:before="0" w:beforeAutospacing="off" w:after="0" w:afterAutospacing="off"/>
        <w:rPr>
          <w:del w:author="Pöllänen Arto" w:date="2017-03-20T01:45:16.4769642" w:id="1591102564"/>
          <w:rFonts w:ascii="Courier New" w:hAnsi="Courier New" w:eastAsia="Courier New" w:cs="Courier New"/>
          <w:sz w:val="16"/>
          <w:szCs w:val="16"/>
          <w:rPrChange w:author="Pöllänen Arto" w:date="2017-03-20T00:56:21.136542" w:id="934736995">
            <w:rPr/>
          </w:rPrChange>
        </w:rPr>
        <w:pPrChange w:author="Pöllänen Arto" w:date="2017-03-20T00:56:21.136542" w:id="1211959118">
          <w:pPr/>
        </w:pPrChange>
      </w:pPr>
      <w:del w:author="Pöllänen Arto" w:date="2017-03-20T01:45:16.4769642" w:id="864878744">
        <w:r w:rsidDel="0439D4E9">
          <w:br/>
        </w:r>
      </w:del>
    </w:p>
    <w:p w:rsidR="2C8B79C0" w:rsidDel="0439D4E9" w:rsidP="2F61C9CC" w:rsidRDefault="2C8B79C0" w14:paraId="2175ECD1" w14:textId="29899AFD">
      <w:pPr>
        <w:spacing w:before="0" w:beforeAutospacing="off" w:after="0" w:afterAutospacing="off"/>
        <w:rPr>
          <w:del w:author="Pöllänen Arto" w:date="2017-03-20T01:45:16.4769642" w:id="839942697"/>
          <w:rFonts w:ascii="Courier New" w:hAnsi="Courier New" w:eastAsia="Courier New" w:cs="Courier New"/>
          <w:noProof w:val="0"/>
          <w:sz w:val="22"/>
          <w:szCs w:val="22"/>
          <w:lang w:val="fi-FI"/>
          <w:rPrChange w:author="Pöllänen Arto" w:date="2017-03-20T00:56:57.7307714" w:id="941863325">
            <w:rPr/>
          </w:rPrChange>
        </w:rPr>
        <w:pPrChange w:author="Pöllänen Arto" w:date="2017-03-20T00:56:57.7307714" w:id="2003189346">
          <w:pPr/>
        </w:pPrChange>
      </w:pPr>
    </w:p>
    <w:p w:rsidR="2C8B79C0" w:rsidDel="0439D4E9" w:rsidP="2F61C9CC" w:rsidRDefault="2C8B79C0" w14:paraId="601E07B8" w14:textId="28345473">
      <w:pPr>
        <w:spacing w:before="0" w:beforeAutospacing="off" w:after="0" w:afterAutospacing="off"/>
        <w:rPr>
          <w:del w:author="Pöllänen Arto" w:date="2017-03-20T01:45:16.4769642" w:id="242249639"/>
          <w:rFonts w:ascii="Courier New" w:hAnsi="Courier New" w:eastAsia="Courier New" w:cs="Courier New"/>
          <w:noProof w:val="0"/>
          <w:sz w:val="22"/>
          <w:szCs w:val="22"/>
          <w:lang w:val="fi-FI"/>
          <w:rPrChange w:author="Pöllänen Arto" w:date="2017-03-20T00:56:57.7307714" w:id="468114901">
            <w:rPr/>
          </w:rPrChange>
        </w:rPr>
        <w:pPrChange w:author="Pöllänen Arto" w:date="2017-03-20T00:56:57.7307714" w:id="1660280773">
          <w:pPr/>
        </w:pPrChange>
      </w:pPr>
    </w:p>
    <w:p w:rsidR="2C8B79C0" w:rsidDel="0439D4E9" w:rsidP="2F61C9CC" w:rsidRDefault="2C8B79C0" w14:paraId="28352AF9" w14:textId="6330A3C1">
      <w:pPr>
        <w:spacing w:before="0" w:beforeAutospacing="off" w:after="0" w:afterAutospacing="off"/>
        <w:rPr>
          <w:del w:author="Pöllänen Arto" w:date="2017-03-20T01:45:16.4769642" w:id="2061853395"/>
          <w:rFonts w:ascii="Courier New" w:hAnsi="Courier New" w:eastAsia="Courier New" w:cs="Courier New"/>
          <w:noProof w:val="0"/>
          <w:sz w:val="22"/>
          <w:szCs w:val="22"/>
          <w:lang w:val="fi-FI"/>
          <w:rPrChange w:author="Pöllänen Arto" w:date="2017-03-20T00:56:57.7307714" w:id="2096795719">
            <w:rPr/>
          </w:rPrChange>
        </w:rPr>
        <w:pPrChange w:author="Pöllänen Arto" w:date="2017-03-20T00:56:57.7307714" w:id="759800465">
          <w:pPr/>
        </w:pPrChange>
      </w:pPr>
    </w:p>
    <w:p w:rsidR="2C8B79C0" w:rsidDel="0439D4E9" w:rsidP="2F61C9CC" w:rsidRDefault="2C8B79C0" w14:paraId="1D8AB0CE" w14:textId="7DBD5E16">
      <w:pPr>
        <w:spacing w:before="0" w:beforeAutospacing="off" w:after="0" w:afterAutospacing="off"/>
        <w:rPr>
          <w:del w:author="Pöllänen Arto" w:date="2017-03-20T01:45:16.4769642" w:id="1511851650"/>
          <w:rFonts w:ascii="Courier New" w:hAnsi="Courier New" w:eastAsia="Courier New" w:cs="Courier New"/>
          <w:noProof w:val="0"/>
          <w:sz w:val="22"/>
          <w:szCs w:val="22"/>
          <w:lang w:val="fi-FI"/>
          <w:rPrChange w:author="Pöllänen Arto" w:date="2017-03-20T00:56:57.7307714" w:id="145398019">
            <w:rPr/>
          </w:rPrChange>
        </w:rPr>
        <w:pPrChange w:author="Pöllänen Arto" w:date="2017-03-20T00:56:57.7307714" w:id="258766879">
          <w:pPr/>
        </w:pPrChange>
      </w:pPr>
    </w:p>
    <w:p w:rsidR="2C8B79C0" w:rsidDel="0439D4E9" w:rsidP="2F61C9CC" w:rsidRDefault="2C8B79C0" w14:paraId="62A642DB" w14:textId="71923CD7">
      <w:pPr>
        <w:spacing w:before="0" w:beforeAutospacing="off" w:after="0" w:afterAutospacing="off"/>
        <w:rPr>
          <w:del w:author="Pöllänen Arto" w:date="2017-03-20T01:45:16.4769642" w:id="190268966"/>
          <w:rFonts w:ascii="Courier New" w:hAnsi="Courier New" w:eastAsia="Courier New" w:cs="Courier New"/>
          <w:noProof w:val="0"/>
          <w:sz w:val="22"/>
          <w:szCs w:val="22"/>
          <w:lang w:val="fi-FI"/>
          <w:rPrChange w:author="Pöllänen Arto" w:date="2017-03-20T00:56:57.7307714" w:id="485646047">
            <w:rPr/>
          </w:rPrChange>
        </w:rPr>
        <w:pPrChange w:author="Pöllänen Arto" w:date="2017-03-20T00:56:57.7307714" w:id="1225750999">
          <w:pPr/>
        </w:pPrChange>
      </w:pPr>
    </w:p>
    <w:p w:rsidR="2C8B79C0" w:rsidDel="0439D4E9" w:rsidP="2F61C9CC" w:rsidRDefault="2C8B79C0" w14:paraId="2E3B69FD" w14:textId="06DA2609">
      <w:pPr>
        <w:spacing w:before="0" w:beforeAutospacing="off" w:after="0" w:afterAutospacing="off"/>
        <w:rPr>
          <w:del w:author="Pöllänen Arto" w:date="2017-03-20T01:45:16.4769642" w:id="716390812"/>
          <w:rFonts w:ascii="Courier New" w:hAnsi="Courier New" w:eastAsia="Courier New" w:cs="Courier New"/>
          <w:noProof w:val="0"/>
          <w:sz w:val="22"/>
          <w:szCs w:val="22"/>
          <w:lang w:val="fi-FI"/>
          <w:rPrChange w:author="Pöllänen Arto" w:date="2017-03-20T00:56:57.7307714" w:id="1207053979">
            <w:rPr/>
          </w:rPrChange>
        </w:rPr>
        <w:pPrChange w:author="Pöllänen Arto" w:date="2017-03-20T00:56:57.7307714" w:id="1751687686">
          <w:pPr/>
        </w:pPrChange>
      </w:pPr>
    </w:p>
    <w:p w:rsidR="2C8B79C0" w:rsidDel="0439D4E9" w:rsidP="4AB56EC3" w:rsidRDefault="2C8B79C0" w14:paraId="6C230BD3" w14:textId="12ED5F87">
      <w:pPr>
        <w:spacing w:before="0" w:beforeAutospacing="off" w:after="0" w:afterAutospacing="off"/>
        <w:rPr>
          <w:del w:author="Pöllänen Arto" w:date="2017-03-20T01:45:16.4769642" w:id="2037543466"/>
          <w:rFonts w:ascii="Courier New" w:hAnsi="Courier New" w:eastAsia="Courier New" w:cs="Courier New"/>
          <w:sz w:val="16"/>
          <w:szCs w:val="16"/>
          <w:rPrChange w:author="Pöllänen Arto" w:date="2017-03-20T00:56:21.136542" w:id="1231537662">
            <w:rPr/>
          </w:rPrChange>
        </w:rPr>
        <w:pPrChange w:author="Pöllänen Arto" w:date="2017-03-20T00:56:21.136542" w:id="1177309593">
          <w:pPr/>
        </w:pPrChange>
      </w:pPr>
      <w:del w:author="Pöllänen Arto" w:date="2017-03-20T01:45:16.4769642" w:id="315317520">
        <w:r w:rsidDel="0439D4E9">
          <w:br/>
        </w:r>
      </w:del>
    </w:p>
    <w:p w:rsidR="2C8B79C0" w:rsidDel="0439D4E9" w:rsidP="2F61C9CC" w:rsidRDefault="2C8B79C0" w14:paraId="759E1658" w14:textId="302A2684">
      <w:pPr>
        <w:spacing w:before="0" w:beforeAutospacing="off" w:after="0" w:afterAutospacing="off"/>
        <w:rPr>
          <w:del w:author="Pöllänen Arto" w:date="2017-03-20T01:45:16.4769642" w:id="1948584144"/>
          <w:rFonts w:ascii="Courier New" w:hAnsi="Courier New" w:eastAsia="Courier New" w:cs="Courier New"/>
          <w:noProof w:val="0"/>
          <w:sz w:val="22"/>
          <w:szCs w:val="22"/>
          <w:lang w:val="fi-FI"/>
          <w:rPrChange w:author="Pöllänen Arto" w:date="2017-03-20T00:56:57.7307714" w:id="1340881498">
            <w:rPr/>
          </w:rPrChange>
        </w:rPr>
        <w:pPrChange w:author="Pöllänen Arto" w:date="2017-03-20T00:56:57.7307714" w:id="1773385860">
          <w:pPr/>
        </w:pPrChange>
      </w:pPr>
    </w:p>
    <w:p w:rsidR="2C8B79C0" w:rsidDel="0439D4E9" w:rsidP="2F61C9CC" w:rsidRDefault="2C8B79C0" w14:paraId="653E652E" w14:textId="416D48E3">
      <w:pPr>
        <w:spacing w:before="0" w:beforeAutospacing="off" w:after="0" w:afterAutospacing="off"/>
        <w:rPr>
          <w:del w:author="Pöllänen Arto" w:date="2017-03-20T01:45:16.4769642" w:id="420099857"/>
          <w:rFonts w:ascii="Courier New" w:hAnsi="Courier New" w:eastAsia="Courier New" w:cs="Courier New"/>
          <w:noProof w:val="0"/>
          <w:sz w:val="22"/>
          <w:szCs w:val="22"/>
          <w:lang w:val="fi-FI"/>
          <w:rPrChange w:author="Pöllänen Arto" w:date="2017-03-20T00:56:57.7307714" w:id="276648079">
            <w:rPr/>
          </w:rPrChange>
        </w:rPr>
        <w:pPrChange w:author="Pöllänen Arto" w:date="2017-03-20T00:56:57.7307714" w:id="1106913370">
          <w:pPr/>
        </w:pPrChange>
      </w:pPr>
    </w:p>
    <w:p w:rsidR="2C8B79C0" w:rsidDel="0439D4E9" w:rsidP="2F61C9CC" w:rsidRDefault="2C8B79C0" w14:paraId="15EBFA20" w14:textId="5B03F000">
      <w:pPr>
        <w:spacing w:before="0" w:beforeAutospacing="off" w:after="0" w:afterAutospacing="off"/>
        <w:rPr>
          <w:del w:author="Pöllänen Arto" w:date="2017-03-20T01:45:16.4769642" w:id="1411522366"/>
          <w:rFonts w:ascii="Courier New" w:hAnsi="Courier New" w:eastAsia="Courier New" w:cs="Courier New"/>
          <w:noProof w:val="0"/>
          <w:sz w:val="22"/>
          <w:szCs w:val="22"/>
          <w:lang w:val="fi-FI"/>
          <w:rPrChange w:author="Pöllänen Arto" w:date="2017-03-20T00:56:57.7307714" w:id="130269389">
            <w:rPr/>
          </w:rPrChange>
        </w:rPr>
        <w:pPrChange w:author="Pöllänen Arto" w:date="2017-03-20T00:56:57.7307714" w:id="220805355">
          <w:pPr/>
        </w:pPrChange>
      </w:pPr>
    </w:p>
    <w:p w:rsidR="2C8B79C0" w:rsidDel="0439D4E9" w:rsidP="2F61C9CC" w:rsidRDefault="2C8B79C0" w14:paraId="73FBC5C6" w14:textId="0D4B847E">
      <w:pPr>
        <w:spacing w:before="0" w:beforeAutospacing="off" w:after="0" w:afterAutospacing="off"/>
        <w:rPr>
          <w:del w:author="Pöllänen Arto" w:date="2017-03-20T01:45:16.4769642" w:id="1678773956"/>
          <w:rFonts w:ascii="Courier New" w:hAnsi="Courier New" w:eastAsia="Courier New" w:cs="Courier New"/>
          <w:noProof w:val="0"/>
          <w:sz w:val="22"/>
          <w:szCs w:val="22"/>
          <w:lang w:val="fi-FI"/>
          <w:rPrChange w:author="Pöllänen Arto" w:date="2017-03-20T00:56:57.7307714" w:id="1819010192">
            <w:rPr/>
          </w:rPrChange>
        </w:rPr>
        <w:pPrChange w:author="Pöllänen Arto" w:date="2017-03-20T00:56:57.7307714" w:id="967072115">
          <w:pPr/>
        </w:pPrChange>
      </w:pPr>
    </w:p>
    <w:p w:rsidR="2C8B79C0" w:rsidDel="0439D4E9" w:rsidP="2F61C9CC" w:rsidRDefault="2C8B79C0" w14:paraId="341EC87E" w14:textId="7D3B58F2">
      <w:pPr>
        <w:spacing w:before="0" w:beforeAutospacing="off" w:after="0" w:afterAutospacing="off"/>
        <w:rPr>
          <w:del w:author="Pöllänen Arto" w:date="2017-03-20T01:45:16.4769642" w:id="373743054"/>
          <w:rFonts w:ascii="Courier New" w:hAnsi="Courier New" w:eastAsia="Courier New" w:cs="Courier New"/>
          <w:noProof w:val="0"/>
          <w:sz w:val="22"/>
          <w:szCs w:val="22"/>
          <w:lang w:val="fi-FI"/>
          <w:rPrChange w:author="Pöllänen Arto" w:date="2017-03-20T00:56:57.7307714" w:id="1496343540">
            <w:rPr/>
          </w:rPrChange>
        </w:rPr>
        <w:pPrChange w:author="Pöllänen Arto" w:date="2017-03-20T00:56:57.7307714" w:id="267234707">
          <w:pPr/>
        </w:pPrChange>
      </w:pPr>
    </w:p>
    <w:p w:rsidR="2C8B79C0" w:rsidDel="0439D4E9" w:rsidP="2F61C9CC" w:rsidRDefault="2C8B79C0" w14:paraId="5CBD7F28" w14:textId="5418F2D0">
      <w:pPr>
        <w:spacing w:before="0" w:beforeAutospacing="off" w:after="0" w:afterAutospacing="off"/>
        <w:rPr>
          <w:del w:author="Pöllänen Arto" w:date="2017-03-20T01:45:16.4769642" w:id="231630874"/>
          <w:rFonts w:ascii="Courier New" w:hAnsi="Courier New" w:eastAsia="Courier New" w:cs="Courier New"/>
          <w:noProof w:val="0"/>
          <w:sz w:val="22"/>
          <w:szCs w:val="22"/>
          <w:lang w:val="fi-FI"/>
          <w:rPrChange w:author="Pöllänen Arto" w:date="2017-03-20T00:56:57.7307714" w:id="211750644">
            <w:rPr/>
          </w:rPrChange>
        </w:rPr>
        <w:pPrChange w:author="Pöllänen Arto" w:date="2017-03-20T00:56:57.7307714" w:id="1832634326">
          <w:pPr/>
        </w:pPrChange>
      </w:pPr>
    </w:p>
    <w:p w:rsidR="2C8B79C0" w:rsidDel="0439D4E9" w:rsidP="2F61C9CC" w:rsidRDefault="2C8B79C0" w14:paraId="241EE888" w14:textId="7791FDF6">
      <w:pPr>
        <w:spacing w:before="0" w:beforeAutospacing="off" w:after="0" w:afterAutospacing="off"/>
        <w:rPr>
          <w:del w:author="Pöllänen Arto" w:date="2017-03-20T01:45:16.4769642" w:id="642922665"/>
          <w:rFonts w:ascii="Courier New" w:hAnsi="Courier New" w:eastAsia="Courier New" w:cs="Courier New"/>
          <w:noProof w:val="0"/>
          <w:sz w:val="22"/>
          <w:szCs w:val="22"/>
          <w:lang w:val="fi-FI"/>
          <w:rPrChange w:author="Pöllänen Arto" w:date="2017-03-20T00:56:57.7307714" w:id="1945404046">
            <w:rPr/>
          </w:rPrChange>
        </w:rPr>
        <w:pPrChange w:author="Pöllänen Arto" w:date="2017-03-20T00:56:57.7307714" w:id="99845115">
          <w:pPr/>
        </w:pPrChange>
      </w:pPr>
    </w:p>
    <w:p w:rsidR="2C8B79C0" w:rsidDel="0439D4E9" w:rsidP="4AB56EC3" w:rsidRDefault="2C8B79C0" w14:paraId="3183BC6B" w14:textId="7369FBE9">
      <w:pPr>
        <w:spacing w:before="0" w:beforeAutospacing="off" w:after="0" w:afterAutospacing="off"/>
        <w:rPr>
          <w:del w:author="Pöllänen Arto" w:date="2017-03-20T01:45:16.4769642" w:id="147711845"/>
          <w:rFonts w:ascii="Courier New" w:hAnsi="Courier New" w:eastAsia="Courier New" w:cs="Courier New"/>
          <w:sz w:val="16"/>
          <w:szCs w:val="16"/>
          <w:rPrChange w:author="Pöllänen Arto" w:date="2017-03-20T00:56:21.136542" w:id="1146702983">
            <w:rPr/>
          </w:rPrChange>
        </w:rPr>
        <w:pPrChange w:author="Pöllänen Arto" w:date="2017-03-20T00:56:21.136542" w:id="761664707">
          <w:pPr/>
        </w:pPrChange>
      </w:pPr>
      <w:del w:author="Pöllänen Arto" w:date="2017-03-20T01:45:16.4769642" w:id="1558277448">
        <w:r w:rsidDel="0439D4E9">
          <w:br/>
        </w:r>
      </w:del>
    </w:p>
    <w:p w:rsidR="2C8B79C0" w:rsidDel="0439D4E9" w:rsidP="2F61C9CC" w:rsidRDefault="2C8B79C0" w14:paraId="52D0B3B6" w14:textId="66079EED">
      <w:pPr>
        <w:spacing w:before="0" w:beforeAutospacing="off" w:after="0" w:afterAutospacing="off"/>
        <w:rPr>
          <w:del w:author="Pöllänen Arto" w:date="2017-03-20T01:45:16.4769642" w:id="529871529"/>
          <w:rFonts w:ascii="Courier New" w:hAnsi="Courier New" w:eastAsia="Courier New" w:cs="Courier New"/>
          <w:noProof w:val="0"/>
          <w:sz w:val="22"/>
          <w:szCs w:val="22"/>
          <w:lang w:val="fi-FI"/>
          <w:rPrChange w:author="Pöllänen Arto" w:date="2017-03-20T00:56:57.7307714" w:id="956253266">
            <w:rPr/>
          </w:rPrChange>
        </w:rPr>
        <w:pPrChange w:author="Pöllänen Arto" w:date="2017-03-20T00:56:57.7307714" w:id="1771202398">
          <w:pPr/>
        </w:pPrChange>
      </w:pPr>
    </w:p>
    <w:p w:rsidR="2C8B79C0" w:rsidDel="0439D4E9" w:rsidP="4AB56EC3" w:rsidRDefault="2C8B79C0" w14:paraId="4925C458" w14:textId="423F9154">
      <w:pPr>
        <w:spacing w:before="0" w:beforeAutospacing="off" w:after="0" w:afterAutospacing="off"/>
        <w:rPr>
          <w:del w:author="Pöllänen Arto" w:date="2017-03-20T01:45:16.4769642" w:id="248204377"/>
          <w:rFonts w:ascii="Courier New" w:hAnsi="Courier New" w:eastAsia="Courier New" w:cs="Courier New"/>
          <w:sz w:val="16"/>
          <w:szCs w:val="16"/>
          <w:rPrChange w:author="Pöllänen Arto" w:date="2017-03-20T00:56:21.136542" w:id="1469519301">
            <w:rPr/>
          </w:rPrChange>
        </w:rPr>
        <w:pPrChange w:author="Pöllänen Arto" w:date="2017-03-20T00:56:21.136542" w:id="371809451">
          <w:pPr/>
        </w:pPrChange>
      </w:pPr>
      <w:del w:author="Pöllänen Arto" w:date="2017-03-20T01:45:16.4769642" w:id="1188881586">
        <w:r w:rsidDel="0439D4E9">
          <w:br/>
        </w:r>
      </w:del>
    </w:p>
    <w:p w:rsidR="2C8B79C0" w:rsidDel="0439D4E9" w:rsidP="2F61C9CC" w:rsidRDefault="2C8B79C0" w14:paraId="43D98D02" w14:textId="1E250DF3" w14:noSpellErr="1">
      <w:pPr>
        <w:spacing w:before="0" w:beforeAutospacing="off" w:after="0" w:afterAutospacing="off"/>
        <w:rPr>
          <w:del w:author="Pöllänen Arto" w:date="2017-03-20T01:45:16.4769642" w:id="2018601422"/>
          <w:rFonts w:ascii="Courier New" w:hAnsi="Courier New" w:eastAsia="Courier New" w:cs="Courier New"/>
          <w:noProof w:val="0"/>
          <w:sz w:val="22"/>
          <w:szCs w:val="22"/>
          <w:lang w:val="fi-FI"/>
          <w:rPrChange w:author="Pöllänen Arto" w:date="2017-03-20T00:56:57.7307714" w:id="493002898">
            <w:rPr/>
          </w:rPrChange>
        </w:rPr>
        <w:pPrChange w:author="Pöllänen Arto" w:date="2017-03-20T00:56:57.7307714" w:id="806313745">
          <w:pPr/>
        </w:pPrChange>
      </w:pPr>
    </w:p>
    <w:p w:rsidR="2C8B79C0" w:rsidDel="0439D4E9" w:rsidP="2F61C9CC" w:rsidRDefault="2C8B79C0" w14:paraId="7E007FF2" w14:textId="4A31F567">
      <w:pPr>
        <w:spacing w:before="0" w:beforeAutospacing="off" w:after="0" w:afterAutospacing="off"/>
        <w:rPr>
          <w:del w:author="Pöllänen Arto" w:date="2017-03-20T01:45:16.4769642" w:id="399818456"/>
          <w:rFonts w:ascii="Courier New" w:hAnsi="Courier New" w:eastAsia="Courier New" w:cs="Courier New"/>
          <w:noProof w:val="0"/>
          <w:sz w:val="22"/>
          <w:szCs w:val="22"/>
          <w:lang w:val="fi-FI"/>
          <w:rPrChange w:author="Pöllänen Arto" w:date="2017-03-20T00:56:57.7307714" w:id="1985118208">
            <w:rPr/>
          </w:rPrChange>
        </w:rPr>
        <w:pPrChange w:author="Pöllänen Arto" w:date="2017-03-20T00:56:57.7307714" w:id="1610196816">
          <w:pPr/>
        </w:pPrChange>
      </w:pPr>
    </w:p>
    <w:p w:rsidR="2C8B79C0" w:rsidDel="0439D4E9" w:rsidP="2F61C9CC" w:rsidRDefault="2C8B79C0" w14:paraId="3C236D34" w14:textId="02912413">
      <w:pPr>
        <w:spacing w:before="0" w:beforeAutospacing="off" w:after="0" w:afterAutospacing="off"/>
        <w:rPr>
          <w:del w:author="Pöllänen Arto" w:date="2017-03-20T01:45:16.4769642" w:id="1803395892"/>
          <w:rFonts w:ascii="Courier New" w:hAnsi="Courier New" w:eastAsia="Courier New" w:cs="Courier New"/>
          <w:noProof w:val="0"/>
          <w:sz w:val="22"/>
          <w:szCs w:val="22"/>
          <w:lang w:val="fi-FI"/>
          <w:rPrChange w:author="Pöllänen Arto" w:date="2017-03-20T00:56:57.7307714" w:id="335302989">
            <w:rPr/>
          </w:rPrChange>
        </w:rPr>
        <w:pPrChange w:author="Pöllänen Arto" w:date="2017-03-20T00:56:57.7307714" w:id="1023300945">
          <w:pPr/>
        </w:pPrChange>
      </w:pPr>
    </w:p>
    <w:p w:rsidR="2C8B79C0" w:rsidDel="0439D4E9" w:rsidP="2F61C9CC" w:rsidRDefault="2C8B79C0" w14:paraId="1F6434EC" w14:textId="4BD4F11C" w14:noSpellErr="1">
      <w:pPr>
        <w:spacing w:before="0" w:beforeAutospacing="off" w:after="0" w:afterAutospacing="off"/>
        <w:rPr>
          <w:del w:author="Pöllänen Arto" w:date="2017-03-20T01:45:16.4769642" w:id="2142730528"/>
          <w:rFonts w:ascii="Courier New" w:hAnsi="Courier New" w:eastAsia="Courier New" w:cs="Courier New"/>
          <w:noProof w:val="0"/>
          <w:sz w:val="22"/>
          <w:szCs w:val="22"/>
          <w:lang w:val="fi-FI"/>
          <w:rPrChange w:author="Pöllänen Arto" w:date="2017-03-20T00:56:57.7307714" w:id="1343322688">
            <w:rPr/>
          </w:rPrChange>
        </w:rPr>
        <w:pPrChange w:author="Pöllänen Arto" w:date="2017-03-20T00:56:57.7307714" w:id="978364098">
          <w:pPr/>
        </w:pPrChange>
      </w:pPr>
    </w:p>
    <w:p w:rsidR="2C8B79C0" w:rsidDel="0439D4E9" w:rsidP="4AB56EC3" w:rsidRDefault="2C8B79C0" w14:paraId="73BC46A5" w14:textId="0ACE0D37">
      <w:pPr>
        <w:spacing w:before="0" w:beforeAutospacing="off" w:after="0" w:afterAutospacing="off"/>
        <w:rPr>
          <w:del w:author="Pöllänen Arto" w:date="2017-03-20T01:45:16.4769642" w:id="920165426"/>
          <w:rFonts w:ascii="Courier New" w:hAnsi="Courier New" w:eastAsia="Courier New" w:cs="Courier New"/>
          <w:sz w:val="16"/>
          <w:szCs w:val="16"/>
          <w:rPrChange w:author="Pöllänen Arto" w:date="2017-03-20T00:56:21.136542" w:id="1075567477">
            <w:rPr/>
          </w:rPrChange>
        </w:rPr>
        <w:pPrChange w:author="Pöllänen Arto" w:date="2017-03-20T00:56:21.136542" w:id="258827536">
          <w:pPr/>
        </w:pPrChange>
      </w:pPr>
      <w:del w:author="Pöllänen Arto" w:date="2017-03-20T01:45:16.4769642" w:id="1940263120">
        <w:r w:rsidDel="0439D4E9">
          <w:br/>
        </w:r>
      </w:del>
    </w:p>
    <w:p w:rsidR="2C8B79C0" w:rsidDel="0439D4E9" w:rsidP="2F61C9CC" w:rsidRDefault="2C8B79C0" w14:paraId="321B41A3" w14:textId="21633D4A">
      <w:pPr>
        <w:spacing w:before="0" w:beforeAutospacing="off" w:after="0" w:afterAutospacing="off"/>
        <w:rPr>
          <w:del w:author="Pöllänen Arto" w:date="2017-03-20T01:45:16.4769642" w:id="1540684473"/>
          <w:rFonts w:ascii="Courier New" w:hAnsi="Courier New" w:eastAsia="Courier New" w:cs="Courier New"/>
          <w:noProof w:val="0"/>
          <w:sz w:val="22"/>
          <w:szCs w:val="22"/>
          <w:lang w:val="fi-FI"/>
          <w:rPrChange w:author="Pöllänen Arto" w:date="2017-03-20T00:56:57.7307714" w:id="1946713627">
            <w:rPr/>
          </w:rPrChange>
        </w:rPr>
        <w:pPrChange w:author="Pöllänen Arto" w:date="2017-03-20T00:56:57.7307714" w:id="876238253">
          <w:pPr/>
        </w:pPrChange>
      </w:pPr>
    </w:p>
    <w:p w:rsidR="2C8B79C0" w:rsidDel="0439D4E9" w:rsidP="2F61C9CC" w:rsidRDefault="2C8B79C0" w14:paraId="52FF5514" w14:textId="74E50574" w14:noSpellErr="1">
      <w:pPr>
        <w:spacing w:before="0" w:beforeAutospacing="off" w:after="0" w:afterAutospacing="off"/>
        <w:rPr>
          <w:del w:author="Pöllänen Arto" w:date="2017-03-20T01:45:16.4769642" w:id="1443600584"/>
          <w:rFonts w:ascii="Courier New" w:hAnsi="Courier New" w:eastAsia="Courier New" w:cs="Courier New"/>
          <w:noProof w:val="0"/>
          <w:sz w:val="22"/>
          <w:szCs w:val="22"/>
          <w:lang w:val="fi-FI"/>
          <w:rPrChange w:author="Pöllänen Arto" w:date="2017-03-20T00:56:57.7307714" w:id="1454468045">
            <w:rPr/>
          </w:rPrChange>
        </w:rPr>
        <w:pPrChange w:author="Pöllänen Arto" w:date="2017-03-20T00:56:57.7307714" w:id="269020459">
          <w:pPr/>
        </w:pPrChange>
      </w:pPr>
    </w:p>
    <w:p w:rsidR="2C8B79C0" w:rsidDel="0439D4E9" w:rsidP="2F61C9CC" w:rsidRDefault="2C8B79C0" w14:paraId="6FD1C94C" w14:textId="11A979DA">
      <w:pPr>
        <w:spacing w:before="0" w:beforeAutospacing="off" w:after="0" w:afterAutospacing="off"/>
        <w:rPr>
          <w:del w:author="Pöllänen Arto" w:date="2017-03-20T01:45:16.4769642" w:id="1194396986"/>
          <w:rFonts w:ascii="Courier New" w:hAnsi="Courier New" w:eastAsia="Courier New" w:cs="Courier New"/>
          <w:noProof w:val="0"/>
          <w:sz w:val="22"/>
          <w:szCs w:val="22"/>
          <w:lang w:val="fi-FI"/>
          <w:rPrChange w:author="Pöllänen Arto" w:date="2017-03-20T00:56:57.7307714" w:id="1826535833">
            <w:rPr/>
          </w:rPrChange>
        </w:rPr>
        <w:pPrChange w:author="Pöllänen Arto" w:date="2017-03-20T00:56:57.7307714" w:id="496317191">
          <w:pPr/>
        </w:pPrChange>
      </w:pPr>
    </w:p>
    <w:p w:rsidR="2C8B79C0" w:rsidDel="0439D4E9" w:rsidP="2F61C9CC" w:rsidRDefault="2C8B79C0" w14:paraId="5A73027A" w14:textId="0796F3F5" w14:noSpellErr="1">
      <w:pPr>
        <w:spacing w:before="0" w:beforeAutospacing="off" w:after="0" w:afterAutospacing="off"/>
        <w:rPr>
          <w:del w:author="Pöllänen Arto" w:date="2017-03-20T01:45:16.4769642" w:id="856365263"/>
          <w:rFonts w:ascii="Courier New" w:hAnsi="Courier New" w:eastAsia="Courier New" w:cs="Courier New"/>
          <w:noProof w:val="0"/>
          <w:sz w:val="22"/>
          <w:szCs w:val="22"/>
          <w:lang w:val="fi-FI"/>
          <w:rPrChange w:author="Pöllänen Arto" w:date="2017-03-20T00:56:57.7307714" w:id="848638093">
            <w:rPr/>
          </w:rPrChange>
        </w:rPr>
        <w:pPrChange w:author="Pöllänen Arto" w:date="2017-03-20T00:56:57.7307714" w:id="1026320581">
          <w:pPr/>
        </w:pPrChange>
      </w:pPr>
    </w:p>
    <w:p w:rsidR="2C8B79C0" w:rsidDel="0439D4E9" w:rsidP="2F61C9CC" w:rsidRDefault="2C8B79C0" w14:paraId="0F5E7FAC" w14:textId="6A68AF9D">
      <w:pPr>
        <w:spacing w:before="0" w:beforeAutospacing="off" w:after="0" w:afterAutospacing="off"/>
        <w:rPr>
          <w:del w:author="Pöllänen Arto" w:date="2017-03-20T01:45:16.4769642" w:id="4919257"/>
          <w:rFonts w:ascii="Courier New" w:hAnsi="Courier New" w:eastAsia="Courier New" w:cs="Courier New"/>
          <w:noProof w:val="0"/>
          <w:sz w:val="22"/>
          <w:szCs w:val="22"/>
          <w:lang w:val="fi-FI"/>
          <w:rPrChange w:author="Pöllänen Arto" w:date="2017-03-20T00:56:57.7307714" w:id="874822973">
            <w:rPr/>
          </w:rPrChange>
        </w:rPr>
        <w:pPrChange w:author="Pöllänen Arto" w:date="2017-03-20T00:56:57.7307714" w:id="623287068">
          <w:pPr/>
        </w:pPrChange>
      </w:pPr>
    </w:p>
    <w:p w:rsidR="2C8B79C0" w:rsidDel="0439D4E9" w:rsidP="2F61C9CC" w:rsidRDefault="2C8B79C0" w14:paraId="7F0C4EF2" w14:textId="408068B5">
      <w:pPr>
        <w:spacing w:before="0" w:beforeAutospacing="off" w:after="0" w:afterAutospacing="off"/>
        <w:rPr>
          <w:del w:author="Pöllänen Arto" w:date="2017-03-20T01:45:16.4769642" w:id="897414376"/>
          <w:rFonts w:ascii="Courier New" w:hAnsi="Courier New" w:eastAsia="Courier New" w:cs="Courier New"/>
          <w:noProof w:val="0"/>
          <w:sz w:val="22"/>
          <w:szCs w:val="22"/>
          <w:lang w:val="fi-FI"/>
          <w:rPrChange w:author="Pöllänen Arto" w:date="2017-03-20T00:56:57.7307714" w:id="1335917067">
            <w:rPr/>
          </w:rPrChange>
        </w:rPr>
        <w:pPrChange w:author="Pöllänen Arto" w:date="2017-03-20T00:56:57.7307714" w:id="1016639691">
          <w:pPr/>
        </w:pPrChange>
      </w:pPr>
    </w:p>
    <w:p w:rsidR="2C8B79C0" w:rsidDel="0439D4E9" w:rsidP="2F61C9CC" w:rsidRDefault="2C8B79C0" w14:paraId="5F3D96A6" w14:textId="7C2025E3" w14:noSpellErr="1">
      <w:pPr>
        <w:spacing w:before="0" w:beforeAutospacing="off" w:after="0" w:afterAutospacing="off"/>
        <w:rPr>
          <w:del w:author="Pöllänen Arto" w:date="2017-03-20T01:45:16.4769642" w:id="1572252648"/>
          <w:rFonts w:ascii="Courier New" w:hAnsi="Courier New" w:eastAsia="Courier New" w:cs="Courier New"/>
          <w:noProof w:val="0"/>
          <w:sz w:val="22"/>
          <w:szCs w:val="22"/>
          <w:lang w:val="fi-FI"/>
          <w:rPrChange w:author="Pöllänen Arto" w:date="2017-03-20T00:56:57.7307714" w:id="1190182265">
            <w:rPr/>
          </w:rPrChange>
        </w:rPr>
        <w:pPrChange w:author="Pöllänen Arto" w:date="2017-03-20T00:56:57.7307714" w:id="596326852">
          <w:pPr/>
        </w:pPrChange>
      </w:pPr>
    </w:p>
    <w:p w:rsidR="2C8B79C0" w:rsidDel="0439D4E9" w:rsidP="2F61C9CC" w:rsidRDefault="2C8B79C0" w14:paraId="3ED0AE9B" w14:textId="5C11D756" w14:noSpellErr="1">
      <w:pPr>
        <w:spacing w:before="0" w:beforeAutospacing="off" w:after="0" w:afterAutospacing="off"/>
        <w:rPr>
          <w:del w:author="Pöllänen Arto" w:date="2017-03-20T01:45:16.4769642" w:id="2073053201"/>
          <w:rFonts w:ascii="Courier New" w:hAnsi="Courier New" w:eastAsia="Courier New" w:cs="Courier New"/>
          <w:noProof w:val="0"/>
          <w:sz w:val="22"/>
          <w:szCs w:val="22"/>
          <w:lang w:val="fi-FI"/>
          <w:rPrChange w:author="Pöllänen Arto" w:date="2017-03-20T00:56:57.7307714" w:id="1535961770">
            <w:rPr/>
          </w:rPrChange>
        </w:rPr>
        <w:pPrChange w:author="Pöllänen Arto" w:date="2017-03-20T00:56:57.7307714" w:id="5796954">
          <w:pPr/>
        </w:pPrChange>
      </w:pPr>
    </w:p>
    <w:p w:rsidR="2C8B79C0" w:rsidDel="0439D4E9" w:rsidP="4AB56EC3" w:rsidRDefault="2C8B79C0" w14:paraId="71452048" w14:textId="343932DB">
      <w:pPr>
        <w:spacing w:before="0" w:beforeAutospacing="off" w:after="0" w:afterAutospacing="off"/>
        <w:rPr>
          <w:del w:author="Pöllänen Arto" w:date="2017-03-20T01:45:16.4769642" w:id="1103901776"/>
          <w:rFonts w:ascii="Courier New" w:hAnsi="Courier New" w:eastAsia="Courier New" w:cs="Courier New"/>
          <w:sz w:val="16"/>
          <w:szCs w:val="16"/>
          <w:rPrChange w:author="Pöllänen Arto" w:date="2017-03-20T00:56:21.136542" w:id="682359392">
            <w:rPr/>
          </w:rPrChange>
        </w:rPr>
        <w:pPrChange w:author="Pöllänen Arto" w:date="2017-03-20T00:56:21.136542" w:id="1538783772">
          <w:pPr/>
        </w:pPrChange>
      </w:pPr>
      <w:del w:author="Pöllänen Arto" w:date="2017-03-20T01:45:16.4769642" w:id="208639879">
        <w:r w:rsidDel="0439D4E9">
          <w:br/>
        </w:r>
      </w:del>
    </w:p>
    <w:p w:rsidR="2C8B79C0" w:rsidDel="0439D4E9" w:rsidP="2F61C9CC" w:rsidRDefault="2C8B79C0" w14:paraId="00D85BCE" w14:textId="62040A04">
      <w:pPr>
        <w:spacing w:before="0" w:beforeAutospacing="off" w:after="0" w:afterAutospacing="off"/>
        <w:rPr>
          <w:del w:author="Pöllänen Arto" w:date="2017-03-20T01:45:16.4769642" w:id="554754831"/>
          <w:rFonts w:ascii="Courier New" w:hAnsi="Courier New" w:eastAsia="Courier New" w:cs="Courier New"/>
          <w:noProof w:val="0"/>
          <w:sz w:val="22"/>
          <w:szCs w:val="22"/>
          <w:lang w:val="fi-FI"/>
          <w:rPrChange w:author="Pöllänen Arto" w:date="2017-03-20T00:56:57.7307714" w:id="1972735716">
            <w:rPr/>
          </w:rPrChange>
        </w:rPr>
        <w:pPrChange w:author="Pöllänen Arto" w:date="2017-03-20T00:56:57.7307714" w:id="1620995000">
          <w:pPr/>
        </w:pPrChange>
      </w:pPr>
    </w:p>
    <w:p w:rsidR="2C8B79C0" w:rsidDel="0439D4E9" w:rsidP="2F61C9CC" w:rsidRDefault="2C8B79C0" w14:paraId="466C8B20" w14:textId="04B28AE9" w14:noSpellErr="1">
      <w:pPr>
        <w:spacing w:before="0" w:beforeAutospacing="off" w:after="0" w:afterAutospacing="off"/>
        <w:rPr>
          <w:del w:author="Pöllänen Arto" w:date="2017-03-20T01:45:16.4769642" w:id="1182174751"/>
          <w:rFonts w:ascii="Courier New" w:hAnsi="Courier New" w:eastAsia="Courier New" w:cs="Courier New"/>
          <w:noProof w:val="0"/>
          <w:sz w:val="22"/>
          <w:szCs w:val="22"/>
          <w:lang w:val="fi-FI"/>
          <w:rPrChange w:author="Pöllänen Arto" w:date="2017-03-20T00:56:57.7307714" w:id="1609388797">
            <w:rPr/>
          </w:rPrChange>
        </w:rPr>
        <w:pPrChange w:author="Pöllänen Arto" w:date="2017-03-20T00:56:57.7307714" w:id="2085436683">
          <w:pPr/>
        </w:pPrChange>
      </w:pPr>
    </w:p>
    <w:p w:rsidR="2C8B79C0" w:rsidDel="0439D4E9" w:rsidP="4AB56EC3" w:rsidRDefault="2C8B79C0" w14:paraId="64DE15C3" w14:textId="4B72A0E1">
      <w:pPr>
        <w:spacing w:before="0" w:beforeAutospacing="off" w:after="0" w:afterAutospacing="off"/>
        <w:rPr>
          <w:del w:author="Pöllänen Arto" w:date="2017-03-20T01:45:16.4769642" w:id="708708171"/>
          <w:rFonts w:ascii="Courier New" w:hAnsi="Courier New" w:eastAsia="Courier New" w:cs="Courier New"/>
          <w:sz w:val="16"/>
          <w:szCs w:val="16"/>
          <w:rPrChange w:author="Pöllänen Arto" w:date="2017-03-20T00:56:21.136542" w:id="1669676878">
            <w:rPr/>
          </w:rPrChange>
        </w:rPr>
        <w:pPrChange w:author="Pöllänen Arto" w:date="2017-03-20T00:56:21.136542" w:id="956712669">
          <w:pPr/>
        </w:pPrChange>
      </w:pPr>
      <w:del w:author="Pöllänen Arto" w:date="2017-03-20T01:45:16.4769642" w:id="1371304332">
        <w:r w:rsidDel="0439D4E9">
          <w:br/>
        </w:r>
      </w:del>
    </w:p>
    <w:p w:rsidR="2C8B79C0" w:rsidDel="0439D4E9" w:rsidP="2F61C9CC" w:rsidRDefault="2C8B79C0" w14:paraId="600EDF1B" w14:textId="04D1ED7C">
      <w:pPr>
        <w:spacing w:before="0" w:beforeAutospacing="off" w:after="0" w:afterAutospacing="off"/>
        <w:rPr>
          <w:del w:author="Pöllänen Arto" w:date="2017-03-20T01:45:16.4769642" w:id="781628896"/>
          <w:rFonts w:ascii="Courier New" w:hAnsi="Courier New" w:eastAsia="Courier New" w:cs="Courier New"/>
          <w:noProof w:val="0"/>
          <w:sz w:val="22"/>
          <w:szCs w:val="22"/>
          <w:lang w:val="fi-FI"/>
          <w:rPrChange w:author="Pöllänen Arto" w:date="2017-03-20T00:56:57.7307714" w:id="1430384964">
            <w:rPr/>
          </w:rPrChange>
        </w:rPr>
        <w:pPrChange w:author="Pöllänen Arto" w:date="2017-03-20T00:56:57.7307714" w:id="1766542587">
          <w:pPr/>
        </w:pPrChange>
      </w:pPr>
    </w:p>
    <w:p w:rsidR="2C8B79C0" w:rsidDel="0439D4E9" w:rsidP="4AB56EC3" w:rsidRDefault="2C8B79C0" w14:paraId="0C919D07" w14:textId="3AD6CD93">
      <w:pPr>
        <w:spacing w:before="0" w:beforeAutospacing="off" w:after="0" w:afterAutospacing="off"/>
        <w:rPr>
          <w:del w:author="Pöllänen Arto" w:date="2017-03-20T01:45:16.4769642" w:id="1768517038"/>
          <w:rFonts w:ascii="Courier New" w:hAnsi="Courier New" w:eastAsia="Courier New" w:cs="Courier New"/>
          <w:sz w:val="16"/>
          <w:szCs w:val="16"/>
          <w:rPrChange w:author="Pöllänen Arto" w:date="2017-03-20T00:56:21.136542" w:id="767596450">
            <w:rPr/>
          </w:rPrChange>
        </w:rPr>
        <w:pPrChange w:author="Pöllänen Arto" w:date="2017-03-20T00:56:21.136542" w:id="823105373">
          <w:pPr/>
        </w:pPrChange>
      </w:pPr>
      <w:del w:author="Pöllänen Arto" w:date="2017-03-20T01:45:16.4769642" w:id="1474304043">
        <w:r w:rsidDel="0439D4E9">
          <w:br/>
        </w:r>
      </w:del>
    </w:p>
    <w:p w:rsidR="2C8B79C0" w:rsidDel="0439D4E9" w:rsidP="2F61C9CC" w:rsidRDefault="2C8B79C0" w14:paraId="4FD2308E" w14:textId="125E7F4F">
      <w:pPr>
        <w:spacing w:before="0" w:beforeAutospacing="off" w:after="0" w:afterAutospacing="off"/>
        <w:rPr>
          <w:del w:author="Pöllänen Arto" w:date="2017-03-20T01:45:16.4769642" w:id="1588363519"/>
          <w:rFonts w:ascii="Courier New" w:hAnsi="Courier New" w:eastAsia="Courier New" w:cs="Courier New"/>
          <w:noProof w:val="0"/>
          <w:sz w:val="22"/>
          <w:szCs w:val="22"/>
          <w:lang w:val="fi-FI"/>
          <w:rPrChange w:author="Pöllänen Arto" w:date="2017-03-20T00:56:57.7307714" w:id="54598033">
            <w:rPr/>
          </w:rPrChange>
        </w:rPr>
        <w:pPrChange w:author="Pöllänen Arto" w:date="2017-03-20T00:56:57.7307714" w:id="1515057242">
          <w:pPr/>
        </w:pPrChange>
      </w:pPr>
    </w:p>
    <w:p w:rsidR="2C8B79C0" w:rsidDel="0439D4E9" w:rsidP="4AB56EC3" w:rsidRDefault="2C8B79C0" w14:paraId="30BCB599" w14:textId="67389502">
      <w:pPr>
        <w:spacing w:before="0" w:beforeAutospacing="off" w:after="0" w:afterAutospacing="off"/>
        <w:rPr>
          <w:del w:author="Pöllänen Arto" w:date="2017-03-20T01:45:16.4769642" w:id="589302188"/>
          <w:rFonts w:ascii="Courier New" w:hAnsi="Courier New" w:eastAsia="Courier New" w:cs="Courier New"/>
          <w:sz w:val="16"/>
          <w:szCs w:val="16"/>
          <w:rPrChange w:author="Pöllänen Arto" w:date="2017-03-20T00:56:21.136542" w:id="46321973">
            <w:rPr/>
          </w:rPrChange>
        </w:rPr>
        <w:pPrChange w:author="Pöllänen Arto" w:date="2017-03-20T00:56:21.136542" w:id="1558164755">
          <w:pPr/>
        </w:pPrChange>
      </w:pPr>
      <w:del w:author="Pöllänen Arto" w:date="2017-03-20T01:45:16.4769642" w:id="238728465">
        <w:r w:rsidDel="0439D4E9">
          <w:br/>
        </w:r>
      </w:del>
    </w:p>
    <w:p w:rsidR="2C8B79C0" w:rsidDel="0439D4E9" w:rsidP="2F61C9CC" w:rsidRDefault="2C8B79C0" w14:paraId="6333091F" w14:textId="3C69F6A7" w14:noSpellErr="1">
      <w:pPr>
        <w:spacing w:before="0" w:beforeAutospacing="off" w:after="0" w:afterAutospacing="off"/>
        <w:rPr>
          <w:del w:author="Pöllänen Arto" w:date="2017-03-20T01:45:16.4769642" w:id="19321016"/>
          <w:rFonts w:ascii="Courier New" w:hAnsi="Courier New" w:eastAsia="Courier New" w:cs="Courier New"/>
          <w:noProof w:val="0"/>
          <w:sz w:val="22"/>
          <w:szCs w:val="22"/>
          <w:lang w:val="fi-FI"/>
          <w:rPrChange w:author="Pöllänen Arto" w:date="2017-03-20T00:56:57.7307714" w:id="1894211902">
            <w:rPr/>
          </w:rPrChange>
        </w:rPr>
        <w:pPrChange w:author="Pöllänen Arto" w:date="2017-03-20T00:56:57.7307714" w:id="177705059">
          <w:pPr/>
        </w:pPrChange>
      </w:pPr>
    </w:p>
    <w:p w:rsidR="2C8B79C0" w:rsidDel="0439D4E9" w:rsidP="2F61C9CC" w:rsidRDefault="2C8B79C0" w14:paraId="215D9EF7" w14:textId="2E9D5E97" w14:noSpellErr="1">
      <w:pPr>
        <w:spacing w:before="0" w:beforeAutospacing="off" w:after="0" w:afterAutospacing="off"/>
        <w:rPr>
          <w:del w:author="Pöllänen Arto" w:date="2017-03-20T01:45:16.4769642" w:id="808661032"/>
          <w:rFonts w:ascii="Courier New" w:hAnsi="Courier New" w:eastAsia="Courier New" w:cs="Courier New"/>
          <w:noProof w:val="0"/>
          <w:sz w:val="22"/>
          <w:szCs w:val="22"/>
          <w:lang w:val="fi-FI"/>
          <w:rPrChange w:author="Pöllänen Arto" w:date="2017-03-20T00:56:57.7307714" w:id="1746757005">
            <w:rPr/>
          </w:rPrChange>
        </w:rPr>
        <w:pPrChange w:author="Pöllänen Arto" w:date="2017-03-20T00:56:57.7307714" w:id="567923981">
          <w:pPr/>
        </w:pPrChange>
      </w:pPr>
    </w:p>
    <w:p w:rsidR="2C8B79C0" w:rsidDel="0439D4E9" w:rsidP="2F61C9CC" w:rsidRDefault="2C8B79C0" w14:paraId="1965B033" w14:textId="76A6D0EF">
      <w:pPr>
        <w:spacing w:before="0" w:beforeAutospacing="off" w:after="0" w:afterAutospacing="off"/>
        <w:rPr>
          <w:del w:author="Pöllänen Arto" w:date="2017-03-20T01:45:16.4769642" w:id="1308010150"/>
          <w:rFonts w:ascii="Courier New" w:hAnsi="Courier New" w:eastAsia="Courier New" w:cs="Courier New"/>
          <w:noProof w:val="0"/>
          <w:sz w:val="22"/>
          <w:szCs w:val="22"/>
          <w:lang w:val="fi-FI"/>
          <w:rPrChange w:author="Pöllänen Arto" w:date="2017-03-20T00:56:57.7307714" w:id="889384624">
            <w:rPr/>
          </w:rPrChange>
        </w:rPr>
        <w:pPrChange w:author="Pöllänen Arto" w:date="2017-03-20T00:56:57.7307714" w:id="795245515">
          <w:pPr/>
        </w:pPrChange>
      </w:pPr>
    </w:p>
    <w:p w:rsidR="2C8B79C0" w:rsidDel="0439D4E9" w:rsidP="2F61C9CC" w:rsidRDefault="2C8B79C0" w14:paraId="4598A66C" w14:textId="6D128EAD">
      <w:pPr>
        <w:spacing w:before="0" w:beforeAutospacing="off" w:after="0" w:afterAutospacing="off"/>
        <w:rPr>
          <w:del w:author="Pöllänen Arto" w:date="2017-03-20T01:45:16.4769642" w:id="104027426"/>
          <w:rFonts w:ascii="Courier New" w:hAnsi="Courier New" w:eastAsia="Courier New" w:cs="Courier New"/>
          <w:noProof w:val="0"/>
          <w:sz w:val="22"/>
          <w:szCs w:val="22"/>
          <w:lang w:val="fi-FI"/>
          <w:rPrChange w:author="Pöllänen Arto" w:date="2017-03-20T00:56:57.7307714" w:id="1790210311">
            <w:rPr/>
          </w:rPrChange>
        </w:rPr>
        <w:pPrChange w:author="Pöllänen Arto" w:date="2017-03-20T00:56:57.7307714" w:id="1025288529">
          <w:pPr/>
        </w:pPrChange>
      </w:pPr>
    </w:p>
    <w:p w:rsidR="2C8B79C0" w:rsidDel="0439D4E9" w:rsidP="2F61C9CC" w:rsidRDefault="2C8B79C0" w14:paraId="23A40E27" w14:textId="21AD8D84" w14:noSpellErr="1">
      <w:pPr>
        <w:spacing w:before="0" w:beforeAutospacing="off" w:after="0" w:afterAutospacing="off"/>
        <w:rPr>
          <w:del w:author="Pöllänen Arto" w:date="2017-03-20T01:45:16.4769642" w:id="1347006762"/>
          <w:rFonts w:ascii="Courier New" w:hAnsi="Courier New" w:eastAsia="Courier New" w:cs="Courier New"/>
          <w:noProof w:val="0"/>
          <w:sz w:val="22"/>
          <w:szCs w:val="22"/>
          <w:lang w:val="fi-FI"/>
          <w:rPrChange w:author="Pöllänen Arto" w:date="2017-03-20T00:56:57.7307714" w:id="163564725">
            <w:rPr/>
          </w:rPrChange>
        </w:rPr>
        <w:pPrChange w:author="Pöllänen Arto" w:date="2017-03-20T00:56:57.7307714" w:id="1414227869">
          <w:pPr/>
        </w:pPrChange>
      </w:pPr>
    </w:p>
    <w:p w:rsidR="2C8B79C0" w:rsidDel="0439D4E9" w:rsidP="2F61C9CC" w:rsidRDefault="2C8B79C0" w14:paraId="359AB6DD" w14:textId="06ECD92E" w14:noSpellErr="1">
      <w:pPr>
        <w:spacing w:before="0" w:beforeAutospacing="off" w:after="0" w:afterAutospacing="off"/>
        <w:rPr>
          <w:del w:author="Pöllänen Arto" w:date="2017-03-20T01:45:16.4769642" w:id="1708224137"/>
          <w:rFonts w:ascii="Courier New" w:hAnsi="Courier New" w:eastAsia="Courier New" w:cs="Courier New"/>
          <w:noProof w:val="0"/>
          <w:sz w:val="22"/>
          <w:szCs w:val="22"/>
          <w:lang w:val="fi-FI"/>
          <w:rPrChange w:author="Pöllänen Arto" w:date="2017-03-20T00:56:57.7307714" w:id="1063421048">
            <w:rPr/>
          </w:rPrChange>
        </w:rPr>
        <w:pPrChange w:author="Pöllänen Arto" w:date="2017-03-20T00:56:57.7307714" w:id="1817104034">
          <w:pPr/>
        </w:pPrChange>
      </w:pPr>
    </w:p>
    <w:p w:rsidR="2C8B79C0" w:rsidDel="0439D4E9" w:rsidP="2F61C9CC" w:rsidRDefault="2C8B79C0" w14:paraId="45DCA48B" w14:textId="39132BD2">
      <w:pPr>
        <w:spacing w:before="0" w:beforeAutospacing="off" w:after="0" w:afterAutospacing="off"/>
        <w:rPr>
          <w:del w:author="Pöllänen Arto" w:date="2017-03-20T01:45:16.4769642" w:id="548667718"/>
          <w:rFonts w:ascii="Courier New" w:hAnsi="Courier New" w:eastAsia="Courier New" w:cs="Courier New"/>
          <w:noProof w:val="0"/>
          <w:sz w:val="22"/>
          <w:szCs w:val="22"/>
          <w:lang w:val="fi-FI"/>
          <w:rPrChange w:author="Pöllänen Arto" w:date="2017-03-20T00:56:57.7307714" w:id="1968017287">
            <w:rPr/>
          </w:rPrChange>
        </w:rPr>
        <w:pPrChange w:author="Pöllänen Arto" w:date="2017-03-20T00:56:57.7307714" w:id="951204912">
          <w:pPr/>
        </w:pPrChange>
      </w:pPr>
    </w:p>
    <w:p w:rsidR="2C8B79C0" w:rsidDel="0439D4E9" w:rsidP="2F61C9CC" w:rsidRDefault="2C8B79C0" w14:paraId="100DAB01" w14:textId="419BE9D6" w14:noSpellErr="1">
      <w:pPr>
        <w:spacing w:before="0" w:beforeAutospacing="off" w:after="0" w:afterAutospacing="off"/>
        <w:rPr>
          <w:del w:author="Pöllänen Arto" w:date="2017-03-20T01:45:16.4769642" w:id="616674367"/>
          <w:rFonts w:ascii="Courier New" w:hAnsi="Courier New" w:eastAsia="Courier New" w:cs="Courier New"/>
          <w:noProof w:val="0"/>
          <w:sz w:val="22"/>
          <w:szCs w:val="22"/>
          <w:lang w:val="fi-FI"/>
          <w:rPrChange w:author="Pöllänen Arto" w:date="2017-03-20T00:56:57.7307714" w:id="1304675447">
            <w:rPr/>
          </w:rPrChange>
        </w:rPr>
        <w:pPrChange w:author="Pöllänen Arto" w:date="2017-03-20T00:56:57.7307714" w:id="1032075587">
          <w:pPr/>
        </w:pPrChange>
      </w:pPr>
    </w:p>
    <w:p w:rsidR="2C8B79C0" w:rsidDel="0439D4E9" w:rsidP="2F61C9CC" w:rsidRDefault="2C8B79C0" w14:paraId="3FAE494C" w14:textId="760EC603" w14:noSpellErr="1">
      <w:pPr>
        <w:spacing w:before="0" w:beforeAutospacing="off" w:after="0" w:afterAutospacing="off"/>
        <w:rPr>
          <w:del w:author="Pöllänen Arto" w:date="2017-03-20T01:45:16.4769642" w:id="1719984789"/>
          <w:rFonts w:ascii="Courier New" w:hAnsi="Courier New" w:eastAsia="Courier New" w:cs="Courier New"/>
          <w:noProof w:val="0"/>
          <w:sz w:val="22"/>
          <w:szCs w:val="22"/>
          <w:lang w:val="fi-FI"/>
          <w:rPrChange w:author="Pöllänen Arto" w:date="2017-03-20T00:56:57.7307714" w:id="642226888">
            <w:rPr/>
          </w:rPrChange>
        </w:rPr>
        <w:pPrChange w:author="Pöllänen Arto" w:date="2017-03-20T00:56:57.7307714" w:id="888799753">
          <w:pPr/>
        </w:pPrChange>
      </w:pPr>
    </w:p>
    <w:p w:rsidR="2C8B79C0" w:rsidDel="0439D4E9" w:rsidP="2F61C9CC" w:rsidRDefault="2C8B79C0" w14:paraId="3C209941" w14:textId="3FFE27F2" w14:noSpellErr="1">
      <w:pPr>
        <w:spacing w:before="0" w:beforeAutospacing="off" w:after="0" w:afterAutospacing="off"/>
        <w:rPr>
          <w:del w:author="Pöllänen Arto" w:date="2017-03-20T01:45:16.4769642" w:id="440124241"/>
          <w:rFonts w:ascii="Courier New" w:hAnsi="Courier New" w:eastAsia="Courier New" w:cs="Courier New"/>
          <w:noProof w:val="0"/>
          <w:sz w:val="22"/>
          <w:szCs w:val="22"/>
          <w:lang w:val="fi-FI"/>
          <w:rPrChange w:author="Pöllänen Arto" w:date="2017-03-20T00:56:57.7307714" w:id="247304345">
            <w:rPr/>
          </w:rPrChange>
        </w:rPr>
        <w:pPrChange w:author="Pöllänen Arto" w:date="2017-03-20T00:56:57.7307714" w:id="261883658">
          <w:pPr/>
        </w:pPrChange>
      </w:pPr>
    </w:p>
    <w:p w:rsidR="2C8B79C0" w:rsidDel="0439D4E9" w:rsidP="4AB56EC3" w:rsidRDefault="2C8B79C0" w14:paraId="21110AEE" w14:textId="418ECEEC">
      <w:pPr>
        <w:spacing w:before="0" w:beforeAutospacing="off" w:after="0" w:afterAutospacing="off"/>
        <w:rPr>
          <w:del w:author="Pöllänen Arto" w:date="2017-03-20T01:45:16.4769642" w:id="2066606514"/>
          <w:rFonts w:ascii="Courier New" w:hAnsi="Courier New" w:eastAsia="Courier New" w:cs="Courier New"/>
          <w:sz w:val="16"/>
          <w:szCs w:val="16"/>
          <w:rPrChange w:author="Pöllänen Arto" w:date="2017-03-20T00:56:21.136542" w:id="226483174">
            <w:rPr/>
          </w:rPrChange>
        </w:rPr>
        <w:pPrChange w:author="Pöllänen Arto" w:date="2017-03-20T00:56:21.136542" w:id="666727127">
          <w:pPr/>
        </w:pPrChange>
      </w:pPr>
      <w:del w:author="Pöllänen Arto" w:date="2017-03-20T01:45:16.4769642" w:id="586337394">
        <w:r w:rsidDel="0439D4E9">
          <w:br/>
        </w:r>
      </w:del>
    </w:p>
    <w:p w:rsidR="2C8B79C0" w:rsidDel="0439D4E9" w:rsidP="2F61C9CC" w:rsidRDefault="2C8B79C0" w14:paraId="50FBE64C" w14:textId="10876C17">
      <w:pPr>
        <w:spacing w:before="0" w:beforeAutospacing="off" w:after="0" w:afterAutospacing="off"/>
        <w:rPr>
          <w:del w:author="Pöllänen Arto" w:date="2017-03-20T01:45:16.4769642" w:id="1719072177"/>
          <w:rFonts w:ascii="Courier New" w:hAnsi="Courier New" w:eastAsia="Courier New" w:cs="Courier New"/>
          <w:noProof w:val="0"/>
          <w:sz w:val="22"/>
          <w:szCs w:val="22"/>
          <w:lang w:val="fi-FI"/>
          <w:rPrChange w:author="Pöllänen Arto" w:date="2017-03-20T00:56:57.7307714" w:id="1927227117">
            <w:rPr/>
          </w:rPrChange>
        </w:rPr>
        <w:pPrChange w:author="Pöllänen Arto" w:date="2017-03-20T00:56:57.7307714" w:id="1465953842">
          <w:pPr/>
        </w:pPrChange>
      </w:pPr>
    </w:p>
    <w:p w:rsidR="2C8B79C0" w:rsidDel="0439D4E9" w:rsidP="2F61C9CC" w:rsidRDefault="2C8B79C0" w14:paraId="7F14C2EF" w14:textId="0D6AFEB9" w14:noSpellErr="1">
      <w:pPr>
        <w:spacing w:before="0" w:beforeAutospacing="off" w:after="0" w:afterAutospacing="off"/>
        <w:rPr>
          <w:del w:author="Pöllänen Arto" w:date="2017-03-20T01:45:16.4769642" w:id="1417587187"/>
          <w:rFonts w:ascii="Courier New" w:hAnsi="Courier New" w:eastAsia="Courier New" w:cs="Courier New"/>
          <w:noProof w:val="0"/>
          <w:sz w:val="22"/>
          <w:szCs w:val="22"/>
          <w:lang w:val="fi-FI"/>
          <w:rPrChange w:author="Pöllänen Arto" w:date="2017-03-20T00:56:57.7307714" w:id="1637930736">
            <w:rPr/>
          </w:rPrChange>
        </w:rPr>
        <w:pPrChange w:author="Pöllänen Arto" w:date="2017-03-20T00:56:57.7307714" w:id="94765471">
          <w:pPr/>
        </w:pPrChange>
      </w:pPr>
    </w:p>
    <w:p w:rsidR="2C8B79C0" w:rsidDel="0439D4E9" w:rsidP="4AB56EC3" w:rsidRDefault="2C8B79C0" w14:paraId="38ECA41F" w14:textId="5BD13300">
      <w:pPr>
        <w:spacing w:before="0" w:beforeAutospacing="off" w:after="0" w:afterAutospacing="off"/>
        <w:rPr>
          <w:del w:author="Pöllänen Arto" w:date="2017-03-20T01:45:16.4769642" w:id="1019200583"/>
          <w:rFonts w:ascii="Courier New" w:hAnsi="Courier New" w:eastAsia="Courier New" w:cs="Courier New"/>
          <w:sz w:val="16"/>
          <w:szCs w:val="16"/>
          <w:rPrChange w:author="Pöllänen Arto" w:date="2017-03-20T00:56:21.136542" w:id="88101303">
            <w:rPr/>
          </w:rPrChange>
        </w:rPr>
        <w:pPrChange w:author="Pöllänen Arto" w:date="2017-03-20T00:56:21.136542" w:id="469367673">
          <w:pPr/>
        </w:pPrChange>
      </w:pPr>
      <w:del w:author="Pöllänen Arto" w:date="2017-03-20T01:45:16.4769642" w:id="1323189986">
        <w:r w:rsidDel="0439D4E9">
          <w:br/>
        </w:r>
      </w:del>
    </w:p>
    <w:p w:rsidR="2C8B79C0" w:rsidDel="0439D4E9" w:rsidP="2F61C9CC" w:rsidRDefault="2C8B79C0" w14:paraId="26C516FF" w14:textId="613E0328">
      <w:pPr>
        <w:spacing w:before="0" w:beforeAutospacing="off" w:after="0" w:afterAutospacing="off"/>
        <w:rPr>
          <w:del w:author="Pöllänen Arto" w:date="2017-03-20T01:45:16.4769642" w:id="843146480"/>
          <w:rFonts w:ascii="Courier New" w:hAnsi="Courier New" w:eastAsia="Courier New" w:cs="Courier New"/>
          <w:noProof w:val="0"/>
          <w:sz w:val="22"/>
          <w:szCs w:val="22"/>
          <w:lang w:val="fi-FI"/>
          <w:rPrChange w:author="Pöllänen Arto" w:date="2017-03-20T00:56:57.7307714" w:id="590890215">
            <w:rPr/>
          </w:rPrChange>
        </w:rPr>
        <w:pPrChange w:author="Pöllänen Arto" w:date="2017-03-20T00:56:57.7307714" w:id="6448991">
          <w:pPr/>
        </w:pPrChange>
      </w:pPr>
    </w:p>
    <w:p w:rsidR="2C8B79C0" w:rsidDel="0439D4E9" w:rsidP="2F61C9CC" w:rsidRDefault="2C8B79C0" w14:paraId="1681ABAD" w14:textId="448BD53C" w14:noSpellErr="1">
      <w:pPr>
        <w:spacing w:before="0" w:beforeAutospacing="off" w:after="0" w:afterAutospacing="off"/>
        <w:rPr>
          <w:del w:author="Pöllänen Arto" w:date="2017-03-20T01:45:16.4769642" w:id="1092218881"/>
          <w:rFonts w:ascii="Courier New" w:hAnsi="Courier New" w:eastAsia="Courier New" w:cs="Courier New"/>
          <w:noProof w:val="0"/>
          <w:sz w:val="22"/>
          <w:szCs w:val="22"/>
          <w:lang w:val="fi-FI"/>
          <w:rPrChange w:author="Pöllänen Arto" w:date="2017-03-20T00:56:57.7307714" w:id="1936471935">
            <w:rPr/>
          </w:rPrChange>
        </w:rPr>
        <w:pPrChange w:author="Pöllänen Arto" w:date="2017-03-20T00:56:57.7307714" w:id="1155834858">
          <w:pPr/>
        </w:pPrChange>
      </w:pPr>
    </w:p>
    <w:p w:rsidR="2C8B79C0" w:rsidDel="0439D4E9" w:rsidP="2F61C9CC" w:rsidRDefault="2C8B79C0" w14:paraId="63B2AC69" w14:textId="5EEDB401">
      <w:pPr>
        <w:spacing w:before="0" w:beforeAutospacing="off" w:after="0" w:afterAutospacing="off"/>
        <w:rPr>
          <w:del w:author="Pöllänen Arto" w:date="2017-03-20T01:45:16.4769642" w:id="415180600"/>
          <w:rFonts w:ascii="Courier New" w:hAnsi="Courier New" w:eastAsia="Courier New" w:cs="Courier New"/>
          <w:noProof w:val="0"/>
          <w:sz w:val="22"/>
          <w:szCs w:val="22"/>
          <w:lang w:val="fi-FI"/>
          <w:rPrChange w:author="Pöllänen Arto" w:date="2017-03-20T00:56:57.7307714" w:id="1118709497">
            <w:rPr/>
          </w:rPrChange>
        </w:rPr>
        <w:pPrChange w:author="Pöllänen Arto" w:date="2017-03-20T00:56:57.7307714" w:id="431301727">
          <w:pPr/>
        </w:pPrChange>
      </w:pPr>
    </w:p>
    <w:p w:rsidR="2C8B79C0" w:rsidDel="0439D4E9" w:rsidP="2F61C9CC" w:rsidRDefault="2C8B79C0" w14:paraId="16519FD5" w14:textId="729F3EA8">
      <w:pPr>
        <w:spacing w:before="0" w:beforeAutospacing="off" w:after="0" w:afterAutospacing="off"/>
        <w:rPr>
          <w:del w:author="Pöllänen Arto" w:date="2017-03-20T01:45:16.4769642" w:id="514107990"/>
          <w:rFonts w:ascii="Courier New" w:hAnsi="Courier New" w:eastAsia="Courier New" w:cs="Courier New"/>
          <w:noProof w:val="0"/>
          <w:sz w:val="22"/>
          <w:szCs w:val="22"/>
          <w:lang w:val="fi-FI"/>
          <w:rPrChange w:author="Pöllänen Arto" w:date="2017-03-20T00:56:57.7307714" w:id="1953408716">
            <w:rPr/>
          </w:rPrChange>
        </w:rPr>
        <w:pPrChange w:author="Pöllänen Arto" w:date="2017-03-20T00:56:57.7307714" w:id="1687927211">
          <w:pPr/>
        </w:pPrChange>
      </w:pPr>
    </w:p>
    <w:p w:rsidR="2C8B79C0" w:rsidDel="0439D4E9" w:rsidP="2F61C9CC" w:rsidRDefault="2C8B79C0" w14:paraId="4882D122" w14:textId="4D5E5E42">
      <w:pPr>
        <w:spacing w:before="0" w:beforeAutospacing="off" w:after="0" w:afterAutospacing="off"/>
        <w:rPr>
          <w:del w:author="Pöllänen Arto" w:date="2017-03-20T01:45:16.4769642" w:id="106521308"/>
          <w:rFonts w:ascii="Courier New" w:hAnsi="Courier New" w:eastAsia="Courier New" w:cs="Courier New"/>
          <w:noProof w:val="0"/>
          <w:sz w:val="22"/>
          <w:szCs w:val="22"/>
          <w:lang w:val="fi-FI"/>
          <w:rPrChange w:author="Pöllänen Arto" w:date="2017-03-20T00:56:57.7307714" w:id="2027135758">
            <w:rPr/>
          </w:rPrChange>
        </w:rPr>
        <w:pPrChange w:author="Pöllänen Arto" w:date="2017-03-20T00:56:57.7307714" w:id="2131413431">
          <w:pPr/>
        </w:pPrChange>
      </w:pPr>
    </w:p>
    <w:p w:rsidR="2C8B79C0" w:rsidDel="0439D4E9" w:rsidP="4AB56EC3" w:rsidRDefault="2C8B79C0" w14:paraId="35861820" w14:textId="64F8524D">
      <w:pPr>
        <w:spacing w:before="0" w:beforeAutospacing="off" w:after="0" w:afterAutospacing="off"/>
        <w:rPr>
          <w:del w:author="Pöllänen Arto" w:date="2017-03-20T01:45:16.4769642" w:id="22990995"/>
          <w:rFonts w:ascii="Courier New" w:hAnsi="Courier New" w:eastAsia="Courier New" w:cs="Courier New"/>
          <w:sz w:val="16"/>
          <w:szCs w:val="16"/>
          <w:rPrChange w:author="Pöllänen Arto" w:date="2017-03-20T00:56:21.136542" w:id="1684600610">
            <w:rPr/>
          </w:rPrChange>
        </w:rPr>
        <w:pPrChange w:author="Pöllänen Arto" w:date="2017-03-20T00:56:21.136542" w:id="1046540147">
          <w:pPr/>
        </w:pPrChange>
      </w:pPr>
      <w:del w:author="Pöllänen Arto" w:date="2017-03-20T01:45:16.4769642" w:id="448173500">
        <w:r w:rsidDel="0439D4E9">
          <w:br/>
        </w:r>
      </w:del>
    </w:p>
    <w:p w:rsidR="2C8B79C0" w:rsidDel="0439D4E9" w:rsidP="2F61C9CC" w:rsidRDefault="2C8B79C0" w14:paraId="73060350" w14:textId="18E2A1DC">
      <w:pPr>
        <w:spacing w:before="0" w:beforeAutospacing="off" w:after="0" w:afterAutospacing="off"/>
        <w:rPr>
          <w:del w:author="Pöllänen Arto" w:date="2017-03-20T01:45:16.4769642" w:id="1686504536"/>
          <w:rFonts w:ascii="Courier New" w:hAnsi="Courier New" w:eastAsia="Courier New" w:cs="Courier New"/>
          <w:noProof w:val="0"/>
          <w:sz w:val="22"/>
          <w:szCs w:val="22"/>
          <w:lang w:val="fi-FI"/>
          <w:rPrChange w:author="Pöllänen Arto" w:date="2017-03-20T00:56:57.7307714" w:id="1776741231">
            <w:rPr/>
          </w:rPrChange>
        </w:rPr>
        <w:pPrChange w:author="Pöllänen Arto" w:date="2017-03-20T00:56:57.7307714" w:id="2003091874">
          <w:pPr/>
        </w:pPrChange>
      </w:pPr>
    </w:p>
    <w:p w:rsidR="2C8B79C0" w:rsidDel="0439D4E9" w:rsidP="2F61C9CC" w:rsidRDefault="2C8B79C0" w14:paraId="5A8E484B" w14:textId="12AC3EB6">
      <w:pPr>
        <w:spacing w:before="0" w:beforeAutospacing="off" w:after="0" w:afterAutospacing="off"/>
        <w:rPr>
          <w:del w:author="Pöllänen Arto" w:date="2017-03-20T01:45:16.4769642" w:id="1003522617"/>
          <w:rFonts w:ascii="Courier New" w:hAnsi="Courier New" w:eastAsia="Courier New" w:cs="Courier New"/>
          <w:noProof w:val="0"/>
          <w:sz w:val="22"/>
          <w:szCs w:val="22"/>
          <w:lang w:val="fi-FI"/>
          <w:rPrChange w:author="Pöllänen Arto" w:date="2017-03-20T00:56:57.7307714" w:id="1694097200">
            <w:rPr/>
          </w:rPrChange>
        </w:rPr>
        <w:pPrChange w:author="Pöllänen Arto" w:date="2017-03-20T00:56:57.7307714" w:id="2016280742">
          <w:pPr/>
        </w:pPrChange>
      </w:pPr>
    </w:p>
    <w:p w:rsidR="2C8B79C0" w:rsidDel="0439D4E9" w:rsidP="2F61C9CC" w:rsidRDefault="2C8B79C0" w14:paraId="0982B749" w14:textId="2B163FB4">
      <w:pPr>
        <w:spacing w:before="0" w:beforeAutospacing="off" w:after="0" w:afterAutospacing="off"/>
        <w:rPr>
          <w:del w:author="Pöllänen Arto" w:date="2017-03-20T01:45:16.4769642" w:id="1113020741"/>
          <w:rFonts w:ascii="Courier New" w:hAnsi="Courier New" w:eastAsia="Courier New" w:cs="Courier New"/>
          <w:noProof w:val="0"/>
          <w:sz w:val="22"/>
          <w:szCs w:val="22"/>
          <w:lang w:val="fi-FI"/>
          <w:rPrChange w:author="Pöllänen Arto" w:date="2017-03-20T00:56:57.7307714" w:id="973536942">
            <w:rPr/>
          </w:rPrChange>
        </w:rPr>
        <w:pPrChange w:author="Pöllänen Arto" w:date="2017-03-20T00:56:57.7307714" w:id="1833386535">
          <w:pPr/>
        </w:pPrChange>
      </w:pPr>
    </w:p>
    <w:p w:rsidR="2C8B79C0" w:rsidDel="0439D4E9" w:rsidP="4AB56EC3" w:rsidRDefault="2C8B79C0" w14:paraId="1547EDD9" w14:textId="234CB8A6">
      <w:pPr>
        <w:spacing w:before="0" w:beforeAutospacing="off" w:after="0" w:afterAutospacing="off"/>
        <w:rPr>
          <w:del w:author="Pöllänen Arto" w:date="2017-03-20T01:45:16.4769642" w:id="480173415"/>
          <w:rFonts w:ascii="Courier New" w:hAnsi="Courier New" w:eastAsia="Courier New" w:cs="Courier New"/>
          <w:sz w:val="16"/>
          <w:szCs w:val="16"/>
          <w:rPrChange w:author="Pöllänen Arto" w:date="2017-03-20T00:56:21.136542" w:id="580543868">
            <w:rPr/>
          </w:rPrChange>
        </w:rPr>
        <w:pPrChange w:author="Pöllänen Arto" w:date="2017-03-20T00:56:21.136542" w:id="1049419937">
          <w:pPr/>
        </w:pPrChange>
      </w:pPr>
      <w:del w:author="Pöllänen Arto" w:date="2017-03-20T01:45:16.4769642" w:id="1306050844">
        <w:r w:rsidDel="0439D4E9">
          <w:br/>
        </w:r>
      </w:del>
    </w:p>
    <w:p w:rsidR="2C8B79C0" w:rsidDel="0439D4E9" w:rsidP="2F61C9CC" w:rsidRDefault="2C8B79C0" w14:paraId="58C75D10" w14:textId="7A3EDD6A">
      <w:pPr>
        <w:spacing w:before="0" w:beforeAutospacing="off" w:after="0" w:afterAutospacing="off"/>
        <w:rPr>
          <w:del w:author="Pöllänen Arto" w:date="2017-03-20T01:45:16.4769642" w:id="1614059128"/>
          <w:rFonts w:ascii="Courier New" w:hAnsi="Courier New" w:eastAsia="Courier New" w:cs="Courier New"/>
          <w:noProof w:val="0"/>
          <w:sz w:val="22"/>
          <w:szCs w:val="22"/>
          <w:lang w:val="fi-FI"/>
          <w:rPrChange w:author="Pöllänen Arto" w:date="2017-03-20T00:56:57.7307714" w:id="1510610779">
            <w:rPr/>
          </w:rPrChange>
        </w:rPr>
        <w:pPrChange w:author="Pöllänen Arto" w:date="2017-03-20T00:56:57.7307714" w:id="244179844">
          <w:pPr/>
        </w:pPrChange>
      </w:pPr>
    </w:p>
    <w:p w:rsidR="2C8B79C0" w:rsidDel="0439D4E9" w:rsidP="2F61C9CC" w:rsidRDefault="2C8B79C0" w14:paraId="2E1C6BA2" w14:textId="668302BD" w14:noSpellErr="1">
      <w:pPr>
        <w:spacing w:before="0" w:beforeAutospacing="off" w:after="0" w:afterAutospacing="off"/>
        <w:rPr>
          <w:del w:author="Pöllänen Arto" w:date="2017-03-20T01:45:16.4769642" w:id="544297379"/>
          <w:rFonts w:ascii="Courier New" w:hAnsi="Courier New" w:eastAsia="Courier New" w:cs="Courier New"/>
          <w:noProof w:val="0"/>
          <w:sz w:val="22"/>
          <w:szCs w:val="22"/>
          <w:lang w:val="fi-FI"/>
          <w:rPrChange w:author="Pöllänen Arto" w:date="2017-03-20T00:56:57.7307714" w:id="1220191986">
            <w:rPr/>
          </w:rPrChange>
        </w:rPr>
        <w:pPrChange w:author="Pöllänen Arto" w:date="2017-03-20T00:56:57.7307714" w:id="331289265">
          <w:pPr/>
        </w:pPrChange>
      </w:pPr>
    </w:p>
    <w:p w:rsidR="2C8B79C0" w:rsidDel="0439D4E9" w:rsidP="4AB56EC3" w:rsidRDefault="2C8B79C0" w14:paraId="1336B86E" w14:textId="3C9528D9">
      <w:pPr>
        <w:spacing w:before="0" w:beforeAutospacing="off" w:after="0" w:afterAutospacing="off"/>
        <w:rPr>
          <w:del w:author="Pöllänen Arto" w:date="2017-03-20T01:45:16.4769642" w:id="215032373"/>
          <w:rFonts w:ascii="Courier New" w:hAnsi="Courier New" w:eastAsia="Courier New" w:cs="Courier New"/>
          <w:sz w:val="16"/>
          <w:szCs w:val="16"/>
          <w:rPrChange w:author="Pöllänen Arto" w:date="2017-03-20T00:56:21.136542" w:id="694726026">
            <w:rPr/>
          </w:rPrChange>
        </w:rPr>
        <w:pPrChange w:author="Pöllänen Arto" w:date="2017-03-20T00:56:21.136542" w:id="22047112">
          <w:pPr/>
        </w:pPrChange>
      </w:pPr>
      <w:del w:author="Pöllänen Arto" w:date="2017-03-20T01:45:16.4769642" w:id="778785065">
        <w:r w:rsidDel="0439D4E9">
          <w:br/>
        </w:r>
      </w:del>
    </w:p>
    <w:p w:rsidR="2C8B79C0" w:rsidDel="0439D4E9" w:rsidP="2F61C9CC" w:rsidRDefault="2C8B79C0" w14:paraId="2884B05E" w14:textId="7CE4D166">
      <w:pPr>
        <w:spacing w:before="0" w:beforeAutospacing="off" w:after="0" w:afterAutospacing="off"/>
        <w:rPr>
          <w:del w:author="Pöllänen Arto" w:date="2017-03-20T01:45:16.4769642" w:id="1904002063"/>
          <w:rFonts w:ascii="Courier New" w:hAnsi="Courier New" w:eastAsia="Courier New" w:cs="Courier New"/>
          <w:noProof w:val="0"/>
          <w:sz w:val="22"/>
          <w:szCs w:val="22"/>
          <w:lang w:val="fi-FI"/>
          <w:rPrChange w:author="Pöllänen Arto" w:date="2017-03-20T00:56:57.7307714" w:id="1061874562">
            <w:rPr/>
          </w:rPrChange>
        </w:rPr>
        <w:pPrChange w:author="Pöllänen Arto" w:date="2017-03-20T00:56:57.7307714" w:id="1228630768">
          <w:pPr/>
        </w:pPrChange>
      </w:pPr>
    </w:p>
    <w:p w:rsidR="2C8B79C0" w:rsidDel="0439D4E9" w:rsidP="2F61C9CC" w:rsidRDefault="2C8B79C0" w14:paraId="2A17A865" w14:textId="6FF7B946" w14:noSpellErr="1">
      <w:pPr>
        <w:spacing w:before="0" w:beforeAutospacing="off" w:after="0" w:afterAutospacing="off"/>
        <w:rPr>
          <w:del w:author="Pöllänen Arto" w:date="2017-03-20T01:45:16.4769642" w:id="1350960932"/>
          <w:rFonts w:ascii="Courier New" w:hAnsi="Courier New" w:eastAsia="Courier New" w:cs="Courier New"/>
          <w:noProof w:val="0"/>
          <w:sz w:val="22"/>
          <w:szCs w:val="22"/>
          <w:lang w:val="fi-FI"/>
          <w:rPrChange w:author="Pöllänen Arto" w:date="2017-03-20T00:56:57.7307714" w:id="1009434814">
            <w:rPr/>
          </w:rPrChange>
        </w:rPr>
        <w:pPrChange w:author="Pöllänen Arto" w:date="2017-03-20T00:56:57.7307714" w:id="811137144">
          <w:pPr/>
        </w:pPrChange>
      </w:pPr>
    </w:p>
    <w:p w:rsidR="2C8B79C0" w:rsidDel="0439D4E9" w:rsidP="2F61C9CC" w:rsidRDefault="2C8B79C0" w14:paraId="780B0E31" w14:textId="4C448806">
      <w:pPr>
        <w:spacing w:before="0" w:beforeAutospacing="off" w:after="0" w:afterAutospacing="off"/>
        <w:rPr>
          <w:del w:author="Pöllänen Arto" w:date="2017-03-20T01:45:16.4769642" w:id="900844410"/>
          <w:rFonts w:ascii="Courier New" w:hAnsi="Courier New" w:eastAsia="Courier New" w:cs="Courier New"/>
          <w:noProof w:val="0"/>
          <w:sz w:val="22"/>
          <w:szCs w:val="22"/>
          <w:lang w:val="fi-FI"/>
          <w:rPrChange w:author="Pöllänen Arto" w:date="2017-03-20T00:56:57.7307714" w:id="1100195348">
            <w:rPr/>
          </w:rPrChange>
        </w:rPr>
        <w:pPrChange w:author="Pöllänen Arto" w:date="2017-03-20T00:56:57.7307714" w:id="942573114">
          <w:pPr/>
        </w:pPrChange>
      </w:pPr>
    </w:p>
    <w:p w:rsidR="2C8B79C0" w:rsidDel="0439D4E9" w:rsidP="2F61C9CC" w:rsidRDefault="2C8B79C0" w14:paraId="5C6BCE8C" w14:textId="1299B016">
      <w:pPr>
        <w:spacing w:before="0" w:beforeAutospacing="off" w:after="0" w:afterAutospacing="off"/>
        <w:rPr>
          <w:del w:author="Pöllänen Arto" w:date="2017-03-20T01:45:16.4769642" w:id="732023441"/>
          <w:rFonts w:ascii="Courier New" w:hAnsi="Courier New" w:eastAsia="Courier New" w:cs="Courier New"/>
          <w:noProof w:val="0"/>
          <w:sz w:val="22"/>
          <w:szCs w:val="22"/>
          <w:lang w:val="fi-FI"/>
          <w:rPrChange w:author="Pöllänen Arto" w:date="2017-03-20T00:56:57.7307714" w:id="93225232">
            <w:rPr/>
          </w:rPrChange>
        </w:rPr>
        <w:pPrChange w:author="Pöllänen Arto" w:date="2017-03-20T00:56:57.7307714" w:id="403232102">
          <w:pPr/>
        </w:pPrChange>
      </w:pPr>
    </w:p>
    <w:p w:rsidR="2C8B79C0" w:rsidDel="0439D4E9" w:rsidP="2F61C9CC" w:rsidRDefault="2C8B79C0" w14:paraId="3FA0D315" w14:textId="65DF4786">
      <w:pPr>
        <w:spacing w:before="0" w:beforeAutospacing="off" w:after="0" w:afterAutospacing="off"/>
        <w:rPr>
          <w:del w:author="Pöllänen Arto" w:date="2017-03-20T01:45:16.4769642" w:id="135590434"/>
          <w:rFonts w:ascii="Courier New" w:hAnsi="Courier New" w:eastAsia="Courier New" w:cs="Courier New"/>
          <w:noProof w:val="0"/>
          <w:sz w:val="22"/>
          <w:szCs w:val="22"/>
          <w:lang w:val="fi-FI"/>
          <w:rPrChange w:author="Pöllänen Arto" w:date="2017-03-20T00:56:57.7307714" w:id="1740775575">
            <w:rPr/>
          </w:rPrChange>
        </w:rPr>
        <w:pPrChange w:author="Pöllänen Arto" w:date="2017-03-20T00:56:57.7307714" w:id="1933236046">
          <w:pPr/>
        </w:pPrChange>
      </w:pPr>
    </w:p>
    <w:p w:rsidR="2C8B79C0" w:rsidDel="0439D4E9" w:rsidP="4AB56EC3" w:rsidRDefault="2C8B79C0" w14:paraId="12F40AA1" w14:textId="4D7AD1EE">
      <w:pPr>
        <w:spacing w:before="0" w:beforeAutospacing="off" w:after="0" w:afterAutospacing="off"/>
        <w:rPr>
          <w:del w:author="Pöllänen Arto" w:date="2017-03-20T01:45:16.4769642" w:id="1656842148"/>
          <w:rFonts w:ascii="Courier New" w:hAnsi="Courier New" w:eastAsia="Courier New" w:cs="Courier New"/>
          <w:sz w:val="16"/>
          <w:szCs w:val="16"/>
          <w:rPrChange w:author="Pöllänen Arto" w:date="2017-03-20T00:56:21.136542" w:id="71673109">
            <w:rPr/>
          </w:rPrChange>
        </w:rPr>
        <w:pPrChange w:author="Pöllänen Arto" w:date="2017-03-20T00:56:21.136542" w:id="409434922">
          <w:pPr/>
        </w:pPrChange>
      </w:pPr>
      <w:del w:author="Pöllänen Arto" w:date="2017-03-20T01:45:16.4769642" w:id="1090369560">
        <w:r w:rsidDel="0439D4E9">
          <w:br/>
        </w:r>
      </w:del>
    </w:p>
    <w:p w:rsidR="2C8B79C0" w:rsidDel="0439D4E9" w:rsidP="2F61C9CC" w:rsidRDefault="2C8B79C0" w14:paraId="3AE73CFD" w14:textId="2D865D62">
      <w:pPr>
        <w:spacing w:before="0" w:beforeAutospacing="off" w:after="0" w:afterAutospacing="off"/>
        <w:rPr>
          <w:del w:author="Pöllänen Arto" w:date="2017-03-20T01:45:16.4769642" w:id="444178767"/>
          <w:rFonts w:ascii="Courier New" w:hAnsi="Courier New" w:eastAsia="Courier New" w:cs="Courier New"/>
          <w:noProof w:val="0"/>
          <w:sz w:val="22"/>
          <w:szCs w:val="22"/>
          <w:lang w:val="fi-FI"/>
          <w:rPrChange w:author="Pöllänen Arto" w:date="2017-03-20T00:56:57.7307714" w:id="760878652">
            <w:rPr/>
          </w:rPrChange>
        </w:rPr>
        <w:pPrChange w:author="Pöllänen Arto" w:date="2017-03-20T00:56:57.7307714" w:id="1130967284">
          <w:pPr/>
        </w:pPrChange>
      </w:pPr>
    </w:p>
    <w:p w:rsidR="2C8B79C0" w:rsidDel="0439D4E9" w:rsidP="2F61C9CC" w:rsidRDefault="2C8B79C0" w14:paraId="7A388E9A" w14:textId="02D5F0B1">
      <w:pPr>
        <w:spacing w:before="0" w:beforeAutospacing="off" w:after="0" w:afterAutospacing="off"/>
        <w:rPr>
          <w:del w:author="Pöllänen Arto" w:date="2017-03-20T01:45:16.4769642" w:id="348746658"/>
          <w:rFonts w:ascii="Courier New" w:hAnsi="Courier New" w:eastAsia="Courier New" w:cs="Courier New"/>
          <w:noProof w:val="0"/>
          <w:sz w:val="22"/>
          <w:szCs w:val="22"/>
          <w:lang w:val="fi-FI"/>
          <w:rPrChange w:author="Pöllänen Arto" w:date="2017-03-20T00:56:57.7307714" w:id="1102699401">
            <w:rPr/>
          </w:rPrChange>
        </w:rPr>
        <w:pPrChange w:author="Pöllänen Arto" w:date="2017-03-20T00:56:57.7307714" w:id="1399017789">
          <w:pPr/>
        </w:pPrChange>
      </w:pPr>
    </w:p>
    <w:p w:rsidR="2C8B79C0" w:rsidDel="0439D4E9" w:rsidP="2F61C9CC" w:rsidRDefault="2C8B79C0" w14:paraId="7DEFE5F2" w14:textId="5EE87FC3">
      <w:pPr>
        <w:spacing w:before="0" w:beforeAutospacing="off" w:after="0" w:afterAutospacing="off"/>
        <w:rPr>
          <w:del w:author="Pöllänen Arto" w:date="2017-03-20T01:45:16.4769642" w:id="955578281"/>
          <w:rFonts w:ascii="Courier New" w:hAnsi="Courier New" w:eastAsia="Courier New" w:cs="Courier New"/>
          <w:noProof w:val="0"/>
          <w:sz w:val="22"/>
          <w:szCs w:val="22"/>
          <w:lang w:val="fi-FI"/>
          <w:rPrChange w:author="Pöllänen Arto" w:date="2017-03-20T00:56:57.7307714" w:id="1097167924">
            <w:rPr/>
          </w:rPrChange>
        </w:rPr>
        <w:pPrChange w:author="Pöllänen Arto" w:date="2017-03-20T00:56:57.7307714" w:id="1221389298">
          <w:pPr/>
        </w:pPrChange>
      </w:pPr>
    </w:p>
    <w:p w:rsidR="2C8B79C0" w:rsidDel="0439D4E9" w:rsidP="4AB56EC3" w:rsidRDefault="2C8B79C0" w14:paraId="0F52A72C" w14:textId="7DD74D47">
      <w:pPr>
        <w:spacing w:before="0" w:beforeAutospacing="off" w:after="0" w:afterAutospacing="off"/>
        <w:rPr>
          <w:del w:author="Pöllänen Arto" w:date="2017-03-20T01:45:16.4769642" w:id="1915999285"/>
          <w:rFonts w:ascii="Courier New" w:hAnsi="Courier New" w:eastAsia="Courier New" w:cs="Courier New"/>
          <w:sz w:val="16"/>
          <w:szCs w:val="16"/>
          <w:rPrChange w:author="Pöllänen Arto" w:date="2017-03-20T00:56:21.136542" w:id="1083166724">
            <w:rPr/>
          </w:rPrChange>
        </w:rPr>
        <w:pPrChange w:author="Pöllänen Arto" w:date="2017-03-20T00:56:21.136542" w:id="1737687867">
          <w:pPr/>
        </w:pPrChange>
      </w:pPr>
      <w:del w:author="Pöllänen Arto" w:date="2017-03-20T01:45:16.4769642" w:id="353068412">
        <w:r w:rsidDel="0439D4E9">
          <w:br/>
        </w:r>
      </w:del>
    </w:p>
    <w:p w:rsidR="2C8B79C0" w:rsidDel="0439D4E9" w:rsidP="2F61C9CC" w:rsidRDefault="2C8B79C0" w14:paraId="65F6EE2D" w14:textId="0C5060A2">
      <w:pPr>
        <w:spacing w:before="0" w:beforeAutospacing="off" w:after="0" w:afterAutospacing="off"/>
        <w:rPr>
          <w:del w:author="Pöllänen Arto" w:date="2017-03-20T01:45:16.4769642" w:id="517564382"/>
          <w:rFonts w:ascii="Courier New" w:hAnsi="Courier New" w:eastAsia="Courier New" w:cs="Courier New"/>
          <w:noProof w:val="0"/>
          <w:sz w:val="22"/>
          <w:szCs w:val="22"/>
          <w:lang w:val="fi-FI"/>
          <w:rPrChange w:author="Pöllänen Arto" w:date="2017-03-20T00:56:57.7307714" w:id="1381801910">
            <w:rPr/>
          </w:rPrChange>
        </w:rPr>
        <w:pPrChange w:author="Pöllänen Arto" w:date="2017-03-20T00:56:57.7307714" w:id="1496610556">
          <w:pPr/>
        </w:pPrChange>
      </w:pPr>
    </w:p>
    <w:p w:rsidR="2C8B79C0" w:rsidDel="0439D4E9" w:rsidP="2F61C9CC" w:rsidRDefault="2C8B79C0" w14:paraId="79C9AE94" w14:textId="12BF13B4" w14:noSpellErr="1">
      <w:pPr>
        <w:spacing w:before="0" w:beforeAutospacing="off" w:after="0" w:afterAutospacing="off"/>
        <w:rPr>
          <w:del w:author="Pöllänen Arto" w:date="2017-03-20T01:45:16.4769642" w:id="635631964"/>
          <w:rFonts w:ascii="Courier New" w:hAnsi="Courier New" w:eastAsia="Courier New" w:cs="Courier New"/>
          <w:noProof w:val="0"/>
          <w:sz w:val="22"/>
          <w:szCs w:val="22"/>
          <w:lang w:val="fi-FI"/>
          <w:rPrChange w:author="Pöllänen Arto" w:date="2017-03-20T00:56:57.7307714" w:id="1878976348">
            <w:rPr/>
          </w:rPrChange>
        </w:rPr>
        <w:pPrChange w:author="Pöllänen Arto" w:date="2017-03-20T00:56:57.7307714" w:id="942229825">
          <w:pPr/>
        </w:pPrChange>
      </w:pPr>
    </w:p>
    <w:p w:rsidR="2C8B79C0" w:rsidDel="0439D4E9" w:rsidP="4AB56EC3" w:rsidRDefault="2C8B79C0" w14:paraId="6DDC4342" w14:textId="2718AA1C">
      <w:pPr>
        <w:spacing w:before="0" w:beforeAutospacing="off" w:after="0" w:afterAutospacing="off"/>
        <w:rPr>
          <w:del w:author="Pöllänen Arto" w:date="2017-03-20T01:45:16.4769642" w:id="2101200792"/>
          <w:rFonts w:ascii="Courier New" w:hAnsi="Courier New" w:eastAsia="Courier New" w:cs="Courier New"/>
          <w:sz w:val="16"/>
          <w:szCs w:val="16"/>
          <w:rPrChange w:author="Pöllänen Arto" w:date="2017-03-20T00:56:21.136542" w:id="1800999418">
            <w:rPr/>
          </w:rPrChange>
        </w:rPr>
        <w:pPrChange w:author="Pöllänen Arto" w:date="2017-03-20T00:56:21.136542" w:id="1533409998">
          <w:pPr/>
        </w:pPrChange>
      </w:pPr>
      <w:del w:author="Pöllänen Arto" w:date="2017-03-20T01:45:16.4769642" w:id="1610586221">
        <w:r w:rsidDel="0439D4E9">
          <w:br/>
        </w:r>
      </w:del>
    </w:p>
    <w:p w:rsidR="2C8B79C0" w:rsidDel="0439D4E9" w:rsidP="2F61C9CC" w:rsidRDefault="2C8B79C0" w14:paraId="1DAD7EDD" w14:textId="6933C571">
      <w:pPr>
        <w:spacing w:before="0" w:beforeAutospacing="off" w:after="0" w:afterAutospacing="off"/>
        <w:rPr>
          <w:del w:author="Pöllänen Arto" w:date="2017-03-20T01:45:16.4769642" w:id="1533001832"/>
          <w:rFonts w:ascii="Courier New" w:hAnsi="Courier New" w:eastAsia="Courier New" w:cs="Courier New"/>
          <w:noProof w:val="0"/>
          <w:sz w:val="22"/>
          <w:szCs w:val="22"/>
          <w:lang w:val="fi-FI"/>
          <w:rPrChange w:author="Pöllänen Arto" w:date="2017-03-20T00:56:57.7307714" w:id="993746762">
            <w:rPr/>
          </w:rPrChange>
        </w:rPr>
        <w:pPrChange w:author="Pöllänen Arto" w:date="2017-03-20T00:56:57.7307714" w:id="959754583">
          <w:pPr/>
        </w:pPrChange>
      </w:pPr>
    </w:p>
    <w:p w:rsidR="2C8B79C0" w:rsidDel="0439D4E9" w:rsidP="2F61C9CC" w:rsidRDefault="2C8B79C0" w14:paraId="3A5E15BA" w14:textId="4F46B733" w14:noSpellErr="1">
      <w:pPr>
        <w:spacing w:before="0" w:beforeAutospacing="off" w:after="0" w:afterAutospacing="off"/>
        <w:rPr>
          <w:del w:author="Pöllänen Arto" w:date="2017-03-20T01:45:16.4769642" w:id="1909911960"/>
          <w:rFonts w:ascii="Courier New" w:hAnsi="Courier New" w:eastAsia="Courier New" w:cs="Courier New"/>
          <w:noProof w:val="0"/>
          <w:sz w:val="22"/>
          <w:szCs w:val="22"/>
          <w:lang w:val="fi-FI"/>
          <w:rPrChange w:author="Pöllänen Arto" w:date="2017-03-20T00:56:57.7307714" w:id="75671356">
            <w:rPr/>
          </w:rPrChange>
        </w:rPr>
        <w:pPrChange w:author="Pöllänen Arto" w:date="2017-03-20T00:56:57.7307714" w:id="1791701934">
          <w:pPr/>
        </w:pPrChange>
      </w:pPr>
    </w:p>
    <w:p w:rsidR="2C8B79C0" w:rsidDel="0439D4E9" w:rsidP="2F61C9CC" w:rsidRDefault="2C8B79C0" w14:paraId="0F5DCE97" w14:textId="05EC473C">
      <w:pPr>
        <w:spacing w:before="0" w:beforeAutospacing="off" w:after="0" w:afterAutospacing="off"/>
        <w:rPr>
          <w:del w:author="Pöllänen Arto" w:date="2017-03-20T01:45:16.4769642" w:id="631157563"/>
          <w:rFonts w:ascii="Courier New" w:hAnsi="Courier New" w:eastAsia="Courier New" w:cs="Courier New"/>
          <w:noProof w:val="0"/>
          <w:sz w:val="22"/>
          <w:szCs w:val="22"/>
          <w:lang w:val="fi-FI"/>
          <w:rPrChange w:author="Pöllänen Arto" w:date="2017-03-20T00:56:57.7307714" w:id="2072281937">
            <w:rPr/>
          </w:rPrChange>
        </w:rPr>
        <w:pPrChange w:author="Pöllänen Arto" w:date="2017-03-20T00:56:57.7307714" w:id="1051098436">
          <w:pPr/>
        </w:pPrChange>
      </w:pPr>
    </w:p>
    <w:p w:rsidR="2C8B79C0" w:rsidDel="0439D4E9" w:rsidP="2F61C9CC" w:rsidRDefault="2C8B79C0" w14:paraId="257ACAD7" w14:textId="4028AD00">
      <w:pPr>
        <w:spacing w:before="0" w:beforeAutospacing="off" w:after="0" w:afterAutospacing="off"/>
        <w:rPr>
          <w:del w:author="Pöllänen Arto" w:date="2017-03-20T01:45:16.4769642" w:id="676298157"/>
          <w:rFonts w:ascii="Courier New" w:hAnsi="Courier New" w:eastAsia="Courier New" w:cs="Courier New"/>
          <w:noProof w:val="0"/>
          <w:sz w:val="22"/>
          <w:szCs w:val="22"/>
          <w:lang w:val="fi-FI"/>
          <w:rPrChange w:author="Pöllänen Arto" w:date="2017-03-20T00:56:57.7307714" w:id="1897070182">
            <w:rPr/>
          </w:rPrChange>
        </w:rPr>
        <w:pPrChange w:author="Pöllänen Arto" w:date="2017-03-20T00:56:57.7307714" w:id="1868386918">
          <w:pPr/>
        </w:pPrChange>
      </w:pPr>
    </w:p>
    <w:p w:rsidR="2C8B79C0" w:rsidDel="0439D4E9" w:rsidP="2F61C9CC" w:rsidRDefault="2C8B79C0" w14:paraId="56D7C712" w14:textId="7B986989" w14:noSpellErr="1">
      <w:pPr>
        <w:spacing w:before="0" w:beforeAutospacing="off" w:after="0" w:afterAutospacing="off"/>
        <w:rPr>
          <w:del w:author="Pöllänen Arto" w:date="2017-03-20T01:45:16.4769642" w:id="1173182919"/>
          <w:rFonts w:ascii="Courier New" w:hAnsi="Courier New" w:eastAsia="Courier New" w:cs="Courier New"/>
          <w:noProof w:val="0"/>
          <w:sz w:val="22"/>
          <w:szCs w:val="22"/>
          <w:lang w:val="fi-FI"/>
          <w:rPrChange w:author="Pöllänen Arto" w:date="2017-03-20T00:56:57.7307714" w:id="1469849667">
            <w:rPr/>
          </w:rPrChange>
        </w:rPr>
        <w:pPrChange w:author="Pöllänen Arto" w:date="2017-03-20T00:56:57.7307714" w:id="2016887159">
          <w:pPr/>
        </w:pPrChange>
      </w:pPr>
    </w:p>
    <w:p w:rsidR="2C8B79C0" w:rsidDel="0439D4E9" w:rsidP="2F61C9CC" w:rsidRDefault="2C8B79C0" w14:paraId="0BFB9696" w14:textId="1A662AB7">
      <w:pPr>
        <w:spacing w:before="0" w:beforeAutospacing="off" w:after="0" w:afterAutospacing="off"/>
        <w:rPr>
          <w:del w:author="Pöllänen Arto" w:date="2017-03-20T01:45:16.4769642" w:id="1872104122"/>
          <w:rFonts w:ascii="Courier New" w:hAnsi="Courier New" w:eastAsia="Courier New" w:cs="Courier New"/>
          <w:noProof w:val="0"/>
          <w:sz w:val="22"/>
          <w:szCs w:val="22"/>
          <w:lang w:val="fi-FI"/>
          <w:rPrChange w:author="Pöllänen Arto" w:date="2017-03-20T00:56:57.7307714" w:id="155193735">
            <w:rPr/>
          </w:rPrChange>
        </w:rPr>
        <w:pPrChange w:author="Pöllänen Arto" w:date="2017-03-20T00:56:57.7307714" w:id="763117514">
          <w:pPr/>
        </w:pPrChange>
      </w:pPr>
    </w:p>
    <w:p w:rsidR="2C8B79C0" w:rsidDel="0439D4E9" w:rsidP="2F61C9CC" w:rsidRDefault="2C8B79C0" w14:paraId="3360AF3A" w14:textId="581F4CF2">
      <w:pPr>
        <w:spacing w:before="0" w:beforeAutospacing="off" w:after="0" w:afterAutospacing="off"/>
        <w:rPr>
          <w:del w:author="Pöllänen Arto" w:date="2017-03-20T01:45:16.4769642" w:id="482780880"/>
          <w:rFonts w:ascii="Courier New" w:hAnsi="Courier New" w:eastAsia="Courier New" w:cs="Courier New"/>
          <w:noProof w:val="0"/>
          <w:sz w:val="22"/>
          <w:szCs w:val="22"/>
          <w:lang w:val="fi-FI"/>
          <w:rPrChange w:author="Pöllänen Arto" w:date="2017-03-20T00:56:57.7307714" w:id="792688541">
            <w:rPr/>
          </w:rPrChange>
        </w:rPr>
        <w:pPrChange w:author="Pöllänen Arto" w:date="2017-03-20T00:56:57.7307714" w:id="1977343272">
          <w:pPr/>
        </w:pPrChange>
      </w:pPr>
    </w:p>
    <w:p w:rsidR="2C8B79C0" w:rsidDel="0439D4E9" w:rsidP="2F61C9CC" w:rsidRDefault="2C8B79C0" w14:paraId="4F7D3FE1" w14:textId="1799F9D4">
      <w:pPr>
        <w:spacing w:before="0" w:beforeAutospacing="off" w:after="0" w:afterAutospacing="off"/>
        <w:rPr>
          <w:del w:author="Pöllänen Arto" w:date="2017-03-20T01:45:16.4769642" w:id="1718631163"/>
          <w:rFonts w:ascii="Courier New" w:hAnsi="Courier New" w:eastAsia="Courier New" w:cs="Courier New"/>
          <w:noProof w:val="0"/>
          <w:sz w:val="22"/>
          <w:szCs w:val="22"/>
          <w:lang w:val="fi-FI"/>
          <w:rPrChange w:author="Pöllänen Arto" w:date="2017-03-20T00:56:57.7307714" w:id="1577065497">
            <w:rPr/>
          </w:rPrChange>
        </w:rPr>
        <w:pPrChange w:author="Pöllänen Arto" w:date="2017-03-20T00:56:57.7307714" w:id="528267008">
          <w:pPr/>
        </w:pPrChange>
      </w:pPr>
    </w:p>
    <w:p w:rsidR="2C8B79C0" w:rsidDel="0439D4E9" w:rsidP="2F61C9CC" w:rsidRDefault="2C8B79C0" w14:paraId="57531EA1" w14:textId="19AE5243">
      <w:pPr>
        <w:spacing w:before="0" w:beforeAutospacing="off" w:after="0" w:afterAutospacing="off"/>
        <w:rPr>
          <w:del w:author="Pöllänen Arto" w:date="2017-03-20T01:45:16.4769642" w:id="785670037"/>
          <w:rFonts w:ascii="Courier New" w:hAnsi="Courier New" w:eastAsia="Courier New" w:cs="Courier New"/>
          <w:noProof w:val="0"/>
          <w:sz w:val="22"/>
          <w:szCs w:val="22"/>
          <w:lang w:val="fi-FI"/>
          <w:rPrChange w:author="Pöllänen Arto" w:date="2017-03-20T00:56:57.7307714" w:id="17100921">
            <w:rPr/>
          </w:rPrChange>
        </w:rPr>
        <w:pPrChange w:author="Pöllänen Arto" w:date="2017-03-20T00:56:57.7307714" w:id="1382938385">
          <w:pPr/>
        </w:pPrChange>
      </w:pPr>
    </w:p>
    <w:p w:rsidR="2C8B79C0" w:rsidDel="0439D4E9" w:rsidP="2F61C9CC" w:rsidRDefault="2C8B79C0" w14:paraId="17F1D332" w14:textId="000D3EE9" w14:noSpellErr="1">
      <w:pPr>
        <w:spacing w:before="0" w:beforeAutospacing="off" w:after="0" w:afterAutospacing="off"/>
        <w:rPr>
          <w:del w:author="Pöllänen Arto" w:date="2017-03-20T01:45:16.4769642" w:id="1768989261"/>
          <w:rFonts w:ascii="Courier New" w:hAnsi="Courier New" w:eastAsia="Courier New" w:cs="Courier New"/>
          <w:noProof w:val="0"/>
          <w:sz w:val="22"/>
          <w:szCs w:val="22"/>
          <w:lang w:val="fi-FI"/>
          <w:rPrChange w:author="Pöllänen Arto" w:date="2017-03-20T00:56:57.7307714" w:id="1178111189">
            <w:rPr/>
          </w:rPrChange>
        </w:rPr>
        <w:pPrChange w:author="Pöllänen Arto" w:date="2017-03-20T00:56:57.7307714" w:id="25072427">
          <w:pPr/>
        </w:pPrChange>
      </w:pPr>
    </w:p>
    <w:p w:rsidR="2C8B79C0" w:rsidDel="0439D4E9" w:rsidP="2F61C9CC" w:rsidRDefault="2C8B79C0" w14:paraId="79E0757D" w14:textId="750E740D">
      <w:pPr>
        <w:spacing w:before="0" w:beforeAutospacing="off" w:after="0" w:afterAutospacing="off"/>
        <w:rPr>
          <w:del w:author="Pöllänen Arto" w:date="2017-03-20T01:45:16.4769642" w:id="1247988456"/>
          <w:rFonts w:ascii="Courier New" w:hAnsi="Courier New" w:eastAsia="Courier New" w:cs="Courier New"/>
          <w:noProof w:val="0"/>
          <w:sz w:val="22"/>
          <w:szCs w:val="22"/>
          <w:lang w:val="fi-FI"/>
          <w:rPrChange w:author="Pöllänen Arto" w:date="2017-03-20T00:56:57.7307714" w:id="701095800">
            <w:rPr/>
          </w:rPrChange>
        </w:rPr>
        <w:pPrChange w:author="Pöllänen Arto" w:date="2017-03-20T00:56:57.7307714" w:id="1028584420">
          <w:pPr/>
        </w:pPrChange>
      </w:pPr>
    </w:p>
    <w:p w:rsidR="2C8B79C0" w:rsidDel="0439D4E9" w:rsidP="2F61C9CC" w:rsidRDefault="2C8B79C0" w14:paraId="62E1444D" w14:textId="0CCFEBD7">
      <w:pPr>
        <w:spacing w:before="0" w:beforeAutospacing="off" w:after="0" w:afterAutospacing="off"/>
        <w:rPr>
          <w:del w:author="Pöllänen Arto" w:date="2017-03-20T01:45:16.4769642" w:id="233986021"/>
          <w:rFonts w:ascii="Courier New" w:hAnsi="Courier New" w:eastAsia="Courier New" w:cs="Courier New"/>
          <w:noProof w:val="0"/>
          <w:sz w:val="22"/>
          <w:szCs w:val="22"/>
          <w:lang w:val="fi-FI"/>
          <w:rPrChange w:author="Pöllänen Arto" w:date="2017-03-20T00:56:57.7307714" w:id="1699409282">
            <w:rPr/>
          </w:rPrChange>
        </w:rPr>
        <w:pPrChange w:author="Pöllänen Arto" w:date="2017-03-20T00:56:57.7307714" w:id="206934973">
          <w:pPr/>
        </w:pPrChange>
      </w:pPr>
    </w:p>
    <w:p w:rsidR="2C8B79C0" w:rsidDel="0439D4E9" w:rsidP="2F61C9CC" w:rsidRDefault="2C8B79C0" w14:paraId="01BA33D9" w14:textId="41CAB812" w14:noSpellErr="1">
      <w:pPr>
        <w:spacing w:before="0" w:beforeAutospacing="off" w:after="0" w:afterAutospacing="off"/>
        <w:rPr>
          <w:del w:author="Pöllänen Arto" w:date="2017-03-20T01:45:16.4769642" w:id="402173293"/>
          <w:rFonts w:ascii="Courier New" w:hAnsi="Courier New" w:eastAsia="Courier New" w:cs="Courier New"/>
          <w:noProof w:val="0"/>
          <w:sz w:val="22"/>
          <w:szCs w:val="22"/>
          <w:lang w:val="fi-FI"/>
          <w:rPrChange w:author="Pöllänen Arto" w:date="2017-03-20T00:56:57.7307714" w:id="1674724575">
            <w:rPr/>
          </w:rPrChange>
        </w:rPr>
        <w:pPrChange w:author="Pöllänen Arto" w:date="2017-03-20T00:56:57.7307714" w:id="253088209">
          <w:pPr/>
        </w:pPrChange>
      </w:pPr>
    </w:p>
    <w:p w:rsidR="2C8B79C0" w:rsidDel="0439D4E9" w:rsidP="2F61C9CC" w:rsidRDefault="2C8B79C0" w14:paraId="6F04393D" w14:textId="6F4FCAA0" w14:noSpellErr="1">
      <w:pPr>
        <w:spacing w:before="0" w:beforeAutospacing="off" w:after="0" w:afterAutospacing="off"/>
        <w:rPr>
          <w:del w:author="Pöllänen Arto" w:date="2017-03-20T01:45:16.4769642" w:id="68494303"/>
          <w:rFonts w:ascii="Courier New" w:hAnsi="Courier New" w:eastAsia="Courier New" w:cs="Courier New"/>
          <w:noProof w:val="0"/>
          <w:sz w:val="22"/>
          <w:szCs w:val="22"/>
          <w:lang w:val="fi-FI"/>
          <w:rPrChange w:author="Pöllänen Arto" w:date="2017-03-20T00:56:57.7307714" w:id="188605097">
            <w:rPr/>
          </w:rPrChange>
        </w:rPr>
        <w:pPrChange w:author="Pöllänen Arto" w:date="2017-03-20T00:56:57.7307714" w:id="789463721">
          <w:pPr/>
        </w:pPrChange>
      </w:pPr>
    </w:p>
    <w:p w:rsidR="2C8B79C0" w:rsidDel="0439D4E9" w:rsidP="2F61C9CC" w:rsidRDefault="2C8B79C0" w14:paraId="7C43C42A" w14:textId="0472408B" w14:noSpellErr="1">
      <w:pPr>
        <w:spacing w:before="0" w:beforeAutospacing="off" w:after="0" w:afterAutospacing="off"/>
        <w:rPr>
          <w:del w:author="Pöllänen Arto" w:date="2017-03-20T01:45:16.4769642" w:id="1150098886"/>
          <w:rFonts w:ascii="Courier New" w:hAnsi="Courier New" w:eastAsia="Courier New" w:cs="Courier New"/>
          <w:noProof w:val="0"/>
          <w:sz w:val="22"/>
          <w:szCs w:val="22"/>
          <w:lang w:val="fi-FI"/>
          <w:rPrChange w:author="Pöllänen Arto" w:date="2017-03-20T00:56:57.7307714" w:id="257747878">
            <w:rPr/>
          </w:rPrChange>
        </w:rPr>
        <w:pPrChange w:author="Pöllänen Arto" w:date="2017-03-20T00:56:57.7307714" w:id="1154136683">
          <w:pPr/>
        </w:pPrChange>
      </w:pPr>
    </w:p>
    <w:p w:rsidR="2C8B79C0" w:rsidDel="0439D4E9" w:rsidP="4AB56EC3" w:rsidRDefault="2C8B79C0" w14:paraId="4ABFEC98" w14:textId="1C0A8B9D">
      <w:pPr>
        <w:spacing w:before="0" w:beforeAutospacing="off" w:after="0" w:afterAutospacing="off"/>
        <w:rPr>
          <w:del w:author="Pöllänen Arto" w:date="2017-03-20T01:45:16.4769642" w:id="1808822823"/>
          <w:rFonts w:ascii="Courier New" w:hAnsi="Courier New" w:eastAsia="Courier New" w:cs="Courier New"/>
          <w:sz w:val="16"/>
          <w:szCs w:val="16"/>
          <w:rPrChange w:author="Pöllänen Arto" w:date="2017-03-20T00:56:21.136542" w:id="915009959">
            <w:rPr/>
          </w:rPrChange>
        </w:rPr>
        <w:pPrChange w:author="Pöllänen Arto" w:date="2017-03-20T00:56:21.136542" w:id="704217507">
          <w:pPr/>
        </w:pPrChange>
      </w:pPr>
      <w:del w:author="Pöllänen Arto" w:date="2017-03-20T01:45:16.4769642" w:id="1175687410">
        <w:r w:rsidDel="0439D4E9">
          <w:br/>
        </w:r>
      </w:del>
    </w:p>
    <w:p w:rsidR="2C8B79C0" w:rsidDel="0439D4E9" w:rsidP="2F61C9CC" w:rsidRDefault="2C8B79C0" w14:paraId="3C67A884" w14:textId="52D02D66">
      <w:pPr>
        <w:spacing w:before="0" w:beforeAutospacing="off" w:after="0" w:afterAutospacing="off"/>
        <w:rPr>
          <w:del w:author="Pöllänen Arto" w:date="2017-03-20T01:45:16.4769642" w:id="371305021"/>
          <w:rFonts w:ascii="Courier New" w:hAnsi="Courier New" w:eastAsia="Courier New" w:cs="Courier New"/>
          <w:noProof w:val="0"/>
          <w:sz w:val="22"/>
          <w:szCs w:val="22"/>
          <w:lang w:val="fi-FI"/>
          <w:rPrChange w:author="Pöllänen Arto" w:date="2017-03-20T00:56:57.7307714" w:id="1085834685">
            <w:rPr/>
          </w:rPrChange>
        </w:rPr>
        <w:pPrChange w:author="Pöllänen Arto" w:date="2017-03-20T00:56:57.7307714" w:id="106891072">
          <w:pPr/>
        </w:pPrChange>
      </w:pPr>
    </w:p>
    <w:p w:rsidR="2C8B79C0" w:rsidDel="0439D4E9" w:rsidP="2F61C9CC" w:rsidRDefault="2C8B79C0" w14:paraId="05E991AE" w14:textId="496A921F" w14:noSpellErr="1">
      <w:pPr>
        <w:spacing w:before="0" w:beforeAutospacing="off" w:after="0" w:afterAutospacing="off"/>
        <w:rPr>
          <w:del w:author="Pöllänen Arto" w:date="2017-03-20T01:45:16.4769642" w:id="162604451"/>
          <w:rFonts w:ascii="Courier New" w:hAnsi="Courier New" w:eastAsia="Courier New" w:cs="Courier New"/>
          <w:noProof w:val="0"/>
          <w:sz w:val="22"/>
          <w:szCs w:val="22"/>
          <w:lang w:val="fi-FI"/>
          <w:rPrChange w:author="Pöllänen Arto" w:date="2017-03-20T00:56:57.7307714" w:id="217207570">
            <w:rPr/>
          </w:rPrChange>
        </w:rPr>
        <w:pPrChange w:author="Pöllänen Arto" w:date="2017-03-20T00:56:57.7307714" w:id="1684952971">
          <w:pPr/>
        </w:pPrChange>
      </w:pPr>
    </w:p>
    <w:p w:rsidR="2C8B79C0" w:rsidDel="0439D4E9" w:rsidP="2F61C9CC" w:rsidRDefault="2C8B79C0" w14:paraId="1B033869" w14:textId="6B1F276D">
      <w:pPr>
        <w:spacing w:before="0" w:beforeAutospacing="off" w:after="0" w:afterAutospacing="off"/>
        <w:rPr>
          <w:del w:author="Pöllänen Arto" w:date="2017-03-20T01:45:16.4769642" w:id="368111245"/>
          <w:rFonts w:ascii="Courier New" w:hAnsi="Courier New" w:eastAsia="Courier New" w:cs="Courier New"/>
          <w:noProof w:val="0"/>
          <w:sz w:val="22"/>
          <w:szCs w:val="22"/>
          <w:lang w:val="fi-FI"/>
          <w:rPrChange w:author="Pöllänen Arto" w:date="2017-03-20T00:56:57.7307714" w:id="1384257196">
            <w:rPr/>
          </w:rPrChange>
        </w:rPr>
        <w:pPrChange w:author="Pöllänen Arto" w:date="2017-03-20T00:56:57.7307714" w:id="308743203">
          <w:pPr/>
        </w:pPrChange>
      </w:pPr>
    </w:p>
    <w:p w:rsidR="2C8B79C0" w:rsidDel="0439D4E9" w:rsidP="2F61C9CC" w:rsidRDefault="2C8B79C0" w14:paraId="0AF6ECFD" w14:textId="44B014D1">
      <w:pPr>
        <w:spacing w:before="0" w:beforeAutospacing="off" w:after="0" w:afterAutospacing="off"/>
        <w:rPr>
          <w:del w:author="Pöllänen Arto" w:date="2017-03-20T01:45:16.4769642" w:id="516742777"/>
          <w:rFonts w:ascii="Courier New" w:hAnsi="Courier New" w:eastAsia="Courier New" w:cs="Courier New"/>
          <w:noProof w:val="0"/>
          <w:sz w:val="22"/>
          <w:szCs w:val="22"/>
          <w:lang w:val="fi-FI"/>
          <w:rPrChange w:author="Pöllänen Arto" w:date="2017-03-20T00:56:57.7307714" w:id="1656309659">
            <w:rPr/>
          </w:rPrChange>
        </w:rPr>
        <w:pPrChange w:author="Pöllänen Arto" w:date="2017-03-20T00:56:57.7307714" w:id="1540630638">
          <w:pPr/>
        </w:pPrChange>
      </w:pPr>
    </w:p>
    <w:p w:rsidR="2C8B79C0" w:rsidDel="0439D4E9" w:rsidP="2F61C9CC" w:rsidRDefault="2C8B79C0" w14:paraId="29D9F182" w14:textId="3196F69E">
      <w:pPr>
        <w:spacing w:before="0" w:beforeAutospacing="off" w:after="0" w:afterAutospacing="off"/>
        <w:rPr>
          <w:del w:author="Pöllänen Arto" w:date="2017-03-20T01:45:16.4769642" w:id="591166545"/>
          <w:rFonts w:ascii="Courier New" w:hAnsi="Courier New" w:eastAsia="Courier New" w:cs="Courier New"/>
          <w:noProof w:val="0"/>
          <w:sz w:val="22"/>
          <w:szCs w:val="22"/>
          <w:lang w:val="fi-FI"/>
          <w:rPrChange w:author="Pöllänen Arto" w:date="2017-03-20T00:56:57.7307714" w:id="195994485">
            <w:rPr/>
          </w:rPrChange>
        </w:rPr>
        <w:pPrChange w:author="Pöllänen Arto" w:date="2017-03-20T00:56:57.7307714" w:id="1387199091">
          <w:pPr/>
        </w:pPrChange>
      </w:pPr>
    </w:p>
    <w:p w:rsidR="2C8B79C0" w:rsidDel="0439D4E9" w:rsidP="2F61C9CC" w:rsidRDefault="2C8B79C0" w14:paraId="3F805359" w14:textId="77484267" w14:noSpellErr="1">
      <w:pPr>
        <w:spacing w:before="0" w:beforeAutospacing="off" w:after="0" w:afterAutospacing="off"/>
        <w:rPr>
          <w:del w:author="Pöllänen Arto" w:date="2017-03-20T01:45:16.4769642" w:id="883610149"/>
          <w:rFonts w:ascii="Courier New" w:hAnsi="Courier New" w:eastAsia="Courier New" w:cs="Courier New"/>
          <w:noProof w:val="0"/>
          <w:sz w:val="22"/>
          <w:szCs w:val="22"/>
          <w:lang w:val="fi-FI"/>
          <w:rPrChange w:author="Pöllänen Arto" w:date="2017-03-20T00:56:57.7307714" w:id="2062775244">
            <w:rPr/>
          </w:rPrChange>
        </w:rPr>
        <w:pPrChange w:author="Pöllänen Arto" w:date="2017-03-20T00:56:57.7307714" w:id="1279967463">
          <w:pPr/>
        </w:pPrChange>
      </w:pPr>
    </w:p>
    <w:p w:rsidR="2C8B79C0" w:rsidDel="0439D4E9" w:rsidP="4AB56EC3" w:rsidRDefault="2C8B79C0" w14:paraId="2006E90B" w14:textId="07F5420E">
      <w:pPr>
        <w:spacing w:before="0" w:beforeAutospacing="off" w:after="0" w:afterAutospacing="off"/>
        <w:rPr>
          <w:del w:author="Pöllänen Arto" w:date="2017-03-20T01:45:16.4769642" w:id="1582860380"/>
          <w:rFonts w:ascii="Courier New" w:hAnsi="Courier New" w:eastAsia="Courier New" w:cs="Courier New"/>
          <w:sz w:val="16"/>
          <w:szCs w:val="16"/>
          <w:rPrChange w:author="Pöllänen Arto" w:date="2017-03-20T00:56:21.136542" w:id="2014309693">
            <w:rPr/>
          </w:rPrChange>
        </w:rPr>
        <w:pPrChange w:author="Pöllänen Arto" w:date="2017-03-20T00:56:21.136542" w:id="1379424307">
          <w:pPr/>
        </w:pPrChange>
      </w:pPr>
      <w:del w:author="Pöllänen Arto" w:date="2017-03-20T01:45:16.4769642" w:id="1900260567">
        <w:r w:rsidDel="0439D4E9">
          <w:br/>
        </w:r>
      </w:del>
    </w:p>
    <w:p w:rsidR="2C8B79C0" w:rsidDel="0439D4E9" w:rsidP="2F61C9CC" w:rsidRDefault="2C8B79C0" w14:paraId="7907D82D" w14:textId="7D2D332D">
      <w:pPr>
        <w:spacing w:before="0" w:beforeAutospacing="off" w:after="0" w:afterAutospacing="off"/>
        <w:rPr>
          <w:del w:author="Pöllänen Arto" w:date="2017-03-20T01:45:16.4769642" w:id="2118485480"/>
          <w:rFonts w:ascii="Courier New" w:hAnsi="Courier New" w:eastAsia="Courier New" w:cs="Courier New"/>
          <w:noProof w:val="0"/>
          <w:sz w:val="22"/>
          <w:szCs w:val="22"/>
          <w:lang w:val="fi-FI"/>
          <w:rPrChange w:author="Pöllänen Arto" w:date="2017-03-20T00:56:57.7307714" w:id="456848022">
            <w:rPr/>
          </w:rPrChange>
        </w:rPr>
        <w:pPrChange w:author="Pöllänen Arto" w:date="2017-03-20T00:56:57.7307714" w:id="1043352935">
          <w:pPr/>
        </w:pPrChange>
      </w:pPr>
    </w:p>
    <w:p w:rsidR="2C8B79C0" w:rsidDel="0439D4E9" w:rsidP="2F61C9CC" w:rsidRDefault="2C8B79C0" w14:paraId="7B7E31C2" w14:textId="7B5A9799">
      <w:pPr>
        <w:spacing w:before="0" w:beforeAutospacing="off" w:after="0" w:afterAutospacing="off"/>
        <w:rPr>
          <w:del w:author="Pöllänen Arto" w:date="2017-03-20T01:45:16.4769642" w:id="165361332"/>
          <w:rFonts w:ascii="Courier New" w:hAnsi="Courier New" w:eastAsia="Courier New" w:cs="Courier New"/>
          <w:noProof w:val="0"/>
          <w:sz w:val="22"/>
          <w:szCs w:val="22"/>
          <w:lang w:val="fi-FI"/>
          <w:rPrChange w:author="Pöllänen Arto" w:date="2017-03-20T00:56:57.7307714" w:id="691470901">
            <w:rPr/>
          </w:rPrChange>
        </w:rPr>
        <w:pPrChange w:author="Pöllänen Arto" w:date="2017-03-20T00:56:57.7307714" w:id="927208920">
          <w:pPr/>
        </w:pPrChange>
      </w:pPr>
    </w:p>
    <w:p w:rsidR="2C8B79C0" w:rsidDel="0439D4E9" w:rsidP="2F61C9CC" w:rsidRDefault="2C8B79C0" w14:paraId="4FDF23AF" w14:textId="70F4E9EF">
      <w:pPr>
        <w:spacing w:before="0" w:beforeAutospacing="off" w:after="0" w:afterAutospacing="off"/>
        <w:rPr>
          <w:del w:author="Pöllänen Arto" w:date="2017-03-20T01:45:16.4769642" w:id="1298426674"/>
          <w:rFonts w:ascii="Courier New" w:hAnsi="Courier New" w:eastAsia="Courier New" w:cs="Courier New"/>
          <w:noProof w:val="0"/>
          <w:sz w:val="22"/>
          <w:szCs w:val="22"/>
          <w:lang w:val="fi-FI"/>
          <w:rPrChange w:author="Pöllänen Arto" w:date="2017-03-20T00:56:57.7307714" w:id="674019916">
            <w:rPr/>
          </w:rPrChange>
        </w:rPr>
        <w:pPrChange w:author="Pöllänen Arto" w:date="2017-03-20T00:56:57.7307714" w:id="89251523">
          <w:pPr/>
        </w:pPrChange>
      </w:pPr>
    </w:p>
    <w:p w:rsidR="2C8B79C0" w:rsidDel="0439D4E9" w:rsidP="2F61C9CC" w:rsidRDefault="2C8B79C0" w14:paraId="50310475" w14:textId="3891793F">
      <w:pPr>
        <w:spacing w:before="0" w:beforeAutospacing="off" w:after="0" w:afterAutospacing="off"/>
        <w:rPr>
          <w:del w:author="Pöllänen Arto" w:date="2017-03-20T01:45:16.4769642" w:id="95105088"/>
          <w:rFonts w:ascii="Courier New" w:hAnsi="Courier New" w:eastAsia="Courier New" w:cs="Courier New"/>
          <w:noProof w:val="0"/>
          <w:sz w:val="22"/>
          <w:szCs w:val="22"/>
          <w:lang w:val="fi-FI"/>
          <w:rPrChange w:author="Pöllänen Arto" w:date="2017-03-20T00:56:57.7307714" w:id="684882443">
            <w:rPr/>
          </w:rPrChange>
        </w:rPr>
        <w:pPrChange w:author="Pöllänen Arto" w:date="2017-03-20T00:56:57.7307714" w:id="847111014">
          <w:pPr/>
        </w:pPrChange>
      </w:pPr>
    </w:p>
    <w:p w:rsidR="2C8B79C0" w:rsidDel="0439D4E9" w:rsidP="2F61C9CC" w:rsidRDefault="2C8B79C0" w14:paraId="2267F5E9" w14:textId="7C60C9E8">
      <w:pPr>
        <w:spacing w:before="0" w:beforeAutospacing="off" w:after="0" w:afterAutospacing="off"/>
        <w:rPr>
          <w:del w:author="Pöllänen Arto" w:date="2017-03-20T01:45:16.4769642" w:id="254475357"/>
          <w:rFonts w:ascii="Courier New" w:hAnsi="Courier New" w:eastAsia="Courier New" w:cs="Courier New"/>
          <w:noProof w:val="0"/>
          <w:sz w:val="22"/>
          <w:szCs w:val="22"/>
          <w:lang w:val="fi-FI"/>
          <w:rPrChange w:author="Pöllänen Arto" w:date="2017-03-20T00:56:57.7307714" w:id="2027433457">
            <w:rPr/>
          </w:rPrChange>
        </w:rPr>
        <w:pPrChange w:author="Pöllänen Arto" w:date="2017-03-20T00:56:57.7307714" w:id="1147394126">
          <w:pPr/>
        </w:pPrChange>
      </w:pPr>
    </w:p>
    <w:p w:rsidR="2C8B79C0" w:rsidDel="0439D4E9" w:rsidP="2F61C9CC" w:rsidRDefault="2C8B79C0" w14:paraId="094ED0F9" w14:textId="093F581F" w14:noSpellErr="1">
      <w:pPr>
        <w:spacing w:before="0" w:beforeAutospacing="off" w:after="0" w:afterAutospacing="off"/>
        <w:rPr>
          <w:del w:author="Pöllänen Arto" w:date="2017-03-20T01:45:16.4769642" w:id="1168940154"/>
          <w:rFonts w:ascii="Courier New" w:hAnsi="Courier New" w:eastAsia="Courier New" w:cs="Courier New"/>
          <w:noProof w:val="0"/>
          <w:sz w:val="22"/>
          <w:szCs w:val="22"/>
          <w:lang w:val="fi-FI"/>
          <w:rPrChange w:author="Pöllänen Arto" w:date="2017-03-20T00:56:57.7307714" w:id="690014963">
            <w:rPr/>
          </w:rPrChange>
        </w:rPr>
        <w:pPrChange w:author="Pöllänen Arto" w:date="2017-03-20T00:56:57.7307714" w:id="259381611">
          <w:pPr/>
        </w:pPrChange>
      </w:pPr>
    </w:p>
    <w:p w:rsidR="2C8B79C0" w:rsidDel="0439D4E9" w:rsidP="2F61C9CC" w:rsidRDefault="2C8B79C0" w14:paraId="10888FBF" w14:textId="0ADA03E2" w14:noSpellErr="1">
      <w:pPr>
        <w:spacing w:before="0" w:beforeAutospacing="off" w:after="0" w:afterAutospacing="off"/>
        <w:rPr>
          <w:del w:author="Pöllänen Arto" w:date="2017-03-20T01:45:16.4769642" w:id="367890653"/>
          <w:rFonts w:ascii="Courier New" w:hAnsi="Courier New" w:eastAsia="Courier New" w:cs="Courier New"/>
          <w:noProof w:val="0"/>
          <w:sz w:val="22"/>
          <w:szCs w:val="22"/>
          <w:lang w:val="fi-FI"/>
          <w:rPrChange w:author="Pöllänen Arto" w:date="2017-03-20T00:56:57.7307714" w:id="70339493">
            <w:rPr/>
          </w:rPrChange>
        </w:rPr>
        <w:pPrChange w:author="Pöllänen Arto" w:date="2017-03-20T00:56:57.7307714" w:id="208340190">
          <w:pPr/>
        </w:pPrChange>
      </w:pPr>
    </w:p>
    <w:p w:rsidR="2C8B79C0" w:rsidDel="0439D4E9" w:rsidP="2F61C9CC" w:rsidRDefault="2C8B79C0" w14:paraId="2D11F10B" w14:textId="3E0D82E2" w14:noSpellErr="1">
      <w:pPr>
        <w:spacing w:before="0" w:beforeAutospacing="off" w:after="0" w:afterAutospacing="off"/>
        <w:rPr>
          <w:del w:author="Pöllänen Arto" w:date="2017-03-20T01:45:16.4769642" w:id="1649918167"/>
          <w:rFonts w:ascii="Courier New" w:hAnsi="Courier New" w:eastAsia="Courier New" w:cs="Courier New"/>
          <w:noProof w:val="0"/>
          <w:sz w:val="22"/>
          <w:szCs w:val="22"/>
          <w:lang w:val="fi-FI"/>
          <w:rPrChange w:author="Pöllänen Arto" w:date="2017-03-20T00:56:57.7307714" w:id="1470129120">
            <w:rPr/>
          </w:rPrChange>
        </w:rPr>
        <w:pPrChange w:author="Pöllänen Arto" w:date="2017-03-20T00:56:57.7307714" w:id="1615263120">
          <w:pPr/>
        </w:pPrChange>
      </w:pPr>
    </w:p>
    <w:p w:rsidR="2C8B79C0" w:rsidDel="0439D4E9" w:rsidP="4AB56EC3" w:rsidRDefault="2C8B79C0" w14:paraId="31EEA562" w14:textId="29085A9D">
      <w:pPr>
        <w:spacing w:before="0" w:beforeAutospacing="off" w:after="0" w:afterAutospacing="off"/>
        <w:rPr>
          <w:del w:author="Pöllänen Arto" w:date="2017-03-20T01:45:16.4769642" w:id="1094655230"/>
          <w:rFonts w:ascii="Courier New" w:hAnsi="Courier New" w:eastAsia="Courier New" w:cs="Courier New"/>
          <w:sz w:val="16"/>
          <w:szCs w:val="16"/>
          <w:rPrChange w:author="Pöllänen Arto" w:date="2017-03-20T00:56:21.136542" w:id="1241509389">
            <w:rPr/>
          </w:rPrChange>
        </w:rPr>
        <w:pPrChange w:author="Pöllänen Arto" w:date="2017-03-20T00:56:21.136542" w:id="978441981">
          <w:pPr/>
        </w:pPrChange>
      </w:pPr>
      <w:del w:author="Pöllänen Arto" w:date="2017-03-20T01:45:16.4769642" w:id="1352333699">
        <w:r w:rsidDel="0439D4E9">
          <w:br/>
        </w:r>
      </w:del>
    </w:p>
    <w:p w:rsidR="2C8B79C0" w:rsidDel="0439D4E9" w:rsidP="2F61C9CC" w:rsidRDefault="2C8B79C0" w14:paraId="4AD4C8E1" w14:textId="7905836A">
      <w:pPr>
        <w:spacing w:before="0" w:beforeAutospacing="off" w:after="0" w:afterAutospacing="off"/>
        <w:rPr>
          <w:del w:author="Pöllänen Arto" w:date="2017-03-20T01:45:16.4769642" w:id="1851630815"/>
          <w:rFonts w:ascii="Courier New" w:hAnsi="Courier New" w:eastAsia="Courier New" w:cs="Courier New"/>
          <w:noProof w:val="0"/>
          <w:sz w:val="22"/>
          <w:szCs w:val="22"/>
          <w:lang w:val="fi-FI"/>
          <w:rPrChange w:author="Pöllänen Arto" w:date="2017-03-20T00:56:57.7307714" w:id="1207138635">
            <w:rPr/>
          </w:rPrChange>
        </w:rPr>
        <w:pPrChange w:author="Pöllänen Arto" w:date="2017-03-20T00:56:57.7307714" w:id="345255045">
          <w:pPr/>
        </w:pPrChange>
      </w:pPr>
    </w:p>
    <w:p w:rsidR="2C8B79C0" w:rsidDel="0439D4E9" w:rsidP="2F61C9CC" w:rsidRDefault="2C8B79C0" w14:paraId="0E342E22" w14:textId="20D0F5EA" w14:noSpellErr="1">
      <w:pPr>
        <w:spacing w:before="0" w:beforeAutospacing="off" w:after="0" w:afterAutospacing="off"/>
        <w:rPr>
          <w:del w:author="Pöllänen Arto" w:date="2017-03-20T01:45:16.4769642" w:id="2060623463"/>
          <w:rFonts w:ascii="Courier New" w:hAnsi="Courier New" w:eastAsia="Courier New" w:cs="Courier New"/>
          <w:noProof w:val="0"/>
          <w:sz w:val="22"/>
          <w:szCs w:val="22"/>
          <w:lang w:val="fi-FI"/>
          <w:rPrChange w:author="Pöllänen Arto" w:date="2017-03-20T00:56:57.7307714" w:id="201976046">
            <w:rPr/>
          </w:rPrChange>
        </w:rPr>
        <w:pPrChange w:author="Pöllänen Arto" w:date="2017-03-20T00:56:57.7307714" w:id="1907520281">
          <w:pPr/>
        </w:pPrChange>
      </w:pPr>
    </w:p>
    <w:p w:rsidR="2C8B79C0" w:rsidDel="0439D4E9" w:rsidP="4AB56EC3" w:rsidRDefault="2C8B79C0" w14:paraId="6A07213A" w14:textId="6D250501">
      <w:pPr>
        <w:spacing w:before="0" w:beforeAutospacing="off" w:after="0" w:afterAutospacing="off"/>
        <w:rPr>
          <w:del w:author="Pöllänen Arto" w:date="2017-03-20T01:45:16.4769642" w:id="1189333101"/>
          <w:rFonts w:ascii="Courier New" w:hAnsi="Courier New" w:eastAsia="Courier New" w:cs="Courier New"/>
          <w:sz w:val="16"/>
          <w:szCs w:val="16"/>
          <w:rPrChange w:author="Pöllänen Arto" w:date="2017-03-20T00:56:21.136542" w:id="180170680">
            <w:rPr/>
          </w:rPrChange>
        </w:rPr>
        <w:pPrChange w:author="Pöllänen Arto" w:date="2017-03-20T00:56:21.136542" w:id="1724737065">
          <w:pPr/>
        </w:pPrChange>
      </w:pPr>
      <w:del w:author="Pöllänen Arto" w:date="2017-03-20T01:45:16.4769642" w:id="102486908">
        <w:r w:rsidDel="0439D4E9">
          <w:br/>
        </w:r>
      </w:del>
    </w:p>
    <w:p w:rsidR="2C8B79C0" w:rsidDel="0439D4E9" w:rsidP="2F61C9CC" w:rsidRDefault="2C8B79C0" w14:paraId="772D426C" w14:textId="0FF0138B">
      <w:pPr>
        <w:spacing w:before="0" w:beforeAutospacing="off" w:after="0" w:afterAutospacing="off"/>
        <w:rPr>
          <w:del w:author="Pöllänen Arto" w:date="2017-03-20T01:45:16.4769642" w:id="31897941"/>
          <w:rFonts w:ascii="Courier New" w:hAnsi="Courier New" w:eastAsia="Courier New" w:cs="Courier New"/>
          <w:noProof w:val="0"/>
          <w:sz w:val="22"/>
          <w:szCs w:val="22"/>
          <w:lang w:val="fi-FI"/>
          <w:rPrChange w:author="Pöllänen Arto" w:date="2017-03-20T00:56:57.7307714" w:id="1692542611">
            <w:rPr/>
          </w:rPrChange>
        </w:rPr>
        <w:pPrChange w:author="Pöllänen Arto" w:date="2017-03-20T00:56:57.7307714" w:id="1135896085">
          <w:pPr/>
        </w:pPrChange>
      </w:pPr>
    </w:p>
    <w:p w:rsidR="2C8B79C0" w:rsidDel="0439D4E9" w:rsidP="2F61C9CC" w:rsidRDefault="2C8B79C0" w14:paraId="49B52F04" w14:textId="05C6CB1A">
      <w:pPr>
        <w:spacing w:before="0" w:beforeAutospacing="off" w:after="0" w:afterAutospacing="off"/>
        <w:rPr>
          <w:del w:author="Pöllänen Arto" w:date="2017-03-20T01:45:16.4769642" w:id="868180052"/>
          <w:rFonts w:ascii="Courier New" w:hAnsi="Courier New" w:eastAsia="Courier New" w:cs="Courier New"/>
          <w:noProof w:val="0"/>
          <w:sz w:val="22"/>
          <w:szCs w:val="22"/>
          <w:lang w:val="fi-FI"/>
          <w:rPrChange w:author="Pöllänen Arto" w:date="2017-03-20T00:56:57.7307714" w:id="1012986082">
            <w:rPr/>
          </w:rPrChange>
        </w:rPr>
        <w:pPrChange w:author="Pöllänen Arto" w:date="2017-03-20T00:56:57.7307714" w:id="1077824662">
          <w:pPr/>
        </w:pPrChange>
      </w:pPr>
    </w:p>
    <w:p w:rsidR="2C8B79C0" w:rsidDel="0439D4E9" w:rsidP="2F61C9CC" w:rsidRDefault="2C8B79C0" w14:paraId="0B34A7B2" w14:textId="1A18FA34">
      <w:pPr>
        <w:spacing w:before="0" w:beforeAutospacing="off" w:after="0" w:afterAutospacing="off"/>
        <w:rPr>
          <w:del w:author="Pöllänen Arto" w:date="2017-03-20T01:45:16.4769642" w:id="1329696894"/>
          <w:rFonts w:ascii="Courier New" w:hAnsi="Courier New" w:eastAsia="Courier New" w:cs="Courier New"/>
          <w:noProof w:val="0"/>
          <w:sz w:val="22"/>
          <w:szCs w:val="22"/>
          <w:lang w:val="fi-FI"/>
          <w:rPrChange w:author="Pöllänen Arto" w:date="2017-03-20T00:56:57.7307714" w:id="48250769">
            <w:rPr/>
          </w:rPrChange>
        </w:rPr>
        <w:pPrChange w:author="Pöllänen Arto" w:date="2017-03-20T00:56:57.7307714" w:id="261811">
          <w:pPr/>
        </w:pPrChange>
      </w:pPr>
    </w:p>
    <w:p w:rsidR="2C8B79C0" w:rsidDel="0439D4E9" w:rsidP="4AB56EC3" w:rsidRDefault="2C8B79C0" w14:paraId="6646146B" w14:textId="6433AA4C">
      <w:pPr>
        <w:spacing w:before="0" w:beforeAutospacing="off" w:after="0" w:afterAutospacing="off"/>
        <w:rPr>
          <w:del w:author="Pöllänen Arto" w:date="2017-03-20T01:45:16.4769642" w:id="514084820"/>
          <w:rFonts w:ascii="Courier New" w:hAnsi="Courier New" w:eastAsia="Courier New" w:cs="Courier New"/>
          <w:sz w:val="16"/>
          <w:szCs w:val="16"/>
          <w:rPrChange w:author="Pöllänen Arto" w:date="2017-03-20T00:56:21.136542" w:id="156033248">
            <w:rPr/>
          </w:rPrChange>
        </w:rPr>
        <w:pPrChange w:author="Pöllänen Arto" w:date="2017-03-20T00:56:21.136542" w:id="1357175727">
          <w:pPr/>
        </w:pPrChange>
      </w:pPr>
      <w:del w:author="Pöllänen Arto" w:date="2017-03-20T01:45:16.4769642" w:id="2093837051">
        <w:r w:rsidDel="0439D4E9">
          <w:br/>
        </w:r>
      </w:del>
    </w:p>
    <w:p w:rsidR="2C8B79C0" w:rsidDel="0439D4E9" w:rsidP="2F61C9CC" w:rsidRDefault="2C8B79C0" w14:paraId="3E494E89" w14:textId="09C54A01">
      <w:pPr>
        <w:spacing w:before="0" w:beforeAutospacing="off" w:after="0" w:afterAutospacing="off"/>
        <w:rPr>
          <w:del w:author="Pöllänen Arto" w:date="2017-03-20T01:45:16.4769642" w:id="1989864751"/>
          <w:rFonts w:ascii="Courier New" w:hAnsi="Courier New" w:eastAsia="Courier New" w:cs="Courier New"/>
          <w:noProof w:val="0"/>
          <w:sz w:val="22"/>
          <w:szCs w:val="22"/>
          <w:lang w:val="fi-FI"/>
          <w:rPrChange w:author="Pöllänen Arto" w:date="2017-03-20T00:56:57.7307714" w:id="644183974">
            <w:rPr/>
          </w:rPrChange>
        </w:rPr>
        <w:pPrChange w:author="Pöllänen Arto" w:date="2017-03-20T00:56:57.7307714" w:id="222641291">
          <w:pPr/>
        </w:pPrChange>
      </w:pPr>
    </w:p>
    <w:p w:rsidR="2C8B79C0" w:rsidDel="0439D4E9" w:rsidP="2F61C9CC" w:rsidRDefault="2C8B79C0" w14:paraId="06A09AA4" w14:textId="70129BE6">
      <w:pPr>
        <w:spacing w:before="0" w:beforeAutospacing="off" w:after="0" w:afterAutospacing="off"/>
        <w:rPr>
          <w:del w:author="Pöllänen Arto" w:date="2017-03-20T01:45:16.4769642" w:id="1422856127"/>
          <w:rFonts w:ascii="Courier New" w:hAnsi="Courier New" w:eastAsia="Courier New" w:cs="Courier New"/>
          <w:noProof w:val="0"/>
          <w:sz w:val="22"/>
          <w:szCs w:val="22"/>
          <w:lang w:val="fi-FI"/>
          <w:rPrChange w:author="Pöllänen Arto" w:date="2017-03-20T00:56:57.7307714" w:id="515218859">
            <w:rPr/>
          </w:rPrChange>
        </w:rPr>
        <w:pPrChange w:author="Pöllänen Arto" w:date="2017-03-20T00:56:57.7307714" w:id="1549730868">
          <w:pPr/>
        </w:pPrChange>
      </w:pPr>
    </w:p>
    <w:p w:rsidR="2C8B79C0" w:rsidDel="0439D4E9" w:rsidP="2F61C9CC" w:rsidRDefault="2C8B79C0" w14:paraId="36875235" w14:textId="78B218B9" w14:noSpellErr="1">
      <w:pPr>
        <w:spacing w:before="0" w:beforeAutospacing="off" w:after="0" w:afterAutospacing="off"/>
        <w:rPr>
          <w:del w:author="Pöllänen Arto" w:date="2017-03-20T01:45:16.4769642" w:id="42005474"/>
          <w:rFonts w:ascii="Courier New" w:hAnsi="Courier New" w:eastAsia="Courier New" w:cs="Courier New"/>
          <w:noProof w:val="0"/>
          <w:sz w:val="22"/>
          <w:szCs w:val="22"/>
          <w:lang w:val="fi-FI"/>
          <w:rPrChange w:author="Pöllänen Arto" w:date="2017-03-20T00:56:57.7307714" w:id="2011673645">
            <w:rPr/>
          </w:rPrChange>
        </w:rPr>
        <w:pPrChange w:author="Pöllänen Arto" w:date="2017-03-20T00:56:57.7307714" w:id="2037089475">
          <w:pPr/>
        </w:pPrChange>
      </w:pPr>
    </w:p>
    <w:p w:rsidR="2C8B79C0" w:rsidDel="0439D4E9" w:rsidP="2F61C9CC" w:rsidRDefault="2C8B79C0" w14:paraId="57035582" w14:textId="34DE48EF">
      <w:pPr>
        <w:spacing w:before="0" w:beforeAutospacing="off" w:after="0" w:afterAutospacing="off"/>
        <w:rPr>
          <w:del w:author="Pöllänen Arto" w:date="2017-03-20T01:45:16.4769642" w:id="280252355"/>
          <w:rFonts w:ascii="Courier New" w:hAnsi="Courier New" w:eastAsia="Courier New" w:cs="Courier New"/>
          <w:noProof w:val="0"/>
          <w:sz w:val="22"/>
          <w:szCs w:val="22"/>
          <w:lang w:val="fi-FI"/>
          <w:rPrChange w:author="Pöllänen Arto" w:date="2017-03-20T00:56:57.7307714" w:id="1369122962">
            <w:rPr/>
          </w:rPrChange>
        </w:rPr>
        <w:pPrChange w:author="Pöllänen Arto" w:date="2017-03-20T00:56:57.7307714" w:id="479046936">
          <w:pPr/>
        </w:pPrChange>
      </w:pPr>
    </w:p>
    <w:p w:rsidR="2C8B79C0" w:rsidDel="0439D4E9" w:rsidP="2F61C9CC" w:rsidRDefault="2C8B79C0" w14:paraId="22F08EB7" w14:textId="4455AF37">
      <w:pPr>
        <w:spacing w:before="0" w:beforeAutospacing="off" w:after="0" w:afterAutospacing="off"/>
        <w:rPr>
          <w:del w:author="Pöllänen Arto" w:date="2017-03-20T01:45:16.4769642" w:id="1952963042"/>
          <w:rFonts w:ascii="Courier New" w:hAnsi="Courier New" w:eastAsia="Courier New" w:cs="Courier New"/>
          <w:noProof w:val="0"/>
          <w:sz w:val="22"/>
          <w:szCs w:val="22"/>
          <w:lang w:val="fi-FI"/>
          <w:rPrChange w:author="Pöllänen Arto" w:date="2017-03-20T00:56:57.7307714" w:id="483559049">
            <w:rPr/>
          </w:rPrChange>
        </w:rPr>
        <w:pPrChange w:author="Pöllänen Arto" w:date="2017-03-20T00:56:57.7307714" w:id="305150601">
          <w:pPr/>
        </w:pPrChange>
      </w:pPr>
    </w:p>
    <w:p w:rsidR="2C8B79C0" w:rsidDel="0439D4E9" w:rsidP="2F61C9CC" w:rsidRDefault="2C8B79C0" w14:paraId="67BA02D7" w14:textId="3DE7C101">
      <w:pPr>
        <w:spacing w:before="0" w:beforeAutospacing="off" w:after="0" w:afterAutospacing="off"/>
        <w:rPr>
          <w:del w:author="Pöllänen Arto" w:date="2017-03-20T01:45:16.4769642" w:id="1324864649"/>
          <w:rFonts w:ascii="Courier New" w:hAnsi="Courier New" w:eastAsia="Courier New" w:cs="Courier New"/>
          <w:noProof w:val="0"/>
          <w:sz w:val="22"/>
          <w:szCs w:val="22"/>
          <w:lang w:val="fi-FI"/>
          <w:rPrChange w:author="Pöllänen Arto" w:date="2017-03-20T00:56:57.7307714" w:id="1871942023">
            <w:rPr/>
          </w:rPrChange>
        </w:rPr>
        <w:pPrChange w:author="Pöllänen Arto" w:date="2017-03-20T00:56:57.7307714" w:id="185443778">
          <w:pPr/>
        </w:pPrChange>
      </w:pPr>
    </w:p>
    <w:p w:rsidR="2C8B79C0" w:rsidDel="0439D4E9" w:rsidP="2F61C9CC" w:rsidRDefault="2C8B79C0" w14:paraId="1FFBBE69" w14:textId="1C33955C" w14:noSpellErr="1">
      <w:pPr>
        <w:spacing w:before="0" w:beforeAutospacing="off" w:after="0" w:afterAutospacing="off"/>
        <w:rPr>
          <w:del w:author="Pöllänen Arto" w:date="2017-03-20T01:45:16.4769642" w:id="107176462"/>
          <w:rFonts w:ascii="Courier New" w:hAnsi="Courier New" w:eastAsia="Courier New" w:cs="Courier New"/>
          <w:noProof w:val="0"/>
          <w:sz w:val="22"/>
          <w:szCs w:val="22"/>
          <w:lang w:val="fi-FI"/>
          <w:rPrChange w:author="Pöllänen Arto" w:date="2017-03-20T00:56:57.7307714" w:id="984052690">
            <w:rPr/>
          </w:rPrChange>
        </w:rPr>
        <w:pPrChange w:author="Pöllänen Arto" w:date="2017-03-20T00:56:57.7307714" w:id="1444601982">
          <w:pPr/>
        </w:pPrChange>
      </w:pPr>
    </w:p>
    <w:p w:rsidR="2C8B79C0" w:rsidDel="0439D4E9" w:rsidP="2F61C9CC" w:rsidRDefault="2C8B79C0" w14:paraId="1413738F" w14:textId="64AED7AD">
      <w:pPr>
        <w:spacing w:before="0" w:beforeAutospacing="off" w:after="0" w:afterAutospacing="off"/>
        <w:rPr>
          <w:del w:author="Pöllänen Arto" w:date="2017-03-20T01:45:16.4769642" w:id="146259361"/>
          <w:rFonts w:ascii="Courier New" w:hAnsi="Courier New" w:eastAsia="Courier New" w:cs="Courier New"/>
          <w:noProof w:val="0"/>
          <w:sz w:val="22"/>
          <w:szCs w:val="22"/>
          <w:lang w:val="fi-FI"/>
          <w:rPrChange w:author="Pöllänen Arto" w:date="2017-03-20T00:56:57.7307714" w:id="117031703">
            <w:rPr/>
          </w:rPrChange>
        </w:rPr>
        <w:pPrChange w:author="Pöllänen Arto" w:date="2017-03-20T00:56:57.7307714" w:id="1413432901">
          <w:pPr/>
        </w:pPrChange>
      </w:pPr>
    </w:p>
    <w:p w:rsidR="2C8B79C0" w:rsidDel="0439D4E9" w:rsidP="2F61C9CC" w:rsidRDefault="2C8B79C0" w14:paraId="3A75A3AF" w14:textId="21E4D02C">
      <w:pPr>
        <w:spacing w:before="0" w:beforeAutospacing="off" w:after="0" w:afterAutospacing="off"/>
        <w:rPr>
          <w:del w:author="Pöllänen Arto" w:date="2017-03-20T01:45:16.4769642" w:id="473027513"/>
          <w:rFonts w:ascii="Courier New" w:hAnsi="Courier New" w:eastAsia="Courier New" w:cs="Courier New"/>
          <w:noProof w:val="0"/>
          <w:sz w:val="22"/>
          <w:szCs w:val="22"/>
          <w:lang w:val="fi-FI"/>
          <w:rPrChange w:author="Pöllänen Arto" w:date="2017-03-20T00:56:57.7307714" w:id="956436021">
            <w:rPr/>
          </w:rPrChange>
        </w:rPr>
        <w:pPrChange w:author="Pöllänen Arto" w:date="2017-03-20T00:56:57.7307714" w:id="1411759890">
          <w:pPr/>
        </w:pPrChange>
      </w:pPr>
    </w:p>
    <w:p w:rsidR="2C8B79C0" w:rsidDel="0439D4E9" w:rsidP="2F61C9CC" w:rsidRDefault="2C8B79C0" w14:paraId="2D0F0E13" w14:textId="5080248D">
      <w:pPr>
        <w:spacing w:before="0" w:beforeAutospacing="off" w:after="0" w:afterAutospacing="off"/>
        <w:rPr>
          <w:del w:author="Pöllänen Arto" w:date="2017-03-20T01:45:16.4769642" w:id="1242474976"/>
          <w:rFonts w:ascii="Courier New" w:hAnsi="Courier New" w:eastAsia="Courier New" w:cs="Courier New"/>
          <w:noProof w:val="0"/>
          <w:sz w:val="22"/>
          <w:szCs w:val="22"/>
          <w:lang w:val="fi-FI"/>
          <w:rPrChange w:author="Pöllänen Arto" w:date="2017-03-20T00:56:57.7307714" w:id="332499590">
            <w:rPr/>
          </w:rPrChange>
        </w:rPr>
        <w:pPrChange w:author="Pöllänen Arto" w:date="2017-03-20T00:56:57.7307714" w:id="1529217736">
          <w:pPr/>
        </w:pPrChange>
      </w:pPr>
    </w:p>
    <w:p w:rsidR="2C8B79C0" w:rsidDel="0439D4E9" w:rsidP="2F61C9CC" w:rsidRDefault="2C8B79C0" w14:paraId="1B89CAC2" w14:textId="72F998E3" w14:noSpellErr="1">
      <w:pPr>
        <w:spacing w:before="0" w:beforeAutospacing="off" w:after="0" w:afterAutospacing="off"/>
        <w:rPr>
          <w:del w:author="Pöllänen Arto" w:date="2017-03-20T01:45:16.4769642" w:id="1584458015"/>
          <w:rFonts w:ascii="Courier New" w:hAnsi="Courier New" w:eastAsia="Courier New" w:cs="Courier New"/>
          <w:noProof w:val="0"/>
          <w:sz w:val="22"/>
          <w:szCs w:val="22"/>
          <w:lang w:val="fi-FI"/>
          <w:rPrChange w:author="Pöllänen Arto" w:date="2017-03-20T00:56:57.7307714" w:id="519096186">
            <w:rPr/>
          </w:rPrChange>
        </w:rPr>
        <w:pPrChange w:author="Pöllänen Arto" w:date="2017-03-20T00:56:57.7307714" w:id="831801006">
          <w:pPr/>
        </w:pPrChange>
      </w:pPr>
    </w:p>
    <w:p w:rsidR="2C8B79C0" w:rsidDel="0439D4E9" w:rsidP="2F61C9CC" w:rsidRDefault="2C8B79C0" w14:paraId="02C003A7" w14:textId="5F51F58A">
      <w:pPr>
        <w:spacing w:before="0" w:beforeAutospacing="off" w:after="0" w:afterAutospacing="off"/>
        <w:rPr>
          <w:del w:author="Pöllänen Arto" w:date="2017-03-20T01:45:16.4769642" w:id="941835287"/>
          <w:rFonts w:ascii="Courier New" w:hAnsi="Courier New" w:eastAsia="Courier New" w:cs="Courier New"/>
          <w:noProof w:val="0"/>
          <w:sz w:val="22"/>
          <w:szCs w:val="22"/>
          <w:lang w:val="fi-FI"/>
          <w:rPrChange w:author="Pöllänen Arto" w:date="2017-03-20T00:56:57.7307714" w:id="1509948927">
            <w:rPr/>
          </w:rPrChange>
        </w:rPr>
        <w:pPrChange w:author="Pöllänen Arto" w:date="2017-03-20T00:56:57.7307714" w:id="843604189">
          <w:pPr/>
        </w:pPrChange>
      </w:pPr>
    </w:p>
    <w:p w:rsidR="2C8B79C0" w:rsidDel="0439D4E9" w:rsidP="2F61C9CC" w:rsidRDefault="2C8B79C0" w14:paraId="55FD1F9B" w14:textId="09F29005">
      <w:pPr>
        <w:spacing w:before="0" w:beforeAutospacing="off" w:after="0" w:afterAutospacing="off"/>
        <w:rPr>
          <w:del w:author="Pöllänen Arto" w:date="2017-03-20T01:45:16.4769642" w:id="1026301811"/>
          <w:rFonts w:ascii="Courier New" w:hAnsi="Courier New" w:eastAsia="Courier New" w:cs="Courier New"/>
          <w:noProof w:val="0"/>
          <w:sz w:val="22"/>
          <w:szCs w:val="22"/>
          <w:lang w:val="fi-FI"/>
          <w:rPrChange w:author="Pöllänen Arto" w:date="2017-03-20T00:56:57.7307714" w:id="1482193886">
            <w:rPr/>
          </w:rPrChange>
        </w:rPr>
        <w:pPrChange w:author="Pöllänen Arto" w:date="2017-03-20T00:56:57.7307714" w:id="76269409">
          <w:pPr/>
        </w:pPrChange>
      </w:pPr>
    </w:p>
    <w:p w:rsidR="2C8B79C0" w:rsidDel="0439D4E9" w:rsidP="2F61C9CC" w:rsidRDefault="2C8B79C0" w14:paraId="623D6CA9" w14:textId="21ADA0E7">
      <w:pPr>
        <w:spacing w:before="0" w:beforeAutospacing="off" w:after="0" w:afterAutospacing="off"/>
        <w:rPr>
          <w:del w:author="Pöllänen Arto" w:date="2017-03-20T01:45:16.4769642" w:id="878380643"/>
          <w:rFonts w:ascii="Courier New" w:hAnsi="Courier New" w:eastAsia="Courier New" w:cs="Courier New"/>
          <w:noProof w:val="0"/>
          <w:sz w:val="22"/>
          <w:szCs w:val="22"/>
          <w:lang w:val="fi-FI"/>
          <w:rPrChange w:author="Pöllänen Arto" w:date="2017-03-20T00:56:57.7307714" w:id="911590251">
            <w:rPr/>
          </w:rPrChange>
        </w:rPr>
        <w:pPrChange w:author="Pöllänen Arto" w:date="2017-03-20T00:56:57.7307714" w:id="1248046743">
          <w:pPr/>
        </w:pPrChange>
      </w:pPr>
    </w:p>
    <w:p w:rsidR="2C8B79C0" w:rsidDel="0439D4E9" w:rsidP="2F61C9CC" w:rsidRDefault="2C8B79C0" w14:paraId="78E46A40" w14:textId="05FF77D4" w14:noSpellErr="1">
      <w:pPr>
        <w:spacing w:before="0" w:beforeAutospacing="off" w:after="0" w:afterAutospacing="off"/>
        <w:rPr>
          <w:del w:author="Pöllänen Arto" w:date="2017-03-20T01:45:16.4769642" w:id="1240921424"/>
          <w:rFonts w:ascii="Courier New" w:hAnsi="Courier New" w:eastAsia="Courier New" w:cs="Courier New"/>
          <w:noProof w:val="0"/>
          <w:sz w:val="22"/>
          <w:szCs w:val="22"/>
          <w:lang w:val="fi-FI"/>
          <w:rPrChange w:author="Pöllänen Arto" w:date="2017-03-20T00:56:57.7307714" w:id="1982961001">
            <w:rPr/>
          </w:rPrChange>
        </w:rPr>
        <w:pPrChange w:author="Pöllänen Arto" w:date="2017-03-20T00:56:57.7307714" w:id="1282833228">
          <w:pPr/>
        </w:pPrChange>
      </w:pPr>
    </w:p>
    <w:p w:rsidR="2C8B79C0" w:rsidDel="0439D4E9" w:rsidP="2F61C9CC" w:rsidRDefault="2C8B79C0" w14:paraId="2F7B1B0F" w14:textId="79180F47">
      <w:pPr>
        <w:spacing w:before="0" w:beforeAutospacing="off" w:after="0" w:afterAutospacing="off"/>
        <w:rPr>
          <w:del w:author="Pöllänen Arto" w:date="2017-03-20T01:45:16.4769642" w:id="1202181086"/>
          <w:rFonts w:ascii="Courier New" w:hAnsi="Courier New" w:eastAsia="Courier New" w:cs="Courier New"/>
          <w:noProof w:val="0"/>
          <w:sz w:val="22"/>
          <w:szCs w:val="22"/>
          <w:lang w:val="fi-FI"/>
          <w:rPrChange w:author="Pöllänen Arto" w:date="2017-03-20T00:56:57.7307714" w:id="654940890">
            <w:rPr/>
          </w:rPrChange>
        </w:rPr>
        <w:pPrChange w:author="Pöllänen Arto" w:date="2017-03-20T00:56:57.7307714" w:id="1029804909">
          <w:pPr/>
        </w:pPrChange>
      </w:pPr>
    </w:p>
    <w:p w:rsidR="2C8B79C0" w:rsidDel="0439D4E9" w:rsidP="2F61C9CC" w:rsidRDefault="2C8B79C0" w14:paraId="706D3C2F" w14:textId="56EBAEBF">
      <w:pPr>
        <w:spacing w:before="0" w:beforeAutospacing="off" w:after="0" w:afterAutospacing="off"/>
        <w:rPr>
          <w:del w:author="Pöllänen Arto" w:date="2017-03-20T01:45:16.4769642" w:id="1706742790"/>
          <w:rFonts w:ascii="Courier New" w:hAnsi="Courier New" w:eastAsia="Courier New" w:cs="Courier New"/>
          <w:noProof w:val="0"/>
          <w:sz w:val="22"/>
          <w:szCs w:val="22"/>
          <w:lang w:val="fi-FI"/>
          <w:rPrChange w:author="Pöllänen Arto" w:date="2017-03-20T00:56:57.7307714" w:id="543671082">
            <w:rPr/>
          </w:rPrChange>
        </w:rPr>
        <w:pPrChange w:author="Pöllänen Arto" w:date="2017-03-20T00:56:57.7307714" w:id="1704960884">
          <w:pPr/>
        </w:pPrChange>
      </w:pPr>
    </w:p>
    <w:p w:rsidR="2C8B79C0" w:rsidDel="0439D4E9" w:rsidP="2F61C9CC" w:rsidRDefault="2C8B79C0" w14:paraId="69143A59" w14:textId="60587D7E">
      <w:pPr>
        <w:spacing w:before="0" w:beforeAutospacing="off" w:after="0" w:afterAutospacing="off"/>
        <w:rPr>
          <w:del w:author="Pöllänen Arto" w:date="2017-03-20T01:45:16.4769642" w:id="1331837853"/>
          <w:rFonts w:ascii="Courier New" w:hAnsi="Courier New" w:eastAsia="Courier New" w:cs="Courier New"/>
          <w:noProof w:val="0"/>
          <w:sz w:val="22"/>
          <w:szCs w:val="22"/>
          <w:lang w:val="fi-FI"/>
          <w:rPrChange w:author="Pöllänen Arto" w:date="2017-03-20T00:56:57.7307714" w:id="1865925852">
            <w:rPr/>
          </w:rPrChange>
        </w:rPr>
        <w:pPrChange w:author="Pöllänen Arto" w:date="2017-03-20T00:56:57.7307714" w:id="1389543236">
          <w:pPr/>
        </w:pPrChange>
      </w:pPr>
    </w:p>
    <w:p w:rsidR="2C8B79C0" w:rsidDel="0439D4E9" w:rsidP="2F61C9CC" w:rsidRDefault="2C8B79C0" w14:paraId="77DB9724" w14:textId="7EB0F030" w14:noSpellErr="1">
      <w:pPr>
        <w:spacing w:before="0" w:beforeAutospacing="off" w:after="0" w:afterAutospacing="off"/>
        <w:rPr>
          <w:del w:author="Pöllänen Arto" w:date="2017-03-20T01:45:16.4769642" w:id="1623526075"/>
          <w:rFonts w:ascii="Courier New" w:hAnsi="Courier New" w:eastAsia="Courier New" w:cs="Courier New"/>
          <w:noProof w:val="0"/>
          <w:sz w:val="22"/>
          <w:szCs w:val="22"/>
          <w:lang w:val="fi-FI"/>
          <w:rPrChange w:author="Pöllänen Arto" w:date="2017-03-20T00:56:57.7307714" w:id="1588341912">
            <w:rPr/>
          </w:rPrChange>
        </w:rPr>
        <w:pPrChange w:author="Pöllänen Arto" w:date="2017-03-20T00:56:57.7307714" w:id="1650576044">
          <w:pPr/>
        </w:pPrChange>
      </w:pPr>
    </w:p>
    <w:p w:rsidR="2C8B79C0" w:rsidDel="0439D4E9" w:rsidP="2F61C9CC" w:rsidRDefault="2C8B79C0" w14:paraId="7AA94BA6" w14:textId="00BBF6DD">
      <w:pPr>
        <w:spacing w:before="0" w:beforeAutospacing="off" w:after="0" w:afterAutospacing="off"/>
        <w:rPr>
          <w:del w:author="Pöllänen Arto" w:date="2017-03-20T01:45:16.4769642" w:id="531194680"/>
          <w:rFonts w:ascii="Courier New" w:hAnsi="Courier New" w:eastAsia="Courier New" w:cs="Courier New"/>
          <w:noProof w:val="0"/>
          <w:sz w:val="22"/>
          <w:szCs w:val="22"/>
          <w:lang w:val="fi-FI"/>
          <w:rPrChange w:author="Pöllänen Arto" w:date="2017-03-20T00:56:57.7307714" w:id="1185807425">
            <w:rPr/>
          </w:rPrChange>
        </w:rPr>
        <w:pPrChange w:author="Pöllänen Arto" w:date="2017-03-20T00:56:57.7307714" w:id="1213558774">
          <w:pPr/>
        </w:pPrChange>
      </w:pPr>
    </w:p>
    <w:p w:rsidR="2C8B79C0" w:rsidDel="0439D4E9" w:rsidP="2F61C9CC" w:rsidRDefault="2C8B79C0" w14:paraId="45BA8496" w14:textId="345F6276">
      <w:pPr>
        <w:spacing w:before="0" w:beforeAutospacing="off" w:after="0" w:afterAutospacing="off"/>
        <w:rPr>
          <w:del w:author="Pöllänen Arto" w:date="2017-03-20T01:45:16.4769642" w:id="600049107"/>
          <w:rFonts w:ascii="Courier New" w:hAnsi="Courier New" w:eastAsia="Courier New" w:cs="Courier New"/>
          <w:noProof w:val="0"/>
          <w:sz w:val="22"/>
          <w:szCs w:val="22"/>
          <w:lang w:val="fi-FI"/>
          <w:rPrChange w:author="Pöllänen Arto" w:date="2017-03-20T00:56:57.7307714" w:id="1963684751">
            <w:rPr/>
          </w:rPrChange>
        </w:rPr>
        <w:pPrChange w:author="Pöllänen Arto" w:date="2017-03-20T00:56:57.7307714" w:id="699450427">
          <w:pPr/>
        </w:pPrChange>
      </w:pPr>
    </w:p>
    <w:p w:rsidR="2C8B79C0" w:rsidDel="0439D4E9" w:rsidP="2F61C9CC" w:rsidRDefault="2C8B79C0" w14:paraId="39A7B9F9" w14:textId="2733F2A3">
      <w:pPr>
        <w:spacing w:before="0" w:beforeAutospacing="off" w:after="0" w:afterAutospacing="off"/>
        <w:rPr>
          <w:del w:author="Pöllänen Arto" w:date="2017-03-20T01:45:16.4769642" w:id="880097803"/>
          <w:rFonts w:ascii="Courier New" w:hAnsi="Courier New" w:eastAsia="Courier New" w:cs="Courier New"/>
          <w:noProof w:val="0"/>
          <w:sz w:val="22"/>
          <w:szCs w:val="22"/>
          <w:lang w:val="fi-FI"/>
          <w:rPrChange w:author="Pöllänen Arto" w:date="2017-03-20T00:56:57.7307714" w:id="536898740">
            <w:rPr/>
          </w:rPrChange>
        </w:rPr>
        <w:pPrChange w:author="Pöllänen Arto" w:date="2017-03-20T00:56:57.7307714" w:id="2044461894">
          <w:pPr/>
        </w:pPrChange>
      </w:pPr>
    </w:p>
    <w:p w:rsidR="2C8B79C0" w:rsidDel="0439D4E9" w:rsidP="2F61C9CC" w:rsidRDefault="2C8B79C0" w14:paraId="3823860E" w14:textId="35931007" w14:noSpellErr="1">
      <w:pPr>
        <w:spacing w:before="0" w:beforeAutospacing="off" w:after="0" w:afterAutospacing="off"/>
        <w:rPr>
          <w:del w:author="Pöllänen Arto" w:date="2017-03-20T01:45:16.4769642" w:id="731551501"/>
          <w:rFonts w:ascii="Courier New" w:hAnsi="Courier New" w:eastAsia="Courier New" w:cs="Courier New"/>
          <w:noProof w:val="0"/>
          <w:sz w:val="22"/>
          <w:szCs w:val="22"/>
          <w:lang w:val="fi-FI"/>
          <w:rPrChange w:author="Pöllänen Arto" w:date="2017-03-20T00:56:57.7307714" w:id="1531684102">
            <w:rPr/>
          </w:rPrChange>
        </w:rPr>
        <w:pPrChange w:author="Pöllänen Arto" w:date="2017-03-20T00:56:57.7307714" w:id="2050106324">
          <w:pPr/>
        </w:pPrChange>
      </w:pPr>
    </w:p>
    <w:p w:rsidR="2C8B79C0" w:rsidDel="0439D4E9" w:rsidP="2F61C9CC" w:rsidRDefault="2C8B79C0" w14:paraId="5BCB87E2" w14:textId="6661924B">
      <w:pPr>
        <w:spacing w:before="0" w:beforeAutospacing="off" w:after="0" w:afterAutospacing="off"/>
        <w:rPr>
          <w:del w:author="Pöllänen Arto" w:date="2017-03-20T01:45:16.4769642" w:id="1197323241"/>
          <w:rFonts w:ascii="Courier New" w:hAnsi="Courier New" w:eastAsia="Courier New" w:cs="Courier New"/>
          <w:noProof w:val="0"/>
          <w:sz w:val="22"/>
          <w:szCs w:val="22"/>
          <w:lang w:val="fi-FI"/>
          <w:rPrChange w:author="Pöllänen Arto" w:date="2017-03-20T00:56:57.7307714" w:id="1398262021">
            <w:rPr/>
          </w:rPrChange>
        </w:rPr>
        <w:pPrChange w:author="Pöllänen Arto" w:date="2017-03-20T00:56:57.7307714" w:id="61619976">
          <w:pPr/>
        </w:pPrChange>
      </w:pPr>
    </w:p>
    <w:p w:rsidR="2C8B79C0" w:rsidDel="0439D4E9" w:rsidP="2F61C9CC" w:rsidRDefault="2C8B79C0" w14:paraId="1EBC333F" w14:textId="09347F2D">
      <w:pPr>
        <w:spacing w:before="0" w:beforeAutospacing="off" w:after="0" w:afterAutospacing="off"/>
        <w:rPr>
          <w:del w:author="Pöllänen Arto" w:date="2017-03-20T01:45:16.4769642" w:id="1121322720"/>
          <w:rFonts w:ascii="Courier New" w:hAnsi="Courier New" w:eastAsia="Courier New" w:cs="Courier New"/>
          <w:noProof w:val="0"/>
          <w:sz w:val="22"/>
          <w:szCs w:val="22"/>
          <w:lang w:val="fi-FI"/>
          <w:rPrChange w:author="Pöllänen Arto" w:date="2017-03-20T00:56:57.7307714" w:id="1212187739">
            <w:rPr/>
          </w:rPrChange>
        </w:rPr>
        <w:pPrChange w:author="Pöllänen Arto" w:date="2017-03-20T00:56:57.7307714" w:id="937123782">
          <w:pPr/>
        </w:pPrChange>
      </w:pPr>
    </w:p>
    <w:p w:rsidR="2C8B79C0" w:rsidDel="0439D4E9" w:rsidP="2F61C9CC" w:rsidRDefault="2C8B79C0" w14:paraId="4A217860" w14:textId="12368822">
      <w:pPr>
        <w:spacing w:before="0" w:beforeAutospacing="off" w:after="0" w:afterAutospacing="off"/>
        <w:rPr>
          <w:del w:author="Pöllänen Arto" w:date="2017-03-20T01:45:16.4769642" w:id="1445951718"/>
          <w:rFonts w:ascii="Courier New" w:hAnsi="Courier New" w:eastAsia="Courier New" w:cs="Courier New"/>
          <w:noProof w:val="0"/>
          <w:sz w:val="22"/>
          <w:szCs w:val="22"/>
          <w:lang w:val="fi-FI"/>
          <w:rPrChange w:author="Pöllänen Arto" w:date="2017-03-20T00:56:57.7307714" w:id="1589899857">
            <w:rPr/>
          </w:rPrChange>
        </w:rPr>
        <w:pPrChange w:author="Pöllänen Arto" w:date="2017-03-20T00:56:57.7307714" w:id="1370344260">
          <w:pPr/>
        </w:pPrChange>
      </w:pPr>
    </w:p>
    <w:p w:rsidR="2C8B79C0" w:rsidDel="0439D4E9" w:rsidP="2F61C9CC" w:rsidRDefault="2C8B79C0" w14:paraId="53668B53" w14:textId="37BF5D0C">
      <w:pPr>
        <w:spacing w:before="0" w:beforeAutospacing="off" w:after="0" w:afterAutospacing="off"/>
        <w:rPr>
          <w:del w:author="Pöllänen Arto" w:date="2017-03-20T01:45:16.4769642" w:id="1262547594"/>
          <w:rFonts w:ascii="Courier New" w:hAnsi="Courier New" w:eastAsia="Courier New" w:cs="Courier New"/>
          <w:noProof w:val="0"/>
          <w:sz w:val="22"/>
          <w:szCs w:val="22"/>
          <w:lang w:val="fi-FI"/>
          <w:rPrChange w:author="Pöllänen Arto" w:date="2017-03-20T00:56:57.7307714" w:id="1612662419">
            <w:rPr/>
          </w:rPrChange>
        </w:rPr>
        <w:pPrChange w:author="Pöllänen Arto" w:date="2017-03-20T00:56:57.7307714" w:id="1766018892">
          <w:pPr/>
        </w:pPrChange>
      </w:pPr>
    </w:p>
    <w:p w:rsidR="2C8B79C0" w:rsidDel="0439D4E9" w:rsidP="2F61C9CC" w:rsidRDefault="2C8B79C0" w14:paraId="404967C3" w14:textId="3EA90432">
      <w:pPr>
        <w:spacing w:before="0" w:beforeAutospacing="off" w:after="0" w:afterAutospacing="off"/>
        <w:rPr>
          <w:del w:author="Pöllänen Arto" w:date="2017-03-20T01:45:16.4769642" w:id="1706335915"/>
          <w:rFonts w:ascii="Courier New" w:hAnsi="Courier New" w:eastAsia="Courier New" w:cs="Courier New"/>
          <w:noProof w:val="0"/>
          <w:sz w:val="22"/>
          <w:szCs w:val="22"/>
          <w:lang w:val="fi-FI"/>
          <w:rPrChange w:author="Pöllänen Arto" w:date="2017-03-20T00:56:57.7307714" w:id="722349048">
            <w:rPr/>
          </w:rPrChange>
        </w:rPr>
        <w:pPrChange w:author="Pöllänen Arto" w:date="2017-03-20T00:56:57.7307714" w:id="919710041">
          <w:pPr/>
        </w:pPrChange>
      </w:pPr>
    </w:p>
    <w:p w:rsidR="2C8B79C0" w:rsidDel="0439D4E9" w:rsidP="2F61C9CC" w:rsidRDefault="2C8B79C0" w14:paraId="66F34C90" w14:textId="7B194B59">
      <w:pPr>
        <w:spacing w:before="0" w:beforeAutospacing="off" w:after="0" w:afterAutospacing="off"/>
        <w:rPr>
          <w:del w:author="Pöllänen Arto" w:date="2017-03-20T01:45:16.4769642" w:id="1329455567"/>
          <w:rFonts w:ascii="Courier New" w:hAnsi="Courier New" w:eastAsia="Courier New" w:cs="Courier New"/>
          <w:noProof w:val="0"/>
          <w:sz w:val="22"/>
          <w:szCs w:val="22"/>
          <w:lang w:val="fi-FI"/>
          <w:rPrChange w:author="Pöllänen Arto" w:date="2017-03-20T00:56:57.7307714" w:id="106936377">
            <w:rPr/>
          </w:rPrChange>
        </w:rPr>
        <w:pPrChange w:author="Pöllänen Arto" w:date="2017-03-20T00:56:57.7307714" w:id="62047343">
          <w:pPr/>
        </w:pPrChange>
      </w:pPr>
    </w:p>
    <w:p w:rsidR="2C8B79C0" w:rsidDel="0439D4E9" w:rsidP="2F61C9CC" w:rsidRDefault="2C8B79C0" w14:paraId="5B3754A8" w14:textId="3478ADB7">
      <w:pPr>
        <w:spacing w:before="0" w:beforeAutospacing="off" w:after="0" w:afterAutospacing="off"/>
        <w:rPr>
          <w:del w:author="Pöllänen Arto" w:date="2017-03-20T01:45:16.4769642" w:id="130706510"/>
          <w:rFonts w:ascii="Courier New" w:hAnsi="Courier New" w:eastAsia="Courier New" w:cs="Courier New"/>
          <w:noProof w:val="0"/>
          <w:sz w:val="22"/>
          <w:szCs w:val="22"/>
          <w:lang w:val="fi-FI"/>
          <w:rPrChange w:author="Pöllänen Arto" w:date="2017-03-20T00:56:57.7307714" w:id="957445933">
            <w:rPr/>
          </w:rPrChange>
        </w:rPr>
        <w:pPrChange w:author="Pöllänen Arto" w:date="2017-03-20T00:56:57.7307714" w:id="1385488942">
          <w:pPr/>
        </w:pPrChange>
      </w:pPr>
    </w:p>
    <w:p w:rsidR="2C8B79C0" w:rsidDel="0439D4E9" w:rsidP="2F61C9CC" w:rsidRDefault="2C8B79C0" w14:paraId="7F066995" w14:textId="56844A64" w14:noSpellErr="1">
      <w:pPr>
        <w:spacing w:before="0" w:beforeAutospacing="off" w:after="0" w:afterAutospacing="off"/>
        <w:rPr>
          <w:del w:author="Pöllänen Arto" w:date="2017-03-20T01:45:16.4769642" w:id="1647414840"/>
          <w:rFonts w:ascii="Courier New" w:hAnsi="Courier New" w:eastAsia="Courier New" w:cs="Courier New"/>
          <w:noProof w:val="0"/>
          <w:sz w:val="22"/>
          <w:szCs w:val="22"/>
          <w:lang w:val="fi-FI"/>
          <w:rPrChange w:author="Pöllänen Arto" w:date="2017-03-20T00:56:57.7307714" w:id="976135143">
            <w:rPr/>
          </w:rPrChange>
        </w:rPr>
        <w:pPrChange w:author="Pöllänen Arto" w:date="2017-03-20T00:56:57.7307714" w:id="1944043869">
          <w:pPr/>
        </w:pPrChange>
      </w:pPr>
    </w:p>
    <w:p w:rsidR="2C8B79C0" w:rsidDel="0439D4E9" w:rsidP="2F61C9CC" w:rsidRDefault="2C8B79C0" w14:paraId="741796F3" w14:textId="3CEC4D90">
      <w:pPr>
        <w:spacing w:before="0" w:beforeAutospacing="off" w:after="0" w:afterAutospacing="off"/>
        <w:rPr>
          <w:del w:author="Pöllänen Arto" w:date="2017-03-20T01:45:16.4769642" w:id="1334529530"/>
          <w:rFonts w:ascii="Courier New" w:hAnsi="Courier New" w:eastAsia="Courier New" w:cs="Courier New"/>
          <w:noProof w:val="0"/>
          <w:sz w:val="22"/>
          <w:szCs w:val="22"/>
          <w:lang w:val="fi-FI"/>
          <w:rPrChange w:author="Pöllänen Arto" w:date="2017-03-20T00:56:57.7307714" w:id="1156036836">
            <w:rPr/>
          </w:rPrChange>
        </w:rPr>
        <w:pPrChange w:author="Pöllänen Arto" w:date="2017-03-20T00:56:57.7307714" w:id="1516710030">
          <w:pPr/>
        </w:pPrChange>
      </w:pPr>
    </w:p>
    <w:p w:rsidR="2C8B79C0" w:rsidDel="0439D4E9" w:rsidP="2F61C9CC" w:rsidRDefault="2C8B79C0" w14:paraId="04F332C5" w14:textId="6457DA18">
      <w:pPr>
        <w:spacing w:before="0" w:beforeAutospacing="off" w:after="0" w:afterAutospacing="off"/>
        <w:rPr>
          <w:del w:author="Pöllänen Arto" w:date="2017-03-20T01:45:16.4769642" w:id="644813141"/>
          <w:rFonts w:ascii="Courier New" w:hAnsi="Courier New" w:eastAsia="Courier New" w:cs="Courier New"/>
          <w:noProof w:val="0"/>
          <w:sz w:val="22"/>
          <w:szCs w:val="22"/>
          <w:lang w:val="fi-FI"/>
          <w:rPrChange w:author="Pöllänen Arto" w:date="2017-03-20T00:56:57.7307714" w:id="686423200">
            <w:rPr/>
          </w:rPrChange>
        </w:rPr>
        <w:pPrChange w:author="Pöllänen Arto" w:date="2017-03-20T00:56:57.7307714" w:id="1768498572">
          <w:pPr/>
        </w:pPrChange>
      </w:pPr>
    </w:p>
    <w:p w:rsidR="2C8B79C0" w:rsidDel="0439D4E9" w:rsidP="2F61C9CC" w:rsidRDefault="2C8B79C0" w14:paraId="5F7D3767" w14:textId="1EDE80A4">
      <w:pPr>
        <w:spacing w:before="0" w:beforeAutospacing="off" w:after="0" w:afterAutospacing="off"/>
        <w:rPr>
          <w:del w:author="Pöllänen Arto" w:date="2017-03-20T01:45:16.4769642" w:id="369525329"/>
          <w:rFonts w:ascii="Courier New" w:hAnsi="Courier New" w:eastAsia="Courier New" w:cs="Courier New"/>
          <w:noProof w:val="0"/>
          <w:sz w:val="22"/>
          <w:szCs w:val="22"/>
          <w:lang w:val="fi-FI"/>
          <w:rPrChange w:author="Pöllänen Arto" w:date="2017-03-20T00:56:57.7307714" w:id="1626473806">
            <w:rPr/>
          </w:rPrChange>
        </w:rPr>
        <w:pPrChange w:author="Pöllänen Arto" w:date="2017-03-20T00:56:57.7307714" w:id="1189333979">
          <w:pPr/>
        </w:pPrChange>
      </w:pPr>
    </w:p>
    <w:p w:rsidR="2C8B79C0" w:rsidDel="0439D4E9" w:rsidP="2F61C9CC" w:rsidRDefault="2C8B79C0" w14:paraId="70FDD218" w14:textId="23717695" w14:noSpellErr="1">
      <w:pPr>
        <w:spacing w:before="0" w:beforeAutospacing="off" w:after="0" w:afterAutospacing="off"/>
        <w:rPr>
          <w:del w:author="Pöllänen Arto" w:date="2017-03-20T01:45:16.4769642" w:id="2057879463"/>
          <w:rFonts w:ascii="Courier New" w:hAnsi="Courier New" w:eastAsia="Courier New" w:cs="Courier New"/>
          <w:noProof w:val="0"/>
          <w:sz w:val="22"/>
          <w:szCs w:val="22"/>
          <w:lang w:val="fi-FI"/>
          <w:rPrChange w:author="Pöllänen Arto" w:date="2017-03-20T00:56:57.7307714" w:id="1691904770">
            <w:rPr/>
          </w:rPrChange>
        </w:rPr>
        <w:pPrChange w:author="Pöllänen Arto" w:date="2017-03-20T00:56:57.7307714" w:id="639226454">
          <w:pPr/>
        </w:pPrChange>
      </w:pPr>
    </w:p>
    <w:p w:rsidR="2C8B79C0" w:rsidDel="0439D4E9" w:rsidP="2F61C9CC" w:rsidRDefault="2C8B79C0" w14:paraId="176B19D3" w14:textId="4875DD5B">
      <w:pPr>
        <w:spacing w:before="0" w:beforeAutospacing="off" w:after="0" w:afterAutospacing="off"/>
        <w:rPr>
          <w:del w:author="Pöllänen Arto" w:date="2017-03-20T01:45:16.4769642" w:id="160004253"/>
          <w:rFonts w:ascii="Courier New" w:hAnsi="Courier New" w:eastAsia="Courier New" w:cs="Courier New"/>
          <w:noProof w:val="0"/>
          <w:sz w:val="22"/>
          <w:szCs w:val="22"/>
          <w:lang w:val="fi-FI"/>
          <w:rPrChange w:author="Pöllänen Arto" w:date="2017-03-20T00:56:57.7307714" w:id="1890012666">
            <w:rPr/>
          </w:rPrChange>
        </w:rPr>
        <w:pPrChange w:author="Pöllänen Arto" w:date="2017-03-20T00:56:57.7307714" w:id="1311015994">
          <w:pPr/>
        </w:pPrChange>
      </w:pPr>
    </w:p>
    <w:p w:rsidR="2C8B79C0" w:rsidDel="0439D4E9" w:rsidP="2F61C9CC" w:rsidRDefault="2C8B79C0" w14:paraId="507DF165" w14:textId="0E75884D">
      <w:pPr>
        <w:spacing w:before="0" w:beforeAutospacing="off" w:after="0" w:afterAutospacing="off"/>
        <w:rPr>
          <w:del w:author="Pöllänen Arto" w:date="2017-03-20T01:45:16.4769642" w:id="2076480006"/>
          <w:rFonts w:ascii="Courier New" w:hAnsi="Courier New" w:eastAsia="Courier New" w:cs="Courier New"/>
          <w:noProof w:val="0"/>
          <w:sz w:val="22"/>
          <w:szCs w:val="22"/>
          <w:lang w:val="fi-FI"/>
          <w:rPrChange w:author="Pöllänen Arto" w:date="2017-03-20T00:56:57.7307714" w:id="1221644687">
            <w:rPr/>
          </w:rPrChange>
        </w:rPr>
        <w:pPrChange w:author="Pöllänen Arto" w:date="2017-03-20T00:56:57.7307714" w:id="1505796251">
          <w:pPr/>
        </w:pPrChange>
      </w:pPr>
    </w:p>
    <w:p w:rsidR="2C8B79C0" w:rsidDel="0439D4E9" w:rsidP="2F61C9CC" w:rsidRDefault="2C8B79C0" w14:paraId="70708AAE" w14:textId="274DEE2B">
      <w:pPr>
        <w:spacing w:before="0" w:beforeAutospacing="off" w:after="0" w:afterAutospacing="off"/>
        <w:rPr>
          <w:del w:author="Pöllänen Arto" w:date="2017-03-20T01:45:16.4769642" w:id="2032592624"/>
          <w:rFonts w:ascii="Courier New" w:hAnsi="Courier New" w:eastAsia="Courier New" w:cs="Courier New"/>
          <w:noProof w:val="0"/>
          <w:sz w:val="22"/>
          <w:szCs w:val="22"/>
          <w:lang w:val="fi-FI"/>
          <w:rPrChange w:author="Pöllänen Arto" w:date="2017-03-20T00:56:57.7307714" w:id="995568255">
            <w:rPr/>
          </w:rPrChange>
        </w:rPr>
        <w:pPrChange w:author="Pöllänen Arto" w:date="2017-03-20T00:56:57.7307714" w:id="915585945">
          <w:pPr/>
        </w:pPrChange>
      </w:pPr>
    </w:p>
    <w:p w:rsidR="2C8B79C0" w:rsidDel="0439D4E9" w:rsidP="2F61C9CC" w:rsidRDefault="2C8B79C0" w14:paraId="65EE449D" w14:textId="7FC4716C" w14:noSpellErr="1">
      <w:pPr>
        <w:spacing w:before="0" w:beforeAutospacing="off" w:after="0" w:afterAutospacing="off"/>
        <w:rPr>
          <w:del w:author="Pöllänen Arto" w:date="2017-03-20T01:45:16.4769642" w:id="1492947279"/>
          <w:rFonts w:ascii="Courier New" w:hAnsi="Courier New" w:eastAsia="Courier New" w:cs="Courier New"/>
          <w:noProof w:val="0"/>
          <w:sz w:val="22"/>
          <w:szCs w:val="22"/>
          <w:lang w:val="fi-FI"/>
          <w:rPrChange w:author="Pöllänen Arto" w:date="2017-03-20T00:56:57.7307714" w:id="900698147">
            <w:rPr/>
          </w:rPrChange>
        </w:rPr>
        <w:pPrChange w:author="Pöllänen Arto" w:date="2017-03-20T00:56:57.7307714" w:id="499641205">
          <w:pPr/>
        </w:pPrChange>
      </w:pPr>
    </w:p>
    <w:p w:rsidR="2C8B79C0" w:rsidDel="0439D4E9" w:rsidP="4AB56EC3" w:rsidRDefault="2C8B79C0" w14:paraId="18056D36" w14:textId="6A1B6210">
      <w:pPr>
        <w:spacing w:before="0" w:beforeAutospacing="off" w:after="0" w:afterAutospacing="off"/>
        <w:rPr>
          <w:del w:author="Pöllänen Arto" w:date="2017-03-20T01:45:16.4769642" w:id="147298895"/>
          <w:rFonts w:ascii="Courier New" w:hAnsi="Courier New" w:eastAsia="Courier New" w:cs="Courier New"/>
          <w:sz w:val="16"/>
          <w:szCs w:val="16"/>
          <w:rPrChange w:author="Pöllänen Arto" w:date="2017-03-20T00:56:21.136542" w:id="1608750271">
            <w:rPr/>
          </w:rPrChange>
        </w:rPr>
        <w:pPrChange w:author="Pöllänen Arto" w:date="2017-03-20T00:56:21.136542" w:id="1103853123">
          <w:pPr/>
        </w:pPrChange>
      </w:pPr>
      <w:del w:author="Pöllänen Arto" w:date="2017-03-20T01:45:16.4769642" w:id="917724086">
        <w:r w:rsidDel="0439D4E9">
          <w:br/>
        </w:r>
      </w:del>
    </w:p>
    <w:p w:rsidR="2C8B79C0" w:rsidDel="0439D4E9" w:rsidP="2F61C9CC" w:rsidRDefault="2C8B79C0" w14:paraId="3D254309" w14:textId="05408E83">
      <w:pPr>
        <w:spacing w:before="0" w:beforeAutospacing="off" w:after="0" w:afterAutospacing="off"/>
        <w:rPr>
          <w:del w:author="Pöllänen Arto" w:date="2017-03-20T01:45:16.4769642" w:id="1022680793"/>
          <w:rFonts w:ascii="Courier New" w:hAnsi="Courier New" w:eastAsia="Courier New" w:cs="Courier New"/>
          <w:noProof w:val="0"/>
          <w:sz w:val="22"/>
          <w:szCs w:val="22"/>
          <w:lang w:val="fi-FI"/>
          <w:rPrChange w:author="Pöllänen Arto" w:date="2017-03-20T00:56:57.7307714" w:id="1931851283">
            <w:rPr/>
          </w:rPrChange>
        </w:rPr>
        <w:pPrChange w:author="Pöllänen Arto" w:date="2017-03-20T00:56:57.7307714" w:id="1751720369">
          <w:pPr/>
        </w:pPrChange>
      </w:pPr>
    </w:p>
    <w:p w:rsidR="2C8B79C0" w:rsidDel="0439D4E9" w:rsidP="2F61C9CC" w:rsidRDefault="2C8B79C0" w14:paraId="3AD58E9F" w14:textId="598875FF" w14:noSpellErr="1">
      <w:pPr>
        <w:spacing w:before="0" w:beforeAutospacing="off" w:after="0" w:afterAutospacing="off"/>
        <w:rPr>
          <w:del w:author="Pöllänen Arto" w:date="2017-03-20T01:45:16.4769642" w:id="2042346787"/>
          <w:rFonts w:ascii="Courier New" w:hAnsi="Courier New" w:eastAsia="Courier New" w:cs="Courier New"/>
          <w:noProof w:val="0"/>
          <w:sz w:val="22"/>
          <w:szCs w:val="22"/>
          <w:lang w:val="fi-FI"/>
          <w:rPrChange w:author="Pöllänen Arto" w:date="2017-03-20T00:56:57.7307714" w:id="1359425442">
            <w:rPr/>
          </w:rPrChange>
        </w:rPr>
        <w:pPrChange w:author="Pöllänen Arto" w:date="2017-03-20T00:56:57.7307714" w:id="67697914">
          <w:pPr/>
        </w:pPrChange>
      </w:pPr>
    </w:p>
    <w:p w:rsidR="2C8B79C0" w:rsidDel="0439D4E9" w:rsidP="4AB56EC3" w:rsidRDefault="2C8B79C0" w14:paraId="42E5E5E5" w14:textId="7C8B571A">
      <w:pPr>
        <w:spacing w:before="0" w:beforeAutospacing="off" w:after="0" w:afterAutospacing="off"/>
        <w:rPr>
          <w:del w:author="Pöllänen Arto" w:date="2017-03-20T01:45:16.4769642" w:id="1915359331"/>
          <w:rFonts w:ascii="Courier New" w:hAnsi="Courier New" w:eastAsia="Courier New" w:cs="Courier New"/>
          <w:sz w:val="16"/>
          <w:szCs w:val="16"/>
          <w:rPrChange w:author="Pöllänen Arto" w:date="2017-03-20T00:56:21.136542" w:id="942934909">
            <w:rPr/>
          </w:rPrChange>
        </w:rPr>
        <w:pPrChange w:author="Pöllänen Arto" w:date="2017-03-20T00:56:21.136542" w:id="714240840">
          <w:pPr/>
        </w:pPrChange>
      </w:pPr>
      <w:del w:author="Pöllänen Arto" w:date="2017-03-20T01:45:16.4769642" w:id="407443191">
        <w:r w:rsidDel="0439D4E9">
          <w:br/>
        </w:r>
      </w:del>
    </w:p>
    <w:p w:rsidR="2C8B79C0" w:rsidDel="0439D4E9" w:rsidP="2F61C9CC" w:rsidRDefault="2C8B79C0" w14:paraId="6B62C9A5" w14:textId="3BB62C27">
      <w:pPr>
        <w:spacing w:before="0" w:beforeAutospacing="off" w:after="0" w:afterAutospacing="off"/>
        <w:rPr>
          <w:del w:author="Pöllänen Arto" w:date="2017-03-20T01:45:16.4769642" w:id="152819943"/>
          <w:rFonts w:ascii="Courier New" w:hAnsi="Courier New" w:eastAsia="Courier New" w:cs="Courier New"/>
          <w:noProof w:val="0"/>
          <w:sz w:val="22"/>
          <w:szCs w:val="22"/>
          <w:lang w:val="fi-FI"/>
          <w:rPrChange w:author="Pöllänen Arto" w:date="2017-03-20T00:56:57.7307714" w:id="1945743541">
            <w:rPr/>
          </w:rPrChange>
        </w:rPr>
        <w:pPrChange w:author="Pöllänen Arto" w:date="2017-03-20T00:56:57.7307714" w:id="1519140233">
          <w:pPr/>
        </w:pPrChange>
      </w:pPr>
    </w:p>
    <w:p w:rsidR="2C8B79C0" w:rsidDel="0439D4E9" w:rsidP="2F61C9CC" w:rsidRDefault="2C8B79C0" w14:paraId="0BA284DC" w14:textId="6E1EA564">
      <w:pPr>
        <w:spacing w:before="0" w:beforeAutospacing="off" w:after="0" w:afterAutospacing="off"/>
        <w:rPr>
          <w:del w:author="Pöllänen Arto" w:date="2017-03-20T01:45:16.4769642" w:id="825329004"/>
          <w:rFonts w:ascii="Courier New" w:hAnsi="Courier New" w:eastAsia="Courier New" w:cs="Courier New"/>
          <w:noProof w:val="0"/>
          <w:sz w:val="22"/>
          <w:szCs w:val="22"/>
          <w:lang w:val="fi-FI"/>
          <w:rPrChange w:author="Pöllänen Arto" w:date="2017-03-20T00:56:57.7307714" w:id="1647895648">
            <w:rPr/>
          </w:rPrChange>
        </w:rPr>
        <w:pPrChange w:author="Pöllänen Arto" w:date="2017-03-20T00:56:57.7307714" w:id="1843581275">
          <w:pPr/>
        </w:pPrChange>
      </w:pPr>
    </w:p>
    <w:p w:rsidR="2C8B79C0" w:rsidDel="0439D4E9" w:rsidP="2F61C9CC" w:rsidRDefault="2C8B79C0" w14:paraId="7BB50C21" w14:textId="434E6717">
      <w:pPr>
        <w:spacing w:before="0" w:beforeAutospacing="off" w:after="0" w:afterAutospacing="off"/>
        <w:rPr>
          <w:del w:author="Pöllänen Arto" w:date="2017-03-20T01:45:16.4769642" w:id="1182242820"/>
          <w:rFonts w:ascii="Courier New" w:hAnsi="Courier New" w:eastAsia="Courier New" w:cs="Courier New"/>
          <w:noProof w:val="0"/>
          <w:sz w:val="22"/>
          <w:szCs w:val="22"/>
          <w:lang w:val="fi-FI"/>
          <w:rPrChange w:author="Pöllänen Arto" w:date="2017-03-20T00:56:57.7307714" w:id="358971311">
            <w:rPr/>
          </w:rPrChange>
        </w:rPr>
        <w:pPrChange w:author="Pöllänen Arto" w:date="2017-03-20T00:56:57.7307714" w:id="566026881">
          <w:pPr/>
        </w:pPrChange>
      </w:pPr>
    </w:p>
    <w:p w:rsidR="2C8B79C0" w:rsidDel="0439D4E9" w:rsidP="2F61C9CC" w:rsidRDefault="2C8B79C0" w14:paraId="47F58EEF" w14:textId="23D5DD4B" w14:noSpellErr="1">
      <w:pPr>
        <w:spacing w:before="0" w:beforeAutospacing="off" w:after="0" w:afterAutospacing="off"/>
        <w:rPr>
          <w:del w:author="Pöllänen Arto" w:date="2017-03-20T01:45:16.4769642" w:id="1009049131"/>
          <w:rFonts w:ascii="Courier New" w:hAnsi="Courier New" w:eastAsia="Courier New" w:cs="Courier New"/>
          <w:noProof w:val="0"/>
          <w:sz w:val="22"/>
          <w:szCs w:val="22"/>
          <w:lang w:val="fi-FI"/>
          <w:rPrChange w:author="Pöllänen Arto" w:date="2017-03-20T00:56:57.7307714" w:id="154923730">
            <w:rPr/>
          </w:rPrChange>
        </w:rPr>
        <w:pPrChange w:author="Pöllänen Arto" w:date="2017-03-20T00:56:57.7307714" w:id="1871193109">
          <w:pPr/>
        </w:pPrChange>
      </w:pPr>
    </w:p>
    <w:p w:rsidR="2C8B79C0" w:rsidDel="0439D4E9" w:rsidP="4AB56EC3" w:rsidRDefault="2C8B79C0" w14:paraId="7C582C10" w14:textId="01D41FBB">
      <w:pPr>
        <w:spacing w:before="0" w:beforeAutospacing="off" w:after="0" w:afterAutospacing="off"/>
        <w:rPr>
          <w:del w:author="Pöllänen Arto" w:date="2017-03-20T01:45:16.4769642" w:id="472638798"/>
          <w:rFonts w:ascii="Courier New" w:hAnsi="Courier New" w:eastAsia="Courier New" w:cs="Courier New"/>
          <w:sz w:val="16"/>
          <w:szCs w:val="16"/>
          <w:rPrChange w:author="Pöllänen Arto" w:date="2017-03-20T00:56:21.136542" w:id="1120956671">
            <w:rPr/>
          </w:rPrChange>
        </w:rPr>
        <w:pPrChange w:author="Pöllänen Arto" w:date="2017-03-20T00:56:21.136542" w:id="1197428597">
          <w:pPr/>
        </w:pPrChange>
      </w:pPr>
      <w:del w:author="Pöllänen Arto" w:date="2017-03-20T01:45:16.4769642" w:id="2134635662">
        <w:r w:rsidDel="0439D4E9">
          <w:br/>
        </w:r>
      </w:del>
    </w:p>
    <w:p w:rsidR="2C8B79C0" w:rsidDel="0439D4E9" w:rsidP="2F61C9CC" w:rsidRDefault="2C8B79C0" w14:paraId="3706D7A3" w14:textId="7B8BAE2C">
      <w:pPr>
        <w:spacing w:before="0" w:beforeAutospacing="off" w:after="0" w:afterAutospacing="off"/>
        <w:rPr>
          <w:del w:author="Pöllänen Arto" w:date="2017-03-20T01:45:16.4769642" w:id="1683825846"/>
          <w:rFonts w:ascii="Courier New" w:hAnsi="Courier New" w:eastAsia="Courier New" w:cs="Courier New"/>
          <w:noProof w:val="0"/>
          <w:sz w:val="22"/>
          <w:szCs w:val="22"/>
          <w:lang w:val="fi-FI"/>
          <w:rPrChange w:author="Pöllänen Arto" w:date="2017-03-20T00:56:57.7307714" w:id="1322417163">
            <w:rPr/>
          </w:rPrChange>
        </w:rPr>
        <w:pPrChange w:author="Pöllänen Arto" w:date="2017-03-20T00:56:57.7307714" w:id="1725111224">
          <w:pPr/>
        </w:pPrChange>
      </w:pPr>
    </w:p>
    <w:p w:rsidR="2C8B79C0" w:rsidDel="0439D4E9" w:rsidP="2F61C9CC" w:rsidRDefault="2C8B79C0" w14:paraId="20A68C51" w14:textId="19BDE677">
      <w:pPr>
        <w:spacing w:before="0" w:beforeAutospacing="off" w:after="0" w:afterAutospacing="off"/>
        <w:rPr>
          <w:del w:author="Pöllänen Arto" w:date="2017-03-20T01:45:16.4769642" w:id="1853654466"/>
          <w:rFonts w:ascii="Courier New" w:hAnsi="Courier New" w:eastAsia="Courier New" w:cs="Courier New"/>
          <w:noProof w:val="0"/>
          <w:sz w:val="22"/>
          <w:szCs w:val="22"/>
          <w:lang w:val="fi-FI"/>
          <w:rPrChange w:author="Pöllänen Arto" w:date="2017-03-20T00:56:57.7307714" w:id="545239571">
            <w:rPr/>
          </w:rPrChange>
        </w:rPr>
        <w:pPrChange w:author="Pöllänen Arto" w:date="2017-03-20T00:56:57.7307714" w:id="245755397">
          <w:pPr/>
        </w:pPrChange>
      </w:pPr>
    </w:p>
    <w:p w:rsidR="2C8B79C0" w:rsidDel="0439D4E9" w:rsidP="2F61C9CC" w:rsidRDefault="2C8B79C0" w14:paraId="21015F83" w14:textId="0F530EA1">
      <w:pPr>
        <w:spacing w:before="0" w:beforeAutospacing="off" w:after="0" w:afterAutospacing="off"/>
        <w:rPr>
          <w:del w:author="Pöllänen Arto" w:date="2017-03-20T01:45:16.4769642" w:id="1562642371"/>
          <w:rFonts w:ascii="Courier New" w:hAnsi="Courier New" w:eastAsia="Courier New" w:cs="Courier New"/>
          <w:noProof w:val="0"/>
          <w:sz w:val="22"/>
          <w:szCs w:val="22"/>
          <w:lang w:val="fi-FI"/>
          <w:rPrChange w:author="Pöllänen Arto" w:date="2017-03-20T00:56:57.7307714" w:id="1925908359">
            <w:rPr/>
          </w:rPrChange>
        </w:rPr>
        <w:pPrChange w:author="Pöllänen Arto" w:date="2017-03-20T00:56:57.7307714" w:id="1473992459">
          <w:pPr/>
        </w:pPrChange>
      </w:pPr>
    </w:p>
    <w:p w:rsidR="2C8B79C0" w:rsidDel="0439D4E9" w:rsidP="2F61C9CC" w:rsidRDefault="2C8B79C0" w14:paraId="45B9F92B" w14:textId="390F2627">
      <w:pPr>
        <w:spacing w:before="0" w:beforeAutospacing="off" w:after="0" w:afterAutospacing="off"/>
        <w:rPr>
          <w:del w:author="Pöllänen Arto" w:date="2017-03-20T01:45:16.4769642" w:id="2061519360"/>
          <w:rFonts w:ascii="Courier New" w:hAnsi="Courier New" w:eastAsia="Courier New" w:cs="Courier New"/>
          <w:noProof w:val="0"/>
          <w:sz w:val="22"/>
          <w:szCs w:val="22"/>
          <w:lang w:val="fi-FI"/>
          <w:rPrChange w:author="Pöllänen Arto" w:date="2017-03-20T00:56:57.7307714" w:id="234862139">
            <w:rPr/>
          </w:rPrChange>
        </w:rPr>
        <w:pPrChange w:author="Pöllänen Arto" w:date="2017-03-20T00:56:57.7307714" w:id="85440573">
          <w:pPr/>
        </w:pPrChange>
      </w:pPr>
    </w:p>
    <w:p w:rsidR="2C8B79C0" w:rsidDel="0439D4E9" w:rsidP="2F61C9CC" w:rsidRDefault="2C8B79C0" w14:paraId="097FD0D0" w14:textId="0C59B21C">
      <w:pPr>
        <w:spacing w:before="0" w:beforeAutospacing="off" w:after="0" w:afterAutospacing="off"/>
        <w:rPr>
          <w:del w:author="Pöllänen Arto" w:date="2017-03-20T01:45:16.4769642" w:id="1109766948"/>
          <w:rFonts w:ascii="Courier New" w:hAnsi="Courier New" w:eastAsia="Courier New" w:cs="Courier New"/>
          <w:noProof w:val="0"/>
          <w:sz w:val="22"/>
          <w:szCs w:val="22"/>
          <w:lang w:val="fi-FI"/>
          <w:rPrChange w:author="Pöllänen Arto" w:date="2017-03-20T00:56:57.7307714" w:id="815188230">
            <w:rPr/>
          </w:rPrChange>
        </w:rPr>
        <w:pPrChange w:author="Pöllänen Arto" w:date="2017-03-20T00:56:57.7307714" w:id="707644026">
          <w:pPr/>
        </w:pPrChange>
      </w:pPr>
    </w:p>
    <w:p w:rsidR="2C8B79C0" w:rsidDel="0439D4E9" w:rsidP="2F61C9CC" w:rsidRDefault="2C8B79C0" w14:paraId="4807473F" w14:textId="7C0602A6" w14:noSpellErr="1">
      <w:pPr>
        <w:spacing w:before="0" w:beforeAutospacing="off" w:after="0" w:afterAutospacing="off"/>
        <w:rPr>
          <w:del w:author="Pöllänen Arto" w:date="2017-03-20T01:45:16.4769642" w:id="691304626"/>
          <w:rFonts w:ascii="Courier New" w:hAnsi="Courier New" w:eastAsia="Courier New" w:cs="Courier New"/>
          <w:noProof w:val="0"/>
          <w:sz w:val="22"/>
          <w:szCs w:val="22"/>
          <w:lang w:val="fi-FI"/>
          <w:rPrChange w:author="Pöllänen Arto" w:date="2017-03-20T00:56:57.7307714" w:id="663467553">
            <w:rPr/>
          </w:rPrChange>
        </w:rPr>
        <w:pPrChange w:author="Pöllänen Arto" w:date="2017-03-20T00:56:57.7307714" w:id="1193096878">
          <w:pPr/>
        </w:pPrChange>
      </w:pPr>
    </w:p>
    <w:p w:rsidR="2C8B79C0" w:rsidDel="0439D4E9" w:rsidP="4AB56EC3" w:rsidRDefault="2C8B79C0" w14:paraId="08166B13" w14:textId="023B89E0">
      <w:pPr>
        <w:spacing w:before="0" w:beforeAutospacing="off" w:after="0" w:afterAutospacing="off"/>
        <w:rPr>
          <w:del w:author="Pöllänen Arto" w:date="2017-03-20T01:45:16.4769642" w:id="1306413282"/>
          <w:rFonts w:ascii="Courier New" w:hAnsi="Courier New" w:eastAsia="Courier New" w:cs="Courier New"/>
          <w:sz w:val="16"/>
          <w:szCs w:val="16"/>
          <w:rPrChange w:author="Pöllänen Arto" w:date="2017-03-20T00:56:21.136542" w:id="1726382916">
            <w:rPr/>
          </w:rPrChange>
        </w:rPr>
        <w:pPrChange w:author="Pöllänen Arto" w:date="2017-03-20T00:56:21.136542" w:id="1959742334">
          <w:pPr/>
        </w:pPrChange>
      </w:pPr>
      <w:del w:author="Pöllänen Arto" w:date="2017-03-20T01:45:16.4769642" w:id="992165880">
        <w:r w:rsidDel="0439D4E9">
          <w:br/>
        </w:r>
      </w:del>
    </w:p>
    <w:p w:rsidR="2C8B79C0" w:rsidDel="0439D4E9" w:rsidP="2F61C9CC" w:rsidRDefault="2C8B79C0" w14:paraId="699A8802" w14:textId="226342DA">
      <w:pPr>
        <w:spacing w:before="0" w:beforeAutospacing="off" w:after="0" w:afterAutospacing="off"/>
        <w:rPr>
          <w:del w:author="Pöllänen Arto" w:date="2017-03-20T01:45:16.4769642" w:id="507011324"/>
          <w:rFonts w:ascii="Courier New" w:hAnsi="Courier New" w:eastAsia="Courier New" w:cs="Courier New"/>
          <w:noProof w:val="0"/>
          <w:sz w:val="22"/>
          <w:szCs w:val="22"/>
          <w:lang w:val="fi-FI"/>
          <w:rPrChange w:author="Pöllänen Arto" w:date="2017-03-20T00:56:57.7307714" w:id="483533841">
            <w:rPr/>
          </w:rPrChange>
        </w:rPr>
        <w:pPrChange w:author="Pöllänen Arto" w:date="2017-03-20T00:56:57.7307714" w:id="1583805244">
          <w:pPr/>
        </w:pPrChange>
      </w:pPr>
    </w:p>
    <w:p w:rsidR="2C8B79C0" w:rsidDel="0439D4E9" w:rsidP="2F61C9CC" w:rsidRDefault="2C8B79C0" w14:paraId="13BECB89" w14:textId="7379CE30">
      <w:pPr>
        <w:spacing w:before="0" w:beforeAutospacing="off" w:after="0" w:afterAutospacing="off"/>
        <w:rPr>
          <w:del w:author="Pöllänen Arto" w:date="2017-03-20T01:45:16.4769642" w:id="62317055"/>
          <w:rFonts w:ascii="Courier New" w:hAnsi="Courier New" w:eastAsia="Courier New" w:cs="Courier New"/>
          <w:noProof w:val="0"/>
          <w:sz w:val="22"/>
          <w:szCs w:val="22"/>
          <w:lang w:val="fi-FI"/>
          <w:rPrChange w:author="Pöllänen Arto" w:date="2017-03-20T00:56:57.7307714" w:id="104200699">
            <w:rPr/>
          </w:rPrChange>
        </w:rPr>
        <w:pPrChange w:author="Pöllänen Arto" w:date="2017-03-20T00:56:57.7307714" w:id="170604874">
          <w:pPr/>
        </w:pPrChange>
      </w:pPr>
    </w:p>
    <w:p w:rsidR="2C8B79C0" w:rsidDel="0439D4E9" w:rsidP="4AB56EC3" w:rsidRDefault="2C8B79C0" w14:paraId="02691580" w14:textId="259804BA">
      <w:pPr>
        <w:spacing w:before="0" w:beforeAutospacing="off" w:after="0" w:afterAutospacing="off"/>
        <w:rPr>
          <w:del w:author="Pöllänen Arto" w:date="2017-03-20T01:45:16.4769642" w:id="964287441"/>
          <w:rFonts w:ascii="Courier New" w:hAnsi="Courier New" w:eastAsia="Courier New" w:cs="Courier New"/>
          <w:sz w:val="16"/>
          <w:szCs w:val="16"/>
          <w:rPrChange w:author="Pöllänen Arto" w:date="2017-03-20T00:56:21.136542" w:id="117771982">
            <w:rPr/>
          </w:rPrChange>
        </w:rPr>
        <w:pPrChange w:author="Pöllänen Arto" w:date="2017-03-20T00:56:21.136542" w:id="466028080">
          <w:pPr/>
        </w:pPrChange>
      </w:pPr>
      <w:del w:author="Pöllänen Arto" w:date="2017-03-20T01:45:16.4769642" w:id="548324194">
        <w:r w:rsidDel="0439D4E9">
          <w:br/>
        </w:r>
      </w:del>
    </w:p>
    <w:p w:rsidR="2C8B79C0" w:rsidDel="0439D4E9" w:rsidP="2F61C9CC" w:rsidRDefault="2C8B79C0" w14:paraId="435383DF" w14:textId="3475028B">
      <w:pPr>
        <w:spacing w:before="0" w:beforeAutospacing="off" w:after="0" w:afterAutospacing="off"/>
        <w:rPr>
          <w:del w:author="Pöllänen Arto" w:date="2017-03-20T01:45:16.4769642" w:id="342321003"/>
          <w:rFonts w:ascii="Courier New" w:hAnsi="Courier New" w:eastAsia="Courier New" w:cs="Courier New"/>
          <w:noProof w:val="0"/>
          <w:sz w:val="22"/>
          <w:szCs w:val="22"/>
          <w:lang w:val="fi-FI"/>
          <w:rPrChange w:author="Pöllänen Arto" w:date="2017-03-20T00:56:57.7307714" w:id="1974662304">
            <w:rPr/>
          </w:rPrChange>
        </w:rPr>
        <w:pPrChange w:author="Pöllänen Arto" w:date="2017-03-20T00:56:57.7307714" w:id="2146947289">
          <w:pPr/>
        </w:pPrChange>
      </w:pPr>
    </w:p>
    <w:p w:rsidR="2C8B79C0" w:rsidDel="0439D4E9" w:rsidP="2F61C9CC" w:rsidRDefault="2C8B79C0" w14:paraId="5F3D5B3A" w14:textId="5D8F0333" w14:noSpellErr="1">
      <w:pPr>
        <w:spacing w:before="0" w:beforeAutospacing="off" w:after="0" w:afterAutospacing="off"/>
        <w:rPr>
          <w:del w:author="Pöllänen Arto" w:date="2017-03-20T01:45:16.4769642" w:id="1742543783"/>
          <w:rFonts w:ascii="Courier New" w:hAnsi="Courier New" w:eastAsia="Courier New" w:cs="Courier New"/>
          <w:noProof w:val="0"/>
          <w:sz w:val="22"/>
          <w:szCs w:val="22"/>
          <w:lang w:val="fi-FI"/>
          <w:rPrChange w:author="Pöllänen Arto" w:date="2017-03-20T00:56:57.7307714" w:id="232049665">
            <w:rPr/>
          </w:rPrChange>
        </w:rPr>
        <w:pPrChange w:author="Pöllänen Arto" w:date="2017-03-20T00:56:57.7307714" w:id="767740707">
          <w:pPr/>
        </w:pPrChange>
      </w:pPr>
    </w:p>
    <w:p w:rsidR="2C8B79C0" w:rsidDel="0439D4E9" w:rsidP="4AB56EC3" w:rsidRDefault="2C8B79C0" w14:paraId="47373182" w14:textId="303ACC60">
      <w:pPr>
        <w:spacing w:before="0" w:beforeAutospacing="off" w:after="0" w:afterAutospacing="off"/>
        <w:rPr>
          <w:del w:author="Pöllänen Arto" w:date="2017-03-20T01:45:16.4769642" w:id="297022146"/>
          <w:rFonts w:ascii="Courier New" w:hAnsi="Courier New" w:eastAsia="Courier New" w:cs="Courier New"/>
          <w:sz w:val="16"/>
          <w:szCs w:val="16"/>
          <w:rPrChange w:author="Pöllänen Arto" w:date="2017-03-20T00:56:21.136542" w:id="270316328">
            <w:rPr/>
          </w:rPrChange>
        </w:rPr>
        <w:pPrChange w:author="Pöllänen Arto" w:date="2017-03-20T00:56:21.136542" w:id="1913975215">
          <w:pPr/>
        </w:pPrChange>
      </w:pPr>
      <w:del w:author="Pöllänen Arto" w:date="2017-03-20T01:45:16.4769642" w:id="249928485">
        <w:r w:rsidDel="0439D4E9">
          <w:br/>
        </w:r>
      </w:del>
    </w:p>
    <w:p w:rsidR="2C8B79C0" w:rsidDel="0439D4E9" w:rsidP="2F61C9CC" w:rsidRDefault="2C8B79C0" w14:paraId="48169B17" w14:textId="2F621369">
      <w:pPr>
        <w:spacing w:before="0" w:beforeAutospacing="off" w:after="0" w:afterAutospacing="off"/>
        <w:rPr>
          <w:del w:author="Pöllänen Arto" w:date="2017-03-20T01:45:16.4769642" w:id="656776482"/>
          <w:rFonts w:ascii="Courier New" w:hAnsi="Courier New" w:eastAsia="Courier New" w:cs="Courier New"/>
          <w:noProof w:val="0"/>
          <w:sz w:val="22"/>
          <w:szCs w:val="22"/>
          <w:lang w:val="fi-FI"/>
          <w:rPrChange w:author="Pöllänen Arto" w:date="2017-03-20T00:56:57.7307714" w:id="107285234">
            <w:rPr/>
          </w:rPrChange>
        </w:rPr>
        <w:pPrChange w:author="Pöllänen Arto" w:date="2017-03-20T00:56:57.7307714" w:id="594921223">
          <w:pPr/>
        </w:pPrChange>
      </w:pPr>
    </w:p>
    <w:p w:rsidR="2C8B79C0" w:rsidDel="0439D4E9" w:rsidP="2F61C9CC" w:rsidRDefault="2C8B79C0" w14:paraId="6AE5D3F6" w14:textId="2AFC205A">
      <w:pPr>
        <w:spacing w:before="0" w:beforeAutospacing="off" w:after="0" w:afterAutospacing="off"/>
        <w:rPr>
          <w:del w:author="Pöllänen Arto" w:date="2017-03-20T01:45:16.4769642" w:id="967984827"/>
          <w:rFonts w:ascii="Courier New" w:hAnsi="Courier New" w:eastAsia="Courier New" w:cs="Courier New"/>
          <w:noProof w:val="0"/>
          <w:sz w:val="22"/>
          <w:szCs w:val="22"/>
          <w:lang w:val="fi-FI"/>
          <w:rPrChange w:author="Pöllänen Arto" w:date="2017-03-20T00:56:57.7307714" w:id="1131018404">
            <w:rPr/>
          </w:rPrChange>
        </w:rPr>
        <w:pPrChange w:author="Pöllänen Arto" w:date="2017-03-20T00:56:57.7307714" w:id="127807588">
          <w:pPr/>
        </w:pPrChange>
      </w:pPr>
    </w:p>
    <w:p w:rsidR="2C8B79C0" w:rsidDel="0439D4E9" w:rsidP="4AB56EC3" w:rsidRDefault="2C8B79C0" w14:paraId="76EFE9AB" w14:textId="552D9D2B">
      <w:pPr>
        <w:spacing w:before="0" w:beforeAutospacing="off" w:after="0" w:afterAutospacing="off"/>
        <w:rPr>
          <w:del w:author="Pöllänen Arto" w:date="2017-03-20T01:45:16.4769642" w:id="1273184727"/>
          <w:rFonts w:ascii="Courier New" w:hAnsi="Courier New" w:eastAsia="Courier New" w:cs="Courier New"/>
          <w:sz w:val="16"/>
          <w:szCs w:val="16"/>
          <w:rPrChange w:author="Pöllänen Arto" w:date="2017-03-20T00:56:21.136542" w:id="331595907">
            <w:rPr/>
          </w:rPrChange>
        </w:rPr>
        <w:pPrChange w:author="Pöllänen Arto" w:date="2017-03-20T00:56:21.136542" w:id="1046180504">
          <w:pPr/>
        </w:pPrChange>
      </w:pPr>
      <w:del w:author="Pöllänen Arto" w:date="2017-03-20T01:45:16.4769642" w:id="1080917171">
        <w:r w:rsidDel="0439D4E9">
          <w:br/>
        </w:r>
      </w:del>
    </w:p>
    <w:p w:rsidR="2C8B79C0" w:rsidDel="0439D4E9" w:rsidP="2F61C9CC" w:rsidRDefault="2C8B79C0" w14:paraId="1B05EBDA" w14:textId="723104A9">
      <w:pPr>
        <w:spacing w:before="0" w:beforeAutospacing="off" w:after="0" w:afterAutospacing="off"/>
        <w:rPr>
          <w:del w:author="Pöllänen Arto" w:date="2017-03-20T01:45:16.4769642" w:id="1821633813"/>
          <w:rFonts w:ascii="Courier New" w:hAnsi="Courier New" w:eastAsia="Courier New" w:cs="Courier New"/>
          <w:noProof w:val="0"/>
          <w:sz w:val="22"/>
          <w:szCs w:val="22"/>
          <w:lang w:val="fi-FI"/>
          <w:rPrChange w:author="Pöllänen Arto" w:date="2017-03-20T00:56:57.7307714" w:id="613411624">
            <w:rPr/>
          </w:rPrChange>
        </w:rPr>
        <w:pPrChange w:author="Pöllänen Arto" w:date="2017-03-20T00:56:57.7307714" w:id="1613122268">
          <w:pPr/>
        </w:pPrChange>
      </w:pPr>
    </w:p>
    <w:p w:rsidR="2C8B79C0" w:rsidDel="0439D4E9" w:rsidP="2F61C9CC" w:rsidRDefault="2C8B79C0" w14:paraId="2D140FD6" w14:textId="46E0F3E9" w14:noSpellErr="1">
      <w:pPr>
        <w:spacing w:before="0" w:beforeAutospacing="off" w:after="0" w:afterAutospacing="off"/>
        <w:rPr>
          <w:del w:author="Pöllänen Arto" w:date="2017-03-20T01:45:16.4769642" w:id="1986374221"/>
          <w:rFonts w:ascii="Courier New" w:hAnsi="Courier New" w:eastAsia="Courier New" w:cs="Courier New"/>
          <w:noProof w:val="0"/>
          <w:sz w:val="22"/>
          <w:szCs w:val="22"/>
          <w:lang w:val="fi-FI"/>
          <w:rPrChange w:author="Pöllänen Arto" w:date="2017-03-20T00:56:57.7307714" w:id="156935223">
            <w:rPr/>
          </w:rPrChange>
        </w:rPr>
        <w:pPrChange w:author="Pöllänen Arto" w:date="2017-03-20T00:56:57.7307714" w:id="2068270782">
          <w:pPr/>
        </w:pPrChange>
      </w:pPr>
    </w:p>
    <w:p w:rsidR="2C8B79C0" w:rsidDel="0439D4E9" w:rsidP="2F61C9CC" w:rsidRDefault="2C8B79C0" w14:paraId="4F6BB79C" w14:textId="1E5E963E" w14:noSpellErr="1">
      <w:pPr>
        <w:spacing w:before="0" w:beforeAutospacing="off" w:after="0" w:afterAutospacing="off"/>
        <w:rPr>
          <w:del w:author="Pöllänen Arto" w:date="2017-03-20T01:45:16.4769642" w:id="705801989"/>
          <w:rFonts w:ascii="Courier New" w:hAnsi="Courier New" w:eastAsia="Courier New" w:cs="Courier New"/>
          <w:noProof w:val="0"/>
          <w:sz w:val="22"/>
          <w:szCs w:val="22"/>
          <w:lang w:val="fi-FI"/>
          <w:rPrChange w:author="Pöllänen Arto" w:date="2017-03-20T00:56:57.7307714" w:id="1041142839">
            <w:rPr/>
          </w:rPrChange>
        </w:rPr>
        <w:pPrChange w:author="Pöllänen Arto" w:date="2017-03-20T00:56:57.7307714" w:id="1617048964">
          <w:pPr/>
        </w:pPrChange>
      </w:pPr>
    </w:p>
    <w:p w:rsidR="69BF0F56" w:rsidDel="0439D4E9" w:rsidP="2F61C9CC" w:rsidRDefault="69BF0F56" w14:paraId="3452A23E" w14:textId="14A3C61E">
      <w:pPr>
        <w:spacing w:before="0" w:beforeAutospacing="off" w:after="0" w:afterAutospacing="off"/>
        <w:rPr>
          <w:del w:author="Pöllänen Arto" w:date="2017-03-20T01:45:16.4769642" w:id="383895785"/>
          <w:rFonts w:ascii="Courier New" w:hAnsi="Courier New" w:eastAsia="Courier New" w:cs="Courier New"/>
          <w:sz w:val="16"/>
          <w:szCs w:val="16"/>
          <w:rPrChange w:author="Pöllänen Arto" w:date="2017-03-20T00:56:57.7307714" w:id="259279604">
            <w:rPr/>
          </w:rPrChange>
        </w:rPr>
        <w:pPrChange w:author="Pöllänen Arto" w:date="2017-03-20T00:56:57.7307714" w:id="386148438">
          <w:pPr/>
        </w:pPrChange>
      </w:pPr>
    </w:p>
    <w:p w:rsidR="2C8B79C0" w:rsidDel="0439D4E9" w:rsidP="2F61C9CC" w:rsidRDefault="2C8B79C0" w14:textId="1EBA3209" w14:paraId="5270EC50">
      <w:pPr>
        <w:spacing w:before="0" w:beforeAutospacing="off" w:after="0" w:afterAutospacing="off"/>
        <w:rPr>
          <w:del w:author="Pöllänen Arto" w:date="2017-03-20T01:45:16.4769642" w:id="1724851961"/>
          <w:rFonts w:ascii="Courier New" w:hAnsi="Courier New" w:eastAsia="Courier New" w:cs="Courier New"/>
          <w:rPrChange w:author="Pöllänen Arto" w:date="2017-03-20T00:56:57.7307714" w:id="261703642">
            <w:rPr/>
          </w:rPrChange>
        </w:rPr>
        <w:pPrChange w:author="Pöllänen Arto" w:date="2017-03-20T00:56:57.7307714" w:id="2037910034">
          <w:pPr/>
        </w:pPrChange>
      </w:pPr>
    </w:p>
    <w:p w:rsidR="76DFD8D4" w:rsidDel="686CDA7E" w:rsidP="76DFD8D4" w:rsidRDefault="76DFD8D4" w14:paraId="38813386" w14:textId="1AEDF7A6">
      <w:pPr>
        <w:pStyle w:val="Normaali"/>
        <w:rPr>
          <w:del w:author="Pöllänen Arto" w:date="2017-03-20T00:52:01.6932451" w:id="712045619"/>
        </w:rPr>
        <w:pPrChange w:author="Pöllänen Arto" w:date="2017-03-20T00:51:31.3255819" w:id="1650439974">
          <w:pPr/>
        </w:pPrChange>
      </w:pPr>
    </w:p>
    <w:p w:rsidR="686CDA7E" w:rsidDel="0439D4E9" w:rsidP="2F61C9CC" w:rsidRDefault="686CDA7E" w14:paraId="1320C8D0" w14:textId="22F7A7CA">
      <w:pPr>
        <w:spacing w:before="0" w:beforeAutospacing="off" w:after="0" w:afterAutospacing="off"/>
        <w:rPr>
          <w:del w:author="Pöllänen Arto" w:date="2017-03-20T01:45:16.4769642" w:id="985234663"/>
          <w:rFonts w:ascii="Courier New" w:hAnsi="Courier New" w:eastAsia="Courier New" w:cs="Courier New"/>
          <w:noProof w:val="0"/>
          <w:sz w:val="22"/>
          <w:szCs w:val="22"/>
          <w:lang w:val="fi-FI"/>
          <w:rPrChange w:author="Pöllänen Arto" w:date="2017-03-20T00:56:57.7307714" w:id="1973865630">
            <w:rPr/>
          </w:rPrChange>
        </w:rPr>
        <w:pPrChange w:author="Pöllänen Arto" w:date="2017-03-20T00:56:57.7307714" w:id="2084287875">
          <w:pPr/>
        </w:pPrChange>
      </w:pPr>
    </w:p>
    <w:p w:rsidR="686CDA7E" w:rsidDel="0439D4E9" w:rsidP="4AB56EC3" w:rsidRDefault="686CDA7E" w14:paraId="48A16479" w14:textId="27227407">
      <w:pPr>
        <w:spacing w:before="0" w:beforeAutospacing="off" w:after="0" w:afterAutospacing="off"/>
        <w:rPr>
          <w:del w:author="Pöllänen Arto" w:date="2017-03-20T01:45:16.4769642" w:id="1429447557"/>
          <w:rFonts w:ascii="Courier New" w:hAnsi="Courier New" w:eastAsia="Courier New" w:cs="Courier New"/>
          <w:sz w:val="16"/>
          <w:szCs w:val="16"/>
          <w:rPrChange w:author="Pöllänen Arto" w:date="2017-03-20T00:56:21.136542" w:id="80146678">
            <w:rPr/>
          </w:rPrChange>
        </w:rPr>
        <w:pPrChange w:author="Pöllänen Arto" w:date="2017-03-20T00:56:21.136542" w:id="1633798582">
          <w:pPr/>
        </w:pPrChange>
      </w:pPr>
      <w:del w:author="Pöllänen Arto" w:date="2017-03-20T01:45:16.4769642" w:id="324108310">
        <w:r w:rsidDel="0439D4E9">
          <w:br/>
        </w:r>
      </w:del>
    </w:p>
    <w:p w:rsidR="686CDA7E" w:rsidDel="0439D4E9" w:rsidP="2F61C9CC" w:rsidRDefault="686CDA7E" w14:paraId="0064A2D3" w14:textId="22F7A7CA">
      <w:pPr>
        <w:spacing w:before="0" w:beforeAutospacing="off" w:after="0" w:afterAutospacing="off"/>
        <w:rPr>
          <w:del w:author="Pöllänen Arto" w:date="2017-03-20T01:45:16.4769642" w:id="968502777"/>
          <w:rFonts w:ascii="Courier New" w:hAnsi="Courier New" w:eastAsia="Courier New" w:cs="Courier New"/>
          <w:noProof w:val="0"/>
          <w:sz w:val="22"/>
          <w:szCs w:val="22"/>
          <w:lang w:val="fi-FI"/>
          <w:rPrChange w:author="Pöllänen Arto" w:date="2017-03-20T00:56:57.7307714" w:id="1834237707">
            <w:rPr/>
          </w:rPrChange>
        </w:rPr>
        <w:pPrChange w:author="Pöllänen Arto" w:date="2017-03-20T00:56:57.7307714" w:id="1075039782">
          <w:pPr/>
        </w:pPrChange>
      </w:pPr>
    </w:p>
    <w:p w:rsidR="686CDA7E" w:rsidDel="0439D4E9" w:rsidP="2F61C9CC" w:rsidRDefault="686CDA7E" w14:paraId="59C0641B" w14:textId="27227407" w14:noSpellErr="1">
      <w:pPr>
        <w:spacing w:before="0" w:beforeAutospacing="off" w:after="0" w:afterAutospacing="off"/>
        <w:rPr>
          <w:del w:author="Pöllänen Arto" w:date="2017-03-20T01:45:16.4769642" w:id="620622714"/>
          <w:rFonts w:ascii="Courier New" w:hAnsi="Courier New" w:eastAsia="Courier New" w:cs="Courier New"/>
          <w:noProof w:val="0"/>
          <w:sz w:val="22"/>
          <w:szCs w:val="22"/>
          <w:lang w:val="fi-FI"/>
          <w:rPrChange w:author="Pöllänen Arto" w:date="2017-03-20T00:56:57.7307714" w:id="487486909">
            <w:rPr/>
          </w:rPrChange>
        </w:rPr>
        <w:pPrChange w:author="Pöllänen Arto" w:date="2017-03-20T00:56:57.7307714" w:id="1571747426">
          <w:pPr/>
        </w:pPrChange>
      </w:pPr>
    </w:p>
    <w:p w:rsidR="686CDA7E" w:rsidDel="0439D4E9" w:rsidP="2F61C9CC" w:rsidRDefault="686CDA7E" w14:paraId="0C33B048" w14:textId="22F7A7CA">
      <w:pPr>
        <w:spacing w:before="0" w:beforeAutospacing="off" w:after="0" w:afterAutospacing="off"/>
        <w:rPr>
          <w:del w:author="Pöllänen Arto" w:date="2017-03-20T01:45:16.4769642" w:id="80304774"/>
          <w:rFonts w:ascii="Courier New" w:hAnsi="Courier New" w:eastAsia="Courier New" w:cs="Courier New"/>
          <w:noProof w:val="0"/>
          <w:sz w:val="22"/>
          <w:szCs w:val="22"/>
          <w:lang w:val="fi-FI"/>
          <w:rPrChange w:author="Pöllänen Arto" w:date="2017-03-20T00:56:57.7307714" w:id="1394424141">
            <w:rPr/>
          </w:rPrChange>
        </w:rPr>
        <w:pPrChange w:author="Pöllänen Arto" w:date="2017-03-20T00:56:57.7307714" w:id="1359185159">
          <w:pPr/>
        </w:pPrChange>
      </w:pPr>
    </w:p>
    <w:p w:rsidR="686CDA7E" w:rsidDel="0439D4E9" w:rsidP="2F61C9CC" w:rsidRDefault="686CDA7E" w14:paraId="6C236239" w14:textId="22F7A7CA">
      <w:pPr>
        <w:spacing w:before="0" w:beforeAutospacing="off" w:after="0" w:afterAutospacing="off"/>
        <w:rPr>
          <w:del w:author="Pöllänen Arto" w:date="2017-03-20T01:45:16.4769642" w:id="697286784"/>
          <w:rFonts w:ascii="Courier New" w:hAnsi="Courier New" w:eastAsia="Courier New" w:cs="Courier New"/>
          <w:noProof w:val="0"/>
          <w:sz w:val="22"/>
          <w:szCs w:val="22"/>
          <w:lang w:val="fi-FI"/>
          <w:rPrChange w:author="Pöllänen Arto" w:date="2017-03-20T00:56:57.7307714" w:id="2007038955">
            <w:rPr/>
          </w:rPrChange>
        </w:rPr>
        <w:pPrChange w:author="Pöllänen Arto" w:date="2017-03-20T00:56:57.7307714" w:id="698424092">
          <w:pPr/>
        </w:pPrChange>
      </w:pPr>
    </w:p>
    <w:p w:rsidR="686CDA7E" w:rsidDel="0439D4E9" w:rsidP="2F61C9CC" w:rsidRDefault="686CDA7E" w14:paraId="078D614E" w14:textId="50E4FA82">
      <w:pPr>
        <w:spacing w:before="0" w:beforeAutospacing="off" w:after="0" w:afterAutospacing="off"/>
        <w:rPr>
          <w:del w:author="Pöllänen Arto" w:date="2017-03-20T01:45:16.4769642" w:id="1342303552"/>
          <w:rFonts w:ascii="Courier New" w:hAnsi="Courier New" w:eastAsia="Courier New" w:cs="Courier New"/>
          <w:noProof w:val="0"/>
          <w:sz w:val="22"/>
          <w:szCs w:val="22"/>
          <w:lang w:val="fi-FI"/>
          <w:rPrChange w:author="Pöllänen Arto" w:date="2017-03-20T00:56:57.7307714" w:id="1002606864">
            <w:rPr/>
          </w:rPrChange>
        </w:rPr>
        <w:pPrChange w:author="Pöllänen Arto" w:date="2017-03-20T00:56:57.7307714" w:id="804249816">
          <w:pPr/>
        </w:pPrChange>
      </w:pPr>
    </w:p>
    <w:p w:rsidR="686CDA7E" w:rsidDel="0439D4E9" w:rsidP="2F61C9CC" w:rsidRDefault="686CDA7E" w14:paraId="37E509BC" w14:textId="50E4FA82">
      <w:pPr>
        <w:spacing w:before="0" w:beforeAutospacing="off" w:after="0" w:afterAutospacing="off"/>
        <w:rPr>
          <w:del w:author="Pöllänen Arto" w:date="2017-03-20T01:45:16.4769642" w:id="1805551359"/>
          <w:rFonts w:ascii="Courier New" w:hAnsi="Courier New" w:eastAsia="Courier New" w:cs="Courier New"/>
          <w:noProof w:val="0"/>
          <w:sz w:val="22"/>
          <w:szCs w:val="22"/>
          <w:lang w:val="fi-FI"/>
          <w:rPrChange w:author="Pöllänen Arto" w:date="2017-03-20T00:56:57.7307714" w:id="1381892027">
            <w:rPr/>
          </w:rPrChange>
        </w:rPr>
        <w:pPrChange w:author="Pöllänen Arto" w:date="2017-03-20T00:56:57.7307714" w:id="714226695">
          <w:pPr/>
        </w:pPrChange>
      </w:pPr>
    </w:p>
    <w:p w:rsidR="686CDA7E" w:rsidDel="0439D4E9" w:rsidP="2F61C9CC" w:rsidRDefault="686CDA7E" w14:paraId="1934C7AB" w14:textId="50E4FA82">
      <w:pPr>
        <w:spacing w:before="0" w:beforeAutospacing="off" w:after="0" w:afterAutospacing="off"/>
        <w:rPr>
          <w:del w:author="Pöllänen Arto" w:date="2017-03-20T01:45:16.4769642" w:id="2111072641"/>
          <w:rFonts w:ascii="Courier New" w:hAnsi="Courier New" w:eastAsia="Courier New" w:cs="Courier New"/>
          <w:noProof w:val="0"/>
          <w:sz w:val="22"/>
          <w:szCs w:val="22"/>
          <w:lang w:val="fi-FI"/>
          <w:rPrChange w:author="Pöllänen Arto" w:date="2017-03-20T00:56:57.7307714" w:id="1218282142">
            <w:rPr/>
          </w:rPrChange>
        </w:rPr>
        <w:pPrChange w:author="Pöllänen Arto" w:date="2017-03-20T00:56:57.7307714" w:id="1888407461">
          <w:pPr/>
        </w:pPrChange>
      </w:pPr>
    </w:p>
    <w:p w:rsidR="686CDA7E" w:rsidDel="0439D4E9" w:rsidP="4AB56EC3" w:rsidRDefault="686CDA7E" w14:paraId="4BB61870" w14:textId="27227407">
      <w:pPr>
        <w:spacing w:before="0" w:beforeAutospacing="off" w:after="0" w:afterAutospacing="off"/>
        <w:rPr>
          <w:del w:author="Pöllänen Arto" w:date="2017-03-20T01:45:16.4769642" w:id="1229654417"/>
          <w:rFonts w:ascii="Courier New" w:hAnsi="Courier New" w:eastAsia="Courier New" w:cs="Courier New"/>
          <w:sz w:val="16"/>
          <w:szCs w:val="16"/>
          <w:rPrChange w:author="Pöllänen Arto" w:date="2017-03-20T00:56:21.136542" w:id="720910087">
            <w:rPr/>
          </w:rPrChange>
        </w:rPr>
        <w:pPrChange w:author="Pöllänen Arto" w:date="2017-03-20T00:56:21.136542" w:id="95167102">
          <w:pPr/>
        </w:pPrChange>
      </w:pPr>
      <w:del w:author="Pöllänen Arto" w:date="2017-03-20T01:45:16.4769642" w:id="1628358711">
        <w:r w:rsidDel="0439D4E9">
          <w:br/>
        </w:r>
      </w:del>
    </w:p>
    <w:p w:rsidR="686CDA7E" w:rsidDel="0439D4E9" w:rsidP="2F61C9CC" w:rsidRDefault="686CDA7E" w14:paraId="7F0D2730" w14:textId="50E4FA82">
      <w:pPr>
        <w:spacing w:before="0" w:beforeAutospacing="off" w:after="0" w:afterAutospacing="off"/>
        <w:rPr>
          <w:del w:author="Pöllänen Arto" w:date="2017-03-20T01:45:16.4769642" w:id="455489616"/>
          <w:rFonts w:ascii="Courier New" w:hAnsi="Courier New" w:eastAsia="Courier New" w:cs="Courier New"/>
          <w:noProof w:val="0"/>
          <w:sz w:val="22"/>
          <w:szCs w:val="22"/>
          <w:lang w:val="fi-FI"/>
          <w:rPrChange w:author="Pöllänen Arto" w:date="2017-03-20T00:56:57.7307714" w:id="608779586">
            <w:rPr/>
          </w:rPrChange>
        </w:rPr>
        <w:pPrChange w:author="Pöllänen Arto" w:date="2017-03-20T00:56:57.7307714" w:id="1537190028">
          <w:pPr/>
        </w:pPrChange>
      </w:pPr>
    </w:p>
    <w:p w:rsidR="686CDA7E" w:rsidDel="0439D4E9" w:rsidP="2F61C9CC" w:rsidRDefault="686CDA7E" w14:paraId="43E8F869" w14:textId="50E4FA82">
      <w:pPr>
        <w:spacing w:before="0" w:beforeAutospacing="off" w:after="0" w:afterAutospacing="off"/>
        <w:rPr>
          <w:del w:author="Pöllänen Arto" w:date="2017-03-20T01:45:16.4769642" w:id="948112515"/>
          <w:rFonts w:ascii="Courier New" w:hAnsi="Courier New" w:eastAsia="Courier New" w:cs="Courier New"/>
          <w:noProof w:val="0"/>
          <w:sz w:val="22"/>
          <w:szCs w:val="22"/>
          <w:lang w:val="fi-FI"/>
          <w:rPrChange w:author="Pöllänen Arto" w:date="2017-03-20T00:56:57.7307714" w:id="1105672397">
            <w:rPr/>
          </w:rPrChange>
        </w:rPr>
        <w:pPrChange w:author="Pöllänen Arto" w:date="2017-03-20T00:56:57.7307714" w:id="842823366">
          <w:pPr/>
        </w:pPrChange>
      </w:pPr>
    </w:p>
    <w:p w:rsidR="686CDA7E" w:rsidDel="0439D4E9" w:rsidP="2F61C9CC" w:rsidRDefault="686CDA7E" w14:paraId="5BAEFE9C" w14:textId="27227407">
      <w:pPr>
        <w:spacing w:before="0" w:beforeAutospacing="off" w:after="0" w:afterAutospacing="off"/>
        <w:rPr>
          <w:del w:author="Pöllänen Arto" w:date="2017-03-20T01:45:16.4769642" w:id="1616183274"/>
          <w:rFonts w:ascii="Courier New" w:hAnsi="Courier New" w:eastAsia="Courier New" w:cs="Courier New"/>
          <w:noProof w:val="0"/>
          <w:sz w:val="22"/>
          <w:szCs w:val="22"/>
          <w:lang w:val="fi-FI"/>
          <w:rPrChange w:author="Pöllänen Arto" w:date="2017-03-20T00:56:57.7307714" w:id="131402597">
            <w:rPr/>
          </w:rPrChange>
        </w:rPr>
        <w:pPrChange w:author="Pöllänen Arto" w:date="2017-03-20T00:56:57.7307714" w:id="1344444266">
          <w:pPr/>
        </w:pPrChange>
      </w:pPr>
    </w:p>
    <w:p w:rsidR="686CDA7E" w:rsidDel="0439D4E9" w:rsidP="2F61C9CC" w:rsidRDefault="686CDA7E" w14:paraId="7136105F" w14:textId="50E4FA82">
      <w:pPr>
        <w:spacing w:before="0" w:beforeAutospacing="off" w:after="0" w:afterAutospacing="off"/>
        <w:rPr>
          <w:del w:author="Pöllänen Arto" w:date="2017-03-20T01:45:16.4769642" w:id="1084314126"/>
          <w:rFonts w:ascii="Courier New" w:hAnsi="Courier New" w:eastAsia="Courier New" w:cs="Courier New"/>
          <w:noProof w:val="0"/>
          <w:sz w:val="22"/>
          <w:szCs w:val="22"/>
          <w:lang w:val="fi-FI"/>
          <w:rPrChange w:author="Pöllänen Arto" w:date="2017-03-20T00:56:57.7307714" w:id="1538362787">
            <w:rPr/>
          </w:rPrChange>
        </w:rPr>
        <w:pPrChange w:author="Pöllänen Arto" w:date="2017-03-20T00:56:57.7307714" w:id="205307108">
          <w:pPr/>
        </w:pPrChange>
      </w:pPr>
    </w:p>
    <w:p w:rsidR="686CDA7E" w:rsidDel="0439D4E9" w:rsidP="2F61C9CC" w:rsidRDefault="686CDA7E" w14:paraId="0852D1B4" w14:textId="27227407" w14:noSpellErr="1">
      <w:pPr>
        <w:spacing w:before="0" w:beforeAutospacing="off" w:after="0" w:afterAutospacing="off"/>
        <w:rPr>
          <w:del w:author="Pöllänen Arto" w:date="2017-03-20T01:45:16.4769642" w:id="726179342"/>
          <w:rFonts w:ascii="Courier New" w:hAnsi="Courier New" w:eastAsia="Courier New" w:cs="Courier New"/>
          <w:noProof w:val="0"/>
          <w:sz w:val="22"/>
          <w:szCs w:val="22"/>
          <w:lang w:val="fi-FI"/>
          <w:rPrChange w:author="Pöllänen Arto" w:date="2017-03-20T00:56:57.7307714" w:id="355140795">
            <w:rPr/>
          </w:rPrChange>
        </w:rPr>
        <w:pPrChange w:author="Pöllänen Arto" w:date="2017-03-20T00:56:57.7307714" w:id="1705508160">
          <w:pPr/>
        </w:pPrChange>
      </w:pPr>
    </w:p>
    <w:p w:rsidR="686CDA7E" w:rsidDel="0439D4E9" w:rsidP="2F61C9CC" w:rsidRDefault="686CDA7E" w14:paraId="1D0FB8EB" w14:textId="50E4FA82">
      <w:pPr>
        <w:spacing w:before="0" w:beforeAutospacing="off" w:after="0" w:afterAutospacing="off"/>
        <w:rPr>
          <w:del w:author="Pöllänen Arto" w:date="2017-03-20T01:45:16.4769642" w:id="985935955"/>
          <w:rFonts w:ascii="Courier New" w:hAnsi="Courier New" w:eastAsia="Courier New" w:cs="Courier New"/>
          <w:noProof w:val="0"/>
          <w:sz w:val="22"/>
          <w:szCs w:val="22"/>
          <w:lang w:val="fi-FI"/>
          <w:rPrChange w:author="Pöllänen Arto" w:date="2017-03-20T00:56:57.7307714" w:id="974295166">
            <w:rPr/>
          </w:rPrChange>
        </w:rPr>
        <w:pPrChange w:author="Pöllänen Arto" w:date="2017-03-20T00:56:57.7307714" w:id="1949473432">
          <w:pPr/>
        </w:pPrChange>
      </w:pPr>
    </w:p>
    <w:p w:rsidR="686CDA7E" w:rsidDel="0439D4E9" w:rsidP="4AB56EC3" w:rsidRDefault="686CDA7E" w14:paraId="55BF193A" w14:textId="27227407">
      <w:pPr>
        <w:spacing w:before="0" w:beforeAutospacing="off" w:after="0" w:afterAutospacing="off"/>
        <w:rPr>
          <w:del w:author="Pöllänen Arto" w:date="2017-03-20T01:45:16.4769642" w:id="1746458348"/>
          <w:rFonts w:ascii="Courier New" w:hAnsi="Courier New" w:eastAsia="Courier New" w:cs="Courier New"/>
          <w:sz w:val="16"/>
          <w:szCs w:val="16"/>
          <w:rPrChange w:author="Pöllänen Arto" w:date="2017-03-20T00:56:21.136542" w:id="1919005328">
            <w:rPr/>
          </w:rPrChange>
        </w:rPr>
        <w:pPrChange w:author="Pöllänen Arto" w:date="2017-03-20T00:56:21.136542" w:id="1165474078">
          <w:pPr/>
        </w:pPrChange>
      </w:pPr>
      <w:del w:author="Pöllänen Arto" w:date="2017-03-20T01:45:16.4769642" w:id="855407031">
        <w:r w:rsidDel="0439D4E9">
          <w:br/>
        </w:r>
      </w:del>
    </w:p>
    <w:p w:rsidR="686CDA7E" w:rsidDel="0439D4E9" w:rsidP="2F61C9CC" w:rsidRDefault="686CDA7E" w14:paraId="262519EA" w14:textId="50E4FA82">
      <w:pPr>
        <w:spacing w:before="0" w:beforeAutospacing="off" w:after="0" w:afterAutospacing="off"/>
        <w:rPr>
          <w:del w:author="Pöllänen Arto" w:date="2017-03-20T01:45:16.4769642" w:id="58393352"/>
          <w:rFonts w:ascii="Courier New" w:hAnsi="Courier New" w:eastAsia="Courier New" w:cs="Courier New"/>
          <w:noProof w:val="0"/>
          <w:sz w:val="22"/>
          <w:szCs w:val="22"/>
          <w:lang w:val="fi-FI"/>
          <w:rPrChange w:author="Pöllänen Arto" w:date="2017-03-20T00:56:57.7307714" w:id="366337394">
            <w:rPr/>
          </w:rPrChange>
        </w:rPr>
        <w:pPrChange w:author="Pöllänen Arto" w:date="2017-03-20T00:56:57.7307714" w:id="1636445791">
          <w:pPr/>
        </w:pPrChange>
      </w:pPr>
    </w:p>
    <w:p w:rsidR="686CDA7E" w:rsidDel="0439D4E9" w:rsidP="4AB56EC3" w:rsidRDefault="686CDA7E" w14:paraId="0E2C6A65" w14:textId="27227407">
      <w:pPr>
        <w:spacing w:before="0" w:beforeAutospacing="off" w:after="0" w:afterAutospacing="off"/>
        <w:rPr>
          <w:del w:author="Pöllänen Arto" w:date="2017-03-20T01:45:16.4769642" w:id="812383055"/>
          <w:rFonts w:ascii="Courier New" w:hAnsi="Courier New" w:eastAsia="Courier New" w:cs="Courier New"/>
          <w:sz w:val="16"/>
          <w:szCs w:val="16"/>
          <w:rPrChange w:author="Pöllänen Arto" w:date="2017-03-20T00:56:21.136542" w:id="445666439">
            <w:rPr/>
          </w:rPrChange>
        </w:rPr>
        <w:pPrChange w:author="Pöllänen Arto" w:date="2017-03-20T00:56:21.136542" w:id="640837259">
          <w:pPr/>
        </w:pPrChange>
      </w:pPr>
      <w:del w:author="Pöllänen Arto" w:date="2017-03-20T01:45:16.4769642" w:id="1700025784">
        <w:r w:rsidDel="0439D4E9">
          <w:br/>
        </w:r>
      </w:del>
    </w:p>
    <w:p w:rsidR="686CDA7E" w:rsidDel="0439D4E9" w:rsidP="2F61C9CC" w:rsidRDefault="686CDA7E" w14:paraId="72A543F7" w14:textId="50E4FA82">
      <w:pPr>
        <w:spacing w:before="0" w:beforeAutospacing="off" w:after="0" w:afterAutospacing="off"/>
        <w:rPr>
          <w:del w:author="Pöllänen Arto" w:date="2017-03-20T01:45:16.4769642" w:id="1665430846"/>
          <w:rFonts w:ascii="Courier New" w:hAnsi="Courier New" w:eastAsia="Courier New" w:cs="Courier New"/>
          <w:noProof w:val="0"/>
          <w:sz w:val="22"/>
          <w:szCs w:val="22"/>
          <w:lang w:val="fi-FI"/>
          <w:rPrChange w:author="Pöllänen Arto" w:date="2017-03-20T00:56:57.7307714" w:id="2010556402">
            <w:rPr/>
          </w:rPrChange>
        </w:rPr>
        <w:pPrChange w:author="Pöllänen Arto" w:date="2017-03-20T00:56:57.7307714" w:id="407854017">
          <w:pPr/>
        </w:pPrChange>
      </w:pPr>
    </w:p>
    <w:p w:rsidR="686CDA7E" w:rsidDel="0439D4E9" w:rsidP="2F61C9CC" w:rsidRDefault="686CDA7E" w14:paraId="02C16F5A" w14:textId="50E4FA82">
      <w:pPr>
        <w:spacing w:before="0" w:beforeAutospacing="off" w:after="0" w:afterAutospacing="off"/>
        <w:rPr>
          <w:del w:author="Pöllänen Arto" w:date="2017-03-20T01:45:16.4769642" w:id="2003281444"/>
          <w:rFonts w:ascii="Courier New" w:hAnsi="Courier New" w:eastAsia="Courier New" w:cs="Courier New"/>
          <w:noProof w:val="0"/>
          <w:sz w:val="22"/>
          <w:szCs w:val="22"/>
          <w:lang w:val="fi-FI"/>
          <w:rPrChange w:author="Pöllänen Arto" w:date="2017-03-20T00:56:57.7307714" w:id="1943893852">
            <w:rPr/>
          </w:rPrChange>
        </w:rPr>
        <w:pPrChange w:author="Pöllänen Arto" w:date="2017-03-20T00:56:57.7307714" w:id="1796926359">
          <w:pPr/>
        </w:pPrChange>
      </w:pPr>
    </w:p>
    <w:p w:rsidR="686CDA7E" w:rsidDel="0439D4E9" w:rsidP="2F61C9CC" w:rsidRDefault="686CDA7E" w14:paraId="118FEA02" w14:textId="50E4FA82">
      <w:pPr>
        <w:spacing w:before="0" w:beforeAutospacing="off" w:after="0" w:afterAutospacing="off"/>
        <w:rPr>
          <w:del w:author="Pöllänen Arto" w:date="2017-03-20T01:45:16.4769642" w:id="168552522"/>
          <w:rFonts w:ascii="Courier New" w:hAnsi="Courier New" w:eastAsia="Courier New" w:cs="Courier New"/>
          <w:noProof w:val="0"/>
          <w:sz w:val="22"/>
          <w:szCs w:val="22"/>
          <w:lang w:val="fi-FI"/>
          <w:rPrChange w:author="Pöllänen Arto" w:date="2017-03-20T00:56:57.7307714" w:id="80739905">
            <w:rPr/>
          </w:rPrChange>
        </w:rPr>
        <w:pPrChange w:author="Pöllänen Arto" w:date="2017-03-20T00:56:57.7307714" w:id="894202740">
          <w:pPr/>
        </w:pPrChange>
      </w:pPr>
    </w:p>
    <w:p w:rsidR="686CDA7E" w:rsidDel="0439D4E9" w:rsidP="2F61C9CC" w:rsidRDefault="686CDA7E" w14:paraId="4093ED3E" w14:textId="50E4FA82">
      <w:pPr>
        <w:spacing w:before="0" w:beforeAutospacing="off" w:after="0" w:afterAutospacing="off"/>
        <w:rPr>
          <w:del w:author="Pöllänen Arto" w:date="2017-03-20T01:45:16.4769642" w:id="214257993"/>
          <w:rFonts w:ascii="Courier New" w:hAnsi="Courier New" w:eastAsia="Courier New" w:cs="Courier New"/>
          <w:noProof w:val="0"/>
          <w:sz w:val="22"/>
          <w:szCs w:val="22"/>
          <w:lang w:val="fi-FI"/>
          <w:rPrChange w:author="Pöllänen Arto" w:date="2017-03-20T00:56:57.7307714" w:id="258411284">
            <w:rPr/>
          </w:rPrChange>
        </w:rPr>
        <w:pPrChange w:author="Pöllänen Arto" w:date="2017-03-20T00:56:57.7307714" w:id="1754763468">
          <w:pPr/>
        </w:pPrChange>
      </w:pPr>
    </w:p>
    <w:p w:rsidR="686CDA7E" w:rsidDel="0439D4E9" w:rsidP="2F61C9CC" w:rsidRDefault="686CDA7E" w14:paraId="3E2A7266" w14:textId="50E4FA82">
      <w:pPr>
        <w:spacing w:before="0" w:beforeAutospacing="off" w:after="0" w:afterAutospacing="off"/>
        <w:rPr>
          <w:del w:author="Pöllänen Arto" w:date="2017-03-20T01:45:16.4769642" w:id="2075615607"/>
          <w:rFonts w:ascii="Courier New" w:hAnsi="Courier New" w:eastAsia="Courier New" w:cs="Courier New"/>
          <w:noProof w:val="0"/>
          <w:sz w:val="22"/>
          <w:szCs w:val="22"/>
          <w:lang w:val="fi-FI"/>
          <w:rPrChange w:author="Pöllänen Arto" w:date="2017-03-20T00:56:57.7307714" w:id="2131815460">
            <w:rPr/>
          </w:rPrChange>
        </w:rPr>
        <w:pPrChange w:author="Pöllänen Arto" w:date="2017-03-20T00:56:57.7307714" w:id="121470420">
          <w:pPr/>
        </w:pPrChange>
      </w:pPr>
    </w:p>
    <w:p w:rsidR="686CDA7E" w:rsidDel="0439D4E9" w:rsidP="2F61C9CC" w:rsidRDefault="686CDA7E" w14:paraId="1F94C956" w14:textId="50E4FA82">
      <w:pPr>
        <w:spacing w:before="0" w:beforeAutospacing="off" w:after="0" w:afterAutospacing="off"/>
        <w:rPr>
          <w:del w:author="Pöllänen Arto" w:date="2017-03-20T01:45:16.4769642" w:id="861450935"/>
          <w:rFonts w:ascii="Courier New" w:hAnsi="Courier New" w:eastAsia="Courier New" w:cs="Courier New"/>
          <w:noProof w:val="0"/>
          <w:sz w:val="22"/>
          <w:szCs w:val="22"/>
          <w:lang w:val="fi-FI"/>
          <w:rPrChange w:author="Pöllänen Arto" w:date="2017-03-20T00:56:57.7307714" w:id="876285507">
            <w:rPr/>
          </w:rPrChange>
        </w:rPr>
        <w:pPrChange w:author="Pöllänen Arto" w:date="2017-03-20T00:56:57.7307714" w:id="1637714131">
          <w:pPr/>
        </w:pPrChange>
      </w:pPr>
    </w:p>
    <w:p w:rsidR="686CDA7E" w:rsidDel="0439D4E9" w:rsidP="2F61C9CC" w:rsidRDefault="686CDA7E" w14:paraId="0699905A" w14:textId="27227407">
      <w:pPr>
        <w:spacing w:before="0" w:beforeAutospacing="off" w:after="0" w:afterAutospacing="off"/>
        <w:rPr>
          <w:del w:author="Pöllänen Arto" w:date="2017-03-20T01:45:16.4769642" w:id="798488632"/>
          <w:rFonts w:ascii="Courier New" w:hAnsi="Courier New" w:eastAsia="Courier New" w:cs="Courier New"/>
          <w:noProof w:val="0"/>
          <w:sz w:val="22"/>
          <w:szCs w:val="22"/>
          <w:lang w:val="fi-FI"/>
          <w:rPrChange w:author="Pöllänen Arto" w:date="2017-03-20T00:56:57.7307714" w:id="1788825405">
            <w:rPr/>
          </w:rPrChange>
        </w:rPr>
        <w:pPrChange w:author="Pöllänen Arto" w:date="2017-03-20T00:56:57.7307714" w:id="929951230">
          <w:pPr/>
        </w:pPrChange>
      </w:pPr>
    </w:p>
    <w:p w:rsidR="686CDA7E" w:rsidDel="0439D4E9" w:rsidP="2F61C9CC" w:rsidRDefault="686CDA7E" w14:paraId="613B28AC" w14:textId="27227407">
      <w:pPr>
        <w:spacing w:before="0" w:beforeAutospacing="off" w:after="0" w:afterAutospacing="off"/>
        <w:rPr>
          <w:del w:author="Pöllänen Arto" w:date="2017-03-20T01:45:16.4769642" w:id="1844935272"/>
          <w:rFonts w:ascii="Courier New" w:hAnsi="Courier New" w:eastAsia="Courier New" w:cs="Courier New"/>
          <w:noProof w:val="0"/>
          <w:sz w:val="22"/>
          <w:szCs w:val="22"/>
          <w:lang w:val="fi-FI"/>
          <w:rPrChange w:author="Pöllänen Arto" w:date="2017-03-20T00:56:57.7307714" w:id="1444510715">
            <w:rPr/>
          </w:rPrChange>
        </w:rPr>
        <w:pPrChange w:author="Pöllänen Arto" w:date="2017-03-20T00:56:57.7307714" w:id="534486248">
          <w:pPr/>
        </w:pPrChange>
      </w:pPr>
    </w:p>
    <w:p w:rsidR="686CDA7E" w:rsidDel="0439D4E9" w:rsidP="2F61C9CC" w:rsidRDefault="686CDA7E" w14:paraId="295C9B50" w14:textId="27227407">
      <w:pPr>
        <w:spacing w:before="0" w:beforeAutospacing="off" w:after="0" w:afterAutospacing="off"/>
        <w:rPr>
          <w:del w:author="Pöllänen Arto" w:date="2017-03-20T01:45:16.4769642" w:id="1147852477"/>
          <w:rFonts w:ascii="Courier New" w:hAnsi="Courier New" w:eastAsia="Courier New" w:cs="Courier New"/>
          <w:noProof w:val="0"/>
          <w:sz w:val="22"/>
          <w:szCs w:val="22"/>
          <w:lang w:val="fi-FI"/>
          <w:rPrChange w:author="Pöllänen Arto" w:date="2017-03-20T00:56:57.7307714" w:id="1576127275">
            <w:rPr/>
          </w:rPrChange>
        </w:rPr>
        <w:pPrChange w:author="Pöllänen Arto" w:date="2017-03-20T00:56:57.7307714" w:id="1289792609">
          <w:pPr/>
        </w:pPrChange>
      </w:pPr>
    </w:p>
    <w:p w:rsidR="686CDA7E" w:rsidDel="0439D4E9" w:rsidP="4AB56EC3" w:rsidRDefault="686CDA7E" w14:paraId="73A6E55A" w14:textId="27227407">
      <w:pPr>
        <w:spacing w:before="0" w:beforeAutospacing="off" w:after="0" w:afterAutospacing="off"/>
        <w:rPr>
          <w:del w:author="Pöllänen Arto" w:date="2017-03-20T01:45:16.4769642" w:id="336667399"/>
          <w:rFonts w:ascii="Courier New" w:hAnsi="Courier New" w:eastAsia="Courier New" w:cs="Courier New"/>
          <w:sz w:val="16"/>
          <w:szCs w:val="16"/>
          <w:rPrChange w:author="Pöllänen Arto" w:date="2017-03-20T00:56:21.136542" w:id="1009494484">
            <w:rPr/>
          </w:rPrChange>
        </w:rPr>
        <w:pPrChange w:author="Pöllänen Arto" w:date="2017-03-20T00:56:21.136542" w:id="1501338406">
          <w:pPr/>
        </w:pPrChange>
      </w:pPr>
      <w:del w:author="Pöllänen Arto" w:date="2017-03-20T01:45:16.4769642" w:id="1178746586">
        <w:r w:rsidDel="0439D4E9">
          <w:br/>
        </w:r>
      </w:del>
    </w:p>
    <w:p w:rsidR="686CDA7E" w:rsidDel="0439D4E9" w:rsidP="2F61C9CC" w:rsidRDefault="686CDA7E" w14:paraId="1A26BC07" w14:textId="27227407">
      <w:pPr>
        <w:spacing w:before="0" w:beforeAutospacing="off" w:after="0" w:afterAutospacing="off"/>
        <w:rPr>
          <w:del w:author="Pöllänen Arto" w:date="2017-03-20T01:45:16.4769642" w:id="124532285"/>
          <w:rFonts w:ascii="Courier New" w:hAnsi="Courier New" w:eastAsia="Courier New" w:cs="Courier New"/>
          <w:noProof w:val="0"/>
          <w:sz w:val="22"/>
          <w:szCs w:val="22"/>
          <w:lang w:val="fi-FI"/>
          <w:rPrChange w:author="Pöllänen Arto" w:date="2017-03-20T00:56:57.7307714" w:id="661007412">
            <w:rPr/>
          </w:rPrChange>
        </w:rPr>
        <w:pPrChange w:author="Pöllänen Arto" w:date="2017-03-20T00:56:57.7307714" w:id="1999710522">
          <w:pPr/>
        </w:pPrChange>
      </w:pPr>
    </w:p>
    <w:p w:rsidR="686CDA7E" w:rsidDel="0439D4E9" w:rsidP="2F61C9CC" w:rsidRDefault="686CDA7E" w14:paraId="04413A21" w14:textId="27227407">
      <w:pPr>
        <w:spacing w:before="0" w:beforeAutospacing="off" w:after="0" w:afterAutospacing="off"/>
        <w:rPr>
          <w:del w:author="Pöllänen Arto" w:date="2017-03-20T01:45:16.4769642" w:id="367196316"/>
          <w:rFonts w:ascii="Courier New" w:hAnsi="Courier New" w:eastAsia="Courier New" w:cs="Courier New"/>
          <w:noProof w:val="0"/>
          <w:sz w:val="22"/>
          <w:szCs w:val="22"/>
          <w:lang w:val="fi-FI"/>
          <w:rPrChange w:author="Pöllänen Arto" w:date="2017-03-20T00:56:57.7307714" w:id="526398054">
            <w:rPr/>
          </w:rPrChange>
        </w:rPr>
        <w:pPrChange w:author="Pöllänen Arto" w:date="2017-03-20T00:56:57.7307714" w:id="1140386138">
          <w:pPr/>
        </w:pPrChange>
      </w:pPr>
    </w:p>
    <w:p w:rsidR="686CDA7E" w:rsidDel="0439D4E9" w:rsidP="2F61C9CC" w:rsidRDefault="686CDA7E" w14:paraId="477AACE9" w14:textId="27227407">
      <w:pPr>
        <w:spacing w:before="0" w:beforeAutospacing="off" w:after="0" w:afterAutospacing="off"/>
        <w:rPr>
          <w:del w:author="Pöllänen Arto" w:date="2017-03-20T01:45:16.4769642" w:id="1710201970"/>
          <w:rFonts w:ascii="Courier New" w:hAnsi="Courier New" w:eastAsia="Courier New" w:cs="Courier New"/>
          <w:noProof w:val="0"/>
          <w:sz w:val="22"/>
          <w:szCs w:val="22"/>
          <w:lang w:val="fi-FI"/>
          <w:rPrChange w:author="Pöllänen Arto" w:date="2017-03-20T00:56:57.7307714" w:id="36951626">
            <w:rPr/>
          </w:rPrChange>
        </w:rPr>
        <w:pPrChange w:author="Pöllänen Arto" w:date="2017-03-20T00:56:57.7307714" w:id="984031188">
          <w:pPr/>
        </w:pPrChange>
      </w:pPr>
    </w:p>
    <w:p w:rsidR="686CDA7E" w:rsidDel="0439D4E9" w:rsidP="2F61C9CC" w:rsidRDefault="686CDA7E" w14:paraId="5F0A1D7F" w14:textId="27227407">
      <w:pPr>
        <w:spacing w:before="0" w:beforeAutospacing="off" w:after="0" w:afterAutospacing="off"/>
        <w:rPr>
          <w:del w:author="Pöllänen Arto" w:date="2017-03-20T01:45:16.4769642" w:id="337910505"/>
          <w:rFonts w:ascii="Courier New" w:hAnsi="Courier New" w:eastAsia="Courier New" w:cs="Courier New"/>
          <w:noProof w:val="0"/>
          <w:sz w:val="22"/>
          <w:szCs w:val="22"/>
          <w:lang w:val="fi-FI"/>
          <w:rPrChange w:author="Pöllänen Arto" w:date="2017-03-20T00:56:57.7307714" w:id="2002064440">
            <w:rPr/>
          </w:rPrChange>
        </w:rPr>
        <w:pPrChange w:author="Pöllänen Arto" w:date="2017-03-20T00:56:57.7307714" w:id="597590995">
          <w:pPr/>
        </w:pPrChange>
      </w:pPr>
    </w:p>
    <w:p w:rsidR="686CDA7E" w:rsidDel="0439D4E9" w:rsidP="4AB56EC3" w:rsidRDefault="686CDA7E" w14:paraId="1B925780" w14:textId="27227407">
      <w:pPr>
        <w:spacing w:before="0" w:beforeAutospacing="off" w:after="0" w:afterAutospacing="off"/>
        <w:rPr>
          <w:del w:author="Pöllänen Arto" w:date="2017-03-20T01:45:16.4769642" w:id="2129495928"/>
          <w:rFonts w:ascii="Courier New" w:hAnsi="Courier New" w:eastAsia="Courier New" w:cs="Courier New"/>
          <w:sz w:val="16"/>
          <w:szCs w:val="16"/>
          <w:rPrChange w:author="Pöllänen Arto" w:date="2017-03-20T00:56:21.136542" w:id="165603109">
            <w:rPr/>
          </w:rPrChange>
        </w:rPr>
        <w:pPrChange w:author="Pöllänen Arto" w:date="2017-03-20T00:56:21.136542" w:id="1442835930">
          <w:pPr/>
        </w:pPrChange>
      </w:pPr>
      <w:del w:author="Pöllänen Arto" w:date="2017-03-20T01:45:16.4769642" w:id="2033872257">
        <w:r w:rsidDel="0439D4E9">
          <w:br/>
        </w:r>
      </w:del>
    </w:p>
    <w:p w:rsidR="686CDA7E" w:rsidDel="0439D4E9" w:rsidP="2F61C9CC" w:rsidRDefault="686CDA7E" w14:paraId="5106859E" w14:textId="27227407">
      <w:pPr>
        <w:spacing w:before="0" w:beforeAutospacing="off" w:after="0" w:afterAutospacing="off"/>
        <w:rPr>
          <w:del w:author="Pöllänen Arto" w:date="2017-03-20T01:45:16.4769642" w:id="1998521057"/>
          <w:rFonts w:ascii="Courier New" w:hAnsi="Courier New" w:eastAsia="Courier New" w:cs="Courier New"/>
          <w:noProof w:val="0"/>
          <w:sz w:val="22"/>
          <w:szCs w:val="22"/>
          <w:lang w:val="fi-FI"/>
          <w:rPrChange w:author="Pöllänen Arto" w:date="2017-03-20T00:56:57.7307714" w:id="1253316962">
            <w:rPr/>
          </w:rPrChange>
        </w:rPr>
        <w:pPrChange w:author="Pöllänen Arto" w:date="2017-03-20T00:56:57.7307714" w:id="1804971864">
          <w:pPr/>
        </w:pPrChange>
      </w:pPr>
    </w:p>
    <w:p w:rsidR="686CDA7E" w:rsidDel="0439D4E9" w:rsidP="4AB56EC3" w:rsidRDefault="686CDA7E" w14:paraId="1D1F4867" w14:textId="27227407">
      <w:pPr>
        <w:spacing w:before="0" w:beforeAutospacing="off" w:after="0" w:afterAutospacing="off"/>
        <w:rPr>
          <w:del w:author="Pöllänen Arto" w:date="2017-03-20T01:45:16.4769642" w:id="684253291"/>
          <w:rFonts w:ascii="Courier New" w:hAnsi="Courier New" w:eastAsia="Courier New" w:cs="Courier New"/>
          <w:sz w:val="16"/>
          <w:szCs w:val="16"/>
          <w:rPrChange w:author="Pöllänen Arto" w:date="2017-03-20T00:56:21.136542" w:id="1442104276">
            <w:rPr/>
          </w:rPrChange>
        </w:rPr>
        <w:pPrChange w:author="Pöllänen Arto" w:date="2017-03-20T00:56:21.136542" w:id="432656770">
          <w:pPr/>
        </w:pPrChange>
      </w:pPr>
      <w:del w:author="Pöllänen Arto" w:date="2017-03-20T01:45:16.4769642" w:id="1769467536">
        <w:r w:rsidDel="0439D4E9">
          <w:br/>
        </w:r>
      </w:del>
    </w:p>
    <w:p w:rsidR="686CDA7E" w:rsidDel="0439D4E9" w:rsidP="2F61C9CC" w:rsidRDefault="686CDA7E" w14:paraId="31FEA8DE" w14:textId="27227407">
      <w:pPr>
        <w:spacing w:before="0" w:beforeAutospacing="off" w:after="0" w:afterAutospacing="off"/>
        <w:rPr>
          <w:del w:author="Pöllänen Arto" w:date="2017-03-20T01:45:16.4769642" w:id="1778954789"/>
          <w:rFonts w:ascii="Courier New" w:hAnsi="Courier New" w:eastAsia="Courier New" w:cs="Courier New"/>
          <w:noProof w:val="0"/>
          <w:sz w:val="22"/>
          <w:szCs w:val="22"/>
          <w:lang w:val="fi-FI"/>
          <w:rPrChange w:author="Pöllänen Arto" w:date="2017-03-20T00:56:57.7307714" w:id="1575947547">
            <w:rPr/>
          </w:rPrChange>
        </w:rPr>
        <w:pPrChange w:author="Pöllänen Arto" w:date="2017-03-20T00:56:57.7307714" w:id="906083756">
          <w:pPr/>
        </w:pPrChange>
      </w:pPr>
    </w:p>
    <w:p w:rsidR="686CDA7E" w:rsidDel="0439D4E9" w:rsidP="4AB56EC3" w:rsidRDefault="686CDA7E" w14:paraId="0D5F4486" w14:textId="27227407">
      <w:pPr>
        <w:spacing w:before="0" w:beforeAutospacing="off" w:after="0" w:afterAutospacing="off"/>
        <w:rPr>
          <w:del w:author="Pöllänen Arto" w:date="2017-03-20T01:45:16.4769642" w:id="1214851376"/>
          <w:rFonts w:ascii="Courier New" w:hAnsi="Courier New" w:eastAsia="Courier New" w:cs="Courier New"/>
          <w:sz w:val="16"/>
          <w:szCs w:val="16"/>
          <w:rPrChange w:author="Pöllänen Arto" w:date="2017-03-20T00:56:21.136542" w:id="899666810">
            <w:rPr/>
          </w:rPrChange>
        </w:rPr>
        <w:pPrChange w:author="Pöllänen Arto" w:date="2017-03-20T00:56:21.136542" w:id="1036152180">
          <w:pPr/>
        </w:pPrChange>
      </w:pPr>
      <w:del w:author="Pöllänen Arto" w:date="2017-03-20T01:45:16.4769642" w:id="769053421">
        <w:r w:rsidDel="0439D4E9">
          <w:br/>
        </w:r>
      </w:del>
    </w:p>
    <w:p w:rsidR="686CDA7E" w:rsidDel="0439D4E9" w:rsidP="2F61C9CC" w:rsidRDefault="686CDA7E" w14:paraId="6E6E59FF" w14:textId="27227407">
      <w:pPr>
        <w:spacing w:before="0" w:beforeAutospacing="off" w:after="0" w:afterAutospacing="off"/>
        <w:rPr>
          <w:del w:author="Pöllänen Arto" w:date="2017-03-20T01:45:16.4769642" w:id="201286866"/>
          <w:rFonts w:ascii="Courier New" w:hAnsi="Courier New" w:eastAsia="Courier New" w:cs="Courier New"/>
          <w:noProof w:val="0"/>
          <w:sz w:val="22"/>
          <w:szCs w:val="22"/>
          <w:lang w:val="fi-FI"/>
          <w:rPrChange w:author="Pöllänen Arto" w:date="2017-03-20T00:56:57.7307714" w:id="1563695845">
            <w:rPr/>
          </w:rPrChange>
        </w:rPr>
        <w:pPrChange w:author="Pöllänen Arto" w:date="2017-03-20T00:56:57.7307714" w:id="251142840">
          <w:pPr/>
        </w:pPrChange>
      </w:pPr>
    </w:p>
    <w:p w:rsidR="686CDA7E" w:rsidDel="0439D4E9" w:rsidP="2F61C9CC" w:rsidRDefault="686CDA7E" w14:paraId="3ED17F3E" w14:textId="27227407">
      <w:pPr>
        <w:spacing w:before="0" w:beforeAutospacing="off" w:after="0" w:afterAutospacing="off"/>
        <w:rPr>
          <w:del w:author="Pöllänen Arto" w:date="2017-03-20T01:45:16.4769642" w:id="19872312"/>
          <w:rFonts w:ascii="Courier New" w:hAnsi="Courier New" w:eastAsia="Courier New" w:cs="Courier New"/>
          <w:noProof w:val="0"/>
          <w:sz w:val="22"/>
          <w:szCs w:val="22"/>
          <w:lang w:val="fi-FI"/>
          <w:rPrChange w:author="Pöllänen Arto" w:date="2017-03-20T00:56:57.7307714" w:id="680749071">
            <w:rPr/>
          </w:rPrChange>
        </w:rPr>
        <w:pPrChange w:author="Pöllänen Arto" w:date="2017-03-20T00:56:57.7307714" w:id="1108566613">
          <w:pPr/>
        </w:pPrChange>
      </w:pPr>
    </w:p>
    <w:p w:rsidR="686CDA7E" w:rsidDel="0439D4E9" w:rsidP="5136F94B" w:rsidRDefault="686CDA7E" w14:paraId="42A8BB1C" w14:textId="27227407" w14:noSpellErr="1">
      <w:pPr>
        <w:spacing w:before="0" w:beforeAutospacing="off" w:after="0" w:afterAutospacing="off"/>
        <w:rPr>
          <w:del w:author="Pöllänen Arto" w:date="2017-03-20T01:45:16.4769642" w:id="1612217544"/>
          <w:rFonts w:ascii="Courier New" w:hAnsi="Courier New" w:eastAsia="Courier New" w:cs="Courier New"/>
          <w:noProof w:val="0"/>
          <w:sz w:val="22"/>
          <w:szCs w:val="22"/>
          <w:lang w:val="fi-FI"/>
          <w:rPrChange w:author="Pöllänen Arto" w:date="2017-03-20T00:58:29.3068554" w:id="1317033569">
            <w:rPr/>
          </w:rPrChange>
        </w:rPr>
        <w:pPrChange w:author="Pöllänen Arto" w:date="2017-03-20T00:58:29.3068554" w:id="445070692">
          <w:pPr/>
        </w:pPrChange>
      </w:pPr>
    </w:p>
    <w:p w:rsidR="686CDA7E" w:rsidDel="0439D4E9" w:rsidP="4AB56EC3" w:rsidRDefault="686CDA7E" w14:paraId="7AF4E1BF" w14:textId="27227407">
      <w:pPr>
        <w:spacing w:before="0" w:beforeAutospacing="off" w:after="0" w:afterAutospacing="off"/>
        <w:rPr>
          <w:del w:author="Pöllänen Arto" w:date="2017-03-20T01:45:16.4769642" w:id="1095454471"/>
          <w:rFonts w:ascii="Courier New" w:hAnsi="Courier New" w:eastAsia="Courier New" w:cs="Courier New"/>
          <w:sz w:val="16"/>
          <w:szCs w:val="16"/>
          <w:rPrChange w:author="Pöllänen Arto" w:date="2017-03-20T00:56:21.136542" w:id="1487448508">
            <w:rPr/>
          </w:rPrChange>
        </w:rPr>
        <w:pPrChange w:author="Pöllänen Arto" w:date="2017-03-20T00:56:21.136542" w:id="1982131062">
          <w:pPr/>
        </w:pPrChange>
      </w:pPr>
      <w:del w:author="Pöllänen Arto" w:date="2017-03-20T01:45:16.4769642" w:id="188870601">
        <w:r w:rsidDel="0439D4E9">
          <w:br/>
        </w:r>
      </w:del>
    </w:p>
    <w:p w:rsidR="686CDA7E" w:rsidDel="0439D4E9" w:rsidP="2F61C9CC" w:rsidRDefault="686CDA7E" w14:paraId="212301B6" w14:textId="27227407">
      <w:pPr>
        <w:spacing w:before="0" w:beforeAutospacing="off" w:after="0" w:afterAutospacing="off"/>
        <w:rPr>
          <w:del w:author="Pöllänen Arto" w:date="2017-03-20T01:45:16.4769642" w:id="1000438266"/>
          <w:rFonts w:ascii="Courier New" w:hAnsi="Courier New" w:eastAsia="Courier New" w:cs="Courier New"/>
          <w:noProof w:val="0"/>
          <w:sz w:val="22"/>
          <w:szCs w:val="22"/>
          <w:lang w:val="fi-FI"/>
          <w:rPrChange w:author="Pöllänen Arto" w:date="2017-03-20T00:56:57.7307714" w:id="285485057">
            <w:rPr/>
          </w:rPrChange>
        </w:rPr>
        <w:pPrChange w:author="Pöllänen Arto" w:date="2017-03-20T00:56:57.7307714" w:id="712428891">
          <w:pPr/>
        </w:pPrChange>
      </w:pPr>
    </w:p>
    <w:p w:rsidR="686CDA7E" w:rsidDel="0439D4E9" w:rsidP="4AB56EC3" w:rsidRDefault="686CDA7E" w14:paraId="4A6D1958" w14:textId="27227407">
      <w:pPr>
        <w:spacing w:before="0" w:beforeAutospacing="off" w:after="0" w:afterAutospacing="off"/>
        <w:rPr>
          <w:del w:author="Pöllänen Arto" w:date="2017-03-20T01:45:16.4769642" w:id="784921084"/>
          <w:rFonts w:ascii="Courier New" w:hAnsi="Courier New" w:eastAsia="Courier New" w:cs="Courier New"/>
          <w:sz w:val="16"/>
          <w:szCs w:val="16"/>
          <w:rPrChange w:author="Pöllänen Arto" w:date="2017-03-20T00:56:21.136542" w:id="1103913505">
            <w:rPr/>
          </w:rPrChange>
        </w:rPr>
        <w:pPrChange w:author="Pöllänen Arto" w:date="2017-03-20T00:56:21.136542" w:id="953510530">
          <w:pPr/>
        </w:pPrChange>
      </w:pPr>
      <w:del w:author="Pöllänen Arto" w:date="2017-03-20T01:45:16.4769642" w:id="1997878605">
        <w:r w:rsidDel="0439D4E9">
          <w:br/>
        </w:r>
      </w:del>
    </w:p>
    <w:p w:rsidR="686CDA7E" w:rsidDel="0439D4E9" w:rsidP="2F61C9CC" w:rsidRDefault="686CDA7E" w14:paraId="1DD70E46" w14:textId="27227407">
      <w:pPr>
        <w:spacing w:before="0" w:beforeAutospacing="off" w:after="0" w:afterAutospacing="off"/>
        <w:rPr>
          <w:del w:author="Pöllänen Arto" w:date="2017-03-20T01:45:16.4769642" w:id="1666458609"/>
          <w:rFonts w:ascii="Courier New" w:hAnsi="Courier New" w:eastAsia="Courier New" w:cs="Courier New"/>
          <w:noProof w:val="0"/>
          <w:sz w:val="22"/>
          <w:szCs w:val="22"/>
          <w:lang w:val="fi-FI"/>
          <w:rPrChange w:author="Pöllänen Arto" w:date="2017-03-20T00:56:57.7307714" w:id="1242599642">
            <w:rPr/>
          </w:rPrChange>
        </w:rPr>
        <w:pPrChange w:author="Pöllänen Arto" w:date="2017-03-20T00:56:57.7307714" w:id="1845829820">
          <w:pPr/>
        </w:pPrChange>
      </w:pPr>
    </w:p>
    <w:p w:rsidR="686CDA7E" w:rsidDel="0439D4E9" w:rsidP="2F61C9CC" w:rsidRDefault="686CDA7E" w14:paraId="7487CB83" w14:textId="27227407">
      <w:pPr>
        <w:spacing w:before="0" w:beforeAutospacing="off" w:after="0" w:afterAutospacing="off"/>
        <w:rPr>
          <w:del w:author="Pöllänen Arto" w:date="2017-03-20T01:45:16.4769642" w:id="1432692526"/>
          <w:rFonts w:ascii="Courier New" w:hAnsi="Courier New" w:eastAsia="Courier New" w:cs="Courier New"/>
          <w:noProof w:val="0"/>
          <w:sz w:val="22"/>
          <w:szCs w:val="22"/>
          <w:lang w:val="fi-FI"/>
          <w:rPrChange w:author="Pöllänen Arto" w:date="2017-03-20T00:56:57.7307714" w:id="1178840109">
            <w:rPr/>
          </w:rPrChange>
        </w:rPr>
        <w:pPrChange w:author="Pöllänen Arto" w:date="2017-03-20T00:56:57.7307714" w:id="6400040">
          <w:pPr/>
        </w:pPrChange>
      </w:pPr>
    </w:p>
    <w:p w:rsidR="686CDA7E" w:rsidDel="0439D4E9" w:rsidP="4AB56EC3" w:rsidRDefault="686CDA7E" w14:paraId="5CE9A160" w14:textId="27227407">
      <w:pPr>
        <w:spacing w:before="0" w:beforeAutospacing="off" w:after="0" w:afterAutospacing="off"/>
        <w:rPr>
          <w:del w:author="Pöllänen Arto" w:date="2017-03-20T01:45:16.4769642" w:id="1911500358"/>
          <w:rFonts w:ascii="Courier New" w:hAnsi="Courier New" w:eastAsia="Courier New" w:cs="Courier New"/>
          <w:sz w:val="16"/>
          <w:szCs w:val="16"/>
          <w:rPrChange w:author="Pöllänen Arto" w:date="2017-03-20T00:56:21.136542" w:id="1568468972">
            <w:rPr/>
          </w:rPrChange>
        </w:rPr>
        <w:pPrChange w:author="Pöllänen Arto" w:date="2017-03-20T00:56:21.136542" w:id="1118707088">
          <w:pPr/>
        </w:pPrChange>
      </w:pPr>
      <w:del w:author="Pöllänen Arto" w:date="2017-03-20T01:45:16.4769642" w:id="1659208902">
        <w:r w:rsidDel="0439D4E9">
          <w:br/>
        </w:r>
      </w:del>
    </w:p>
    <w:p w:rsidR="686CDA7E" w:rsidDel="0439D4E9" w:rsidP="5136F94B" w:rsidRDefault="686CDA7E" w14:paraId="2FAC6478" w14:textId="27227407" w14:noSpellErr="1">
      <w:pPr>
        <w:spacing w:before="0" w:beforeAutospacing="off" w:after="0" w:afterAutospacing="off"/>
        <w:rPr>
          <w:del w:author="Pöllänen Arto" w:date="2017-03-20T01:45:16.4769642" w:id="1112704980"/>
          <w:rFonts w:ascii="Courier New" w:hAnsi="Courier New" w:eastAsia="Courier New" w:cs="Courier New"/>
          <w:noProof w:val="0"/>
          <w:sz w:val="22"/>
          <w:szCs w:val="22"/>
          <w:lang w:val="fi-FI"/>
          <w:rPrChange w:author="Pöllänen Arto" w:date="2017-03-20T00:58:29.3068554" w:id="1258846697">
            <w:rPr/>
          </w:rPrChange>
        </w:rPr>
        <w:pPrChange w:author="Pöllänen Arto" w:date="2017-03-20T00:58:29.3068554" w:id="701109754">
          <w:pPr/>
        </w:pPrChange>
      </w:pPr>
    </w:p>
    <w:p w:rsidR="686CDA7E" w:rsidDel="0439D4E9" w:rsidP="4AB56EC3" w:rsidRDefault="686CDA7E" w14:paraId="191F2FD5" w14:textId="27227407">
      <w:pPr>
        <w:spacing w:before="0" w:beforeAutospacing="off" w:after="0" w:afterAutospacing="off"/>
        <w:rPr>
          <w:del w:author="Pöllänen Arto" w:date="2017-03-20T01:45:16.4769642" w:id="2013530428"/>
          <w:rFonts w:ascii="Courier New" w:hAnsi="Courier New" w:eastAsia="Courier New" w:cs="Courier New"/>
          <w:sz w:val="16"/>
          <w:szCs w:val="16"/>
          <w:rPrChange w:author="Pöllänen Arto" w:date="2017-03-20T00:56:21.136542" w:id="391783030">
            <w:rPr/>
          </w:rPrChange>
        </w:rPr>
        <w:pPrChange w:author="Pöllänen Arto" w:date="2017-03-20T00:56:21.136542" w:id="762585209">
          <w:pPr/>
        </w:pPrChange>
      </w:pPr>
      <w:del w:author="Pöllänen Arto" w:date="2017-03-20T01:45:16.4769642" w:id="452070192">
        <w:r w:rsidDel="0439D4E9">
          <w:br/>
        </w:r>
      </w:del>
    </w:p>
    <w:p w:rsidR="686CDA7E" w:rsidDel="0439D4E9" w:rsidP="2F61C9CC" w:rsidRDefault="686CDA7E" w14:paraId="126CF2D3" w14:textId="27227407">
      <w:pPr>
        <w:spacing w:before="0" w:beforeAutospacing="off" w:after="0" w:afterAutospacing="off"/>
        <w:rPr>
          <w:del w:author="Pöllänen Arto" w:date="2017-03-20T01:45:16.4769642" w:id="769154824"/>
          <w:rFonts w:ascii="Courier New" w:hAnsi="Courier New" w:eastAsia="Courier New" w:cs="Courier New"/>
          <w:noProof w:val="0"/>
          <w:sz w:val="22"/>
          <w:szCs w:val="22"/>
          <w:lang w:val="fi-FI"/>
          <w:rPrChange w:author="Pöllänen Arto" w:date="2017-03-20T00:56:57.7307714" w:id="1159959253">
            <w:rPr/>
          </w:rPrChange>
        </w:rPr>
        <w:pPrChange w:author="Pöllänen Arto" w:date="2017-03-20T00:56:57.7307714" w:id="1310646017">
          <w:pPr/>
        </w:pPrChange>
      </w:pPr>
    </w:p>
    <w:p w:rsidR="686CDA7E" w:rsidDel="0439D4E9" w:rsidP="4AB56EC3" w:rsidRDefault="686CDA7E" w14:paraId="71693BF3" w14:textId="27227407">
      <w:pPr>
        <w:spacing w:before="0" w:beforeAutospacing="off" w:after="0" w:afterAutospacing="off"/>
        <w:rPr>
          <w:del w:author="Pöllänen Arto" w:date="2017-03-20T01:45:16.4769642" w:id="1007062727"/>
          <w:rFonts w:ascii="Courier New" w:hAnsi="Courier New" w:eastAsia="Courier New" w:cs="Courier New"/>
          <w:sz w:val="16"/>
          <w:szCs w:val="16"/>
          <w:rPrChange w:author="Pöllänen Arto" w:date="2017-03-20T00:56:21.136542" w:id="713755697">
            <w:rPr/>
          </w:rPrChange>
        </w:rPr>
        <w:pPrChange w:author="Pöllänen Arto" w:date="2017-03-20T00:56:21.136542" w:id="593262188">
          <w:pPr/>
        </w:pPrChange>
      </w:pPr>
      <w:del w:author="Pöllänen Arto" w:date="2017-03-20T01:45:16.4769642" w:id="480852617">
        <w:r w:rsidDel="0439D4E9">
          <w:br/>
        </w:r>
      </w:del>
    </w:p>
    <w:p w:rsidR="686CDA7E" w:rsidDel="0439D4E9" w:rsidP="2F61C9CC" w:rsidRDefault="686CDA7E" w14:paraId="0577EB03" w14:textId="27227407">
      <w:pPr>
        <w:spacing w:before="0" w:beforeAutospacing="off" w:after="0" w:afterAutospacing="off"/>
        <w:rPr>
          <w:del w:author="Pöllänen Arto" w:date="2017-03-20T01:45:16.4769642" w:id="266137369"/>
          <w:rFonts w:ascii="Courier New" w:hAnsi="Courier New" w:eastAsia="Courier New" w:cs="Courier New"/>
          <w:noProof w:val="0"/>
          <w:sz w:val="22"/>
          <w:szCs w:val="22"/>
          <w:lang w:val="fi-FI"/>
          <w:rPrChange w:author="Pöllänen Arto" w:date="2017-03-20T00:56:57.7307714" w:id="1738654621">
            <w:rPr/>
          </w:rPrChange>
        </w:rPr>
        <w:pPrChange w:author="Pöllänen Arto" w:date="2017-03-20T00:56:57.7307714" w:id="1385473582">
          <w:pPr/>
        </w:pPrChange>
      </w:pPr>
    </w:p>
    <w:p w:rsidR="686CDA7E" w:rsidDel="0439D4E9" w:rsidP="2F61C9CC" w:rsidRDefault="686CDA7E" w14:paraId="52643937" w14:textId="27227407">
      <w:pPr>
        <w:spacing w:before="0" w:beforeAutospacing="off" w:after="0" w:afterAutospacing="off"/>
        <w:rPr>
          <w:del w:author="Pöllänen Arto" w:date="2017-03-20T01:45:16.4769642" w:id="480506234"/>
          <w:rFonts w:ascii="Courier New" w:hAnsi="Courier New" w:eastAsia="Courier New" w:cs="Courier New"/>
          <w:noProof w:val="0"/>
          <w:sz w:val="22"/>
          <w:szCs w:val="22"/>
          <w:lang w:val="fi-FI"/>
          <w:rPrChange w:author="Pöllänen Arto" w:date="2017-03-20T00:56:57.7307714" w:id="178745855">
            <w:rPr/>
          </w:rPrChange>
        </w:rPr>
        <w:pPrChange w:author="Pöllänen Arto" w:date="2017-03-20T00:56:57.7307714" w:id="650351100">
          <w:pPr/>
        </w:pPrChange>
      </w:pPr>
    </w:p>
    <w:p w:rsidR="686CDA7E" w:rsidDel="0439D4E9" w:rsidP="2F61C9CC" w:rsidRDefault="686CDA7E" w14:paraId="05D31A50" w14:textId="27227407">
      <w:pPr>
        <w:spacing w:before="0" w:beforeAutospacing="off" w:after="0" w:afterAutospacing="off"/>
        <w:rPr>
          <w:del w:author="Pöllänen Arto" w:date="2017-03-20T01:45:16.4769642" w:id="50907831"/>
          <w:rFonts w:ascii="Courier New" w:hAnsi="Courier New" w:eastAsia="Courier New" w:cs="Courier New"/>
          <w:noProof w:val="0"/>
          <w:sz w:val="22"/>
          <w:szCs w:val="22"/>
          <w:lang w:val="fi-FI"/>
          <w:rPrChange w:author="Pöllänen Arto" w:date="2017-03-20T00:56:57.7307714" w:id="118316391">
            <w:rPr/>
          </w:rPrChange>
        </w:rPr>
        <w:pPrChange w:author="Pöllänen Arto" w:date="2017-03-20T00:56:57.7307714" w:id="47656714">
          <w:pPr/>
        </w:pPrChange>
      </w:pPr>
    </w:p>
    <w:p w:rsidR="686CDA7E" w:rsidDel="0439D4E9" w:rsidP="5136F94B" w:rsidRDefault="686CDA7E" w14:paraId="3A0FFD1D" w14:textId="27227407" w14:noSpellErr="1">
      <w:pPr>
        <w:spacing w:before="0" w:beforeAutospacing="off" w:after="0" w:afterAutospacing="off"/>
        <w:rPr>
          <w:del w:author="Pöllänen Arto" w:date="2017-03-20T01:45:16.4769642" w:id="118822217"/>
          <w:rFonts w:ascii="Courier New" w:hAnsi="Courier New" w:eastAsia="Courier New" w:cs="Courier New"/>
          <w:noProof w:val="0"/>
          <w:sz w:val="22"/>
          <w:szCs w:val="22"/>
          <w:lang w:val="fi-FI"/>
          <w:rPrChange w:author="Pöllänen Arto" w:date="2017-03-20T00:58:29.3068554" w:id="322712633">
            <w:rPr/>
          </w:rPrChange>
        </w:rPr>
        <w:pPrChange w:author="Pöllänen Arto" w:date="2017-03-20T00:58:29.3068554" w:id="591639198">
          <w:pPr/>
        </w:pPrChange>
      </w:pPr>
    </w:p>
    <w:p w:rsidR="686CDA7E" w:rsidDel="0439D4E9" w:rsidP="2F61C9CC" w:rsidRDefault="686CDA7E" w14:paraId="556536F3" w14:textId="27227407">
      <w:pPr>
        <w:spacing w:before="0" w:beforeAutospacing="off" w:after="0" w:afterAutospacing="off"/>
        <w:rPr>
          <w:del w:author="Pöllänen Arto" w:date="2017-03-20T01:45:16.4769642" w:id="823580230"/>
          <w:rFonts w:ascii="Courier New" w:hAnsi="Courier New" w:eastAsia="Courier New" w:cs="Courier New"/>
          <w:noProof w:val="0"/>
          <w:sz w:val="22"/>
          <w:szCs w:val="22"/>
          <w:lang w:val="fi-FI"/>
          <w:rPrChange w:author="Pöllänen Arto" w:date="2017-03-20T00:56:57.7307714" w:id="274400890">
            <w:rPr/>
          </w:rPrChange>
        </w:rPr>
        <w:pPrChange w:author="Pöllänen Arto" w:date="2017-03-20T00:56:57.7307714" w:id="2016445883">
          <w:pPr/>
        </w:pPrChange>
      </w:pPr>
    </w:p>
    <w:p w:rsidR="686CDA7E" w:rsidDel="0439D4E9" w:rsidP="5136F94B" w:rsidRDefault="686CDA7E" w14:paraId="428D85BF" w14:textId="27227407" w14:noSpellErr="1">
      <w:pPr>
        <w:spacing w:before="0" w:beforeAutospacing="off" w:after="0" w:afterAutospacing="off"/>
        <w:rPr>
          <w:del w:author="Pöllänen Arto" w:date="2017-03-20T01:45:16.4769642" w:id="1248986958"/>
          <w:rFonts w:ascii="Courier New" w:hAnsi="Courier New" w:eastAsia="Courier New" w:cs="Courier New"/>
          <w:noProof w:val="0"/>
          <w:sz w:val="22"/>
          <w:szCs w:val="22"/>
          <w:lang w:val="fi-FI"/>
          <w:rPrChange w:author="Pöllänen Arto" w:date="2017-03-20T00:58:29.3068554" w:id="440736295">
            <w:rPr/>
          </w:rPrChange>
        </w:rPr>
        <w:pPrChange w:author="Pöllänen Arto" w:date="2017-03-20T00:58:29.3068554" w:id="62233027">
          <w:pPr/>
        </w:pPrChange>
      </w:pPr>
    </w:p>
    <w:p w:rsidR="686CDA7E" w:rsidDel="0439D4E9" w:rsidP="2F61C9CC" w:rsidRDefault="686CDA7E" w14:paraId="5BA1447A" w14:textId="27227407">
      <w:pPr>
        <w:spacing w:before="0" w:beforeAutospacing="off" w:after="0" w:afterAutospacing="off"/>
        <w:rPr>
          <w:del w:author="Pöllänen Arto" w:date="2017-03-20T01:45:16.4769642" w:id="1521595803"/>
          <w:rFonts w:ascii="Courier New" w:hAnsi="Courier New" w:eastAsia="Courier New" w:cs="Courier New"/>
          <w:noProof w:val="0"/>
          <w:sz w:val="22"/>
          <w:szCs w:val="22"/>
          <w:lang w:val="fi-FI"/>
          <w:rPrChange w:author="Pöllänen Arto" w:date="2017-03-20T00:56:57.7307714" w:id="1685097021">
            <w:rPr/>
          </w:rPrChange>
        </w:rPr>
        <w:pPrChange w:author="Pöllänen Arto" w:date="2017-03-20T00:56:57.7307714" w:id="2017006643">
          <w:pPr/>
        </w:pPrChange>
      </w:pPr>
    </w:p>
    <w:p w:rsidR="686CDA7E" w:rsidDel="0439D4E9" w:rsidP="5136F94B" w:rsidRDefault="686CDA7E" w14:paraId="007BE464" w14:textId="27227407" w14:noSpellErr="1">
      <w:pPr>
        <w:spacing w:before="0" w:beforeAutospacing="off" w:after="0" w:afterAutospacing="off"/>
        <w:rPr>
          <w:del w:author="Pöllänen Arto" w:date="2017-03-20T01:45:16.4769642" w:id="388268837"/>
          <w:rFonts w:ascii="Courier New" w:hAnsi="Courier New" w:eastAsia="Courier New" w:cs="Courier New"/>
          <w:noProof w:val="0"/>
          <w:sz w:val="22"/>
          <w:szCs w:val="22"/>
          <w:lang w:val="fi-FI"/>
          <w:rPrChange w:author="Pöllänen Arto" w:date="2017-03-20T00:58:29.3068554" w:id="2095611907">
            <w:rPr/>
          </w:rPrChange>
        </w:rPr>
        <w:pPrChange w:author="Pöllänen Arto" w:date="2017-03-20T00:58:29.3068554" w:id="231800584">
          <w:pPr/>
        </w:pPrChange>
      </w:pPr>
    </w:p>
    <w:p w:rsidR="686CDA7E" w:rsidDel="0439D4E9" w:rsidP="4AB56EC3" w:rsidRDefault="686CDA7E" w14:paraId="13E134D6" w14:textId="27227407">
      <w:pPr>
        <w:spacing w:before="0" w:beforeAutospacing="off" w:after="0" w:afterAutospacing="off"/>
        <w:rPr>
          <w:del w:author="Pöllänen Arto" w:date="2017-03-20T01:45:16.4769642" w:id="873394750"/>
          <w:rFonts w:ascii="Courier New" w:hAnsi="Courier New" w:eastAsia="Courier New" w:cs="Courier New"/>
          <w:sz w:val="16"/>
          <w:szCs w:val="16"/>
          <w:rPrChange w:author="Pöllänen Arto" w:date="2017-03-20T00:56:21.136542" w:id="693399860">
            <w:rPr/>
          </w:rPrChange>
        </w:rPr>
        <w:pPrChange w:author="Pöllänen Arto" w:date="2017-03-20T00:56:21.136542" w:id="1970759255">
          <w:pPr/>
        </w:pPrChange>
      </w:pPr>
      <w:del w:author="Pöllänen Arto" w:date="2017-03-20T01:45:16.4769642" w:id="1099547345">
        <w:r w:rsidDel="0439D4E9">
          <w:br/>
        </w:r>
      </w:del>
    </w:p>
    <w:p w:rsidR="686CDA7E" w:rsidDel="0439D4E9" w:rsidP="2F61C9CC" w:rsidRDefault="686CDA7E" w14:paraId="29CC9EF8" w14:textId="27227407">
      <w:pPr>
        <w:spacing w:before="0" w:beforeAutospacing="off" w:after="0" w:afterAutospacing="off"/>
        <w:rPr>
          <w:del w:author="Pöllänen Arto" w:date="2017-03-20T01:45:16.4769642" w:id="1895420938"/>
          <w:rFonts w:ascii="Courier New" w:hAnsi="Courier New" w:eastAsia="Courier New" w:cs="Courier New"/>
          <w:noProof w:val="0"/>
          <w:sz w:val="22"/>
          <w:szCs w:val="22"/>
          <w:lang w:val="fi-FI"/>
          <w:rPrChange w:author="Pöllänen Arto" w:date="2017-03-20T00:56:57.7307714" w:id="1067686017">
            <w:rPr/>
          </w:rPrChange>
        </w:rPr>
        <w:pPrChange w:author="Pöllänen Arto" w:date="2017-03-20T00:56:57.7307714" w:id="1649134391">
          <w:pPr/>
        </w:pPrChange>
      </w:pPr>
    </w:p>
    <w:p w:rsidR="686CDA7E" w:rsidDel="0439D4E9" w:rsidP="5136F94B" w:rsidRDefault="686CDA7E" w14:paraId="67206099" w14:textId="27227407" w14:noSpellErr="1">
      <w:pPr>
        <w:spacing w:before="0" w:beforeAutospacing="off" w:after="0" w:afterAutospacing="off"/>
        <w:rPr>
          <w:del w:author="Pöllänen Arto" w:date="2017-03-20T01:45:16.4769642" w:id="436409463"/>
          <w:rFonts w:ascii="Courier New" w:hAnsi="Courier New" w:eastAsia="Courier New" w:cs="Courier New"/>
          <w:noProof w:val="0"/>
          <w:sz w:val="22"/>
          <w:szCs w:val="22"/>
          <w:lang w:val="fi-FI"/>
          <w:rPrChange w:author="Pöllänen Arto" w:date="2017-03-20T00:58:29.3068554" w:id="1155157008">
            <w:rPr/>
          </w:rPrChange>
        </w:rPr>
        <w:pPrChange w:author="Pöllänen Arto" w:date="2017-03-20T00:58:29.3068554" w:id="2141831313">
          <w:pPr/>
        </w:pPrChange>
      </w:pPr>
    </w:p>
    <w:p w:rsidR="686CDA7E" w:rsidDel="0439D4E9" w:rsidP="2F61C9CC" w:rsidRDefault="686CDA7E" w14:paraId="0ABECECE" w14:textId="27227407">
      <w:pPr>
        <w:spacing w:before="0" w:beforeAutospacing="off" w:after="0" w:afterAutospacing="off"/>
        <w:rPr>
          <w:del w:author="Pöllänen Arto" w:date="2017-03-20T01:45:16.4769642" w:id="1015772493"/>
          <w:rFonts w:ascii="Courier New" w:hAnsi="Courier New" w:eastAsia="Courier New" w:cs="Courier New"/>
          <w:noProof w:val="0"/>
          <w:sz w:val="22"/>
          <w:szCs w:val="22"/>
          <w:lang w:val="fi-FI"/>
          <w:rPrChange w:author="Pöllänen Arto" w:date="2017-03-20T00:56:57.7307714" w:id="287818594">
            <w:rPr/>
          </w:rPrChange>
        </w:rPr>
        <w:pPrChange w:author="Pöllänen Arto" w:date="2017-03-20T00:56:57.7307714" w:id="1073939323">
          <w:pPr/>
        </w:pPrChange>
      </w:pPr>
    </w:p>
    <w:p w:rsidR="686CDA7E" w:rsidDel="0439D4E9" w:rsidP="2F61C9CC" w:rsidRDefault="686CDA7E" w14:paraId="5953D0C0" w14:textId="27227407">
      <w:pPr>
        <w:spacing w:before="0" w:beforeAutospacing="off" w:after="0" w:afterAutospacing="off"/>
        <w:rPr>
          <w:del w:author="Pöllänen Arto" w:date="2017-03-20T01:45:16.4769642" w:id="1180911913"/>
          <w:rFonts w:ascii="Courier New" w:hAnsi="Courier New" w:eastAsia="Courier New" w:cs="Courier New"/>
          <w:noProof w:val="0"/>
          <w:sz w:val="22"/>
          <w:szCs w:val="22"/>
          <w:lang w:val="fi-FI"/>
          <w:rPrChange w:author="Pöllänen Arto" w:date="2017-03-20T00:56:57.7307714" w:id="1733795025">
            <w:rPr/>
          </w:rPrChange>
        </w:rPr>
        <w:pPrChange w:author="Pöllänen Arto" w:date="2017-03-20T00:56:57.7307714" w:id="1452050694">
          <w:pPr/>
        </w:pPrChange>
      </w:pPr>
    </w:p>
    <w:p w:rsidR="686CDA7E" w:rsidDel="0439D4E9" w:rsidP="4AB56EC3" w:rsidRDefault="686CDA7E" w14:paraId="2BABC452" w14:textId="27227407">
      <w:pPr>
        <w:spacing w:before="0" w:beforeAutospacing="off" w:after="0" w:afterAutospacing="off"/>
        <w:rPr>
          <w:del w:author="Pöllänen Arto" w:date="2017-03-20T01:45:16.4769642" w:id="788430068"/>
          <w:rFonts w:ascii="Courier New" w:hAnsi="Courier New" w:eastAsia="Courier New" w:cs="Courier New"/>
          <w:sz w:val="16"/>
          <w:szCs w:val="16"/>
          <w:rPrChange w:author="Pöllänen Arto" w:date="2017-03-20T00:56:21.136542" w:id="1251923660">
            <w:rPr/>
          </w:rPrChange>
        </w:rPr>
        <w:pPrChange w:author="Pöllänen Arto" w:date="2017-03-20T00:56:21.136542" w:id="117737284">
          <w:pPr/>
        </w:pPrChange>
      </w:pPr>
      <w:del w:author="Pöllänen Arto" w:date="2017-03-20T01:45:16.4769642" w:id="896377425">
        <w:r w:rsidDel="0439D4E9">
          <w:br/>
        </w:r>
      </w:del>
    </w:p>
    <w:p w:rsidR="686CDA7E" w:rsidDel="0439D4E9" w:rsidP="2F61C9CC" w:rsidRDefault="686CDA7E" w14:paraId="3064316F" w14:textId="27227407">
      <w:pPr>
        <w:spacing w:before="0" w:beforeAutospacing="off" w:after="0" w:afterAutospacing="off"/>
        <w:rPr>
          <w:del w:author="Pöllänen Arto" w:date="2017-03-20T01:45:16.4769642" w:id="2114749303"/>
          <w:rFonts w:ascii="Courier New" w:hAnsi="Courier New" w:eastAsia="Courier New" w:cs="Courier New"/>
          <w:noProof w:val="0"/>
          <w:sz w:val="22"/>
          <w:szCs w:val="22"/>
          <w:lang w:val="fi-FI"/>
          <w:rPrChange w:author="Pöllänen Arto" w:date="2017-03-20T00:56:57.7307714" w:id="1195983873">
            <w:rPr/>
          </w:rPrChange>
        </w:rPr>
        <w:pPrChange w:author="Pöllänen Arto" w:date="2017-03-20T00:56:57.7307714" w:id="556963860">
          <w:pPr/>
        </w:pPrChange>
      </w:pPr>
    </w:p>
    <w:p w:rsidR="686CDA7E" w:rsidDel="0439D4E9" w:rsidP="2F61C9CC" w:rsidRDefault="686CDA7E" w14:paraId="2831E30F" w14:textId="50E4FA82">
      <w:pPr>
        <w:spacing w:before="0" w:beforeAutospacing="off" w:after="0" w:afterAutospacing="off"/>
        <w:rPr>
          <w:del w:author="Pöllänen Arto" w:date="2017-03-20T01:45:16.4769642" w:id="194385681"/>
          <w:rFonts w:ascii="Courier New" w:hAnsi="Courier New" w:eastAsia="Courier New" w:cs="Courier New"/>
          <w:noProof w:val="0"/>
          <w:sz w:val="16"/>
          <w:szCs w:val="16"/>
          <w:lang w:val="fi-FI"/>
          <w:rPrChange w:author="Pöllänen Arto" w:date="2017-03-20T00:56:57.7307714" w:id="1842666525">
            <w:rPr/>
          </w:rPrChange>
        </w:rPr>
        <w:pPrChange w:author="Pöllänen Arto" w:date="2017-03-20T00:56:57.7307714" w:id="1112574284">
          <w:pPr/>
        </w:pPrChange>
      </w:pPr>
    </w:p>
    <w:p w:rsidR="686CDA7E" w:rsidDel="0439D4E9" w:rsidP="2F61C9CC" w:rsidRDefault="686CDA7E" w14:paraId="0BE6209F" w14:textId="50E4FA82">
      <w:pPr>
        <w:spacing w:before="0" w:beforeAutospacing="off" w:after="0" w:afterAutospacing="off"/>
        <w:rPr>
          <w:del w:author="Pöllänen Arto" w:date="2017-03-20T01:45:16.4769642" w:id="463398063"/>
          <w:rFonts w:ascii="Courier New" w:hAnsi="Courier New" w:eastAsia="Courier New" w:cs="Courier New"/>
          <w:noProof w:val="0"/>
          <w:sz w:val="16"/>
          <w:szCs w:val="16"/>
          <w:lang w:val="fi-FI"/>
          <w:rPrChange w:author="Pöllänen Arto" w:date="2017-03-20T00:56:57.7307714" w:id="1417495798">
            <w:rPr/>
          </w:rPrChange>
        </w:rPr>
        <w:pPrChange w:author="Pöllänen Arto" w:date="2017-03-20T00:56:57.7307714" w:id="281505029">
          <w:pPr/>
        </w:pPrChange>
      </w:pPr>
    </w:p>
    <w:p w:rsidR="686CDA7E" w:rsidDel="0439D4E9" w:rsidP="2F61C9CC" w:rsidRDefault="686CDA7E" w14:paraId="4AA00EC3" w14:textId="50E4FA82">
      <w:pPr>
        <w:spacing w:before="0" w:beforeAutospacing="off" w:after="0" w:afterAutospacing="off"/>
        <w:rPr>
          <w:del w:author="Pöllänen Arto" w:date="2017-03-20T01:45:16.4769642" w:id="672580334"/>
          <w:rFonts w:ascii="Courier New" w:hAnsi="Courier New" w:eastAsia="Courier New" w:cs="Courier New"/>
          <w:noProof w:val="0"/>
          <w:sz w:val="16"/>
          <w:szCs w:val="16"/>
          <w:lang w:val="fi-FI"/>
          <w:rPrChange w:author="Pöllänen Arto" w:date="2017-03-20T00:56:57.7307714" w:id="1359977441">
            <w:rPr/>
          </w:rPrChange>
        </w:rPr>
        <w:pPrChange w:author="Pöllänen Arto" w:date="2017-03-20T00:56:57.7307714" w:id="1173901288">
          <w:pPr/>
        </w:pPrChange>
      </w:pPr>
    </w:p>
    <w:p w:rsidR="686CDA7E" w:rsidDel="0439D4E9" w:rsidP="2F61C9CC" w:rsidRDefault="686CDA7E" w14:paraId="5B506117" w14:textId="50E4FA82">
      <w:pPr>
        <w:spacing w:before="0" w:beforeAutospacing="off" w:after="0" w:afterAutospacing="off"/>
        <w:rPr>
          <w:del w:author="Pöllänen Arto" w:date="2017-03-20T01:45:16.4769642" w:id="1850517808"/>
          <w:rFonts w:ascii="Courier New" w:hAnsi="Courier New" w:eastAsia="Courier New" w:cs="Courier New"/>
          <w:noProof w:val="0"/>
          <w:sz w:val="16"/>
          <w:szCs w:val="16"/>
          <w:lang w:val="fi-FI"/>
          <w:rPrChange w:author="Pöllänen Arto" w:date="2017-03-20T00:56:57.7307714" w:id="1284951011">
            <w:rPr/>
          </w:rPrChange>
        </w:rPr>
        <w:pPrChange w:author="Pöllänen Arto" w:date="2017-03-20T00:56:57.7307714" w:id="946774741">
          <w:pPr/>
        </w:pPrChange>
      </w:pPr>
    </w:p>
    <w:p w:rsidR="686CDA7E" w:rsidDel="0439D4E9" w:rsidP="2F61C9CC" w:rsidRDefault="686CDA7E" w14:paraId="764D5F0B" w14:textId="50E4FA82">
      <w:pPr>
        <w:spacing w:before="0" w:beforeAutospacing="off" w:after="0" w:afterAutospacing="off"/>
        <w:rPr>
          <w:del w:author="Pöllänen Arto" w:date="2017-03-20T01:45:16.4769642" w:id="844497006"/>
          <w:rFonts w:ascii="Courier New" w:hAnsi="Courier New" w:eastAsia="Courier New" w:cs="Courier New"/>
          <w:noProof w:val="0"/>
          <w:sz w:val="16"/>
          <w:szCs w:val="16"/>
          <w:lang w:val="fi-FI"/>
          <w:rPrChange w:author="Pöllänen Arto" w:date="2017-03-20T00:56:57.7307714" w:id="1756937478">
            <w:rPr/>
          </w:rPrChange>
        </w:rPr>
        <w:pPrChange w:author="Pöllänen Arto" w:date="2017-03-20T00:56:57.7307714" w:id="1778230838">
          <w:pPr/>
        </w:pPrChange>
      </w:pPr>
    </w:p>
    <w:p w:rsidR="686CDA7E" w:rsidDel="0439D4E9" w:rsidP="2F61C9CC" w:rsidRDefault="686CDA7E" w14:paraId="1C4BBBD2" w14:textId="50E4FA82">
      <w:pPr>
        <w:spacing w:before="0" w:beforeAutospacing="off" w:after="0" w:afterAutospacing="off"/>
        <w:rPr>
          <w:del w:author="Pöllänen Arto" w:date="2017-03-20T01:45:16.4769642" w:id="1297457519"/>
          <w:rFonts w:ascii="Courier New" w:hAnsi="Courier New" w:eastAsia="Courier New" w:cs="Courier New"/>
          <w:noProof w:val="0"/>
          <w:sz w:val="16"/>
          <w:szCs w:val="16"/>
          <w:lang w:val="fi-FI"/>
          <w:rPrChange w:author="Pöllänen Arto" w:date="2017-03-20T00:56:57.7307714" w:id="1514424515">
            <w:rPr/>
          </w:rPrChange>
        </w:rPr>
        <w:pPrChange w:author="Pöllänen Arto" w:date="2017-03-20T00:56:57.7307714" w:id="1038585405">
          <w:pPr/>
        </w:pPrChange>
      </w:pPr>
    </w:p>
    <w:p w:rsidR="686CDA7E" w:rsidDel="0439D4E9" w:rsidP="2F61C9CC" w:rsidRDefault="686CDA7E" w14:paraId="33A08C69" w14:textId="50E4FA82">
      <w:pPr>
        <w:spacing w:before="0" w:beforeAutospacing="off" w:after="0" w:afterAutospacing="off"/>
        <w:rPr>
          <w:del w:author="Pöllänen Arto" w:date="2017-03-20T01:45:16.4769642" w:id="393825502"/>
          <w:rFonts w:ascii="Courier New" w:hAnsi="Courier New" w:eastAsia="Courier New" w:cs="Courier New"/>
          <w:noProof w:val="0"/>
          <w:sz w:val="16"/>
          <w:szCs w:val="16"/>
          <w:lang w:val="fi-FI"/>
          <w:rPrChange w:author="Pöllänen Arto" w:date="2017-03-20T00:56:57.7307714" w:id="1013012885">
            <w:rPr/>
          </w:rPrChange>
        </w:rPr>
        <w:pPrChange w:author="Pöllänen Arto" w:date="2017-03-20T00:56:57.7307714" w:id="1571737769">
          <w:pPr/>
        </w:pPrChange>
      </w:pPr>
    </w:p>
    <w:p w:rsidR="686CDA7E" w:rsidDel="0439D4E9" w:rsidP="2F61C9CC" w:rsidRDefault="686CDA7E" w14:paraId="5B055F7F" w14:textId="7ED24D3A">
      <w:pPr>
        <w:spacing w:before="0" w:beforeAutospacing="off" w:after="0" w:afterAutospacing="off"/>
        <w:rPr>
          <w:del w:author="Pöllänen Arto" w:date="2017-03-20T01:45:16.4769642" w:id="817692437"/>
          <w:rFonts w:ascii="Courier New" w:hAnsi="Courier New" w:eastAsia="Courier New" w:cs="Courier New"/>
          <w:noProof w:val="0"/>
          <w:sz w:val="16"/>
          <w:szCs w:val="16"/>
          <w:lang w:val="fi-FI"/>
          <w:rPrChange w:author="Pöllänen Arto" w:date="2017-03-20T00:56:57.7307714" w:id="1714245846">
            <w:rPr/>
          </w:rPrChange>
        </w:rPr>
        <w:pPrChange w:author="Pöllänen Arto" w:date="2017-03-20T00:56:57.7307714" w:id="682673588">
          <w:pPr/>
        </w:pPrChange>
      </w:pPr>
    </w:p>
    <w:p w:rsidR="686CDA7E" w:rsidDel="0439D4E9" w:rsidP="2F61C9CC" w:rsidRDefault="686CDA7E" w14:paraId="15F845D4" w14:textId="7ED24D3A">
      <w:pPr>
        <w:spacing w:before="0" w:beforeAutospacing="off" w:after="0" w:afterAutospacing="off"/>
        <w:rPr>
          <w:del w:author="Pöllänen Arto" w:date="2017-03-20T01:45:16.4769642" w:id="839323406"/>
          <w:rFonts w:ascii="Courier New" w:hAnsi="Courier New" w:eastAsia="Courier New" w:cs="Courier New"/>
          <w:noProof w:val="0"/>
          <w:sz w:val="16"/>
          <w:szCs w:val="16"/>
          <w:lang w:val="fi-FI"/>
          <w:rPrChange w:author="Pöllänen Arto" w:date="2017-03-20T00:56:57.7307714" w:id="880575767">
            <w:rPr/>
          </w:rPrChange>
        </w:rPr>
        <w:pPrChange w:author="Pöllänen Arto" w:date="2017-03-20T00:56:57.7307714" w:id="540348724">
          <w:pPr/>
        </w:pPrChange>
      </w:pPr>
    </w:p>
    <w:p w:rsidR="686CDA7E" w:rsidDel="0439D4E9" w:rsidP="2F61C9CC" w:rsidRDefault="686CDA7E" w14:paraId="7A7D5960" w14:textId="7ED24D3A">
      <w:pPr>
        <w:spacing w:before="0" w:beforeAutospacing="off" w:after="0" w:afterAutospacing="off"/>
        <w:rPr>
          <w:del w:author="Pöllänen Arto" w:date="2017-03-20T01:45:16.4769642" w:id="855471061"/>
          <w:rFonts w:ascii="Courier New" w:hAnsi="Courier New" w:eastAsia="Courier New" w:cs="Courier New"/>
          <w:noProof w:val="0"/>
          <w:sz w:val="16"/>
          <w:szCs w:val="16"/>
          <w:lang w:val="fi-FI"/>
          <w:rPrChange w:author="Pöllänen Arto" w:date="2017-03-20T00:56:57.7307714" w:id="590302179">
            <w:rPr/>
          </w:rPrChange>
        </w:rPr>
        <w:pPrChange w:author="Pöllänen Arto" w:date="2017-03-20T00:56:57.7307714" w:id="1360333062">
          <w:pPr/>
        </w:pPrChange>
      </w:pPr>
    </w:p>
    <w:p w:rsidR="686CDA7E" w:rsidDel="0439D4E9" w:rsidP="2F61C9CC" w:rsidRDefault="686CDA7E" w14:paraId="7AB12194" w14:textId="27227407">
      <w:pPr>
        <w:spacing w:before="0" w:beforeAutospacing="off" w:after="0" w:afterAutospacing="off"/>
        <w:rPr>
          <w:del w:author="Pöllänen Arto" w:date="2017-03-20T01:45:16.4769642" w:id="1946185259"/>
          <w:rFonts w:ascii="Courier New" w:hAnsi="Courier New" w:eastAsia="Courier New" w:cs="Courier New"/>
          <w:noProof w:val="0"/>
          <w:sz w:val="22"/>
          <w:szCs w:val="22"/>
          <w:lang w:val="fi-FI"/>
          <w:rPrChange w:author="Pöllänen Arto" w:date="2017-03-20T00:56:57.7307714" w:id="1020868645">
            <w:rPr/>
          </w:rPrChange>
        </w:rPr>
        <w:pPrChange w:author="Pöllänen Arto" w:date="2017-03-20T00:56:57.7307714" w:id="1270696235">
          <w:pPr/>
        </w:pPrChange>
      </w:pPr>
    </w:p>
    <w:p w:rsidR="686CDA7E" w:rsidDel="0439D4E9" w:rsidP="2F61C9CC" w:rsidRDefault="686CDA7E" w14:paraId="58C4735A" w14:textId="27227407">
      <w:pPr>
        <w:spacing w:before="0" w:beforeAutospacing="off" w:after="0" w:afterAutospacing="off"/>
        <w:rPr>
          <w:del w:author="Pöllänen Arto" w:date="2017-03-20T01:45:16.4769642" w:id="1372689172"/>
          <w:rFonts w:ascii="Courier New" w:hAnsi="Courier New" w:eastAsia="Courier New" w:cs="Courier New"/>
          <w:noProof w:val="0"/>
          <w:sz w:val="22"/>
          <w:szCs w:val="22"/>
          <w:lang w:val="fi-FI"/>
          <w:rPrChange w:author="Pöllänen Arto" w:date="2017-03-20T00:56:57.7307714" w:id="1523304689">
            <w:rPr/>
          </w:rPrChange>
        </w:rPr>
        <w:pPrChange w:author="Pöllänen Arto" w:date="2017-03-20T00:56:57.7307714" w:id="1815339934">
          <w:pPr/>
        </w:pPrChange>
      </w:pPr>
    </w:p>
    <w:p w:rsidR="686CDA7E" w:rsidDel="0439D4E9" w:rsidP="2F61C9CC" w:rsidRDefault="686CDA7E" w14:paraId="5B5E1049" w14:textId="27227407">
      <w:pPr>
        <w:spacing w:before="0" w:beforeAutospacing="off" w:after="0" w:afterAutospacing="off"/>
        <w:rPr>
          <w:del w:author="Pöllänen Arto" w:date="2017-03-20T01:45:16.4769642" w:id="1581802065"/>
          <w:rFonts w:ascii="Courier New" w:hAnsi="Courier New" w:eastAsia="Courier New" w:cs="Courier New"/>
          <w:noProof w:val="0"/>
          <w:sz w:val="22"/>
          <w:szCs w:val="22"/>
          <w:lang w:val="fi-FI"/>
          <w:rPrChange w:author="Pöllänen Arto" w:date="2017-03-20T00:56:57.7307714" w:id="1952744618">
            <w:rPr/>
          </w:rPrChange>
        </w:rPr>
        <w:pPrChange w:author="Pöllänen Arto" w:date="2017-03-20T00:56:57.7307714" w:id="110422373">
          <w:pPr/>
        </w:pPrChange>
      </w:pPr>
    </w:p>
    <w:p w:rsidR="686CDA7E" w:rsidDel="0439D4E9" w:rsidP="2F61C9CC" w:rsidRDefault="686CDA7E" w14:paraId="46455B4B" w14:textId="27227407">
      <w:pPr>
        <w:spacing w:before="0" w:beforeAutospacing="off" w:after="0" w:afterAutospacing="off"/>
        <w:rPr>
          <w:del w:author="Pöllänen Arto" w:date="2017-03-20T01:45:16.4769642" w:id="115965500"/>
          <w:rFonts w:ascii="Courier New" w:hAnsi="Courier New" w:eastAsia="Courier New" w:cs="Courier New"/>
          <w:noProof w:val="0"/>
          <w:sz w:val="22"/>
          <w:szCs w:val="22"/>
          <w:lang w:val="fi-FI"/>
          <w:rPrChange w:author="Pöllänen Arto" w:date="2017-03-20T00:56:57.7307714" w:id="603665629">
            <w:rPr/>
          </w:rPrChange>
        </w:rPr>
        <w:pPrChange w:author="Pöllänen Arto" w:date="2017-03-20T00:56:57.7307714" w:id="1580132694">
          <w:pPr/>
        </w:pPrChange>
      </w:pPr>
    </w:p>
    <w:p w:rsidR="686CDA7E" w:rsidDel="0439D4E9" w:rsidP="2F61C9CC" w:rsidRDefault="686CDA7E" w14:paraId="4B795B7C" w14:textId="27227407">
      <w:pPr>
        <w:spacing w:before="0" w:beforeAutospacing="off" w:after="0" w:afterAutospacing="off"/>
        <w:rPr>
          <w:del w:author="Pöllänen Arto" w:date="2017-03-20T01:45:16.4769642" w:id="1229366233"/>
          <w:rFonts w:ascii="Courier New" w:hAnsi="Courier New" w:eastAsia="Courier New" w:cs="Courier New"/>
          <w:noProof w:val="0"/>
          <w:sz w:val="22"/>
          <w:szCs w:val="22"/>
          <w:lang w:val="fi-FI"/>
          <w:rPrChange w:author="Pöllänen Arto" w:date="2017-03-20T00:56:57.7307714" w:id="321158823">
            <w:rPr/>
          </w:rPrChange>
        </w:rPr>
        <w:pPrChange w:author="Pöllänen Arto" w:date="2017-03-20T00:56:57.7307714" w:id="1344170996">
          <w:pPr/>
        </w:pPrChange>
      </w:pPr>
    </w:p>
    <w:p w:rsidR="686CDA7E" w:rsidDel="0439D4E9" w:rsidP="55878EBA" w:rsidRDefault="686CDA7E" w14:paraId="01885842" w14:textId="27227407" w14:noSpellErr="1">
      <w:pPr>
        <w:spacing w:before="0" w:beforeAutospacing="off" w:after="0" w:afterAutospacing="off"/>
        <w:rPr>
          <w:del w:author="Pöllänen Arto" w:date="2017-03-20T01:45:16.4769642" w:id="1288614919"/>
          <w:rFonts w:ascii="Courier New" w:hAnsi="Courier New" w:eastAsia="Courier New" w:cs="Courier New"/>
          <w:noProof w:val="0"/>
          <w:sz w:val="22"/>
          <w:szCs w:val="22"/>
          <w:lang w:val="fi-FI"/>
          <w:rPrChange w:author="Pöllänen Arto" w:date="2017-03-20T00:58:59.5557325" w:id="1500862964">
            <w:rPr/>
          </w:rPrChange>
        </w:rPr>
        <w:pPrChange w:author="Pöllänen Arto" w:date="2017-03-20T00:58:59.5557325" w:id="1135048074">
          <w:pPr/>
        </w:pPrChange>
      </w:pPr>
    </w:p>
    <w:p w:rsidR="686CDA7E" w:rsidDel="0439D4E9" w:rsidP="4AB56EC3" w:rsidRDefault="686CDA7E" w14:paraId="542696D2" w14:textId="27227407">
      <w:pPr>
        <w:spacing w:before="0" w:beforeAutospacing="off" w:after="0" w:afterAutospacing="off"/>
        <w:rPr>
          <w:del w:author="Pöllänen Arto" w:date="2017-03-20T01:45:16.4769642" w:id="1512817420"/>
          <w:rFonts w:ascii="Courier New" w:hAnsi="Courier New" w:eastAsia="Courier New" w:cs="Courier New"/>
          <w:sz w:val="16"/>
          <w:szCs w:val="16"/>
          <w:rPrChange w:author="Pöllänen Arto" w:date="2017-03-20T00:56:21.136542" w:id="1546077717">
            <w:rPr/>
          </w:rPrChange>
        </w:rPr>
        <w:pPrChange w:author="Pöllänen Arto" w:date="2017-03-20T00:56:21.136542" w:id="1058684994">
          <w:pPr/>
        </w:pPrChange>
      </w:pPr>
      <w:del w:author="Pöllänen Arto" w:date="2017-03-20T01:45:16.4769642" w:id="1824674211">
        <w:r w:rsidDel="0439D4E9">
          <w:br/>
        </w:r>
      </w:del>
    </w:p>
    <w:p w:rsidR="686CDA7E" w:rsidDel="0439D4E9" w:rsidP="2F61C9CC" w:rsidRDefault="686CDA7E" w14:paraId="29CE0818" w14:textId="27227407">
      <w:pPr>
        <w:spacing w:before="0" w:beforeAutospacing="off" w:after="0" w:afterAutospacing="off"/>
        <w:rPr>
          <w:del w:author="Pöllänen Arto" w:date="2017-03-20T01:45:16.4769642" w:id="288547187"/>
          <w:rFonts w:ascii="Courier New" w:hAnsi="Courier New" w:eastAsia="Courier New" w:cs="Courier New"/>
          <w:noProof w:val="0"/>
          <w:sz w:val="22"/>
          <w:szCs w:val="22"/>
          <w:lang w:val="fi-FI"/>
          <w:rPrChange w:author="Pöllänen Arto" w:date="2017-03-20T00:56:57.7307714" w:id="1787223311">
            <w:rPr/>
          </w:rPrChange>
        </w:rPr>
        <w:pPrChange w:author="Pöllänen Arto" w:date="2017-03-20T00:56:57.7307714" w:id="1030008752">
          <w:pPr/>
        </w:pPrChange>
      </w:pPr>
    </w:p>
    <w:p w:rsidR="686CDA7E" w:rsidDel="0439D4E9" w:rsidP="4AB56EC3" w:rsidRDefault="686CDA7E" w14:paraId="6CFA68E4" w14:textId="27227407">
      <w:pPr>
        <w:spacing w:before="0" w:beforeAutospacing="off" w:after="0" w:afterAutospacing="off"/>
        <w:rPr>
          <w:del w:author="Pöllänen Arto" w:date="2017-03-20T01:45:16.4769642" w:id="82464649"/>
          <w:rFonts w:ascii="Courier New" w:hAnsi="Courier New" w:eastAsia="Courier New" w:cs="Courier New"/>
          <w:sz w:val="16"/>
          <w:szCs w:val="16"/>
          <w:rPrChange w:author="Pöllänen Arto" w:date="2017-03-20T00:56:21.136542" w:id="673982289">
            <w:rPr/>
          </w:rPrChange>
        </w:rPr>
        <w:pPrChange w:author="Pöllänen Arto" w:date="2017-03-20T00:56:21.136542" w:id="1548728656">
          <w:pPr/>
        </w:pPrChange>
      </w:pPr>
      <w:del w:author="Pöllänen Arto" w:date="2017-03-20T01:45:16.4769642" w:id="1163943545">
        <w:r w:rsidDel="0439D4E9">
          <w:br/>
        </w:r>
      </w:del>
    </w:p>
    <w:p w:rsidR="686CDA7E" w:rsidDel="0439D4E9" w:rsidP="2F61C9CC" w:rsidRDefault="686CDA7E" w14:paraId="4A555594" w14:textId="27227407">
      <w:pPr>
        <w:spacing w:before="0" w:beforeAutospacing="off" w:after="0" w:afterAutospacing="off"/>
        <w:rPr>
          <w:del w:author="Pöllänen Arto" w:date="2017-03-20T01:45:16.4769642" w:id="1343775729"/>
          <w:rFonts w:ascii="Courier New" w:hAnsi="Courier New" w:eastAsia="Courier New" w:cs="Courier New"/>
          <w:noProof w:val="0"/>
          <w:sz w:val="22"/>
          <w:szCs w:val="22"/>
          <w:lang w:val="fi-FI"/>
          <w:rPrChange w:author="Pöllänen Arto" w:date="2017-03-20T00:56:57.7307714" w:id="1722459245">
            <w:rPr/>
          </w:rPrChange>
        </w:rPr>
        <w:pPrChange w:author="Pöllänen Arto" w:date="2017-03-20T00:56:57.7307714" w:id="36461829">
          <w:pPr/>
        </w:pPrChange>
      </w:pPr>
    </w:p>
    <w:p w:rsidR="686CDA7E" w:rsidDel="0439D4E9" w:rsidP="2F61C9CC" w:rsidRDefault="686CDA7E" w14:paraId="0081DC31" w14:textId="27227407">
      <w:pPr>
        <w:spacing w:before="0" w:beforeAutospacing="off" w:after="0" w:afterAutospacing="off"/>
        <w:rPr>
          <w:del w:author="Pöllänen Arto" w:date="2017-03-20T01:45:16.4769642" w:id="363230586"/>
          <w:rFonts w:ascii="Courier New" w:hAnsi="Courier New" w:eastAsia="Courier New" w:cs="Courier New"/>
          <w:noProof w:val="0"/>
          <w:sz w:val="22"/>
          <w:szCs w:val="22"/>
          <w:lang w:val="fi-FI"/>
          <w:rPrChange w:author="Pöllänen Arto" w:date="2017-03-20T00:56:57.7307714" w:id="1769608532">
            <w:rPr/>
          </w:rPrChange>
        </w:rPr>
        <w:pPrChange w:author="Pöllänen Arto" w:date="2017-03-20T00:56:57.7307714" w:id="1746935335">
          <w:pPr/>
        </w:pPrChange>
      </w:pPr>
    </w:p>
    <w:p w:rsidR="686CDA7E" w:rsidDel="0439D4E9" w:rsidP="2F61C9CC" w:rsidRDefault="686CDA7E" w14:paraId="6932BAC3" w14:textId="27227407">
      <w:pPr>
        <w:spacing w:before="0" w:beforeAutospacing="off" w:after="0" w:afterAutospacing="off"/>
        <w:rPr>
          <w:del w:author="Pöllänen Arto" w:date="2017-03-20T01:45:16.4769642" w:id="814758445"/>
          <w:rFonts w:ascii="Courier New" w:hAnsi="Courier New" w:eastAsia="Courier New" w:cs="Courier New"/>
          <w:noProof w:val="0"/>
          <w:sz w:val="22"/>
          <w:szCs w:val="22"/>
          <w:lang w:val="fi-FI"/>
          <w:rPrChange w:author="Pöllänen Arto" w:date="2017-03-20T00:56:57.7307714" w:id="1286815043">
            <w:rPr/>
          </w:rPrChange>
        </w:rPr>
        <w:pPrChange w:author="Pöllänen Arto" w:date="2017-03-20T00:56:57.7307714" w:id="580355706">
          <w:pPr/>
        </w:pPrChange>
      </w:pPr>
    </w:p>
    <w:p w:rsidR="686CDA7E" w:rsidDel="0439D4E9" w:rsidP="4AB56EC3" w:rsidRDefault="686CDA7E" w14:paraId="7F4E9B0A" w14:textId="27227407">
      <w:pPr>
        <w:spacing w:before="0" w:beforeAutospacing="off" w:after="0" w:afterAutospacing="off"/>
        <w:rPr>
          <w:del w:author="Pöllänen Arto" w:date="2017-03-20T01:45:16.4769642" w:id="2048374568"/>
          <w:rFonts w:ascii="Courier New" w:hAnsi="Courier New" w:eastAsia="Courier New" w:cs="Courier New"/>
          <w:sz w:val="16"/>
          <w:szCs w:val="16"/>
          <w:rPrChange w:author="Pöllänen Arto" w:date="2017-03-20T00:56:21.136542" w:id="1603392295">
            <w:rPr/>
          </w:rPrChange>
        </w:rPr>
        <w:pPrChange w:author="Pöllänen Arto" w:date="2017-03-20T00:56:21.136542" w:id="1619313918">
          <w:pPr/>
        </w:pPrChange>
      </w:pPr>
      <w:del w:author="Pöllänen Arto" w:date="2017-03-20T01:45:16.4769642" w:id="707185634">
        <w:r w:rsidDel="0439D4E9">
          <w:br/>
        </w:r>
      </w:del>
    </w:p>
    <w:p w:rsidR="686CDA7E" w:rsidDel="0439D4E9" w:rsidP="2F61C9CC" w:rsidRDefault="686CDA7E" w14:paraId="553DF16E" w14:textId="27227407">
      <w:pPr>
        <w:spacing w:before="0" w:beforeAutospacing="off" w:after="0" w:afterAutospacing="off"/>
        <w:rPr>
          <w:del w:author="Pöllänen Arto" w:date="2017-03-20T01:45:16.4769642" w:id="1124483855"/>
          <w:rFonts w:ascii="Courier New" w:hAnsi="Courier New" w:eastAsia="Courier New" w:cs="Courier New"/>
          <w:noProof w:val="0"/>
          <w:sz w:val="22"/>
          <w:szCs w:val="22"/>
          <w:lang w:val="fi-FI"/>
          <w:rPrChange w:author="Pöllänen Arto" w:date="2017-03-20T00:56:57.7307714" w:id="1557886361">
            <w:rPr/>
          </w:rPrChange>
        </w:rPr>
        <w:pPrChange w:author="Pöllänen Arto" w:date="2017-03-20T00:56:57.7307714" w:id="424855716">
          <w:pPr/>
        </w:pPrChange>
      </w:pPr>
    </w:p>
    <w:p w:rsidR="686CDA7E" w:rsidDel="0439D4E9" w:rsidP="4AB56EC3" w:rsidRDefault="686CDA7E" w14:paraId="5F69650C" w14:textId="27227407">
      <w:pPr>
        <w:spacing w:before="0" w:beforeAutospacing="off" w:after="0" w:afterAutospacing="off"/>
        <w:rPr>
          <w:del w:author="Pöllänen Arto" w:date="2017-03-20T01:45:16.4769642" w:id="1230049146"/>
          <w:rFonts w:ascii="Courier New" w:hAnsi="Courier New" w:eastAsia="Courier New" w:cs="Courier New"/>
          <w:sz w:val="16"/>
          <w:szCs w:val="16"/>
          <w:rPrChange w:author="Pöllänen Arto" w:date="2017-03-20T00:56:21.136542" w:id="1083248884">
            <w:rPr/>
          </w:rPrChange>
        </w:rPr>
        <w:pPrChange w:author="Pöllänen Arto" w:date="2017-03-20T00:56:21.136542" w:id="17591474">
          <w:pPr/>
        </w:pPrChange>
      </w:pPr>
      <w:del w:author="Pöllänen Arto" w:date="2017-03-20T01:45:16.4769642" w:id="1036983793">
        <w:r w:rsidDel="0439D4E9">
          <w:br/>
        </w:r>
      </w:del>
    </w:p>
    <w:p w:rsidR="686CDA7E" w:rsidDel="0439D4E9" w:rsidP="2F61C9CC" w:rsidRDefault="686CDA7E" w14:paraId="4F095FE5" w14:textId="27227407">
      <w:pPr>
        <w:spacing w:before="0" w:beforeAutospacing="off" w:after="0" w:afterAutospacing="off"/>
        <w:rPr>
          <w:del w:author="Pöllänen Arto" w:date="2017-03-20T01:45:16.4769642" w:id="416920033"/>
          <w:rFonts w:ascii="Courier New" w:hAnsi="Courier New" w:eastAsia="Courier New" w:cs="Courier New"/>
          <w:noProof w:val="0"/>
          <w:sz w:val="22"/>
          <w:szCs w:val="22"/>
          <w:lang w:val="fi-FI"/>
          <w:rPrChange w:author="Pöllänen Arto" w:date="2017-03-20T00:56:57.7307714" w:id="1120519991">
            <w:rPr/>
          </w:rPrChange>
        </w:rPr>
        <w:pPrChange w:author="Pöllänen Arto" w:date="2017-03-20T00:56:57.7307714" w:id="2103299381">
          <w:pPr/>
        </w:pPrChange>
      </w:pPr>
    </w:p>
    <w:p w:rsidR="686CDA7E" w:rsidDel="0439D4E9" w:rsidP="2F61C9CC" w:rsidRDefault="686CDA7E" w14:paraId="7FC66ED1" w14:textId="27227407">
      <w:pPr>
        <w:spacing w:before="0" w:beforeAutospacing="off" w:after="0" w:afterAutospacing="off"/>
        <w:rPr>
          <w:del w:author="Pöllänen Arto" w:date="2017-03-20T01:45:16.4769642" w:id="478296989"/>
          <w:rFonts w:ascii="Courier New" w:hAnsi="Courier New" w:eastAsia="Courier New" w:cs="Courier New"/>
          <w:noProof w:val="0"/>
          <w:sz w:val="22"/>
          <w:szCs w:val="22"/>
          <w:lang w:val="fi-FI"/>
          <w:rPrChange w:author="Pöllänen Arto" w:date="2017-03-20T00:56:57.7307714" w:id="1094759790">
            <w:rPr/>
          </w:rPrChange>
        </w:rPr>
        <w:pPrChange w:author="Pöllänen Arto" w:date="2017-03-20T00:56:57.7307714" w:id="1570766529">
          <w:pPr/>
        </w:pPrChange>
      </w:pPr>
    </w:p>
    <w:p w:rsidR="686CDA7E" w:rsidDel="0439D4E9" w:rsidP="55878EBA" w:rsidRDefault="686CDA7E" w14:paraId="133379B7" w14:textId="27227407" w14:noSpellErr="1">
      <w:pPr>
        <w:spacing w:before="0" w:beforeAutospacing="off" w:after="0" w:afterAutospacing="off"/>
        <w:rPr>
          <w:del w:author="Pöllänen Arto" w:date="2017-03-20T01:45:16.4769642" w:id="1015122933"/>
          <w:rFonts w:ascii="Courier New" w:hAnsi="Courier New" w:eastAsia="Courier New" w:cs="Courier New"/>
          <w:noProof w:val="0"/>
          <w:sz w:val="22"/>
          <w:szCs w:val="22"/>
          <w:lang w:val="fi-FI"/>
          <w:rPrChange w:author="Pöllänen Arto" w:date="2017-03-20T00:58:59.5557325" w:id="1001930601">
            <w:rPr/>
          </w:rPrChange>
        </w:rPr>
        <w:pPrChange w:author="Pöllänen Arto" w:date="2017-03-20T00:58:59.5557325" w:id="212236765">
          <w:pPr/>
        </w:pPrChange>
      </w:pPr>
    </w:p>
    <w:p w:rsidR="686CDA7E" w:rsidDel="0439D4E9" w:rsidP="2F61C9CC" w:rsidRDefault="686CDA7E" w14:paraId="2122C893" w14:textId="27227407">
      <w:pPr>
        <w:spacing w:before="0" w:beforeAutospacing="off" w:after="0" w:afterAutospacing="off"/>
        <w:rPr>
          <w:del w:author="Pöllänen Arto" w:date="2017-03-20T01:45:16.4769642" w:id="324274912"/>
          <w:rFonts w:ascii="Courier New" w:hAnsi="Courier New" w:eastAsia="Courier New" w:cs="Courier New"/>
          <w:noProof w:val="0"/>
          <w:sz w:val="22"/>
          <w:szCs w:val="22"/>
          <w:lang w:val="fi-FI"/>
          <w:rPrChange w:author="Pöllänen Arto" w:date="2017-03-20T00:56:57.7307714" w:id="1150351230">
            <w:rPr/>
          </w:rPrChange>
        </w:rPr>
        <w:pPrChange w:author="Pöllänen Arto" w:date="2017-03-20T00:56:57.7307714" w:id="541248394">
          <w:pPr/>
        </w:pPrChange>
      </w:pPr>
    </w:p>
    <w:p w:rsidR="686CDA7E" w:rsidDel="0439D4E9" w:rsidP="2F61C9CC" w:rsidRDefault="686CDA7E" w14:paraId="49AC78AF" w14:textId="27227407">
      <w:pPr>
        <w:spacing w:before="0" w:beforeAutospacing="off" w:after="0" w:afterAutospacing="off"/>
        <w:rPr>
          <w:del w:author="Pöllänen Arto" w:date="2017-03-20T01:45:16.4769642" w:id="484804536"/>
          <w:rFonts w:ascii="Courier New" w:hAnsi="Courier New" w:eastAsia="Courier New" w:cs="Courier New"/>
          <w:noProof w:val="0"/>
          <w:sz w:val="22"/>
          <w:szCs w:val="22"/>
          <w:lang w:val="fi-FI"/>
          <w:rPrChange w:author="Pöllänen Arto" w:date="2017-03-20T00:56:57.7307714" w:id="14297297">
            <w:rPr/>
          </w:rPrChange>
        </w:rPr>
        <w:pPrChange w:author="Pöllänen Arto" w:date="2017-03-20T00:56:57.7307714" w:id="122311358">
          <w:pPr/>
        </w:pPrChange>
      </w:pPr>
    </w:p>
    <w:p w:rsidR="686CDA7E" w:rsidDel="0439D4E9" w:rsidP="55878EBA" w:rsidRDefault="686CDA7E" w14:paraId="43D616DC" w14:textId="27227407" w14:noSpellErr="1">
      <w:pPr>
        <w:spacing w:before="0" w:beforeAutospacing="off" w:after="0" w:afterAutospacing="off"/>
        <w:rPr>
          <w:del w:author="Pöllänen Arto" w:date="2017-03-20T01:45:16.4769642" w:id="1819144747"/>
          <w:rFonts w:ascii="Courier New" w:hAnsi="Courier New" w:eastAsia="Courier New" w:cs="Courier New"/>
          <w:noProof w:val="0"/>
          <w:sz w:val="22"/>
          <w:szCs w:val="22"/>
          <w:lang w:val="fi-FI"/>
          <w:rPrChange w:author="Pöllänen Arto" w:date="2017-03-20T00:58:59.5557325" w:id="855738946">
            <w:rPr/>
          </w:rPrChange>
        </w:rPr>
        <w:pPrChange w:author="Pöllänen Arto" w:date="2017-03-20T00:58:59.5557325" w:id="374806467">
          <w:pPr/>
        </w:pPrChange>
      </w:pPr>
    </w:p>
    <w:p w:rsidR="686CDA7E" w:rsidDel="0439D4E9" w:rsidP="55878EBA" w:rsidRDefault="686CDA7E" w14:paraId="4CDE43C4" w14:textId="27227407" w14:noSpellErr="1">
      <w:pPr>
        <w:spacing w:before="0" w:beforeAutospacing="off" w:after="0" w:afterAutospacing="off"/>
        <w:rPr>
          <w:del w:author="Pöllänen Arto" w:date="2017-03-20T01:45:16.4769642" w:id="305756761"/>
          <w:rFonts w:ascii="Courier New" w:hAnsi="Courier New" w:eastAsia="Courier New" w:cs="Courier New"/>
          <w:noProof w:val="0"/>
          <w:sz w:val="22"/>
          <w:szCs w:val="22"/>
          <w:lang w:val="fi-FI"/>
          <w:rPrChange w:author="Pöllänen Arto" w:date="2017-03-20T00:58:59.5557325" w:id="1603924048">
            <w:rPr/>
          </w:rPrChange>
        </w:rPr>
        <w:pPrChange w:author="Pöllänen Arto" w:date="2017-03-20T00:58:59.5557325" w:id="1957590168">
          <w:pPr/>
        </w:pPrChange>
      </w:pPr>
    </w:p>
    <w:p w:rsidR="686CDA7E" w:rsidDel="0439D4E9" w:rsidP="55878EBA" w:rsidRDefault="686CDA7E" w14:paraId="7AA59E7A" w14:textId="27227407" w14:noSpellErr="1">
      <w:pPr>
        <w:spacing w:before="0" w:beforeAutospacing="off" w:after="0" w:afterAutospacing="off"/>
        <w:rPr>
          <w:del w:author="Pöllänen Arto" w:date="2017-03-20T01:45:16.4769642" w:id="1955755930"/>
          <w:rFonts w:ascii="Courier New" w:hAnsi="Courier New" w:eastAsia="Courier New" w:cs="Courier New"/>
          <w:noProof w:val="0"/>
          <w:sz w:val="22"/>
          <w:szCs w:val="22"/>
          <w:lang w:val="fi-FI"/>
          <w:rPrChange w:author="Pöllänen Arto" w:date="2017-03-20T00:58:59.5557325" w:id="1420846193">
            <w:rPr/>
          </w:rPrChange>
        </w:rPr>
        <w:pPrChange w:author="Pöllänen Arto" w:date="2017-03-20T00:58:59.5557325" w:id="812039317">
          <w:pPr/>
        </w:pPrChange>
      </w:pPr>
    </w:p>
    <w:p w:rsidR="686CDA7E" w:rsidDel="0439D4E9" w:rsidP="55878EBA" w:rsidRDefault="686CDA7E" w14:paraId="4ADFB29D" w14:textId="27227407" w14:noSpellErr="1">
      <w:pPr>
        <w:spacing w:before="0" w:beforeAutospacing="off" w:after="0" w:afterAutospacing="off"/>
        <w:rPr>
          <w:del w:author="Pöllänen Arto" w:date="2017-03-20T01:45:16.4769642" w:id="1304028566"/>
          <w:rFonts w:ascii="Courier New" w:hAnsi="Courier New" w:eastAsia="Courier New" w:cs="Courier New"/>
          <w:noProof w:val="0"/>
          <w:sz w:val="22"/>
          <w:szCs w:val="22"/>
          <w:lang w:val="fi-FI"/>
          <w:rPrChange w:author="Pöllänen Arto" w:date="2017-03-20T00:58:59.5557325" w:id="950400995">
            <w:rPr/>
          </w:rPrChange>
        </w:rPr>
        <w:pPrChange w:author="Pöllänen Arto" w:date="2017-03-20T00:58:59.5557325" w:id="2122814260">
          <w:pPr/>
        </w:pPrChange>
      </w:pPr>
    </w:p>
    <w:p w:rsidR="686CDA7E" w:rsidDel="0439D4E9" w:rsidP="2F61C9CC" w:rsidRDefault="686CDA7E" w14:paraId="7131B460" w14:textId="27227407">
      <w:pPr>
        <w:spacing w:before="0" w:beforeAutospacing="off" w:after="0" w:afterAutospacing="off"/>
        <w:rPr>
          <w:del w:author="Pöllänen Arto" w:date="2017-03-20T01:45:16.4769642" w:id="1569124010"/>
          <w:rFonts w:ascii="Courier New" w:hAnsi="Courier New" w:eastAsia="Courier New" w:cs="Courier New"/>
          <w:noProof w:val="0"/>
          <w:sz w:val="22"/>
          <w:szCs w:val="22"/>
          <w:lang w:val="fi-FI"/>
          <w:rPrChange w:author="Pöllänen Arto" w:date="2017-03-20T00:56:57.7307714" w:id="1970133553">
            <w:rPr/>
          </w:rPrChange>
        </w:rPr>
        <w:pPrChange w:author="Pöllänen Arto" w:date="2017-03-20T00:56:57.7307714" w:id="707566574">
          <w:pPr/>
        </w:pPrChange>
      </w:pPr>
    </w:p>
    <w:p w:rsidR="686CDA7E" w:rsidDel="0439D4E9" w:rsidP="2F61C9CC" w:rsidRDefault="686CDA7E" w14:paraId="42FA45CA" w14:textId="27227407">
      <w:pPr>
        <w:spacing w:before="0" w:beforeAutospacing="off" w:after="0" w:afterAutospacing="off"/>
        <w:rPr>
          <w:del w:author="Pöllänen Arto" w:date="2017-03-20T01:45:16.4769642" w:id="1330532362"/>
          <w:rFonts w:ascii="Courier New" w:hAnsi="Courier New" w:eastAsia="Courier New" w:cs="Courier New"/>
          <w:noProof w:val="0"/>
          <w:sz w:val="22"/>
          <w:szCs w:val="22"/>
          <w:lang w:val="fi-FI"/>
          <w:rPrChange w:author="Pöllänen Arto" w:date="2017-03-20T00:56:57.7307714" w:id="854790129">
            <w:rPr/>
          </w:rPrChange>
        </w:rPr>
        <w:pPrChange w:author="Pöllänen Arto" w:date="2017-03-20T00:56:57.7307714" w:id="1346667796">
          <w:pPr/>
        </w:pPrChange>
      </w:pPr>
    </w:p>
    <w:p w:rsidR="686CDA7E" w:rsidDel="0439D4E9" w:rsidP="55878EBA" w:rsidRDefault="686CDA7E" w14:paraId="5436D977" w14:textId="27227407" w14:noSpellErr="1">
      <w:pPr>
        <w:spacing w:before="0" w:beforeAutospacing="off" w:after="0" w:afterAutospacing="off"/>
        <w:rPr>
          <w:del w:author="Pöllänen Arto" w:date="2017-03-20T01:45:16.4769642" w:id="1804565976"/>
          <w:rFonts w:ascii="Courier New" w:hAnsi="Courier New" w:eastAsia="Courier New" w:cs="Courier New"/>
          <w:noProof w:val="0"/>
          <w:sz w:val="22"/>
          <w:szCs w:val="22"/>
          <w:lang w:val="fi-FI"/>
          <w:rPrChange w:author="Pöllänen Arto" w:date="2017-03-20T00:58:59.5557325" w:id="2027472301">
            <w:rPr/>
          </w:rPrChange>
        </w:rPr>
        <w:pPrChange w:author="Pöllänen Arto" w:date="2017-03-20T00:58:59.5557325" w:id="2030301164">
          <w:pPr/>
        </w:pPrChange>
      </w:pPr>
    </w:p>
    <w:p w:rsidR="686CDA7E" w:rsidDel="0439D4E9" w:rsidP="2F61C9CC" w:rsidRDefault="686CDA7E" w14:paraId="043F22F8" w14:textId="27227407">
      <w:pPr>
        <w:spacing w:before="0" w:beforeAutospacing="off" w:after="0" w:afterAutospacing="off"/>
        <w:rPr>
          <w:del w:author="Pöllänen Arto" w:date="2017-03-20T01:45:16.4769642" w:id="1448613427"/>
          <w:rFonts w:ascii="Courier New" w:hAnsi="Courier New" w:eastAsia="Courier New" w:cs="Courier New"/>
          <w:noProof w:val="0"/>
          <w:sz w:val="22"/>
          <w:szCs w:val="22"/>
          <w:lang w:val="fi-FI"/>
          <w:rPrChange w:author="Pöllänen Arto" w:date="2017-03-20T00:56:57.7307714" w:id="2003831185">
            <w:rPr/>
          </w:rPrChange>
        </w:rPr>
        <w:pPrChange w:author="Pöllänen Arto" w:date="2017-03-20T00:56:57.7307714" w:id="1283258082">
          <w:pPr/>
        </w:pPrChange>
      </w:pPr>
    </w:p>
    <w:p w:rsidR="686CDA7E" w:rsidDel="0439D4E9" w:rsidP="2F61C9CC" w:rsidRDefault="686CDA7E" w14:paraId="7E45E027" w14:textId="27227407">
      <w:pPr>
        <w:spacing w:before="0" w:beforeAutospacing="off" w:after="0" w:afterAutospacing="off"/>
        <w:rPr>
          <w:del w:author="Pöllänen Arto" w:date="2017-03-20T01:45:16.4769642" w:id="2131740471"/>
          <w:rFonts w:ascii="Courier New" w:hAnsi="Courier New" w:eastAsia="Courier New" w:cs="Courier New"/>
          <w:noProof w:val="0"/>
          <w:sz w:val="22"/>
          <w:szCs w:val="22"/>
          <w:lang w:val="fi-FI"/>
          <w:rPrChange w:author="Pöllänen Arto" w:date="2017-03-20T00:56:57.7307714" w:id="1690764386">
            <w:rPr/>
          </w:rPrChange>
        </w:rPr>
        <w:pPrChange w:author="Pöllänen Arto" w:date="2017-03-20T00:56:57.7307714" w:id="1554384533">
          <w:pPr/>
        </w:pPrChange>
      </w:pPr>
    </w:p>
    <w:p w:rsidR="686CDA7E" w:rsidDel="0439D4E9" w:rsidP="55878EBA" w:rsidRDefault="686CDA7E" w14:paraId="0D829B2D" w14:textId="27227407" w14:noSpellErr="1">
      <w:pPr>
        <w:spacing w:before="0" w:beforeAutospacing="off" w:after="0" w:afterAutospacing="off"/>
        <w:rPr>
          <w:del w:author="Pöllänen Arto" w:date="2017-03-20T01:45:16.4769642" w:id="393515897"/>
          <w:rFonts w:ascii="Courier New" w:hAnsi="Courier New" w:eastAsia="Courier New" w:cs="Courier New"/>
          <w:noProof w:val="0"/>
          <w:sz w:val="22"/>
          <w:szCs w:val="22"/>
          <w:lang w:val="fi-FI"/>
          <w:rPrChange w:author="Pöllänen Arto" w:date="2017-03-20T00:58:59.5557325" w:id="687315077">
            <w:rPr/>
          </w:rPrChange>
        </w:rPr>
        <w:pPrChange w:author="Pöllänen Arto" w:date="2017-03-20T00:58:59.5557325" w:id="299319647">
          <w:pPr/>
        </w:pPrChange>
      </w:pPr>
    </w:p>
    <w:p w:rsidR="686CDA7E" w:rsidDel="0439D4E9" w:rsidP="55878EBA" w:rsidRDefault="686CDA7E" w14:paraId="0854941F" w14:textId="27227407" w14:noSpellErr="1">
      <w:pPr>
        <w:spacing w:before="0" w:beforeAutospacing="off" w:after="0" w:afterAutospacing="off"/>
        <w:rPr>
          <w:del w:author="Pöllänen Arto" w:date="2017-03-20T01:45:16.4769642" w:id="1722894191"/>
          <w:rFonts w:ascii="Courier New" w:hAnsi="Courier New" w:eastAsia="Courier New" w:cs="Courier New"/>
          <w:noProof w:val="0"/>
          <w:sz w:val="22"/>
          <w:szCs w:val="22"/>
          <w:lang w:val="fi-FI"/>
          <w:rPrChange w:author="Pöllänen Arto" w:date="2017-03-20T00:58:59.5557325" w:id="1742685710">
            <w:rPr/>
          </w:rPrChange>
        </w:rPr>
        <w:pPrChange w:author="Pöllänen Arto" w:date="2017-03-20T00:58:59.5557325" w:id="789225641">
          <w:pPr/>
        </w:pPrChange>
      </w:pPr>
    </w:p>
    <w:p w:rsidR="686CDA7E" w:rsidDel="0439D4E9" w:rsidP="55878EBA" w:rsidRDefault="686CDA7E" w14:paraId="2CC6D60B" w14:textId="27227407" w14:noSpellErr="1">
      <w:pPr>
        <w:spacing w:before="0" w:beforeAutospacing="off" w:after="0" w:afterAutospacing="off"/>
        <w:rPr>
          <w:del w:author="Pöllänen Arto" w:date="2017-03-20T01:45:16.4769642" w:id="1163063312"/>
          <w:rFonts w:ascii="Courier New" w:hAnsi="Courier New" w:eastAsia="Courier New" w:cs="Courier New"/>
          <w:noProof w:val="0"/>
          <w:sz w:val="22"/>
          <w:szCs w:val="22"/>
          <w:lang w:val="fi-FI"/>
          <w:rPrChange w:author="Pöllänen Arto" w:date="2017-03-20T00:58:59.5557325" w:id="723141303">
            <w:rPr/>
          </w:rPrChange>
        </w:rPr>
        <w:pPrChange w:author="Pöllänen Arto" w:date="2017-03-20T00:58:59.5557325" w:id="1688089893">
          <w:pPr/>
        </w:pPrChange>
      </w:pPr>
    </w:p>
    <w:p w:rsidR="686CDA7E" w:rsidDel="0439D4E9" w:rsidP="55878EBA" w:rsidRDefault="686CDA7E" w14:paraId="299F642D" w14:textId="27227407" w14:noSpellErr="1">
      <w:pPr>
        <w:spacing w:before="0" w:beforeAutospacing="off" w:after="0" w:afterAutospacing="off"/>
        <w:rPr>
          <w:del w:author="Pöllänen Arto" w:date="2017-03-20T01:45:16.4769642" w:id="1665228927"/>
          <w:rFonts w:ascii="Courier New" w:hAnsi="Courier New" w:eastAsia="Courier New" w:cs="Courier New"/>
          <w:noProof w:val="0"/>
          <w:sz w:val="22"/>
          <w:szCs w:val="22"/>
          <w:lang w:val="fi-FI"/>
          <w:rPrChange w:author="Pöllänen Arto" w:date="2017-03-20T00:58:59.5557325" w:id="1493247750">
            <w:rPr/>
          </w:rPrChange>
        </w:rPr>
        <w:pPrChange w:author="Pöllänen Arto" w:date="2017-03-20T00:58:59.5557325" w:id="1846870845">
          <w:pPr/>
        </w:pPrChange>
      </w:pPr>
    </w:p>
    <w:p w:rsidR="686CDA7E" w:rsidDel="0439D4E9" w:rsidP="55878EBA" w:rsidRDefault="686CDA7E" w14:paraId="37AEF0F1" w14:textId="27227407" w14:noSpellErr="1">
      <w:pPr>
        <w:spacing w:before="0" w:beforeAutospacing="off" w:after="0" w:afterAutospacing="off"/>
        <w:rPr>
          <w:del w:author="Pöllänen Arto" w:date="2017-03-20T01:45:16.4769642" w:id="757429250"/>
          <w:rFonts w:ascii="Courier New" w:hAnsi="Courier New" w:eastAsia="Courier New" w:cs="Courier New"/>
          <w:noProof w:val="0"/>
          <w:sz w:val="22"/>
          <w:szCs w:val="22"/>
          <w:lang w:val="fi-FI"/>
          <w:rPrChange w:author="Pöllänen Arto" w:date="2017-03-20T00:58:59.5557325" w:id="320926954">
            <w:rPr/>
          </w:rPrChange>
        </w:rPr>
        <w:pPrChange w:author="Pöllänen Arto" w:date="2017-03-20T00:58:59.5557325" w:id="622483355">
          <w:pPr/>
        </w:pPrChange>
      </w:pPr>
    </w:p>
    <w:p w:rsidR="686CDA7E" w:rsidDel="0439D4E9" w:rsidP="2F61C9CC" w:rsidRDefault="686CDA7E" w14:paraId="1DC5E4D8" w14:textId="27227407">
      <w:pPr>
        <w:spacing w:before="0" w:beforeAutospacing="off" w:after="0" w:afterAutospacing="off"/>
        <w:rPr>
          <w:del w:author="Pöllänen Arto" w:date="2017-03-20T01:45:16.4769642" w:id="666054705"/>
          <w:rFonts w:ascii="Courier New" w:hAnsi="Courier New" w:eastAsia="Courier New" w:cs="Courier New"/>
          <w:noProof w:val="0"/>
          <w:sz w:val="22"/>
          <w:szCs w:val="22"/>
          <w:lang w:val="fi-FI"/>
          <w:rPrChange w:author="Pöllänen Arto" w:date="2017-03-20T00:56:57.7307714" w:id="479401674">
            <w:rPr/>
          </w:rPrChange>
        </w:rPr>
        <w:pPrChange w:author="Pöllänen Arto" w:date="2017-03-20T00:56:57.7307714" w:id="364255902">
          <w:pPr/>
        </w:pPrChange>
      </w:pPr>
    </w:p>
    <w:p w:rsidR="686CDA7E" w:rsidDel="0439D4E9" w:rsidP="2F61C9CC" w:rsidRDefault="686CDA7E" w14:paraId="54FCAC2C" w14:textId="27227407">
      <w:pPr>
        <w:spacing w:before="0" w:beforeAutospacing="off" w:after="0" w:afterAutospacing="off"/>
        <w:rPr>
          <w:del w:author="Pöllänen Arto" w:date="2017-03-20T01:45:16.4769642" w:id="1295278191"/>
          <w:rFonts w:ascii="Courier New" w:hAnsi="Courier New" w:eastAsia="Courier New" w:cs="Courier New"/>
          <w:noProof w:val="0"/>
          <w:sz w:val="22"/>
          <w:szCs w:val="22"/>
          <w:lang w:val="fi-FI"/>
          <w:rPrChange w:author="Pöllänen Arto" w:date="2017-03-20T00:56:57.7307714" w:id="458950552">
            <w:rPr/>
          </w:rPrChange>
        </w:rPr>
        <w:pPrChange w:author="Pöllänen Arto" w:date="2017-03-20T00:56:57.7307714" w:id="1372917172">
          <w:pPr/>
        </w:pPrChange>
      </w:pPr>
    </w:p>
    <w:p w:rsidR="686CDA7E" w:rsidDel="0439D4E9" w:rsidP="55878EBA" w:rsidRDefault="686CDA7E" w14:paraId="0EDC3188" w14:textId="550FC6BF" w14:noSpellErr="1">
      <w:pPr>
        <w:spacing w:before="0" w:beforeAutospacing="off" w:after="0" w:afterAutospacing="off"/>
        <w:rPr>
          <w:del w:author="Pöllänen Arto" w:date="2017-03-20T01:45:16.4769642" w:id="1338581929"/>
          <w:rFonts w:ascii="Courier New" w:hAnsi="Courier New" w:eastAsia="Courier New" w:cs="Courier New"/>
          <w:noProof w:val="0"/>
          <w:sz w:val="22"/>
          <w:szCs w:val="22"/>
          <w:lang w:val="fi-FI"/>
          <w:rPrChange w:author="Pöllänen Arto" w:date="2017-03-20T00:58:59.5557325" w:id="1756178923">
            <w:rPr/>
          </w:rPrChange>
        </w:rPr>
        <w:pPrChange w:author="Pöllänen Arto" w:date="2017-03-20T00:58:59.5557325" w:id="374161339">
          <w:pPr/>
        </w:pPrChange>
      </w:pPr>
    </w:p>
    <w:p w:rsidR="686CDA7E" w:rsidDel="0439D4E9" w:rsidP="2F61C9CC" w:rsidRDefault="686CDA7E" w14:paraId="0AA3F4A5" w14:textId="550FC6BF">
      <w:pPr>
        <w:spacing w:before="0" w:beforeAutospacing="off" w:after="0" w:afterAutospacing="off"/>
        <w:rPr>
          <w:del w:author="Pöllänen Arto" w:date="2017-03-20T01:45:16.4769642" w:id="1815578140"/>
          <w:rFonts w:ascii="Courier New" w:hAnsi="Courier New" w:eastAsia="Courier New" w:cs="Courier New"/>
          <w:noProof w:val="0"/>
          <w:sz w:val="22"/>
          <w:szCs w:val="22"/>
          <w:lang w:val="fi-FI"/>
          <w:rPrChange w:author="Pöllänen Arto" w:date="2017-03-20T00:56:57.7307714" w:id="1530107695">
            <w:rPr/>
          </w:rPrChange>
        </w:rPr>
        <w:pPrChange w:author="Pöllänen Arto" w:date="2017-03-20T00:56:57.7307714" w:id="1695989617">
          <w:pPr/>
        </w:pPrChange>
      </w:pPr>
    </w:p>
    <w:p w:rsidR="686CDA7E" w:rsidDel="0439D4E9" w:rsidP="2F61C9CC" w:rsidRDefault="686CDA7E" w14:paraId="7F826140" w14:textId="550FC6BF">
      <w:pPr>
        <w:spacing w:before="0" w:beforeAutospacing="off" w:after="0" w:afterAutospacing="off"/>
        <w:rPr>
          <w:del w:author="Pöllänen Arto" w:date="2017-03-20T01:45:16.4769642" w:id="607830238"/>
          <w:rFonts w:ascii="Courier New" w:hAnsi="Courier New" w:eastAsia="Courier New" w:cs="Courier New"/>
          <w:noProof w:val="0"/>
          <w:sz w:val="22"/>
          <w:szCs w:val="22"/>
          <w:lang w:val="fi-FI"/>
          <w:rPrChange w:author="Pöllänen Arto" w:date="2017-03-20T00:56:57.7307714" w:id="444132746">
            <w:rPr/>
          </w:rPrChange>
        </w:rPr>
        <w:pPrChange w:author="Pöllänen Arto" w:date="2017-03-20T00:56:57.7307714" w:id="1484369818">
          <w:pPr/>
        </w:pPrChange>
      </w:pPr>
    </w:p>
    <w:p w:rsidR="686CDA7E" w:rsidDel="0439D4E9" w:rsidP="55878EBA" w:rsidRDefault="686CDA7E" w14:paraId="281EEAC0" w14:textId="550FC6BF" w14:noSpellErr="1">
      <w:pPr>
        <w:spacing w:before="0" w:beforeAutospacing="off" w:after="0" w:afterAutospacing="off"/>
        <w:rPr>
          <w:del w:author="Pöllänen Arto" w:date="2017-03-20T01:45:16.4769642" w:id="1771970170"/>
          <w:rFonts w:ascii="Courier New" w:hAnsi="Courier New" w:eastAsia="Courier New" w:cs="Courier New"/>
          <w:noProof w:val="0"/>
          <w:sz w:val="22"/>
          <w:szCs w:val="22"/>
          <w:lang w:val="fi-FI"/>
          <w:rPrChange w:author="Pöllänen Arto" w:date="2017-03-20T00:58:59.5557325" w:id="543825950">
            <w:rPr/>
          </w:rPrChange>
        </w:rPr>
        <w:pPrChange w:author="Pöllänen Arto" w:date="2017-03-20T00:58:59.5557325" w:id="1290617402">
          <w:pPr/>
        </w:pPrChange>
      </w:pPr>
    </w:p>
    <w:p w:rsidR="686CDA7E" w:rsidDel="0439D4E9" w:rsidP="2F61C9CC" w:rsidRDefault="686CDA7E" w14:paraId="5B5EC8EC" w14:textId="550FC6BF">
      <w:pPr>
        <w:spacing w:before="0" w:beforeAutospacing="off" w:after="0" w:afterAutospacing="off"/>
        <w:rPr>
          <w:del w:author="Pöllänen Arto" w:date="2017-03-20T01:45:16.4769642" w:id="2032284654"/>
          <w:rFonts w:ascii="Courier New" w:hAnsi="Courier New" w:eastAsia="Courier New" w:cs="Courier New"/>
          <w:noProof w:val="0"/>
          <w:sz w:val="22"/>
          <w:szCs w:val="22"/>
          <w:lang w:val="fi-FI"/>
          <w:rPrChange w:author="Pöllänen Arto" w:date="2017-03-20T00:56:57.7307714" w:id="1914236757">
            <w:rPr/>
          </w:rPrChange>
        </w:rPr>
        <w:pPrChange w:author="Pöllänen Arto" w:date="2017-03-20T00:56:57.7307714" w:id="1642441641">
          <w:pPr/>
        </w:pPrChange>
      </w:pPr>
    </w:p>
    <w:p w:rsidR="686CDA7E" w:rsidDel="0439D4E9" w:rsidP="55878EBA" w:rsidRDefault="686CDA7E" w14:paraId="3408A420" w14:textId="550FC6BF" w14:noSpellErr="1">
      <w:pPr>
        <w:spacing w:before="0" w:beforeAutospacing="off" w:after="0" w:afterAutospacing="off"/>
        <w:rPr>
          <w:del w:author="Pöllänen Arto" w:date="2017-03-20T01:45:16.4769642" w:id="998093599"/>
          <w:rFonts w:ascii="Courier New" w:hAnsi="Courier New" w:eastAsia="Courier New" w:cs="Courier New"/>
          <w:noProof w:val="0"/>
          <w:sz w:val="22"/>
          <w:szCs w:val="22"/>
          <w:lang w:val="fi-FI"/>
          <w:rPrChange w:author="Pöllänen Arto" w:date="2017-03-20T00:58:59.5557325" w:id="690912009">
            <w:rPr/>
          </w:rPrChange>
        </w:rPr>
        <w:pPrChange w:author="Pöllänen Arto" w:date="2017-03-20T00:58:59.5557325" w:id="1015695053">
          <w:pPr/>
        </w:pPrChange>
      </w:pPr>
    </w:p>
    <w:p w:rsidR="686CDA7E" w:rsidDel="0439D4E9" w:rsidP="55878EBA" w:rsidRDefault="686CDA7E" w14:paraId="32D42EA5" w14:textId="550FC6BF" w14:noSpellErr="1">
      <w:pPr>
        <w:spacing w:before="0" w:beforeAutospacing="off" w:after="0" w:afterAutospacing="off"/>
        <w:rPr>
          <w:del w:author="Pöllänen Arto" w:date="2017-03-20T01:45:16.4769642" w:id="100167477"/>
          <w:rFonts w:ascii="Courier New" w:hAnsi="Courier New" w:eastAsia="Courier New" w:cs="Courier New"/>
          <w:noProof w:val="0"/>
          <w:sz w:val="22"/>
          <w:szCs w:val="22"/>
          <w:lang w:val="fi-FI"/>
          <w:rPrChange w:author="Pöllänen Arto" w:date="2017-03-20T00:58:59.5557325" w:id="1464022320">
            <w:rPr/>
          </w:rPrChange>
        </w:rPr>
        <w:pPrChange w:author="Pöllänen Arto" w:date="2017-03-20T00:58:59.5557325" w:id="14649326">
          <w:pPr/>
        </w:pPrChange>
      </w:pPr>
    </w:p>
    <w:p w:rsidR="686CDA7E" w:rsidDel="0439D4E9" w:rsidP="2F61C9CC" w:rsidRDefault="686CDA7E" w14:paraId="1273D921" w14:textId="550FC6BF">
      <w:pPr>
        <w:spacing w:before="0" w:beforeAutospacing="off" w:after="0" w:afterAutospacing="off"/>
        <w:rPr>
          <w:del w:author="Pöllänen Arto" w:date="2017-03-20T01:45:16.4769642" w:id="2005305536"/>
          <w:rFonts w:ascii="Courier New" w:hAnsi="Courier New" w:eastAsia="Courier New" w:cs="Courier New"/>
          <w:noProof w:val="0"/>
          <w:sz w:val="22"/>
          <w:szCs w:val="22"/>
          <w:lang w:val="fi-FI"/>
          <w:rPrChange w:author="Pöllänen Arto" w:date="2017-03-20T00:56:57.7307714" w:id="1532600069">
            <w:rPr/>
          </w:rPrChange>
        </w:rPr>
        <w:pPrChange w:author="Pöllänen Arto" w:date="2017-03-20T00:56:57.7307714" w:id="1591753653">
          <w:pPr/>
        </w:pPrChange>
      </w:pPr>
    </w:p>
    <w:p w:rsidR="686CDA7E" w:rsidDel="0439D4E9" w:rsidP="0695F723" w:rsidRDefault="686CDA7E" w14:paraId="4CEF7C8E" w14:textId="550FC6BF" w14:noSpellErr="1">
      <w:pPr>
        <w:spacing w:before="0" w:beforeAutospacing="off" w:after="0" w:afterAutospacing="off"/>
        <w:rPr>
          <w:del w:author="Pöllänen Arto" w:date="2017-03-20T01:45:16.4769642" w:id="1143332174"/>
          <w:rFonts w:ascii="Courier New" w:hAnsi="Courier New" w:eastAsia="Courier New" w:cs="Courier New"/>
          <w:noProof w:val="0"/>
          <w:sz w:val="22"/>
          <w:szCs w:val="22"/>
          <w:lang w:val="fi-FI"/>
          <w:rPrChange w:author="Pöllänen Arto" w:date="2017-03-20T00:57:59.0705151" w:id="574839172">
            <w:rPr/>
          </w:rPrChange>
        </w:rPr>
        <w:pPrChange w:author="Pöllänen Arto" w:date="2017-03-20T00:57:59.0705151" w:id="982696947">
          <w:pPr/>
        </w:pPrChange>
      </w:pPr>
    </w:p>
    <w:p w:rsidR="686CDA7E" w:rsidDel="0439D4E9" w:rsidP="0695F723" w:rsidRDefault="686CDA7E" w14:paraId="3DAFB964" w14:textId="550FC6BF" w14:noSpellErr="1">
      <w:pPr>
        <w:spacing w:before="0" w:beforeAutospacing="off" w:after="0" w:afterAutospacing="off"/>
        <w:rPr>
          <w:del w:author="Pöllänen Arto" w:date="2017-03-20T01:45:16.4769642" w:id="943606085"/>
          <w:rFonts w:ascii="Courier New" w:hAnsi="Courier New" w:eastAsia="Courier New" w:cs="Courier New"/>
          <w:noProof w:val="0"/>
          <w:sz w:val="22"/>
          <w:szCs w:val="22"/>
          <w:lang w:val="fi-FI"/>
          <w:rPrChange w:author="Pöllänen Arto" w:date="2017-03-20T00:57:59.0705151" w:id="2012912363">
            <w:rPr/>
          </w:rPrChange>
        </w:rPr>
        <w:pPrChange w:author="Pöllänen Arto" w:date="2017-03-20T00:57:59.0705151" w:id="369227155">
          <w:pPr/>
        </w:pPrChange>
      </w:pPr>
    </w:p>
    <w:p w:rsidR="686CDA7E" w:rsidDel="0439D4E9" w:rsidP="0695F723" w:rsidRDefault="686CDA7E" w14:paraId="57F0492B" w14:textId="550FC6BF" w14:noSpellErr="1">
      <w:pPr>
        <w:spacing w:before="0" w:beforeAutospacing="off" w:after="0" w:afterAutospacing="off"/>
        <w:rPr>
          <w:del w:author="Pöllänen Arto" w:date="2017-03-20T01:45:16.4769642" w:id="172973664"/>
          <w:rFonts w:ascii="Courier New" w:hAnsi="Courier New" w:eastAsia="Courier New" w:cs="Courier New"/>
          <w:noProof w:val="0"/>
          <w:sz w:val="22"/>
          <w:szCs w:val="22"/>
          <w:lang w:val="fi-FI"/>
          <w:rPrChange w:author="Pöllänen Arto" w:date="2017-03-20T00:57:59.0705151" w:id="1931432442">
            <w:rPr/>
          </w:rPrChange>
        </w:rPr>
        <w:pPrChange w:author="Pöllänen Arto" w:date="2017-03-20T00:57:59.0705151" w:id="446289161">
          <w:pPr/>
        </w:pPrChange>
      </w:pPr>
    </w:p>
    <w:p w:rsidR="686CDA7E" w:rsidDel="0439D4E9" w:rsidP="4AB56EC3" w:rsidRDefault="686CDA7E" w14:paraId="164C0564" w14:textId="550FC6BF">
      <w:pPr>
        <w:spacing w:before="0" w:beforeAutospacing="off" w:after="0" w:afterAutospacing="off"/>
        <w:rPr>
          <w:del w:author="Pöllänen Arto" w:date="2017-03-20T01:45:16.4769642" w:id="1735126938"/>
          <w:rFonts w:ascii="Courier New" w:hAnsi="Courier New" w:eastAsia="Courier New" w:cs="Courier New"/>
          <w:sz w:val="16"/>
          <w:szCs w:val="16"/>
          <w:rPrChange w:author="Pöllänen Arto" w:date="2017-03-20T00:56:21.136542" w:id="914419001">
            <w:rPr/>
          </w:rPrChange>
        </w:rPr>
        <w:pPrChange w:author="Pöllänen Arto" w:date="2017-03-20T00:56:21.136542" w:id="1991585015">
          <w:pPr/>
        </w:pPrChange>
      </w:pPr>
      <w:del w:author="Pöllänen Arto" w:date="2017-03-20T01:45:16.4769642" w:id="1504325356">
        <w:r w:rsidDel="0439D4E9">
          <w:br/>
        </w:r>
      </w:del>
    </w:p>
    <w:p w:rsidR="686CDA7E" w:rsidDel="0439D4E9" w:rsidP="2F61C9CC" w:rsidRDefault="686CDA7E" w14:paraId="73F9409B" w14:textId="550FC6BF">
      <w:pPr>
        <w:spacing w:before="0" w:beforeAutospacing="off" w:after="0" w:afterAutospacing="off"/>
        <w:rPr>
          <w:del w:author="Pöllänen Arto" w:date="2017-03-20T01:45:16.4769642" w:id="422403373"/>
          <w:rFonts w:ascii="Courier New" w:hAnsi="Courier New" w:eastAsia="Courier New" w:cs="Courier New"/>
          <w:noProof w:val="0"/>
          <w:sz w:val="22"/>
          <w:szCs w:val="22"/>
          <w:lang w:val="fi-FI"/>
          <w:rPrChange w:author="Pöllänen Arto" w:date="2017-03-20T00:56:57.7307714" w:id="1805870482">
            <w:rPr/>
          </w:rPrChange>
        </w:rPr>
        <w:pPrChange w:author="Pöllänen Arto" w:date="2017-03-20T00:56:57.7307714" w:id="207120818">
          <w:pPr/>
        </w:pPrChange>
      </w:pPr>
    </w:p>
    <w:p w:rsidR="686CDA7E" w:rsidDel="0439D4E9" w:rsidP="2F61C9CC" w:rsidRDefault="686CDA7E" w14:paraId="0979DDF3" w14:textId="550FC6BF">
      <w:pPr>
        <w:spacing w:before="0" w:beforeAutospacing="off" w:after="0" w:afterAutospacing="off"/>
        <w:rPr>
          <w:del w:author="Pöllänen Arto" w:date="2017-03-20T01:45:16.4769642" w:id="377174072"/>
          <w:rFonts w:ascii="Courier New" w:hAnsi="Courier New" w:eastAsia="Courier New" w:cs="Courier New"/>
          <w:noProof w:val="0"/>
          <w:sz w:val="22"/>
          <w:szCs w:val="22"/>
          <w:lang w:val="fi-FI"/>
          <w:rPrChange w:author="Pöllänen Arto" w:date="2017-03-20T00:56:57.7307714" w:id="480627540">
            <w:rPr/>
          </w:rPrChange>
        </w:rPr>
        <w:pPrChange w:author="Pöllänen Arto" w:date="2017-03-20T00:56:57.7307714" w:id="1022581270">
          <w:pPr/>
        </w:pPrChange>
      </w:pPr>
    </w:p>
    <w:p w:rsidR="686CDA7E" w:rsidDel="0439D4E9" w:rsidP="2F61C9CC" w:rsidRDefault="686CDA7E" w14:paraId="48654664" w14:textId="550FC6BF">
      <w:pPr>
        <w:spacing w:before="0" w:beforeAutospacing="off" w:after="0" w:afterAutospacing="off"/>
        <w:rPr>
          <w:del w:author="Pöllänen Arto" w:date="2017-03-20T01:45:16.4769642" w:id="931062326"/>
          <w:rFonts w:ascii="Courier New" w:hAnsi="Courier New" w:eastAsia="Courier New" w:cs="Courier New"/>
          <w:noProof w:val="0"/>
          <w:sz w:val="22"/>
          <w:szCs w:val="22"/>
          <w:lang w:val="fi-FI"/>
          <w:rPrChange w:author="Pöllänen Arto" w:date="2017-03-20T00:56:57.7307714" w:id="2039976541">
            <w:rPr/>
          </w:rPrChange>
        </w:rPr>
        <w:pPrChange w:author="Pöllänen Arto" w:date="2017-03-20T00:56:57.7307714" w:id="1393420891">
          <w:pPr/>
        </w:pPrChange>
      </w:pPr>
    </w:p>
    <w:p w:rsidR="686CDA7E" w:rsidDel="0439D4E9" w:rsidP="0695F723" w:rsidRDefault="686CDA7E" w14:paraId="03527727" w14:textId="550FC6BF" w14:noSpellErr="1">
      <w:pPr>
        <w:spacing w:before="0" w:beforeAutospacing="off" w:after="0" w:afterAutospacing="off"/>
        <w:rPr>
          <w:del w:author="Pöllänen Arto" w:date="2017-03-20T01:45:16.4769642" w:id="1048414260"/>
          <w:rFonts w:ascii="Courier New" w:hAnsi="Courier New" w:eastAsia="Courier New" w:cs="Courier New"/>
          <w:noProof w:val="0"/>
          <w:sz w:val="22"/>
          <w:szCs w:val="22"/>
          <w:lang w:val="fi-FI"/>
          <w:rPrChange w:author="Pöllänen Arto" w:date="2017-03-20T00:57:59.0705151" w:id="534900955">
            <w:rPr/>
          </w:rPrChange>
        </w:rPr>
        <w:pPrChange w:author="Pöllänen Arto" w:date="2017-03-20T00:57:59.0705151" w:id="1859908927">
          <w:pPr/>
        </w:pPrChange>
      </w:pPr>
    </w:p>
    <w:p w:rsidR="686CDA7E" w:rsidDel="0439D4E9" w:rsidP="2F61C9CC" w:rsidRDefault="686CDA7E" w14:paraId="39EFB3D0" w14:textId="550FC6BF">
      <w:pPr>
        <w:spacing w:before="0" w:beforeAutospacing="off" w:after="0" w:afterAutospacing="off"/>
        <w:rPr>
          <w:del w:author="Pöllänen Arto" w:date="2017-03-20T01:45:16.4769642" w:id="1096997529"/>
          <w:rFonts w:ascii="Courier New" w:hAnsi="Courier New" w:eastAsia="Courier New" w:cs="Courier New"/>
          <w:noProof w:val="0"/>
          <w:sz w:val="22"/>
          <w:szCs w:val="22"/>
          <w:lang w:val="fi-FI"/>
          <w:rPrChange w:author="Pöllänen Arto" w:date="2017-03-20T00:56:57.7307714" w:id="673597457">
            <w:rPr/>
          </w:rPrChange>
        </w:rPr>
        <w:pPrChange w:author="Pöllänen Arto" w:date="2017-03-20T00:56:57.7307714" w:id="2144946618">
          <w:pPr/>
        </w:pPrChange>
      </w:pPr>
    </w:p>
    <w:p w:rsidR="686CDA7E" w:rsidDel="0439D4E9" w:rsidP="0695F723" w:rsidRDefault="686CDA7E" w14:paraId="18B7ACA3" w14:textId="550FC6BF" w14:noSpellErr="1">
      <w:pPr>
        <w:spacing w:before="0" w:beforeAutospacing="off" w:after="0" w:afterAutospacing="off"/>
        <w:rPr>
          <w:del w:author="Pöllänen Arto" w:date="2017-03-20T01:45:16.4769642" w:id="444304400"/>
          <w:rFonts w:ascii="Courier New" w:hAnsi="Courier New" w:eastAsia="Courier New" w:cs="Courier New"/>
          <w:noProof w:val="0"/>
          <w:sz w:val="22"/>
          <w:szCs w:val="22"/>
          <w:lang w:val="fi-FI"/>
          <w:rPrChange w:author="Pöllänen Arto" w:date="2017-03-20T00:57:59.0705151" w:id="309722838">
            <w:rPr/>
          </w:rPrChange>
        </w:rPr>
        <w:pPrChange w:author="Pöllänen Arto" w:date="2017-03-20T00:57:59.0705151" w:id="1870834898">
          <w:pPr/>
        </w:pPrChange>
      </w:pPr>
    </w:p>
    <w:p w:rsidR="686CDA7E" w:rsidDel="0439D4E9" w:rsidP="0695F723" w:rsidRDefault="686CDA7E" w14:paraId="07A9583C" w14:textId="550FC6BF" w14:noSpellErr="1">
      <w:pPr>
        <w:spacing w:before="0" w:beforeAutospacing="off" w:after="0" w:afterAutospacing="off"/>
        <w:rPr>
          <w:del w:author="Pöllänen Arto" w:date="2017-03-20T01:45:16.4769642" w:id="923609472"/>
          <w:rFonts w:ascii="Courier New" w:hAnsi="Courier New" w:eastAsia="Courier New" w:cs="Courier New"/>
          <w:noProof w:val="0"/>
          <w:sz w:val="22"/>
          <w:szCs w:val="22"/>
          <w:lang w:val="fi-FI"/>
          <w:rPrChange w:author="Pöllänen Arto" w:date="2017-03-20T00:57:59.0705151" w:id="1560061356">
            <w:rPr/>
          </w:rPrChange>
        </w:rPr>
        <w:pPrChange w:author="Pöllänen Arto" w:date="2017-03-20T00:57:59.0705151" w:id="1231522408">
          <w:pPr/>
        </w:pPrChange>
      </w:pPr>
    </w:p>
    <w:p w:rsidR="686CDA7E" w:rsidDel="0439D4E9" w:rsidP="0695F723" w:rsidRDefault="686CDA7E" w14:paraId="0B192B65" w14:textId="550FC6BF" w14:noSpellErr="1">
      <w:pPr>
        <w:spacing w:before="0" w:beforeAutospacing="off" w:after="0" w:afterAutospacing="off"/>
        <w:rPr>
          <w:del w:author="Pöllänen Arto" w:date="2017-03-20T01:45:16.4769642" w:id="1480342636"/>
          <w:rFonts w:ascii="Courier New" w:hAnsi="Courier New" w:eastAsia="Courier New" w:cs="Courier New"/>
          <w:noProof w:val="0"/>
          <w:sz w:val="22"/>
          <w:szCs w:val="22"/>
          <w:lang w:val="fi-FI"/>
          <w:rPrChange w:author="Pöllänen Arto" w:date="2017-03-20T00:57:59.0705151" w:id="272381821">
            <w:rPr/>
          </w:rPrChange>
        </w:rPr>
        <w:pPrChange w:author="Pöllänen Arto" w:date="2017-03-20T00:57:59.0705151" w:id="570821527">
          <w:pPr/>
        </w:pPrChange>
      </w:pPr>
    </w:p>
    <w:p w:rsidR="686CDA7E" w:rsidDel="0439D4E9" w:rsidP="4AB56EC3" w:rsidRDefault="686CDA7E" w14:paraId="56C4FE3F" w14:textId="550FC6BF">
      <w:pPr>
        <w:spacing w:before="0" w:beforeAutospacing="off" w:after="0" w:afterAutospacing="off"/>
        <w:rPr>
          <w:del w:author="Pöllänen Arto" w:date="2017-03-20T01:45:16.4769642" w:id="2091177057"/>
          <w:rFonts w:ascii="Courier New" w:hAnsi="Courier New" w:eastAsia="Courier New" w:cs="Courier New"/>
          <w:sz w:val="16"/>
          <w:szCs w:val="16"/>
          <w:rPrChange w:author="Pöllänen Arto" w:date="2017-03-20T00:56:21.136542" w:id="1254279668">
            <w:rPr/>
          </w:rPrChange>
        </w:rPr>
        <w:pPrChange w:author="Pöllänen Arto" w:date="2017-03-20T00:56:21.136542" w:id="519529145">
          <w:pPr/>
        </w:pPrChange>
      </w:pPr>
      <w:del w:author="Pöllänen Arto" w:date="2017-03-20T01:45:16.4769642" w:id="520645645">
        <w:r w:rsidDel="0439D4E9">
          <w:br/>
        </w:r>
      </w:del>
    </w:p>
    <w:p w:rsidR="686CDA7E" w:rsidDel="0439D4E9" w:rsidP="2F61C9CC" w:rsidRDefault="686CDA7E" w14:paraId="2C27D29C" w14:textId="550FC6BF">
      <w:pPr>
        <w:spacing w:before="0" w:beforeAutospacing="off" w:after="0" w:afterAutospacing="off"/>
        <w:rPr>
          <w:del w:author="Pöllänen Arto" w:date="2017-03-20T01:45:16.4769642" w:id="1105498472"/>
          <w:rFonts w:ascii="Courier New" w:hAnsi="Courier New" w:eastAsia="Courier New" w:cs="Courier New"/>
          <w:noProof w:val="0"/>
          <w:sz w:val="22"/>
          <w:szCs w:val="22"/>
          <w:lang w:val="fi-FI"/>
          <w:rPrChange w:author="Pöllänen Arto" w:date="2017-03-20T00:56:57.7307714" w:id="289502031">
            <w:rPr/>
          </w:rPrChange>
        </w:rPr>
        <w:pPrChange w:author="Pöllänen Arto" w:date="2017-03-20T00:56:57.7307714" w:id="443038566">
          <w:pPr/>
        </w:pPrChange>
      </w:pPr>
    </w:p>
    <w:p w:rsidR="686CDA7E" w:rsidDel="0439D4E9" w:rsidP="2F61C9CC" w:rsidRDefault="686CDA7E" w14:paraId="68C41137" w14:textId="550FC6BF">
      <w:pPr>
        <w:spacing w:before="0" w:beforeAutospacing="off" w:after="0" w:afterAutospacing="off"/>
        <w:rPr>
          <w:del w:author="Pöllänen Arto" w:date="2017-03-20T01:45:16.4769642" w:id="1506861216"/>
          <w:rFonts w:ascii="Courier New" w:hAnsi="Courier New" w:eastAsia="Courier New" w:cs="Courier New"/>
          <w:noProof w:val="0"/>
          <w:sz w:val="22"/>
          <w:szCs w:val="22"/>
          <w:lang w:val="fi-FI"/>
          <w:rPrChange w:author="Pöllänen Arto" w:date="2017-03-20T00:56:57.7307714" w:id="412708623">
            <w:rPr/>
          </w:rPrChange>
        </w:rPr>
        <w:pPrChange w:author="Pöllänen Arto" w:date="2017-03-20T00:56:57.7307714" w:id="563437704">
          <w:pPr/>
        </w:pPrChange>
      </w:pPr>
    </w:p>
    <w:p w:rsidR="686CDA7E" w:rsidDel="0439D4E9" w:rsidP="2F61C9CC" w:rsidRDefault="686CDA7E" w14:paraId="5887F80F" w14:textId="550FC6BF">
      <w:pPr>
        <w:spacing w:before="0" w:beforeAutospacing="off" w:after="0" w:afterAutospacing="off"/>
        <w:rPr>
          <w:del w:author="Pöllänen Arto" w:date="2017-03-20T01:45:16.4769642" w:id="781334869"/>
          <w:rFonts w:ascii="Courier New" w:hAnsi="Courier New" w:eastAsia="Courier New" w:cs="Courier New"/>
          <w:noProof w:val="0"/>
          <w:sz w:val="22"/>
          <w:szCs w:val="22"/>
          <w:lang w:val="fi-FI"/>
          <w:rPrChange w:author="Pöllänen Arto" w:date="2017-03-20T00:56:57.7307714" w:id="338000413">
            <w:rPr/>
          </w:rPrChange>
        </w:rPr>
        <w:pPrChange w:author="Pöllänen Arto" w:date="2017-03-20T00:56:57.7307714" w:id="2027664911">
          <w:pPr/>
        </w:pPrChange>
      </w:pPr>
    </w:p>
    <w:p w:rsidR="686CDA7E" w:rsidDel="0439D4E9" w:rsidP="0695F723" w:rsidRDefault="686CDA7E" w14:paraId="3B91D516" w14:textId="550FC6BF" w14:noSpellErr="1">
      <w:pPr>
        <w:spacing w:before="0" w:beforeAutospacing="off" w:after="0" w:afterAutospacing="off"/>
        <w:rPr>
          <w:del w:author="Pöllänen Arto" w:date="2017-03-20T01:45:16.4769642" w:id="1359518905"/>
          <w:rFonts w:ascii="Courier New" w:hAnsi="Courier New" w:eastAsia="Courier New" w:cs="Courier New"/>
          <w:noProof w:val="0"/>
          <w:sz w:val="22"/>
          <w:szCs w:val="22"/>
          <w:lang w:val="fi-FI"/>
          <w:rPrChange w:author="Pöllänen Arto" w:date="2017-03-20T00:57:59.0705151" w:id="1327394957">
            <w:rPr/>
          </w:rPrChange>
        </w:rPr>
        <w:pPrChange w:author="Pöllänen Arto" w:date="2017-03-20T00:57:59.0705151" w:id="1056190171">
          <w:pPr/>
        </w:pPrChange>
      </w:pPr>
    </w:p>
    <w:p w:rsidR="686CDA7E" w:rsidDel="0439D4E9" w:rsidP="2F61C9CC" w:rsidRDefault="686CDA7E" w14:paraId="3EA2CC92" w14:textId="550FC6BF">
      <w:pPr>
        <w:spacing w:before="0" w:beforeAutospacing="off" w:after="0" w:afterAutospacing="off"/>
        <w:rPr>
          <w:del w:author="Pöllänen Arto" w:date="2017-03-20T01:45:16.4769642" w:id="2117198336"/>
          <w:rFonts w:ascii="Courier New" w:hAnsi="Courier New" w:eastAsia="Courier New" w:cs="Courier New"/>
          <w:noProof w:val="0"/>
          <w:sz w:val="22"/>
          <w:szCs w:val="22"/>
          <w:lang w:val="fi-FI"/>
          <w:rPrChange w:author="Pöllänen Arto" w:date="2017-03-20T00:56:57.7307714" w:id="166078516">
            <w:rPr/>
          </w:rPrChange>
        </w:rPr>
        <w:pPrChange w:author="Pöllänen Arto" w:date="2017-03-20T00:56:57.7307714" w:id="1772762812">
          <w:pPr/>
        </w:pPrChange>
      </w:pPr>
    </w:p>
    <w:p w:rsidR="686CDA7E" w:rsidDel="0439D4E9" w:rsidP="0695F723" w:rsidRDefault="686CDA7E" w14:paraId="27D70EB9" w14:textId="550FC6BF" w14:noSpellErr="1">
      <w:pPr>
        <w:spacing w:before="0" w:beforeAutospacing="off" w:after="0" w:afterAutospacing="off"/>
        <w:rPr>
          <w:del w:author="Pöllänen Arto" w:date="2017-03-20T01:45:16.4769642" w:id="1239347901"/>
          <w:rFonts w:ascii="Courier New" w:hAnsi="Courier New" w:eastAsia="Courier New" w:cs="Courier New"/>
          <w:noProof w:val="0"/>
          <w:sz w:val="22"/>
          <w:szCs w:val="22"/>
          <w:lang w:val="fi-FI"/>
          <w:rPrChange w:author="Pöllänen Arto" w:date="2017-03-20T00:57:59.0705151" w:id="490372741">
            <w:rPr/>
          </w:rPrChange>
        </w:rPr>
        <w:pPrChange w:author="Pöllänen Arto" w:date="2017-03-20T00:57:59.0705151" w:id="1000653007">
          <w:pPr/>
        </w:pPrChange>
      </w:pPr>
    </w:p>
    <w:p w:rsidR="686CDA7E" w:rsidDel="0439D4E9" w:rsidP="4AB56EC3" w:rsidRDefault="686CDA7E" w14:paraId="0F4202F1" w14:textId="550FC6BF">
      <w:pPr>
        <w:spacing w:before="0" w:beforeAutospacing="off" w:after="0" w:afterAutospacing="off"/>
        <w:rPr>
          <w:del w:author="Pöllänen Arto" w:date="2017-03-20T01:45:16.4769642" w:id="383145641"/>
          <w:rFonts w:ascii="Courier New" w:hAnsi="Courier New" w:eastAsia="Courier New" w:cs="Courier New"/>
          <w:sz w:val="16"/>
          <w:szCs w:val="16"/>
          <w:rPrChange w:author="Pöllänen Arto" w:date="2017-03-20T00:56:21.136542" w:id="1524799381">
            <w:rPr/>
          </w:rPrChange>
        </w:rPr>
        <w:pPrChange w:author="Pöllänen Arto" w:date="2017-03-20T00:56:21.136542" w:id="1670596111">
          <w:pPr/>
        </w:pPrChange>
      </w:pPr>
      <w:del w:author="Pöllänen Arto" w:date="2017-03-20T01:45:16.4769642" w:id="1691605969">
        <w:r w:rsidDel="0439D4E9">
          <w:br/>
        </w:r>
      </w:del>
    </w:p>
    <w:p w:rsidR="686CDA7E" w:rsidDel="0439D4E9" w:rsidP="2F61C9CC" w:rsidRDefault="686CDA7E" w14:paraId="3B39CD21" w14:textId="550FC6BF">
      <w:pPr>
        <w:spacing w:before="0" w:beforeAutospacing="off" w:after="0" w:afterAutospacing="off"/>
        <w:rPr>
          <w:del w:author="Pöllänen Arto" w:date="2017-03-20T01:45:16.4769642" w:id="367054605"/>
          <w:rFonts w:ascii="Courier New" w:hAnsi="Courier New" w:eastAsia="Courier New" w:cs="Courier New"/>
          <w:noProof w:val="0"/>
          <w:sz w:val="22"/>
          <w:szCs w:val="22"/>
          <w:lang w:val="fi-FI"/>
          <w:rPrChange w:author="Pöllänen Arto" w:date="2017-03-20T00:56:57.7307714" w:id="2096397080">
            <w:rPr/>
          </w:rPrChange>
        </w:rPr>
        <w:pPrChange w:author="Pöllänen Arto" w:date="2017-03-20T00:56:57.7307714" w:id="903379381">
          <w:pPr/>
        </w:pPrChange>
      </w:pPr>
    </w:p>
    <w:p w:rsidR="686CDA7E" w:rsidDel="0439D4E9" w:rsidP="4AB56EC3" w:rsidRDefault="686CDA7E" w14:paraId="58D0A47D" w14:textId="550FC6BF">
      <w:pPr>
        <w:spacing w:before="0" w:beforeAutospacing="off" w:after="0" w:afterAutospacing="off"/>
        <w:rPr>
          <w:del w:author="Pöllänen Arto" w:date="2017-03-20T01:45:16.4769642" w:id="2082254602"/>
          <w:rFonts w:ascii="Courier New" w:hAnsi="Courier New" w:eastAsia="Courier New" w:cs="Courier New"/>
          <w:sz w:val="16"/>
          <w:szCs w:val="16"/>
          <w:rPrChange w:author="Pöllänen Arto" w:date="2017-03-20T00:56:21.136542" w:id="402555971">
            <w:rPr/>
          </w:rPrChange>
        </w:rPr>
        <w:pPrChange w:author="Pöllänen Arto" w:date="2017-03-20T00:56:21.136542" w:id="1544834869">
          <w:pPr/>
        </w:pPrChange>
      </w:pPr>
      <w:del w:author="Pöllänen Arto" w:date="2017-03-20T01:45:16.4769642" w:id="370929088">
        <w:r w:rsidDel="0439D4E9">
          <w:br/>
        </w:r>
      </w:del>
    </w:p>
    <w:p w:rsidR="686CDA7E" w:rsidDel="0439D4E9" w:rsidP="2F61C9CC" w:rsidRDefault="686CDA7E" w14:paraId="39034D5A" w14:textId="550FC6BF">
      <w:pPr>
        <w:spacing w:before="0" w:beforeAutospacing="off" w:after="0" w:afterAutospacing="off"/>
        <w:rPr>
          <w:del w:author="Pöllänen Arto" w:date="2017-03-20T01:45:16.4769642" w:id="1225821751"/>
          <w:rFonts w:ascii="Courier New" w:hAnsi="Courier New" w:eastAsia="Courier New" w:cs="Courier New"/>
          <w:noProof w:val="0"/>
          <w:sz w:val="22"/>
          <w:szCs w:val="22"/>
          <w:lang w:val="fi-FI"/>
          <w:rPrChange w:author="Pöllänen Arto" w:date="2017-03-20T00:56:57.7307714" w:id="1060384890">
            <w:rPr/>
          </w:rPrChange>
        </w:rPr>
        <w:pPrChange w:author="Pöllänen Arto" w:date="2017-03-20T00:56:57.7307714" w:id="1149743067">
          <w:pPr/>
        </w:pPrChange>
      </w:pPr>
    </w:p>
    <w:p w:rsidR="686CDA7E" w:rsidDel="0439D4E9" w:rsidP="0695F723" w:rsidRDefault="686CDA7E" w14:paraId="5C3701B1" w14:textId="550FC6BF" w14:noSpellErr="1">
      <w:pPr>
        <w:spacing w:before="0" w:beforeAutospacing="off" w:after="0" w:afterAutospacing="off"/>
        <w:rPr>
          <w:del w:author="Pöllänen Arto" w:date="2017-03-20T01:45:16.4769642" w:id="810202496"/>
          <w:rFonts w:ascii="Courier New" w:hAnsi="Courier New" w:eastAsia="Courier New" w:cs="Courier New"/>
          <w:noProof w:val="0"/>
          <w:sz w:val="22"/>
          <w:szCs w:val="22"/>
          <w:lang w:val="fi-FI"/>
          <w:rPrChange w:author="Pöllänen Arto" w:date="2017-03-20T00:57:59.0705151" w:id="87443538">
            <w:rPr/>
          </w:rPrChange>
        </w:rPr>
        <w:pPrChange w:author="Pöllänen Arto" w:date="2017-03-20T00:57:59.0705151" w:id="278349040">
          <w:pPr/>
        </w:pPrChange>
      </w:pPr>
    </w:p>
    <w:p w:rsidR="686CDA7E" w:rsidDel="0439D4E9" w:rsidP="2F61C9CC" w:rsidRDefault="686CDA7E" w14:paraId="34FD06CF" w14:textId="550FC6BF">
      <w:pPr>
        <w:spacing w:before="0" w:beforeAutospacing="off" w:after="0" w:afterAutospacing="off"/>
        <w:rPr>
          <w:del w:author="Pöllänen Arto" w:date="2017-03-20T01:45:16.4769642" w:id="407292695"/>
          <w:rFonts w:ascii="Courier New" w:hAnsi="Courier New" w:eastAsia="Courier New" w:cs="Courier New"/>
          <w:noProof w:val="0"/>
          <w:sz w:val="22"/>
          <w:szCs w:val="22"/>
          <w:lang w:val="fi-FI"/>
          <w:rPrChange w:author="Pöllänen Arto" w:date="2017-03-20T00:56:57.7307714" w:id="2040186456">
            <w:rPr/>
          </w:rPrChange>
        </w:rPr>
        <w:pPrChange w:author="Pöllänen Arto" w:date="2017-03-20T00:56:57.7307714" w:id="638471012">
          <w:pPr/>
        </w:pPrChange>
      </w:pPr>
    </w:p>
    <w:p w:rsidR="686CDA7E" w:rsidDel="0439D4E9" w:rsidP="2F61C9CC" w:rsidRDefault="686CDA7E" w14:paraId="4727CA16" w14:textId="550FC6BF">
      <w:pPr>
        <w:spacing w:before="0" w:beforeAutospacing="off" w:after="0" w:afterAutospacing="off"/>
        <w:rPr>
          <w:del w:author="Pöllänen Arto" w:date="2017-03-20T01:45:16.4769642" w:id="699788389"/>
          <w:rFonts w:ascii="Courier New" w:hAnsi="Courier New" w:eastAsia="Courier New" w:cs="Courier New"/>
          <w:noProof w:val="0"/>
          <w:sz w:val="22"/>
          <w:szCs w:val="22"/>
          <w:lang w:val="fi-FI"/>
          <w:rPrChange w:author="Pöllänen Arto" w:date="2017-03-20T00:56:57.7307714" w:id="875408783">
            <w:rPr/>
          </w:rPrChange>
        </w:rPr>
        <w:pPrChange w:author="Pöllänen Arto" w:date="2017-03-20T00:56:57.7307714" w:id="1730024691">
          <w:pPr/>
        </w:pPrChange>
      </w:pPr>
    </w:p>
    <w:p w:rsidR="686CDA7E" w:rsidDel="0439D4E9" w:rsidP="2F61C9CC" w:rsidRDefault="686CDA7E" w14:paraId="0C5945CB" w14:textId="550FC6BF">
      <w:pPr>
        <w:spacing w:before="0" w:beforeAutospacing="off" w:after="0" w:afterAutospacing="off"/>
        <w:rPr>
          <w:del w:author="Pöllänen Arto" w:date="2017-03-20T01:45:16.4769642" w:id="600003529"/>
          <w:rFonts w:ascii="Courier New" w:hAnsi="Courier New" w:eastAsia="Courier New" w:cs="Courier New"/>
          <w:noProof w:val="0"/>
          <w:sz w:val="22"/>
          <w:szCs w:val="22"/>
          <w:lang w:val="fi-FI"/>
          <w:rPrChange w:author="Pöllänen Arto" w:date="2017-03-20T00:56:57.7307714" w:id="1960687892">
            <w:rPr/>
          </w:rPrChange>
        </w:rPr>
        <w:pPrChange w:author="Pöllänen Arto" w:date="2017-03-20T00:56:57.7307714" w:id="190979032">
          <w:pPr/>
        </w:pPrChange>
      </w:pPr>
    </w:p>
    <w:p w:rsidR="686CDA7E" w:rsidDel="0439D4E9" w:rsidP="0695F723" w:rsidRDefault="686CDA7E" w14:paraId="756625BB" w14:textId="550FC6BF" w14:noSpellErr="1">
      <w:pPr>
        <w:spacing w:before="0" w:beforeAutospacing="off" w:after="0" w:afterAutospacing="off"/>
        <w:rPr>
          <w:del w:author="Pöllänen Arto" w:date="2017-03-20T01:45:16.4769642" w:id="821051148"/>
          <w:rFonts w:ascii="Courier New" w:hAnsi="Courier New" w:eastAsia="Courier New" w:cs="Courier New"/>
          <w:noProof w:val="0"/>
          <w:sz w:val="22"/>
          <w:szCs w:val="22"/>
          <w:lang w:val="fi-FI"/>
          <w:rPrChange w:author="Pöllänen Arto" w:date="2017-03-20T00:57:59.0705151" w:id="1133050249">
            <w:rPr/>
          </w:rPrChange>
        </w:rPr>
        <w:pPrChange w:author="Pöllänen Arto" w:date="2017-03-20T00:57:59.0705151" w:id="168978349">
          <w:pPr/>
        </w:pPrChange>
      </w:pPr>
    </w:p>
    <w:p w:rsidR="686CDA7E" w:rsidDel="0439D4E9" w:rsidP="0695F723" w:rsidRDefault="686CDA7E" w14:paraId="634A1C74" w14:textId="550FC6BF" w14:noSpellErr="1">
      <w:pPr>
        <w:spacing w:before="0" w:beforeAutospacing="off" w:after="0" w:afterAutospacing="off"/>
        <w:rPr>
          <w:del w:author="Pöllänen Arto" w:date="2017-03-20T01:45:16.4769642" w:id="205589284"/>
          <w:rFonts w:ascii="Courier New" w:hAnsi="Courier New" w:eastAsia="Courier New" w:cs="Courier New"/>
          <w:noProof w:val="0"/>
          <w:sz w:val="22"/>
          <w:szCs w:val="22"/>
          <w:lang w:val="fi-FI"/>
          <w:rPrChange w:author="Pöllänen Arto" w:date="2017-03-20T00:57:59.0705151" w:id="1719459574">
            <w:rPr/>
          </w:rPrChange>
        </w:rPr>
        <w:pPrChange w:author="Pöllänen Arto" w:date="2017-03-20T00:57:59.0705151" w:id="1669436904">
          <w:pPr/>
        </w:pPrChange>
      </w:pPr>
    </w:p>
    <w:p w:rsidR="686CDA7E" w:rsidDel="0439D4E9" w:rsidP="2F61C9CC" w:rsidRDefault="686CDA7E" w14:paraId="50D0F081" w14:textId="550FC6BF">
      <w:pPr>
        <w:spacing w:before="0" w:beforeAutospacing="off" w:after="0" w:afterAutospacing="off"/>
        <w:rPr>
          <w:del w:author="Pöllänen Arto" w:date="2017-03-20T01:45:16.4769642" w:id="2097934041"/>
          <w:rFonts w:ascii="Courier New" w:hAnsi="Courier New" w:eastAsia="Courier New" w:cs="Courier New"/>
          <w:noProof w:val="0"/>
          <w:sz w:val="22"/>
          <w:szCs w:val="22"/>
          <w:lang w:val="fi-FI"/>
          <w:rPrChange w:author="Pöllänen Arto" w:date="2017-03-20T00:56:57.7307714" w:id="1098935809">
            <w:rPr/>
          </w:rPrChange>
        </w:rPr>
        <w:pPrChange w:author="Pöllänen Arto" w:date="2017-03-20T00:56:57.7307714" w:id="751240139">
          <w:pPr/>
        </w:pPrChange>
      </w:pPr>
    </w:p>
    <w:p w:rsidR="686CDA7E" w:rsidDel="0439D4E9" w:rsidP="2F61C9CC" w:rsidRDefault="686CDA7E" w14:paraId="6FB069CE" w14:textId="550FC6BF">
      <w:pPr>
        <w:spacing w:before="0" w:beforeAutospacing="off" w:after="0" w:afterAutospacing="off"/>
        <w:rPr>
          <w:del w:author="Pöllänen Arto" w:date="2017-03-20T01:45:16.4769642" w:id="160696392"/>
          <w:rFonts w:ascii="Courier New" w:hAnsi="Courier New" w:eastAsia="Courier New" w:cs="Courier New"/>
          <w:noProof w:val="0"/>
          <w:sz w:val="22"/>
          <w:szCs w:val="22"/>
          <w:lang w:val="fi-FI"/>
          <w:rPrChange w:author="Pöllänen Arto" w:date="2017-03-20T00:56:57.7307714" w:id="7872204">
            <w:rPr/>
          </w:rPrChange>
        </w:rPr>
        <w:pPrChange w:author="Pöllänen Arto" w:date="2017-03-20T00:56:57.7307714" w:id="698867231">
          <w:pPr/>
        </w:pPrChange>
      </w:pPr>
    </w:p>
    <w:p w:rsidR="686CDA7E" w:rsidDel="0439D4E9" w:rsidP="2F61C9CC" w:rsidRDefault="686CDA7E" w14:paraId="387213C7" w14:textId="550FC6BF">
      <w:pPr>
        <w:spacing w:before="0" w:beforeAutospacing="off" w:after="0" w:afterAutospacing="off"/>
        <w:rPr>
          <w:del w:author="Pöllänen Arto" w:date="2017-03-20T01:45:16.4769642" w:id="625517925"/>
          <w:rFonts w:ascii="Courier New" w:hAnsi="Courier New" w:eastAsia="Courier New" w:cs="Courier New"/>
          <w:noProof w:val="0"/>
          <w:sz w:val="22"/>
          <w:szCs w:val="22"/>
          <w:lang w:val="fi-FI"/>
          <w:rPrChange w:author="Pöllänen Arto" w:date="2017-03-20T00:56:57.7307714" w:id="1712135742">
            <w:rPr/>
          </w:rPrChange>
        </w:rPr>
        <w:pPrChange w:author="Pöllänen Arto" w:date="2017-03-20T00:56:57.7307714" w:id="897072168">
          <w:pPr/>
        </w:pPrChange>
      </w:pPr>
    </w:p>
    <w:p w:rsidR="686CDA7E" w:rsidDel="0439D4E9" w:rsidP="2F61C9CC" w:rsidRDefault="686CDA7E" w14:paraId="34724A9D" w14:textId="550FC6BF">
      <w:pPr>
        <w:spacing w:before="0" w:beforeAutospacing="off" w:after="0" w:afterAutospacing="off"/>
        <w:rPr>
          <w:del w:author="Pöllänen Arto" w:date="2017-03-20T01:45:16.4769642" w:id="1157558698"/>
          <w:rFonts w:ascii="Courier New" w:hAnsi="Courier New" w:eastAsia="Courier New" w:cs="Courier New"/>
          <w:noProof w:val="0"/>
          <w:sz w:val="22"/>
          <w:szCs w:val="22"/>
          <w:lang w:val="fi-FI"/>
          <w:rPrChange w:author="Pöllänen Arto" w:date="2017-03-20T00:56:57.7307714" w:id="652527290">
            <w:rPr/>
          </w:rPrChange>
        </w:rPr>
        <w:pPrChange w:author="Pöllänen Arto" w:date="2017-03-20T00:56:57.7307714" w:id="1398538759">
          <w:pPr/>
        </w:pPrChange>
      </w:pPr>
    </w:p>
    <w:p w:rsidR="686CDA7E" w:rsidDel="0439D4E9" w:rsidP="0695F723" w:rsidRDefault="686CDA7E" w14:paraId="143EB1F9" w14:textId="550FC6BF" w14:noSpellErr="1">
      <w:pPr>
        <w:spacing w:before="0" w:beforeAutospacing="off" w:after="0" w:afterAutospacing="off"/>
        <w:rPr>
          <w:del w:author="Pöllänen Arto" w:date="2017-03-20T01:45:16.4769642" w:id="300240620"/>
          <w:rFonts w:ascii="Courier New" w:hAnsi="Courier New" w:eastAsia="Courier New" w:cs="Courier New"/>
          <w:noProof w:val="0"/>
          <w:sz w:val="22"/>
          <w:szCs w:val="22"/>
          <w:lang w:val="fi-FI"/>
          <w:rPrChange w:author="Pöllänen Arto" w:date="2017-03-20T00:57:59.0705151" w:id="1677627576">
            <w:rPr/>
          </w:rPrChange>
        </w:rPr>
        <w:pPrChange w:author="Pöllänen Arto" w:date="2017-03-20T00:57:59.0705151" w:id="1592294387">
          <w:pPr/>
        </w:pPrChange>
      </w:pPr>
    </w:p>
    <w:p w:rsidR="686CDA7E" w:rsidDel="0439D4E9" w:rsidP="0695F723" w:rsidRDefault="686CDA7E" w14:paraId="2A5BA012" w14:textId="550FC6BF" w14:noSpellErr="1">
      <w:pPr>
        <w:spacing w:before="0" w:beforeAutospacing="off" w:after="0" w:afterAutospacing="off"/>
        <w:rPr>
          <w:del w:author="Pöllänen Arto" w:date="2017-03-20T01:45:16.4769642" w:id="1860970136"/>
          <w:rFonts w:ascii="Courier New" w:hAnsi="Courier New" w:eastAsia="Courier New" w:cs="Courier New"/>
          <w:noProof w:val="0"/>
          <w:sz w:val="22"/>
          <w:szCs w:val="22"/>
          <w:lang w:val="fi-FI"/>
          <w:rPrChange w:author="Pöllänen Arto" w:date="2017-03-20T00:57:59.0705151" w:id="494387528">
            <w:rPr/>
          </w:rPrChange>
        </w:rPr>
        <w:pPrChange w:author="Pöllänen Arto" w:date="2017-03-20T00:57:59.0705151" w:id="1712925594">
          <w:pPr/>
        </w:pPrChange>
      </w:pPr>
    </w:p>
    <w:p w:rsidR="686CDA7E" w:rsidDel="0439D4E9" w:rsidP="2F61C9CC" w:rsidRDefault="686CDA7E" w14:paraId="24F94372" w14:textId="550FC6BF">
      <w:pPr>
        <w:spacing w:before="0" w:beforeAutospacing="off" w:after="0" w:afterAutospacing="off"/>
        <w:rPr>
          <w:del w:author="Pöllänen Arto" w:date="2017-03-20T01:45:16.4769642" w:id="1709337098"/>
          <w:rFonts w:ascii="Courier New" w:hAnsi="Courier New" w:eastAsia="Courier New" w:cs="Courier New"/>
          <w:noProof w:val="0"/>
          <w:sz w:val="22"/>
          <w:szCs w:val="22"/>
          <w:lang w:val="fi-FI"/>
          <w:rPrChange w:author="Pöllänen Arto" w:date="2017-03-20T00:56:57.7307714" w:id="2003420735">
            <w:rPr/>
          </w:rPrChange>
        </w:rPr>
        <w:pPrChange w:author="Pöllänen Arto" w:date="2017-03-20T00:56:57.7307714" w:id="1874662841">
          <w:pPr/>
        </w:pPrChange>
      </w:pPr>
    </w:p>
    <w:p w:rsidR="686CDA7E" w:rsidDel="0439D4E9" w:rsidP="2F61C9CC" w:rsidRDefault="686CDA7E" w14:paraId="740D9D68" w14:textId="550FC6BF">
      <w:pPr>
        <w:spacing w:before="0" w:beforeAutospacing="off" w:after="0" w:afterAutospacing="off"/>
        <w:rPr>
          <w:del w:author="Pöllänen Arto" w:date="2017-03-20T01:45:16.4769642" w:id="16341825"/>
          <w:rFonts w:ascii="Courier New" w:hAnsi="Courier New" w:eastAsia="Courier New" w:cs="Courier New"/>
          <w:noProof w:val="0"/>
          <w:sz w:val="22"/>
          <w:szCs w:val="22"/>
          <w:lang w:val="fi-FI"/>
          <w:rPrChange w:author="Pöllänen Arto" w:date="2017-03-20T00:56:57.7307714" w:id="820186217">
            <w:rPr/>
          </w:rPrChange>
        </w:rPr>
        <w:pPrChange w:author="Pöllänen Arto" w:date="2017-03-20T00:56:57.7307714" w:id="1379101953">
          <w:pPr/>
        </w:pPrChange>
      </w:pPr>
    </w:p>
    <w:p w:rsidR="686CDA7E" w:rsidDel="0439D4E9" w:rsidP="0695F723" w:rsidRDefault="686CDA7E" w14:paraId="6407F50C" w14:textId="550FC6BF" w14:noSpellErr="1">
      <w:pPr>
        <w:spacing w:before="0" w:beforeAutospacing="off" w:after="0" w:afterAutospacing="off"/>
        <w:rPr>
          <w:del w:author="Pöllänen Arto" w:date="2017-03-20T01:45:16.4769642" w:id="791831865"/>
          <w:rFonts w:ascii="Courier New" w:hAnsi="Courier New" w:eastAsia="Courier New" w:cs="Courier New"/>
          <w:noProof w:val="0"/>
          <w:sz w:val="22"/>
          <w:szCs w:val="22"/>
          <w:lang w:val="fi-FI"/>
          <w:rPrChange w:author="Pöllänen Arto" w:date="2017-03-20T00:57:59.0705151" w:id="499592928">
            <w:rPr/>
          </w:rPrChange>
        </w:rPr>
        <w:pPrChange w:author="Pöllänen Arto" w:date="2017-03-20T00:57:59.0705151" w:id="951107360">
          <w:pPr/>
        </w:pPrChange>
      </w:pPr>
    </w:p>
    <w:p w:rsidR="686CDA7E" w:rsidDel="0439D4E9" w:rsidP="2F61C9CC" w:rsidRDefault="686CDA7E" w14:paraId="794640BF" w14:textId="550FC6BF">
      <w:pPr>
        <w:spacing w:before="0" w:beforeAutospacing="off" w:after="0" w:afterAutospacing="off"/>
        <w:rPr>
          <w:del w:author="Pöllänen Arto" w:date="2017-03-20T01:45:16.4769642" w:id="114649052"/>
          <w:rFonts w:ascii="Courier New" w:hAnsi="Courier New" w:eastAsia="Courier New" w:cs="Courier New"/>
          <w:noProof w:val="0"/>
          <w:sz w:val="22"/>
          <w:szCs w:val="22"/>
          <w:lang w:val="fi-FI"/>
          <w:rPrChange w:author="Pöllänen Arto" w:date="2017-03-20T00:56:57.7307714" w:id="63766616">
            <w:rPr/>
          </w:rPrChange>
        </w:rPr>
        <w:pPrChange w:author="Pöllänen Arto" w:date="2017-03-20T00:56:57.7307714" w:id="882971070">
          <w:pPr/>
        </w:pPrChange>
      </w:pPr>
    </w:p>
    <w:p w:rsidR="686CDA7E" w:rsidDel="0439D4E9" w:rsidP="0695F723" w:rsidRDefault="686CDA7E" w14:paraId="7C9BD91B" w14:textId="550FC6BF" w14:noSpellErr="1">
      <w:pPr>
        <w:spacing w:before="0" w:beforeAutospacing="off" w:after="0" w:afterAutospacing="off"/>
        <w:rPr>
          <w:del w:author="Pöllänen Arto" w:date="2017-03-20T01:45:16.4769642" w:id="568231398"/>
          <w:rFonts w:ascii="Courier New" w:hAnsi="Courier New" w:eastAsia="Courier New" w:cs="Courier New"/>
          <w:noProof w:val="0"/>
          <w:sz w:val="22"/>
          <w:szCs w:val="22"/>
          <w:lang w:val="fi-FI"/>
          <w:rPrChange w:author="Pöllänen Arto" w:date="2017-03-20T00:57:59.0705151" w:id="638506892">
            <w:rPr/>
          </w:rPrChange>
        </w:rPr>
        <w:pPrChange w:author="Pöllänen Arto" w:date="2017-03-20T00:57:59.0705151" w:id="751967019">
          <w:pPr/>
        </w:pPrChange>
      </w:pPr>
    </w:p>
    <w:p w:rsidR="686CDA7E" w:rsidDel="0439D4E9" w:rsidP="0695F723" w:rsidRDefault="686CDA7E" w14:paraId="7F5ED481" w14:textId="550FC6BF" w14:noSpellErr="1">
      <w:pPr>
        <w:spacing w:before="0" w:beforeAutospacing="off" w:after="0" w:afterAutospacing="off"/>
        <w:rPr>
          <w:del w:author="Pöllänen Arto" w:date="2017-03-20T01:45:16.4769642" w:id="313124850"/>
          <w:rFonts w:ascii="Courier New" w:hAnsi="Courier New" w:eastAsia="Courier New" w:cs="Courier New"/>
          <w:noProof w:val="0"/>
          <w:sz w:val="22"/>
          <w:szCs w:val="22"/>
          <w:lang w:val="fi-FI"/>
          <w:rPrChange w:author="Pöllänen Arto" w:date="2017-03-20T00:57:59.0705151" w:id="1639731593">
            <w:rPr/>
          </w:rPrChange>
        </w:rPr>
        <w:pPrChange w:author="Pöllänen Arto" w:date="2017-03-20T00:57:59.0705151" w:id="411192051">
          <w:pPr/>
        </w:pPrChange>
      </w:pPr>
    </w:p>
    <w:p w:rsidR="686CDA7E" w:rsidDel="0439D4E9" w:rsidP="2F61C9CC" w:rsidRDefault="686CDA7E" w14:paraId="7BD7672A" w14:textId="550FC6BF">
      <w:pPr>
        <w:spacing w:before="0" w:beforeAutospacing="off" w:after="0" w:afterAutospacing="off"/>
        <w:rPr>
          <w:del w:author="Pöllänen Arto" w:date="2017-03-20T01:45:16.4769642" w:id="1889928880"/>
          <w:rFonts w:ascii="Courier New" w:hAnsi="Courier New" w:eastAsia="Courier New" w:cs="Courier New"/>
          <w:noProof w:val="0"/>
          <w:sz w:val="22"/>
          <w:szCs w:val="22"/>
          <w:lang w:val="fi-FI"/>
          <w:rPrChange w:author="Pöllänen Arto" w:date="2017-03-20T00:56:57.7307714" w:id="1199430354">
            <w:rPr/>
          </w:rPrChange>
        </w:rPr>
        <w:pPrChange w:author="Pöllänen Arto" w:date="2017-03-20T00:56:57.7307714" w:id="1084405998">
          <w:pPr/>
        </w:pPrChange>
      </w:pPr>
    </w:p>
    <w:p w:rsidR="686CDA7E" w:rsidDel="0439D4E9" w:rsidP="2F61C9CC" w:rsidRDefault="686CDA7E" w14:paraId="4B25E6DB" w14:textId="550FC6BF">
      <w:pPr>
        <w:spacing w:before="0" w:beforeAutospacing="off" w:after="0" w:afterAutospacing="off"/>
        <w:rPr>
          <w:del w:author="Pöllänen Arto" w:date="2017-03-20T01:45:16.4769642" w:id="1962419202"/>
          <w:rFonts w:ascii="Courier New" w:hAnsi="Courier New" w:eastAsia="Courier New" w:cs="Courier New"/>
          <w:noProof w:val="0"/>
          <w:sz w:val="22"/>
          <w:szCs w:val="22"/>
          <w:lang w:val="fi-FI"/>
          <w:rPrChange w:author="Pöllänen Arto" w:date="2017-03-20T00:56:57.7307714" w:id="1523203645">
            <w:rPr/>
          </w:rPrChange>
        </w:rPr>
        <w:pPrChange w:author="Pöllänen Arto" w:date="2017-03-20T00:56:57.7307714" w:id="492682580">
          <w:pPr/>
        </w:pPrChange>
      </w:pPr>
    </w:p>
    <w:p w:rsidR="686CDA7E" w:rsidDel="0439D4E9" w:rsidP="0695F723" w:rsidRDefault="686CDA7E" w14:paraId="142E98D8" w14:textId="550FC6BF" w14:noSpellErr="1">
      <w:pPr>
        <w:spacing w:before="0" w:beforeAutospacing="off" w:after="0" w:afterAutospacing="off"/>
        <w:rPr>
          <w:del w:author="Pöllänen Arto" w:date="2017-03-20T01:45:16.4769642" w:id="817936284"/>
          <w:rFonts w:ascii="Courier New" w:hAnsi="Courier New" w:eastAsia="Courier New" w:cs="Courier New"/>
          <w:noProof w:val="0"/>
          <w:sz w:val="22"/>
          <w:szCs w:val="22"/>
          <w:lang w:val="fi-FI"/>
          <w:rPrChange w:author="Pöllänen Arto" w:date="2017-03-20T00:57:59.0705151" w:id="1466216380">
            <w:rPr/>
          </w:rPrChange>
        </w:rPr>
        <w:pPrChange w:author="Pöllänen Arto" w:date="2017-03-20T00:57:59.0705151" w:id="1738018518">
          <w:pPr/>
        </w:pPrChange>
      </w:pPr>
    </w:p>
    <w:p w:rsidR="686CDA7E" w:rsidDel="0439D4E9" w:rsidP="2F61C9CC" w:rsidRDefault="686CDA7E" w14:paraId="26D12F76" w14:textId="550FC6BF">
      <w:pPr>
        <w:spacing w:before="0" w:beforeAutospacing="off" w:after="0" w:afterAutospacing="off"/>
        <w:rPr>
          <w:del w:author="Pöllänen Arto" w:date="2017-03-20T01:45:16.4769642" w:id="1871884730"/>
          <w:rFonts w:ascii="Courier New" w:hAnsi="Courier New" w:eastAsia="Courier New" w:cs="Courier New"/>
          <w:noProof w:val="0"/>
          <w:sz w:val="22"/>
          <w:szCs w:val="22"/>
          <w:lang w:val="fi-FI"/>
          <w:rPrChange w:author="Pöllänen Arto" w:date="2017-03-20T00:56:57.7307714" w:id="1447347867">
            <w:rPr/>
          </w:rPrChange>
        </w:rPr>
        <w:pPrChange w:author="Pöllänen Arto" w:date="2017-03-20T00:56:57.7307714" w:id="438391069">
          <w:pPr/>
        </w:pPrChange>
      </w:pPr>
    </w:p>
    <w:p w:rsidR="686CDA7E" w:rsidDel="0439D4E9" w:rsidP="2F61C9CC" w:rsidRDefault="686CDA7E" w14:paraId="15776EFD" w14:textId="550FC6BF">
      <w:pPr>
        <w:spacing w:before="0" w:beforeAutospacing="off" w:after="0" w:afterAutospacing="off"/>
        <w:rPr>
          <w:del w:author="Pöllänen Arto" w:date="2017-03-20T01:45:16.4769642" w:id="1649815413"/>
          <w:rFonts w:ascii="Courier New" w:hAnsi="Courier New" w:eastAsia="Courier New" w:cs="Courier New"/>
          <w:noProof w:val="0"/>
          <w:sz w:val="22"/>
          <w:szCs w:val="22"/>
          <w:lang w:val="fi-FI"/>
          <w:rPrChange w:author="Pöllänen Arto" w:date="2017-03-20T00:56:57.7307714" w:id="1805520790">
            <w:rPr/>
          </w:rPrChange>
        </w:rPr>
        <w:pPrChange w:author="Pöllänen Arto" w:date="2017-03-20T00:56:57.7307714" w:id="603536402">
          <w:pPr/>
        </w:pPrChange>
      </w:pPr>
    </w:p>
    <w:p w:rsidR="686CDA7E" w:rsidDel="0439D4E9" w:rsidP="2F61C9CC" w:rsidRDefault="686CDA7E" w14:paraId="6789C5F5" w14:textId="550FC6BF" w14:noSpellErr="1">
      <w:pPr>
        <w:spacing w:before="0" w:beforeAutospacing="off" w:after="0" w:afterAutospacing="off"/>
        <w:rPr>
          <w:del w:author="Pöllänen Arto" w:date="2017-03-20T01:45:16.4769642" w:id="265108954"/>
          <w:rFonts w:ascii="Courier New" w:hAnsi="Courier New" w:eastAsia="Courier New" w:cs="Courier New"/>
          <w:noProof w:val="0"/>
          <w:sz w:val="22"/>
          <w:szCs w:val="22"/>
          <w:lang w:val="fi-FI"/>
          <w:rPrChange w:author="Pöllänen Arto" w:date="2017-03-20T00:56:57.7307714" w:id="347919912">
            <w:rPr/>
          </w:rPrChange>
        </w:rPr>
        <w:pPrChange w:author="Pöllänen Arto" w:date="2017-03-20T00:56:57.7307714" w:id="1942257710">
          <w:pPr/>
        </w:pPrChange>
      </w:pPr>
    </w:p>
    <w:p w:rsidR="686CDA7E" w:rsidDel="0439D4E9" w:rsidP="2F61C9CC" w:rsidRDefault="686CDA7E" w14:paraId="31C95E86" w14:textId="550FC6BF">
      <w:pPr>
        <w:spacing w:before="0" w:beforeAutospacing="off" w:after="0" w:afterAutospacing="off"/>
        <w:rPr>
          <w:del w:author="Pöllänen Arto" w:date="2017-03-20T01:45:16.4769642" w:id="1250949785"/>
          <w:rFonts w:ascii="Courier New" w:hAnsi="Courier New" w:eastAsia="Courier New" w:cs="Courier New"/>
          <w:noProof w:val="0"/>
          <w:sz w:val="22"/>
          <w:szCs w:val="22"/>
          <w:lang w:val="fi-FI"/>
          <w:rPrChange w:author="Pöllänen Arto" w:date="2017-03-20T00:56:57.7307714" w:id="256546713">
            <w:rPr/>
          </w:rPrChange>
        </w:rPr>
        <w:pPrChange w:author="Pöllänen Arto" w:date="2017-03-20T00:56:57.7307714" w:id="299540204">
          <w:pPr/>
        </w:pPrChange>
      </w:pPr>
    </w:p>
    <w:p w:rsidR="686CDA7E" w:rsidDel="0439D4E9" w:rsidP="2F61C9CC" w:rsidRDefault="686CDA7E" w14:paraId="2CCC2ADC" w14:textId="550FC6BF" w14:noSpellErr="1">
      <w:pPr>
        <w:spacing w:before="0" w:beforeAutospacing="off" w:after="0" w:afterAutospacing="off"/>
        <w:rPr>
          <w:del w:author="Pöllänen Arto" w:date="2017-03-20T01:45:16.4769642" w:id="1786058341"/>
          <w:rFonts w:ascii="Courier New" w:hAnsi="Courier New" w:eastAsia="Courier New" w:cs="Courier New"/>
          <w:noProof w:val="0"/>
          <w:sz w:val="22"/>
          <w:szCs w:val="22"/>
          <w:lang w:val="fi-FI"/>
          <w:rPrChange w:author="Pöllänen Arto" w:date="2017-03-20T00:56:57.7307714" w:id="116476323">
            <w:rPr/>
          </w:rPrChange>
        </w:rPr>
        <w:pPrChange w:author="Pöllänen Arto" w:date="2017-03-20T00:56:57.7307714" w:id="1664283249">
          <w:pPr/>
        </w:pPrChange>
      </w:pPr>
    </w:p>
    <w:p w:rsidR="686CDA7E" w:rsidDel="0439D4E9" w:rsidP="2F61C9CC" w:rsidRDefault="686CDA7E" w14:paraId="610C2551" w14:textId="550FC6BF" w14:noSpellErr="1">
      <w:pPr>
        <w:spacing w:before="0" w:beforeAutospacing="off" w:after="0" w:afterAutospacing="off"/>
        <w:rPr>
          <w:del w:author="Pöllänen Arto" w:date="2017-03-20T01:45:16.4769642" w:id="130452788"/>
          <w:rFonts w:ascii="Courier New" w:hAnsi="Courier New" w:eastAsia="Courier New" w:cs="Courier New"/>
          <w:noProof w:val="0"/>
          <w:sz w:val="22"/>
          <w:szCs w:val="22"/>
          <w:lang w:val="fi-FI"/>
          <w:rPrChange w:author="Pöllänen Arto" w:date="2017-03-20T00:56:57.7307714" w:id="189899643">
            <w:rPr/>
          </w:rPrChange>
        </w:rPr>
        <w:pPrChange w:author="Pöllänen Arto" w:date="2017-03-20T00:56:57.7307714" w:id="952741800">
          <w:pPr/>
        </w:pPrChange>
      </w:pPr>
    </w:p>
    <w:p w:rsidR="686CDA7E" w:rsidDel="0439D4E9" w:rsidP="4AB56EC3" w:rsidRDefault="686CDA7E" w14:paraId="0B70F73A" w14:textId="550FC6BF">
      <w:pPr>
        <w:spacing w:before="0" w:beforeAutospacing="off" w:after="0" w:afterAutospacing="off"/>
        <w:rPr>
          <w:del w:author="Pöllänen Arto" w:date="2017-03-20T01:45:16.4769642" w:id="1599209852"/>
          <w:rFonts w:ascii="Courier New" w:hAnsi="Courier New" w:eastAsia="Courier New" w:cs="Courier New"/>
          <w:sz w:val="16"/>
          <w:szCs w:val="16"/>
          <w:rPrChange w:author="Pöllänen Arto" w:date="2017-03-20T00:56:21.136542" w:id="277406567">
            <w:rPr/>
          </w:rPrChange>
        </w:rPr>
        <w:pPrChange w:author="Pöllänen Arto" w:date="2017-03-20T00:56:21.136542" w:id="1290688517">
          <w:pPr/>
        </w:pPrChange>
      </w:pPr>
      <w:del w:author="Pöllänen Arto" w:date="2017-03-20T01:45:16.4769642" w:id="765957635">
        <w:r w:rsidDel="0439D4E9">
          <w:br/>
        </w:r>
      </w:del>
    </w:p>
    <w:p w:rsidR="686CDA7E" w:rsidDel="0439D4E9" w:rsidP="2F61C9CC" w:rsidRDefault="686CDA7E" w14:paraId="1ECE7752" w14:textId="550FC6BF">
      <w:pPr>
        <w:spacing w:before="0" w:beforeAutospacing="off" w:after="0" w:afterAutospacing="off"/>
        <w:rPr>
          <w:del w:author="Pöllänen Arto" w:date="2017-03-20T01:45:16.4769642" w:id="560460444"/>
          <w:rFonts w:ascii="Courier New" w:hAnsi="Courier New" w:eastAsia="Courier New" w:cs="Courier New"/>
          <w:noProof w:val="0"/>
          <w:sz w:val="22"/>
          <w:szCs w:val="22"/>
          <w:lang w:val="fi-FI"/>
          <w:rPrChange w:author="Pöllänen Arto" w:date="2017-03-20T00:56:57.7307714" w:id="46241929">
            <w:rPr/>
          </w:rPrChange>
        </w:rPr>
        <w:pPrChange w:author="Pöllänen Arto" w:date="2017-03-20T00:56:57.7307714" w:id="628519596">
          <w:pPr/>
        </w:pPrChange>
      </w:pPr>
    </w:p>
    <w:p w:rsidR="686CDA7E" w:rsidDel="0439D4E9" w:rsidP="2F61C9CC" w:rsidRDefault="686CDA7E" w14:paraId="67018FA2" w14:textId="550FC6BF">
      <w:pPr>
        <w:spacing w:before="0" w:beforeAutospacing="off" w:after="0" w:afterAutospacing="off"/>
        <w:rPr>
          <w:del w:author="Pöllänen Arto" w:date="2017-03-20T01:45:16.4769642" w:id="1953402706"/>
          <w:rFonts w:ascii="Courier New" w:hAnsi="Courier New" w:eastAsia="Courier New" w:cs="Courier New"/>
          <w:noProof w:val="0"/>
          <w:sz w:val="22"/>
          <w:szCs w:val="22"/>
          <w:lang w:val="fi-FI"/>
          <w:rPrChange w:author="Pöllänen Arto" w:date="2017-03-20T00:56:57.7307714" w:id="774647374">
            <w:rPr/>
          </w:rPrChange>
        </w:rPr>
        <w:pPrChange w:author="Pöllänen Arto" w:date="2017-03-20T00:56:57.7307714" w:id="1367775753">
          <w:pPr/>
        </w:pPrChange>
      </w:pPr>
    </w:p>
    <w:p w:rsidR="686CDA7E" w:rsidDel="0439D4E9" w:rsidP="2F61C9CC" w:rsidRDefault="686CDA7E" w14:paraId="22D5869F" w14:textId="550FC6BF" w14:noSpellErr="1">
      <w:pPr>
        <w:spacing w:before="0" w:beforeAutospacing="off" w:after="0" w:afterAutospacing="off"/>
        <w:rPr>
          <w:del w:author="Pöllänen Arto" w:date="2017-03-20T01:45:16.4769642" w:id="1133396268"/>
          <w:rFonts w:ascii="Courier New" w:hAnsi="Courier New" w:eastAsia="Courier New" w:cs="Courier New"/>
          <w:noProof w:val="0"/>
          <w:sz w:val="22"/>
          <w:szCs w:val="22"/>
          <w:lang w:val="fi-FI"/>
          <w:rPrChange w:author="Pöllänen Arto" w:date="2017-03-20T00:56:57.7307714" w:id="762455422">
            <w:rPr/>
          </w:rPrChange>
        </w:rPr>
        <w:pPrChange w:author="Pöllänen Arto" w:date="2017-03-20T00:56:57.7307714" w:id="1169750454">
          <w:pPr/>
        </w:pPrChange>
      </w:pPr>
    </w:p>
    <w:p w:rsidR="686CDA7E" w:rsidDel="0439D4E9" w:rsidP="2F61C9CC" w:rsidRDefault="686CDA7E" w14:paraId="78FCA5AF" w14:textId="550FC6BF">
      <w:pPr>
        <w:spacing w:before="0" w:beforeAutospacing="off" w:after="0" w:afterAutospacing="off"/>
        <w:rPr>
          <w:del w:author="Pöllänen Arto" w:date="2017-03-20T01:45:16.4769642" w:id="1800355983"/>
          <w:rFonts w:ascii="Courier New" w:hAnsi="Courier New" w:eastAsia="Courier New" w:cs="Courier New"/>
          <w:noProof w:val="0"/>
          <w:sz w:val="22"/>
          <w:szCs w:val="22"/>
          <w:lang w:val="fi-FI"/>
          <w:rPrChange w:author="Pöllänen Arto" w:date="2017-03-20T00:56:57.7307714" w:id="278054230">
            <w:rPr/>
          </w:rPrChange>
        </w:rPr>
        <w:pPrChange w:author="Pöllänen Arto" w:date="2017-03-20T00:56:57.7307714" w:id="1914074214">
          <w:pPr/>
        </w:pPrChange>
      </w:pPr>
    </w:p>
    <w:p w:rsidR="686CDA7E" w:rsidDel="0439D4E9" w:rsidP="2F61C9CC" w:rsidRDefault="686CDA7E" w14:paraId="78F54281" w14:textId="550FC6BF">
      <w:pPr>
        <w:spacing w:before="0" w:beforeAutospacing="off" w:after="0" w:afterAutospacing="off"/>
        <w:rPr>
          <w:del w:author="Pöllänen Arto" w:date="2017-03-20T01:45:16.4769642" w:id="1344065269"/>
          <w:rFonts w:ascii="Courier New" w:hAnsi="Courier New" w:eastAsia="Courier New" w:cs="Courier New"/>
          <w:noProof w:val="0"/>
          <w:sz w:val="22"/>
          <w:szCs w:val="22"/>
          <w:lang w:val="fi-FI"/>
          <w:rPrChange w:author="Pöllänen Arto" w:date="2017-03-20T00:56:57.7307714" w:id="1243642469">
            <w:rPr/>
          </w:rPrChange>
        </w:rPr>
        <w:pPrChange w:author="Pöllänen Arto" w:date="2017-03-20T00:56:57.7307714" w:id="907424594">
          <w:pPr/>
        </w:pPrChange>
      </w:pPr>
    </w:p>
    <w:p w:rsidR="686CDA7E" w:rsidDel="0439D4E9" w:rsidP="2F61C9CC" w:rsidRDefault="686CDA7E" w14:paraId="00858DD1" w14:textId="550FC6BF" w14:noSpellErr="1">
      <w:pPr>
        <w:spacing w:before="0" w:beforeAutospacing="off" w:after="0" w:afterAutospacing="off"/>
        <w:rPr>
          <w:del w:author="Pöllänen Arto" w:date="2017-03-20T01:45:16.4769642" w:id="1714455223"/>
          <w:rFonts w:ascii="Courier New" w:hAnsi="Courier New" w:eastAsia="Courier New" w:cs="Courier New"/>
          <w:noProof w:val="0"/>
          <w:sz w:val="22"/>
          <w:szCs w:val="22"/>
          <w:lang w:val="fi-FI"/>
          <w:rPrChange w:author="Pöllänen Arto" w:date="2017-03-20T00:56:57.7307714" w:id="1965323324">
            <w:rPr/>
          </w:rPrChange>
        </w:rPr>
        <w:pPrChange w:author="Pöllänen Arto" w:date="2017-03-20T00:56:57.7307714" w:id="985927921">
          <w:pPr/>
        </w:pPrChange>
      </w:pPr>
    </w:p>
    <w:p w:rsidR="686CDA7E" w:rsidDel="0439D4E9" w:rsidP="4AB56EC3" w:rsidRDefault="686CDA7E" w14:paraId="2A2F1EA0" w14:textId="550FC6BF">
      <w:pPr>
        <w:spacing w:before="0" w:beforeAutospacing="off" w:after="0" w:afterAutospacing="off"/>
        <w:rPr>
          <w:del w:author="Pöllänen Arto" w:date="2017-03-20T01:45:16.4769642" w:id="348625871"/>
          <w:rFonts w:ascii="Courier New" w:hAnsi="Courier New" w:eastAsia="Courier New" w:cs="Courier New"/>
          <w:sz w:val="16"/>
          <w:szCs w:val="16"/>
          <w:rPrChange w:author="Pöllänen Arto" w:date="2017-03-20T00:56:21.136542" w:id="879138213">
            <w:rPr/>
          </w:rPrChange>
        </w:rPr>
        <w:pPrChange w:author="Pöllänen Arto" w:date="2017-03-20T00:56:21.136542" w:id="1226542134">
          <w:pPr/>
        </w:pPrChange>
      </w:pPr>
      <w:del w:author="Pöllänen Arto" w:date="2017-03-20T01:45:16.4769642" w:id="523769631">
        <w:r w:rsidDel="0439D4E9">
          <w:br/>
        </w:r>
      </w:del>
    </w:p>
    <w:p w:rsidR="686CDA7E" w:rsidDel="0439D4E9" w:rsidP="2F61C9CC" w:rsidRDefault="686CDA7E" w14:paraId="3DEFB62A" w14:textId="550FC6BF" w14:noSpellErr="1">
      <w:pPr>
        <w:spacing w:before="0" w:beforeAutospacing="off" w:after="0" w:afterAutospacing="off"/>
        <w:rPr>
          <w:del w:author="Pöllänen Arto" w:date="2017-03-20T01:45:16.4769642" w:id="496994000"/>
          <w:rFonts w:ascii="Courier New" w:hAnsi="Courier New" w:eastAsia="Courier New" w:cs="Courier New"/>
          <w:noProof w:val="0"/>
          <w:sz w:val="22"/>
          <w:szCs w:val="22"/>
          <w:lang w:val="fi-FI"/>
          <w:rPrChange w:author="Pöllänen Arto" w:date="2017-03-20T00:56:57.7307714" w:id="1455289335">
            <w:rPr/>
          </w:rPrChange>
        </w:rPr>
        <w:pPrChange w:author="Pöllänen Arto" w:date="2017-03-20T00:56:57.7307714" w:id="1360397820">
          <w:pPr/>
        </w:pPrChange>
      </w:pPr>
    </w:p>
    <w:p w:rsidR="686CDA7E" w:rsidDel="0439D4E9" w:rsidP="2F61C9CC" w:rsidRDefault="686CDA7E" w14:paraId="4B7ECE43" w14:textId="550FC6BF">
      <w:pPr>
        <w:spacing w:before="0" w:beforeAutospacing="off" w:after="0" w:afterAutospacing="off"/>
        <w:rPr>
          <w:del w:author="Pöllänen Arto" w:date="2017-03-20T01:45:16.4769642" w:id="1770736899"/>
          <w:rFonts w:ascii="Courier New" w:hAnsi="Courier New" w:eastAsia="Courier New" w:cs="Courier New"/>
          <w:noProof w:val="0"/>
          <w:sz w:val="22"/>
          <w:szCs w:val="22"/>
          <w:lang w:val="fi-FI"/>
          <w:rPrChange w:author="Pöllänen Arto" w:date="2017-03-20T00:56:57.7307714" w:id="1408512457">
            <w:rPr/>
          </w:rPrChange>
        </w:rPr>
        <w:pPrChange w:author="Pöllänen Arto" w:date="2017-03-20T00:56:57.7307714" w:id="793808992">
          <w:pPr/>
        </w:pPrChange>
      </w:pPr>
    </w:p>
    <w:p w:rsidR="686CDA7E" w:rsidDel="0439D4E9" w:rsidP="2F61C9CC" w:rsidRDefault="686CDA7E" w14:paraId="5A36096B" w14:textId="550FC6BF">
      <w:pPr>
        <w:spacing w:before="0" w:beforeAutospacing="off" w:after="0" w:afterAutospacing="off"/>
        <w:rPr>
          <w:del w:author="Pöllänen Arto" w:date="2017-03-20T01:45:16.4769642" w:id="718020188"/>
          <w:rFonts w:ascii="Courier New" w:hAnsi="Courier New" w:eastAsia="Courier New" w:cs="Courier New"/>
          <w:noProof w:val="0"/>
          <w:sz w:val="22"/>
          <w:szCs w:val="22"/>
          <w:lang w:val="fi-FI"/>
          <w:rPrChange w:author="Pöllänen Arto" w:date="2017-03-20T00:56:57.7307714" w:id="1639897260">
            <w:rPr/>
          </w:rPrChange>
        </w:rPr>
        <w:pPrChange w:author="Pöllänen Arto" w:date="2017-03-20T00:56:57.7307714" w:id="1055106734">
          <w:pPr/>
        </w:pPrChange>
      </w:pPr>
    </w:p>
    <w:p w:rsidR="686CDA7E" w:rsidDel="0439D4E9" w:rsidP="2F61C9CC" w:rsidRDefault="686CDA7E" w14:paraId="78BC7675" w14:textId="550FC6BF" w14:noSpellErr="1">
      <w:pPr>
        <w:spacing w:before="0" w:beforeAutospacing="off" w:after="0" w:afterAutospacing="off"/>
        <w:rPr>
          <w:del w:author="Pöllänen Arto" w:date="2017-03-20T01:45:16.4769642" w:id="1529892242"/>
          <w:rFonts w:ascii="Courier New" w:hAnsi="Courier New" w:eastAsia="Courier New" w:cs="Courier New"/>
          <w:noProof w:val="0"/>
          <w:sz w:val="22"/>
          <w:szCs w:val="22"/>
          <w:lang w:val="fi-FI"/>
          <w:rPrChange w:author="Pöllänen Arto" w:date="2017-03-20T00:56:57.7307714" w:id="432618231">
            <w:rPr/>
          </w:rPrChange>
        </w:rPr>
        <w:pPrChange w:author="Pöllänen Arto" w:date="2017-03-20T00:56:57.7307714" w:id="1339553606">
          <w:pPr/>
        </w:pPrChange>
      </w:pPr>
    </w:p>
    <w:p w:rsidR="686CDA7E" w:rsidDel="0439D4E9" w:rsidP="2F61C9CC" w:rsidRDefault="686CDA7E" w14:paraId="326A4FC4" w14:textId="550FC6BF">
      <w:pPr>
        <w:spacing w:before="0" w:beforeAutospacing="off" w:after="0" w:afterAutospacing="off"/>
        <w:rPr>
          <w:del w:author="Pöllänen Arto" w:date="2017-03-20T01:45:16.4769642" w:id="359949253"/>
          <w:rFonts w:ascii="Courier New" w:hAnsi="Courier New" w:eastAsia="Courier New" w:cs="Courier New"/>
          <w:noProof w:val="0"/>
          <w:sz w:val="22"/>
          <w:szCs w:val="22"/>
          <w:lang w:val="fi-FI"/>
          <w:rPrChange w:author="Pöllänen Arto" w:date="2017-03-20T00:56:57.7307714" w:id="484353129">
            <w:rPr/>
          </w:rPrChange>
        </w:rPr>
        <w:pPrChange w:author="Pöllänen Arto" w:date="2017-03-20T00:56:57.7307714" w:id="1665595210">
          <w:pPr/>
        </w:pPrChange>
      </w:pPr>
    </w:p>
    <w:p w:rsidR="686CDA7E" w:rsidDel="0439D4E9" w:rsidP="2F61C9CC" w:rsidRDefault="686CDA7E" w14:paraId="55A8532C" w14:textId="550FC6BF">
      <w:pPr>
        <w:spacing w:before="0" w:beforeAutospacing="off" w:after="0" w:afterAutospacing="off"/>
        <w:rPr>
          <w:del w:author="Pöllänen Arto" w:date="2017-03-20T01:45:16.4769642" w:id="1465659132"/>
          <w:rFonts w:ascii="Courier New" w:hAnsi="Courier New" w:eastAsia="Courier New" w:cs="Courier New"/>
          <w:noProof w:val="0"/>
          <w:sz w:val="22"/>
          <w:szCs w:val="22"/>
          <w:lang w:val="fi-FI"/>
          <w:rPrChange w:author="Pöllänen Arto" w:date="2017-03-20T00:56:57.7307714" w:id="395003429">
            <w:rPr/>
          </w:rPrChange>
        </w:rPr>
        <w:pPrChange w:author="Pöllänen Arto" w:date="2017-03-20T00:56:57.7307714" w:id="1168382831">
          <w:pPr/>
        </w:pPrChange>
      </w:pPr>
    </w:p>
    <w:p w:rsidR="686CDA7E" w:rsidDel="0439D4E9" w:rsidP="2F61C9CC" w:rsidRDefault="686CDA7E" w14:paraId="561257BB" w14:textId="550FC6BF">
      <w:pPr>
        <w:spacing w:before="0" w:beforeAutospacing="off" w:after="0" w:afterAutospacing="off"/>
        <w:rPr>
          <w:del w:author="Pöllänen Arto" w:date="2017-03-20T01:45:16.4769642" w:id="2095423421"/>
          <w:rFonts w:ascii="Courier New" w:hAnsi="Courier New" w:eastAsia="Courier New" w:cs="Courier New"/>
          <w:noProof w:val="0"/>
          <w:sz w:val="22"/>
          <w:szCs w:val="22"/>
          <w:lang w:val="fi-FI"/>
          <w:rPrChange w:author="Pöllänen Arto" w:date="2017-03-20T00:56:57.7307714" w:id="998457113">
            <w:rPr/>
          </w:rPrChange>
        </w:rPr>
        <w:pPrChange w:author="Pöllänen Arto" w:date="2017-03-20T00:56:57.7307714" w:id="1750293081">
          <w:pPr/>
        </w:pPrChange>
      </w:pPr>
    </w:p>
    <w:p w:rsidR="686CDA7E" w:rsidDel="0439D4E9" w:rsidP="2F61C9CC" w:rsidRDefault="686CDA7E" w14:paraId="353D9F20" w14:textId="550FC6BF">
      <w:pPr>
        <w:spacing w:before="0" w:beforeAutospacing="off" w:after="0" w:afterAutospacing="off"/>
        <w:rPr>
          <w:del w:author="Pöllänen Arto" w:date="2017-03-20T01:45:16.4769642" w:id="1206620596"/>
          <w:rFonts w:ascii="Courier New" w:hAnsi="Courier New" w:eastAsia="Courier New" w:cs="Courier New"/>
          <w:noProof w:val="0"/>
          <w:sz w:val="22"/>
          <w:szCs w:val="22"/>
          <w:lang w:val="fi-FI"/>
          <w:rPrChange w:author="Pöllänen Arto" w:date="2017-03-20T00:56:57.7307714" w:id="1529175378">
            <w:rPr/>
          </w:rPrChange>
        </w:rPr>
        <w:pPrChange w:author="Pöllänen Arto" w:date="2017-03-20T00:56:57.7307714" w:id="1783587817">
          <w:pPr/>
        </w:pPrChange>
      </w:pPr>
    </w:p>
    <w:p w:rsidR="686CDA7E" w:rsidDel="0439D4E9" w:rsidP="2F61C9CC" w:rsidRDefault="686CDA7E" w14:paraId="7013555D" w14:textId="550FC6BF">
      <w:pPr>
        <w:spacing w:before="0" w:beforeAutospacing="off" w:after="0" w:afterAutospacing="off"/>
        <w:rPr>
          <w:del w:author="Pöllänen Arto" w:date="2017-03-20T01:45:16.4769642" w:id="1067848380"/>
          <w:rFonts w:ascii="Courier New" w:hAnsi="Courier New" w:eastAsia="Courier New" w:cs="Courier New"/>
          <w:noProof w:val="0"/>
          <w:sz w:val="22"/>
          <w:szCs w:val="22"/>
          <w:lang w:val="fi-FI"/>
          <w:rPrChange w:author="Pöllänen Arto" w:date="2017-03-20T00:56:57.7307714" w:id="2032104337">
            <w:rPr/>
          </w:rPrChange>
        </w:rPr>
        <w:pPrChange w:author="Pöllänen Arto" w:date="2017-03-20T00:56:57.7307714" w:id="1766774184">
          <w:pPr/>
        </w:pPrChange>
      </w:pPr>
    </w:p>
    <w:p w:rsidR="686CDA7E" w:rsidDel="0439D4E9" w:rsidP="2F61C9CC" w:rsidRDefault="686CDA7E" w14:paraId="20F8CCDF" w14:textId="550FC6BF">
      <w:pPr>
        <w:spacing w:before="0" w:beforeAutospacing="off" w:after="0" w:afterAutospacing="off"/>
        <w:rPr>
          <w:del w:author="Pöllänen Arto" w:date="2017-03-20T01:45:16.4769642" w:id="1797665454"/>
          <w:rFonts w:ascii="Courier New" w:hAnsi="Courier New" w:eastAsia="Courier New" w:cs="Courier New"/>
          <w:noProof w:val="0"/>
          <w:sz w:val="22"/>
          <w:szCs w:val="22"/>
          <w:lang w:val="fi-FI"/>
          <w:rPrChange w:author="Pöllänen Arto" w:date="2017-03-20T00:56:57.7307714" w:id="946783799">
            <w:rPr/>
          </w:rPrChange>
        </w:rPr>
        <w:pPrChange w:author="Pöllänen Arto" w:date="2017-03-20T00:56:57.7307714" w:id="2106169628">
          <w:pPr/>
        </w:pPrChange>
      </w:pPr>
    </w:p>
    <w:p w:rsidR="686CDA7E" w:rsidDel="0439D4E9" w:rsidP="2F61C9CC" w:rsidRDefault="686CDA7E" w14:paraId="6C5A8382" w14:textId="550FC6BF">
      <w:pPr>
        <w:spacing w:before="0" w:beforeAutospacing="off" w:after="0" w:afterAutospacing="off"/>
        <w:rPr>
          <w:del w:author="Pöllänen Arto" w:date="2017-03-20T01:45:16.4769642" w:id="2100856511"/>
          <w:rFonts w:ascii="Courier New" w:hAnsi="Courier New" w:eastAsia="Courier New" w:cs="Courier New"/>
          <w:noProof w:val="0"/>
          <w:sz w:val="22"/>
          <w:szCs w:val="22"/>
          <w:lang w:val="fi-FI"/>
          <w:rPrChange w:author="Pöllänen Arto" w:date="2017-03-20T00:56:57.7307714" w:id="21070167">
            <w:rPr/>
          </w:rPrChange>
        </w:rPr>
        <w:pPrChange w:author="Pöllänen Arto" w:date="2017-03-20T00:56:57.7307714" w:id="2130051677">
          <w:pPr/>
        </w:pPrChange>
      </w:pPr>
    </w:p>
    <w:p w:rsidR="686CDA7E" w:rsidDel="0439D4E9" w:rsidP="4AB56EC3" w:rsidRDefault="686CDA7E" w14:paraId="3D26A6FA" w14:textId="550FC6BF">
      <w:pPr>
        <w:spacing w:before="0" w:beforeAutospacing="off" w:after="0" w:afterAutospacing="off"/>
        <w:rPr>
          <w:del w:author="Pöllänen Arto" w:date="2017-03-20T01:45:16.4769642" w:id="1576956917"/>
          <w:rFonts w:ascii="Courier New" w:hAnsi="Courier New" w:eastAsia="Courier New" w:cs="Courier New"/>
          <w:sz w:val="16"/>
          <w:szCs w:val="16"/>
          <w:rPrChange w:author="Pöllänen Arto" w:date="2017-03-20T00:56:21.136542" w:id="900628127">
            <w:rPr/>
          </w:rPrChange>
        </w:rPr>
        <w:pPrChange w:author="Pöllänen Arto" w:date="2017-03-20T00:56:21.136542" w:id="1054390557">
          <w:pPr/>
        </w:pPrChange>
      </w:pPr>
      <w:del w:author="Pöllänen Arto" w:date="2017-03-20T01:45:16.4769642" w:id="447516036">
        <w:r w:rsidDel="0439D4E9">
          <w:br/>
        </w:r>
      </w:del>
    </w:p>
    <w:p w:rsidR="686CDA7E" w:rsidDel="0439D4E9" w:rsidP="2F61C9CC" w:rsidRDefault="686CDA7E" w14:paraId="058510DF" w14:textId="550FC6BF">
      <w:pPr>
        <w:spacing w:before="0" w:beforeAutospacing="off" w:after="0" w:afterAutospacing="off"/>
        <w:rPr>
          <w:del w:author="Pöllänen Arto" w:date="2017-03-20T01:45:16.4769642" w:id="1962397890"/>
          <w:rFonts w:ascii="Courier New" w:hAnsi="Courier New" w:eastAsia="Courier New" w:cs="Courier New"/>
          <w:noProof w:val="0"/>
          <w:sz w:val="22"/>
          <w:szCs w:val="22"/>
          <w:lang w:val="fi-FI"/>
          <w:rPrChange w:author="Pöllänen Arto" w:date="2017-03-20T00:56:57.7307714" w:id="1322673355">
            <w:rPr/>
          </w:rPrChange>
        </w:rPr>
        <w:pPrChange w:author="Pöllänen Arto" w:date="2017-03-20T00:56:57.7307714" w:id="305227830">
          <w:pPr/>
        </w:pPrChange>
      </w:pPr>
    </w:p>
    <w:p w:rsidR="686CDA7E" w:rsidDel="0439D4E9" w:rsidP="2F61C9CC" w:rsidRDefault="686CDA7E" w14:paraId="4A16575F" w14:textId="550FC6BF" w14:noSpellErr="1">
      <w:pPr>
        <w:spacing w:before="0" w:beforeAutospacing="off" w:after="0" w:afterAutospacing="off"/>
        <w:rPr>
          <w:del w:author="Pöllänen Arto" w:date="2017-03-20T01:45:16.4769642" w:id="53929755"/>
          <w:rFonts w:ascii="Courier New" w:hAnsi="Courier New" w:eastAsia="Courier New" w:cs="Courier New"/>
          <w:noProof w:val="0"/>
          <w:sz w:val="22"/>
          <w:szCs w:val="22"/>
          <w:lang w:val="fi-FI"/>
          <w:rPrChange w:author="Pöllänen Arto" w:date="2017-03-20T00:56:57.7307714" w:id="1405164100">
            <w:rPr/>
          </w:rPrChange>
        </w:rPr>
        <w:pPrChange w:author="Pöllänen Arto" w:date="2017-03-20T00:56:57.7307714" w:id="769959026">
          <w:pPr/>
        </w:pPrChange>
      </w:pPr>
    </w:p>
    <w:p w:rsidR="686CDA7E" w:rsidDel="0439D4E9" w:rsidP="2F61C9CC" w:rsidRDefault="686CDA7E" w14:paraId="705B580F" w14:textId="550FC6BF">
      <w:pPr>
        <w:spacing w:before="0" w:beforeAutospacing="off" w:after="0" w:afterAutospacing="off"/>
        <w:rPr>
          <w:del w:author="Pöllänen Arto" w:date="2017-03-20T01:45:16.4769642" w:id="628483855"/>
          <w:rFonts w:ascii="Courier New" w:hAnsi="Courier New" w:eastAsia="Courier New" w:cs="Courier New"/>
          <w:noProof w:val="0"/>
          <w:sz w:val="22"/>
          <w:szCs w:val="22"/>
          <w:lang w:val="fi-FI"/>
          <w:rPrChange w:author="Pöllänen Arto" w:date="2017-03-20T00:56:57.7307714" w:id="299898920">
            <w:rPr/>
          </w:rPrChange>
        </w:rPr>
        <w:pPrChange w:author="Pöllänen Arto" w:date="2017-03-20T00:56:57.7307714" w:id="2038109081">
          <w:pPr/>
        </w:pPrChange>
      </w:pPr>
    </w:p>
    <w:p w:rsidR="686CDA7E" w:rsidDel="0439D4E9" w:rsidP="2F61C9CC" w:rsidRDefault="686CDA7E" w14:paraId="4477840C" w14:textId="550FC6BF">
      <w:pPr>
        <w:spacing w:before="0" w:beforeAutospacing="off" w:after="0" w:afterAutospacing="off"/>
        <w:rPr>
          <w:del w:author="Pöllänen Arto" w:date="2017-03-20T01:45:16.4769642" w:id="119835400"/>
          <w:rFonts w:ascii="Courier New" w:hAnsi="Courier New" w:eastAsia="Courier New" w:cs="Courier New"/>
          <w:noProof w:val="0"/>
          <w:sz w:val="22"/>
          <w:szCs w:val="22"/>
          <w:lang w:val="fi-FI"/>
          <w:rPrChange w:author="Pöllänen Arto" w:date="2017-03-20T00:56:57.7307714" w:id="1616799461">
            <w:rPr/>
          </w:rPrChange>
        </w:rPr>
        <w:pPrChange w:author="Pöllänen Arto" w:date="2017-03-20T00:56:57.7307714" w:id="164990197">
          <w:pPr/>
        </w:pPrChange>
      </w:pPr>
    </w:p>
    <w:p w:rsidR="686CDA7E" w:rsidDel="0439D4E9" w:rsidP="2F61C9CC" w:rsidRDefault="686CDA7E" w14:paraId="08B7C144" w14:textId="550FC6BF" w14:noSpellErr="1">
      <w:pPr>
        <w:spacing w:before="0" w:beforeAutospacing="off" w:after="0" w:afterAutospacing="off"/>
        <w:rPr>
          <w:del w:author="Pöllänen Arto" w:date="2017-03-20T01:45:16.4769642" w:id="407885467"/>
          <w:rFonts w:ascii="Courier New" w:hAnsi="Courier New" w:eastAsia="Courier New" w:cs="Courier New"/>
          <w:noProof w:val="0"/>
          <w:sz w:val="22"/>
          <w:szCs w:val="22"/>
          <w:lang w:val="fi-FI"/>
          <w:rPrChange w:author="Pöllänen Arto" w:date="2017-03-20T00:56:57.7307714" w:id="542273560">
            <w:rPr/>
          </w:rPrChange>
        </w:rPr>
        <w:pPrChange w:author="Pöllänen Arto" w:date="2017-03-20T00:56:57.7307714" w:id="1594259777">
          <w:pPr/>
        </w:pPrChange>
      </w:pPr>
    </w:p>
    <w:p w:rsidR="686CDA7E" w:rsidDel="0439D4E9" w:rsidP="2F61C9CC" w:rsidRDefault="686CDA7E" w14:paraId="48F111DB" w14:textId="550FC6BF">
      <w:pPr>
        <w:spacing w:before="0" w:beforeAutospacing="off" w:after="0" w:afterAutospacing="off"/>
        <w:rPr>
          <w:del w:author="Pöllänen Arto" w:date="2017-03-20T01:45:16.4769642" w:id="1085801413"/>
          <w:rFonts w:ascii="Courier New" w:hAnsi="Courier New" w:eastAsia="Courier New" w:cs="Courier New"/>
          <w:noProof w:val="0"/>
          <w:sz w:val="22"/>
          <w:szCs w:val="22"/>
          <w:lang w:val="fi-FI"/>
          <w:rPrChange w:author="Pöllänen Arto" w:date="2017-03-20T00:56:57.7307714" w:id="274233797">
            <w:rPr/>
          </w:rPrChange>
        </w:rPr>
        <w:pPrChange w:author="Pöllänen Arto" w:date="2017-03-20T00:56:57.7307714" w:id="338262687">
          <w:pPr/>
        </w:pPrChange>
      </w:pPr>
    </w:p>
    <w:p w:rsidR="686CDA7E" w:rsidDel="0439D4E9" w:rsidP="2F61C9CC" w:rsidRDefault="686CDA7E" w14:paraId="30896B07" w14:textId="550FC6BF">
      <w:pPr>
        <w:spacing w:before="0" w:beforeAutospacing="off" w:after="0" w:afterAutospacing="off"/>
        <w:rPr>
          <w:del w:author="Pöllänen Arto" w:date="2017-03-20T01:45:16.4769642" w:id="904960929"/>
          <w:rFonts w:ascii="Courier New" w:hAnsi="Courier New" w:eastAsia="Courier New" w:cs="Courier New"/>
          <w:noProof w:val="0"/>
          <w:sz w:val="22"/>
          <w:szCs w:val="22"/>
          <w:lang w:val="fi-FI"/>
          <w:rPrChange w:author="Pöllänen Arto" w:date="2017-03-20T00:56:57.7307714" w:id="1242559741">
            <w:rPr/>
          </w:rPrChange>
        </w:rPr>
        <w:pPrChange w:author="Pöllänen Arto" w:date="2017-03-20T00:56:57.7307714" w:id="594990413">
          <w:pPr/>
        </w:pPrChange>
      </w:pPr>
    </w:p>
    <w:p w:rsidR="686CDA7E" w:rsidDel="0439D4E9" w:rsidP="2F61C9CC" w:rsidRDefault="686CDA7E" w14:paraId="398BCCFA" w14:textId="550FC6BF" w14:noSpellErr="1">
      <w:pPr>
        <w:spacing w:before="0" w:beforeAutospacing="off" w:after="0" w:afterAutospacing="off"/>
        <w:rPr>
          <w:del w:author="Pöllänen Arto" w:date="2017-03-20T01:45:16.4769642" w:id="434679435"/>
          <w:rFonts w:ascii="Courier New" w:hAnsi="Courier New" w:eastAsia="Courier New" w:cs="Courier New"/>
          <w:noProof w:val="0"/>
          <w:sz w:val="22"/>
          <w:szCs w:val="22"/>
          <w:lang w:val="fi-FI"/>
          <w:rPrChange w:author="Pöllänen Arto" w:date="2017-03-20T00:56:57.7307714" w:id="1203588017">
            <w:rPr/>
          </w:rPrChange>
        </w:rPr>
        <w:pPrChange w:author="Pöllänen Arto" w:date="2017-03-20T00:56:57.7307714" w:id="1444033396">
          <w:pPr/>
        </w:pPrChange>
      </w:pPr>
    </w:p>
    <w:p w:rsidR="686CDA7E" w:rsidDel="0439D4E9" w:rsidP="2F61C9CC" w:rsidRDefault="686CDA7E" w14:paraId="400046D0" w14:textId="550FC6BF">
      <w:pPr>
        <w:spacing w:before="0" w:beforeAutospacing="off" w:after="0" w:afterAutospacing="off"/>
        <w:rPr>
          <w:del w:author="Pöllänen Arto" w:date="2017-03-20T01:45:16.4769642" w:id="1496537391"/>
          <w:rFonts w:ascii="Courier New" w:hAnsi="Courier New" w:eastAsia="Courier New" w:cs="Courier New"/>
          <w:noProof w:val="0"/>
          <w:sz w:val="22"/>
          <w:szCs w:val="22"/>
          <w:lang w:val="fi-FI"/>
          <w:rPrChange w:author="Pöllänen Arto" w:date="2017-03-20T00:56:57.7307714" w:id="1613540793">
            <w:rPr/>
          </w:rPrChange>
        </w:rPr>
        <w:pPrChange w:author="Pöllänen Arto" w:date="2017-03-20T00:56:57.7307714" w:id="1874751561">
          <w:pPr/>
        </w:pPrChange>
      </w:pPr>
    </w:p>
    <w:p w:rsidR="686CDA7E" w:rsidDel="0439D4E9" w:rsidP="2F61C9CC" w:rsidRDefault="686CDA7E" w14:paraId="731CBCE2" w14:textId="550FC6BF">
      <w:pPr>
        <w:spacing w:before="0" w:beforeAutospacing="off" w:after="0" w:afterAutospacing="off"/>
        <w:rPr>
          <w:del w:author="Pöllänen Arto" w:date="2017-03-20T01:45:16.4769642" w:id="1182476454"/>
          <w:rFonts w:ascii="Courier New" w:hAnsi="Courier New" w:eastAsia="Courier New" w:cs="Courier New"/>
          <w:noProof w:val="0"/>
          <w:sz w:val="22"/>
          <w:szCs w:val="22"/>
          <w:lang w:val="fi-FI"/>
          <w:rPrChange w:author="Pöllänen Arto" w:date="2017-03-20T00:56:57.7307714" w:id="573193435">
            <w:rPr/>
          </w:rPrChange>
        </w:rPr>
        <w:pPrChange w:author="Pöllänen Arto" w:date="2017-03-20T00:56:57.7307714" w:id="1076650433">
          <w:pPr/>
        </w:pPrChange>
      </w:pPr>
    </w:p>
    <w:p w:rsidR="686CDA7E" w:rsidDel="0439D4E9" w:rsidP="2F61C9CC" w:rsidRDefault="686CDA7E" w14:paraId="1D89AC45" w14:textId="550FC6BF" w14:noSpellErr="1">
      <w:pPr>
        <w:spacing w:before="0" w:beforeAutospacing="off" w:after="0" w:afterAutospacing="off"/>
        <w:rPr>
          <w:del w:author="Pöllänen Arto" w:date="2017-03-20T01:45:16.4769642" w:id="75136496"/>
          <w:rFonts w:ascii="Courier New" w:hAnsi="Courier New" w:eastAsia="Courier New" w:cs="Courier New"/>
          <w:noProof w:val="0"/>
          <w:sz w:val="22"/>
          <w:szCs w:val="22"/>
          <w:lang w:val="fi-FI"/>
          <w:rPrChange w:author="Pöllänen Arto" w:date="2017-03-20T00:56:57.7307714" w:id="1409597045">
            <w:rPr/>
          </w:rPrChange>
        </w:rPr>
        <w:pPrChange w:author="Pöllänen Arto" w:date="2017-03-20T00:56:57.7307714" w:id="1790245428">
          <w:pPr/>
        </w:pPrChange>
      </w:pPr>
    </w:p>
    <w:p w:rsidR="686CDA7E" w:rsidDel="0439D4E9" w:rsidP="2F61C9CC" w:rsidRDefault="686CDA7E" w14:paraId="36604177" w14:textId="550FC6BF">
      <w:pPr>
        <w:spacing w:before="0" w:beforeAutospacing="off" w:after="0" w:afterAutospacing="off"/>
        <w:rPr>
          <w:del w:author="Pöllänen Arto" w:date="2017-03-20T01:45:16.4769642" w:id="1331976406"/>
          <w:rFonts w:ascii="Courier New" w:hAnsi="Courier New" w:eastAsia="Courier New" w:cs="Courier New"/>
          <w:noProof w:val="0"/>
          <w:sz w:val="22"/>
          <w:szCs w:val="22"/>
          <w:lang w:val="fi-FI"/>
          <w:rPrChange w:author="Pöllänen Arto" w:date="2017-03-20T00:56:57.7307714" w:id="1209994489">
            <w:rPr/>
          </w:rPrChange>
        </w:rPr>
        <w:pPrChange w:author="Pöllänen Arto" w:date="2017-03-20T00:56:57.7307714" w:id="1123807762">
          <w:pPr/>
        </w:pPrChange>
      </w:pPr>
    </w:p>
    <w:p w:rsidR="686CDA7E" w:rsidDel="0439D4E9" w:rsidP="2F61C9CC" w:rsidRDefault="686CDA7E" w14:paraId="08CAB3AC" w14:textId="550FC6BF">
      <w:pPr>
        <w:spacing w:before="0" w:beforeAutospacing="off" w:after="0" w:afterAutospacing="off"/>
        <w:rPr>
          <w:del w:author="Pöllänen Arto" w:date="2017-03-20T01:45:16.4769642" w:id="708970187"/>
          <w:rFonts w:ascii="Courier New" w:hAnsi="Courier New" w:eastAsia="Courier New" w:cs="Courier New"/>
          <w:noProof w:val="0"/>
          <w:sz w:val="22"/>
          <w:szCs w:val="22"/>
          <w:lang w:val="fi-FI"/>
          <w:rPrChange w:author="Pöllänen Arto" w:date="2017-03-20T00:56:57.7307714" w:id="234665666">
            <w:rPr/>
          </w:rPrChange>
        </w:rPr>
        <w:pPrChange w:author="Pöllänen Arto" w:date="2017-03-20T00:56:57.7307714" w:id="1690448448">
          <w:pPr/>
        </w:pPrChange>
      </w:pPr>
    </w:p>
    <w:p w:rsidR="686CDA7E" w:rsidDel="0439D4E9" w:rsidP="2F61C9CC" w:rsidRDefault="686CDA7E" w14:paraId="0AD32575" w14:textId="550FC6BF" w14:noSpellErr="1">
      <w:pPr>
        <w:spacing w:before="0" w:beforeAutospacing="off" w:after="0" w:afterAutospacing="off"/>
        <w:rPr>
          <w:del w:author="Pöllänen Arto" w:date="2017-03-20T01:45:16.4769642" w:id="65057481"/>
          <w:rFonts w:ascii="Courier New" w:hAnsi="Courier New" w:eastAsia="Courier New" w:cs="Courier New"/>
          <w:noProof w:val="0"/>
          <w:sz w:val="22"/>
          <w:szCs w:val="22"/>
          <w:lang w:val="fi-FI"/>
          <w:rPrChange w:author="Pöllänen Arto" w:date="2017-03-20T00:56:57.7307714" w:id="527488871">
            <w:rPr/>
          </w:rPrChange>
        </w:rPr>
        <w:pPrChange w:author="Pöllänen Arto" w:date="2017-03-20T00:56:57.7307714" w:id="712747768">
          <w:pPr/>
        </w:pPrChange>
      </w:pPr>
    </w:p>
    <w:p w:rsidR="686CDA7E" w:rsidDel="0439D4E9" w:rsidP="2F61C9CC" w:rsidRDefault="686CDA7E" w14:paraId="0E2D7E0F" w14:textId="550FC6BF">
      <w:pPr>
        <w:spacing w:before="0" w:beforeAutospacing="off" w:after="0" w:afterAutospacing="off"/>
        <w:rPr>
          <w:del w:author="Pöllänen Arto" w:date="2017-03-20T01:45:16.4769642" w:id="1351639639"/>
          <w:rFonts w:ascii="Courier New" w:hAnsi="Courier New" w:eastAsia="Courier New" w:cs="Courier New"/>
          <w:noProof w:val="0"/>
          <w:sz w:val="22"/>
          <w:szCs w:val="22"/>
          <w:lang w:val="fi-FI"/>
          <w:rPrChange w:author="Pöllänen Arto" w:date="2017-03-20T00:56:57.7307714" w:id="1704141179">
            <w:rPr/>
          </w:rPrChange>
        </w:rPr>
        <w:pPrChange w:author="Pöllänen Arto" w:date="2017-03-20T00:56:57.7307714" w:id="2091767614">
          <w:pPr/>
        </w:pPrChange>
      </w:pPr>
    </w:p>
    <w:p w:rsidR="686CDA7E" w:rsidDel="0439D4E9" w:rsidP="2F61C9CC" w:rsidRDefault="686CDA7E" w14:paraId="4ED61A47" w14:textId="550FC6BF">
      <w:pPr>
        <w:spacing w:before="0" w:beforeAutospacing="off" w:after="0" w:afterAutospacing="off"/>
        <w:rPr>
          <w:del w:author="Pöllänen Arto" w:date="2017-03-20T01:45:16.4769642" w:id="1314327999"/>
          <w:rFonts w:ascii="Courier New" w:hAnsi="Courier New" w:eastAsia="Courier New" w:cs="Courier New"/>
          <w:noProof w:val="0"/>
          <w:sz w:val="22"/>
          <w:szCs w:val="22"/>
          <w:lang w:val="fi-FI"/>
          <w:rPrChange w:author="Pöllänen Arto" w:date="2017-03-20T00:56:57.7307714" w:id="1380819878">
            <w:rPr/>
          </w:rPrChange>
        </w:rPr>
        <w:pPrChange w:author="Pöllänen Arto" w:date="2017-03-20T00:56:57.7307714" w:id="624810525">
          <w:pPr/>
        </w:pPrChange>
      </w:pPr>
    </w:p>
    <w:p w:rsidR="686CDA7E" w:rsidDel="0439D4E9" w:rsidP="2F61C9CC" w:rsidRDefault="686CDA7E" w14:paraId="6D4D2209" w14:textId="550FC6BF" w14:noSpellErr="1">
      <w:pPr>
        <w:spacing w:before="0" w:beforeAutospacing="off" w:after="0" w:afterAutospacing="off"/>
        <w:rPr>
          <w:del w:author="Pöllänen Arto" w:date="2017-03-20T01:45:16.4769642" w:id="60614153"/>
          <w:rFonts w:ascii="Courier New" w:hAnsi="Courier New" w:eastAsia="Courier New" w:cs="Courier New"/>
          <w:noProof w:val="0"/>
          <w:sz w:val="22"/>
          <w:szCs w:val="22"/>
          <w:lang w:val="fi-FI"/>
          <w:rPrChange w:author="Pöllänen Arto" w:date="2017-03-20T00:56:57.7307714" w:id="617513726">
            <w:rPr/>
          </w:rPrChange>
        </w:rPr>
        <w:pPrChange w:author="Pöllänen Arto" w:date="2017-03-20T00:56:57.7307714" w:id="1744508018">
          <w:pPr/>
        </w:pPrChange>
      </w:pPr>
    </w:p>
    <w:p w:rsidR="686CDA7E" w:rsidDel="0439D4E9" w:rsidP="2F61C9CC" w:rsidRDefault="686CDA7E" w14:paraId="20A36566" w14:textId="550FC6BF">
      <w:pPr>
        <w:spacing w:before="0" w:beforeAutospacing="off" w:after="0" w:afterAutospacing="off"/>
        <w:rPr>
          <w:del w:author="Pöllänen Arto" w:date="2017-03-20T01:45:16.4769642" w:id="365271829"/>
          <w:rFonts w:ascii="Courier New" w:hAnsi="Courier New" w:eastAsia="Courier New" w:cs="Courier New"/>
          <w:noProof w:val="0"/>
          <w:sz w:val="22"/>
          <w:szCs w:val="22"/>
          <w:lang w:val="fi-FI"/>
          <w:rPrChange w:author="Pöllänen Arto" w:date="2017-03-20T00:56:57.7307714" w:id="1052693880">
            <w:rPr/>
          </w:rPrChange>
        </w:rPr>
        <w:pPrChange w:author="Pöllänen Arto" w:date="2017-03-20T00:56:57.7307714" w:id="920550610">
          <w:pPr/>
        </w:pPrChange>
      </w:pPr>
    </w:p>
    <w:p w:rsidR="686CDA7E" w:rsidDel="0439D4E9" w:rsidP="2F61C9CC" w:rsidRDefault="686CDA7E" w14:paraId="51FBEEB7" w14:textId="550FC6BF">
      <w:pPr>
        <w:spacing w:before="0" w:beforeAutospacing="off" w:after="0" w:afterAutospacing="off"/>
        <w:rPr>
          <w:del w:author="Pöllänen Arto" w:date="2017-03-20T01:45:16.4769642" w:id="449370249"/>
          <w:rFonts w:ascii="Courier New" w:hAnsi="Courier New" w:eastAsia="Courier New" w:cs="Courier New"/>
          <w:noProof w:val="0"/>
          <w:sz w:val="22"/>
          <w:szCs w:val="22"/>
          <w:lang w:val="fi-FI"/>
          <w:rPrChange w:author="Pöllänen Arto" w:date="2017-03-20T00:56:57.7307714" w:id="1380708477">
            <w:rPr/>
          </w:rPrChange>
        </w:rPr>
        <w:pPrChange w:author="Pöllänen Arto" w:date="2017-03-20T00:56:57.7307714" w:id="1970977817">
          <w:pPr/>
        </w:pPrChange>
      </w:pPr>
    </w:p>
    <w:p w:rsidR="686CDA7E" w:rsidDel="0439D4E9" w:rsidP="2F61C9CC" w:rsidRDefault="686CDA7E" w14:paraId="2B233B83" w14:textId="550FC6BF" w14:noSpellErr="1">
      <w:pPr>
        <w:spacing w:before="0" w:beforeAutospacing="off" w:after="0" w:afterAutospacing="off"/>
        <w:rPr>
          <w:del w:author="Pöllänen Arto" w:date="2017-03-20T01:45:16.4769642" w:id="268062234"/>
          <w:rFonts w:ascii="Courier New" w:hAnsi="Courier New" w:eastAsia="Courier New" w:cs="Courier New"/>
          <w:noProof w:val="0"/>
          <w:sz w:val="22"/>
          <w:szCs w:val="22"/>
          <w:lang w:val="fi-FI"/>
          <w:rPrChange w:author="Pöllänen Arto" w:date="2017-03-20T00:56:57.7307714" w:id="949680320">
            <w:rPr/>
          </w:rPrChange>
        </w:rPr>
        <w:pPrChange w:author="Pöllänen Arto" w:date="2017-03-20T00:56:57.7307714" w:id="1015672157">
          <w:pPr/>
        </w:pPrChange>
      </w:pPr>
    </w:p>
    <w:p w:rsidR="686CDA7E" w:rsidDel="0439D4E9" w:rsidP="2F61C9CC" w:rsidRDefault="686CDA7E" w14:paraId="5BD2B87A" w14:textId="550FC6BF">
      <w:pPr>
        <w:spacing w:before="0" w:beforeAutospacing="off" w:after="0" w:afterAutospacing="off"/>
        <w:rPr>
          <w:del w:author="Pöllänen Arto" w:date="2017-03-20T01:45:16.4769642" w:id="1913506828"/>
          <w:rFonts w:ascii="Courier New" w:hAnsi="Courier New" w:eastAsia="Courier New" w:cs="Courier New"/>
          <w:noProof w:val="0"/>
          <w:sz w:val="22"/>
          <w:szCs w:val="22"/>
          <w:lang w:val="fi-FI"/>
          <w:rPrChange w:author="Pöllänen Arto" w:date="2017-03-20T00:56:57.7307714" w:id="374473060">
            <w:rPr/>
          </w:rPrChange>
        </w:rPr>
        <w:pPrChange w:author="Pöllänen Arto" w:date="2017-03-20T00:56:57.7307714" w:id="2004359414">
          <w:pPr/>
        </w:pPrChange>
      </w:pPr>
    </w:p>
    <w:p w:rsidR="686CDA7E" w:rsidDel="0439D4E9" w:rsidP="2F61C9CC" w:rsidRDefault="686CDA7E" w14:paraId="00581628" w14:textId="550FC6BF">
      <w:pPr>
        <w:spacing w:before="0" w:beforeAutospacing="off" w:after="0" w:afterAutospacing="off"/>
        <w:rPr>
          <w:del w:author="Pöllänen Arto" w:date="2017-03-20T01:45:16.4769642" w:id="71237398"/>
          <w:rFonts w:ascii="Courier New" w:hAnsi="Courier New" w:eastAsia="Courier New" w:cs="Courier New"/>
          <w:noProof w:val="0"/>
          <w:sz w:val="22"/>
          <w:szCs w:val="22"/>
          <w:lang w:val="fi-FI"/>
          <w:rPrChange w:author="Pöllänen Arto" w:date="2017-03-20T00:56:57.7307714" w:id="145062439">
            <w:rPr/>
          </w:rPrChange>
        </w:rPr>
        <w:pPrChange w:author="Pöllänen Arto" w:date="2017-03-20T00:56:57.7307714" w:id="1829923365">
          <w:pPr/>
        </w:pPrChange>
      </w:pPr>
    </w:p>
    <w:p w:rsidR="686CDA7E" w:rsidDel="0439D4E9" w:rsidP="2F61C9CC" w:rsidRDefault="686CDA7E" w14:paraId="76886593" w14:textId="550FC6BF" w14:noSpellErr="1">
      <w:pPr>
        <w:spacing w:before="0" w:beforeAutospacing="off" w:after="0" w:afterAutospacing="off"/>
        <w:rPr>
          <w:del w:author="Pöllänen Arto" w:date="2017-03-20T01:45:16.4769642" w:id="689871598"/>
          <w:rFonts w:ascii="Courier New" w:hAnsi="Courier New" w:eastAsia="Courier New" w:cs="Courier New"/>
          <w:noProof w:val="0"/>
          <w:sz w:val="22"/>
          <w:szCs w:val="22"/>
          <w:lang w:val="fi-FI"/>
          <w:rPrChange w:author="Pöllänen Arto" w:date="2017-03-20T00:56:57.7307714" w:id="429704510">
            <w:rPr/>
          </w:rPrChange>
        </w:rPr>
        <w:pPrChange w:author="Pöllänen Arto" w:date="2017-03-20T00:56:57.7307714" w:id="1243449765">
          <w:pPr/>
        </w:pPrChange>
      </w:pPr>
    </w:p>
    <w:p w:rsidR="686CDA7E" w:rsidDel="0439D4E9" w:rsidP="2F61C9CC" w:rsidRDefault="686CDA7E" w14:paraId="4E739239" w14:textId="550FC6BF">
      <w:pPr>
        <w:spacing w:before="0" w:beforeAutospacing="off" w:after="0" w:afterAutospacing="off"/>
        <w:rPr>
          <w:del w:author="Pöllänen Arto" w:date="2017-03-20T01:45:16.4769642" w:id="1171908692"/>
          <w:rFonts w:ascii="Courier New" w:hAnsi="Courier New" w:eastAsia="Courier New" w:cs="Courier New"/>
          <w:noProof w:val="0"/>
          <w:sz w:val="22"/>
          <w:szCs w:val="22"/>
          <w:lang w:val="fi-FI"/>
          <w:rPrChange w:author="Pöllänen Arto" w:date="2017-03-20T00:56:57.7307714" w:id="548131400">
            <w:rPr/>
          </w:rPrChange>
        </w:rPr>
        <w:pPrChange w:author="Pöllänen Arto" w:date="2017-03-20T00:56:57.7307714" w:id="1832460442">
          <w:pPr/>
        </w:pPrChange>
      </w:pPr>
    </w:p>
    <w:p w:rsidR="686CDA7E" w:rsidDel="0439D4E9" w:rsidP="2F61C9CC" w:rsidRDefault="686CDA7E" w14:paraId="37AE8475" w14:textId="550FC6BF">
      <w:pPr>
        <w:spacing w:before="0" w:beforeAutospacing="off" w:after="0" w:afterAutospacing="off"/>
        <w:rPr>
          <w:del w:author="Pöllänen Arto" w:date="2017-03-20T01:45:16.4769642" w:id="432526960"/>
          <w:rFonts w:ascii="Courier New" w:hAnsi="Courier New" w:eastAsia="Courier New" w:cs="Courier New"/>
          <w:noProof w:val="0"/>
          <w:sz w:val="22"/>
          <w:szCs w:val="22"/>
          <w:lang w:val="fi-FI"/>
          <w:rPrChange w:author="Pöllänen Arto" w:date="2017-03-20T00:56:57.7307714" w:id="1559157407">
            <w:rPr/>
          </w:rPrChange>
        </w:rPr>
        <w:pPrChange w:author="Pöllänen Arto" w:date="2017-03-20T00:56:57.7307714" w:id="298272470">
          <w:pPr/>
        </w:pPrChange>
      </w:pPr>
    </w:p>
    <w:p w:rsidR="686CDA7E" w:rsidDel="0439D4E9" w:rsidP="2F61C9CC" w:rsidRDefault="686CDA7E" w14:paraId="2484F8C4" w14:textId="550FC6BF" w14:noSpellErr="1">
      <w:pPr>
        <w:spacing w:before="0" w:beforeAutospacing="off" w:after="0" w:afterAutospacing="off"/>
        <w:rPr>
          <w:del w:author="Pöllänen Arto" w:date="2017-03-20T01:45:16.4769642" w:id="457987031"/>
          <w:rFonts w:ascii="Courier New" w:hAnsi="Courier New" w:eastAsia="Courier New" w:cs="Courier New"/>
          <w:noProof w:val="0"/>
          <w:sz w:val="22"/>
          <w:szCs w:val="22"/>
          <w:lang w:val="fi-FI"/>
          <w:rPrChange w:author="Pöllänen Arto" w:date="2017-03-20T00:56:57.7307714" w:id="378021450">
            <w:rPr/>
          </w:rPrChange>
        </w:rPr>
        <w:pPrChange w:author="Pöllänen Arto" w:date="2017-03-20T00:56:57.7307714" w:id="1691136119">
          <w:pPr/>
        </w:pPrChange>
      </w:pPr>
    </w:p>
    <w:p w:rsidR="686CDA7E" w:rsidDel="0439D4E9" w:rsidP="4AB56EC3" w:rsidRDefault="686CDA7E" w14:paraId="6F09F5D5" w14:textId="550FC6BF">
      <w:pPr>
        <w:spacing w:before="0" w:beforeAutospacing="off" w:after="0" w:afterAutospacing="off"/>
        <w:rPr>
          <w:del w:author="Pöllänen Arto" w:date="2017-03-20T01:45:16.4769642" w:id="1701875639"/>
          <w:rFonts w:ascii="Courier New" w:hAnsi="Courier New" w:eastAsia="Courier New" w:cs="Courier New"/>
          <w:sz w:val="16"/>
          <w:szCs w:val="16"/>
          <w:rPrChange w:author="Pöllänen Arto" w:date="2017-03-20T00:56:21.136542" w:id="480631577">
            <w:rPr/>
          </w:rPrChange>
        </w:rPr>
        <w:pPrChange w:author="Pöllänen Arto" w:date="2017-03-20T00:56:21.136542" w:id="797144249">
          <w:pPr/>
        </w:pPrChange>
      </w:pPr>
      <w:del w:author="Pöllänen Arto" w:date="2017-03-20T01:45:16.4769642" w:id="406225598">
        <w:r w:rsidDel="0439D4E9">
          <w:br/>
        </w:r>
      </w:del>
    </w:p>
    <w:p w:rsidR="686CDA7E" w:rsidDel="0439D4E9" w:rsidP="2F61C9CC" w:rsidRDefault="686CDA7E" w14:paraId="4C7C4E07" w14:textId="550FC6BF">
      <w:pPr>
        <w:spacing w:before="0" w:beforeAutospacing="off" w:after="0" w:afterAutospacing="off"/>
        <w:rPr>
          <w:del w:author="Pöllänen Arto" w:date="2017-03-20T01:45:16.4769642" w:id="1205972005"/>
          <w:rFonts w:ascii="Courier New" w:hAnsi="Courier New" w:eastAsia="Courier New" w:cs="Courier New"/>
          <w:noProof w:val="0"/>
          <w:sz w:val="22"/>
          <w:szCs w:val="22"/>
          <w:lang w:val="fi-FI"/>
          <w:rPrChange w:author="Pöllänen Arto" w:date="2017-03-20T00:56:57.7307714" w:id="1778632032">
            <w:rPr/>
          </w:rPrChange>
        </w:rPr>
        <w:pPrChange w:author="Pöllänen Arto" w:date="2017-03-20T00:56:57.7307714" w:id="698724966">
          <w:pPr/>
        </w:pPrChange>
      </w:pPr>
    </w:p>
    <w:p w:rsidR="686CDA7E" w:rsidDel="0439D4E9" w:rsidP="2F61C9CC" w:rsidRDefault="686CDA7E" w14:paraId="4E47F3F8" w14:textId="550FC6BF">
      <w:pPr>
        <w:spacing w:before="0" w:beforeAutospacing="off" w:after="0" w:afterAutospacing="off"/>
        <w:rPr>
          <w:del w:author="Pöllänen Arto" w:date="2017-03-20T01:45:16.4769642" w:id="183101405"/>
          <w:rFonts w:ascii="Courier New" w:hAnsi="Courier New" w:eastAsia="Courier New" w:cs="Courier New"/>
          <w:noProof w:val="0"/>
          <w:sz w:val="22"/>
          <w:szCs w:val="22"/>
          <w:lang w:val="fi-FI"/>
          <w:rPrChange w:author="Pöllänen Arto" w:date="2017-03-20T00:56:57.7307714" w:id="1188223050">
            <w:rPr/>
          </w:rPrChange>
        </w:rPr>
        <w:pPrChange w:author="Pöllänen Arto" w:date="2017-03-20T00:56:57.7307714" w:id="1920460777">
          <w:pPr/>
        </w:pPrChange>
      </w:pPr>
    </w:p>
    <w:p w:rsidR="686CDA7E" w:rsidDel="0439D4E9" w:rsidP="2F61C9CC" w:rsidRDefault="686CDA7E" w14:paraId="2979D46B" w14:textId="550FC6BF">
      <w:pPr>
        <w:spacing w:before="0" w:beforeAutospacing="off" w:after="0" w:afterAutospacing="off"/>
        <w:rPr>
          <w:del w:author="Pöllänen Arto" w:date="2017-03-20T01:45:16.4769642" w:id="2135876534"/>
          <w:rFonts w:ascii="Courier New" w:hAnsi="Courier New" w:eastAsia="Courier New" w:cs="Courier New"/>
          <w:noProof w:val="0"/>
          <w:sz w:val="22"/>
          <w:szCs w:val="22"/>
          <w:lang w:val="fi-FI"/>
          <w:rPrChange w:author="Pöllänen Arto" w:date="2017-03-20T00:56:57.7307714" w:id="714970717">
            <w:rPr/>
          </w:rPrChange>
        </w:rPr>
        <w:pPrChange w:author="Pöllänen Arto" w:date="2017-03-20T00:56:57.7307714" w:id="960950033">
          <w:pPr/>
        </w:pPrChange>
      </w:pPr>
    </w:p>
    <w:p w:rsidR="686CDA7E" w:rsidDel="0439D4E9" w:rsidP="2F61C9CC" w:rsidRDefault="686CDA7E" w14:paraId="5DF165B6" w14:textId="550FC6BF">
      <w:pPr>
        <w:spacing w:before="0" w:beforeAutospacing="off" w:after="0" w:afterAutospacing="off"/>
        <w:rPr>
          <w:del w:author="Pöllänen Arto" w:date="2017-03-20T01:45:16.4769642" w:id="177079924"/>
          <w:rFonts w:ascii="Courier New" w:hAnsi="Courier New" w:eastAsia="Courier New" w:cs="Courier New"/>
          <w:noProof w:val="0"/>
          <w:sz w:val="22"/>
          <w:szCs w:val="22"/>
          <w:lang w:val="fi-FI"/>
          <w:rPrChange w:author="Pöllänen Arto" w:date="2017-03-20T00:56:57.7307714" w:id="200973241">
            <w:rPr/>
          </w:rPrChange>
        </w:rPr>
        <w:pPrChange w:author="Pöllänen Arto" w:date="2017-03-20T00:56:57.7307714" w:id="1815570841">
          <w:pPr/>
        </w:pPrChange>
      </w:pPr>
    </w:p>
    <w:p w:rsidR="686CDA7E" w:rsidDel="0439D4E9" w:rsidP="2F61C9CC" w:rsidRDefault="686CDA7E" w14:paraId="2DF89BBE" w14:textId="550FC6BF">
      <w:pPr>
        <w:spacing w:before="0" w:beforeAutospacing="off" w:after="0" w:afterAutospacing="off"/>
        <w:rPr>
          <w:del w:author="Pöllänen Arto" w:date="2017-03-20T01:45:16.4769642" w:id="318441599"/>
          <w:rFonts w:ascii="Courier New" w:hAnsi="Courier New" w:eastAsia="Courier New" w:cs="Courier New"/>
          <w:noProof w:val="0"/>
          <w:sz w:val="22"/>
          <w:szCs w:val="22"/>
          <w:lang w:val="fi-FI"/>
          <w:rPrChange w:author="Pöllänen Arto" w:date="2017-03-20T00:56:57.7307714" w:id="2141511914">
            <w:rPr/>
          </w:rPrChange>
        </w:rPr>
        <w:pPrChange w:author="Pöllänen Arto" w:date="2017-03-20T00:56:57.7307714" w:id="547087417">
          <w:pPr/>
        </w:pPrChange>
      </w:pPr>
    </w:p>
    <w:p w:rsidR="686CDA7E" w:rsidDel="0439D4E9" w:rsidP="2F61C9CC" w:rsidRDefault="686CDA7E" w14:paraId="492A65B7" w14:textId="550FC6BF">
      <w:pPr>
        <w:spacing w:before="0" w:beforeAutospacing="off" w:after="0" w:afterAutospacing="off"/>
        <w:rPr>
          <w:del w:author="Pöllänen Arto" w:date="2017-03-20T01:45:16.4769642" w:id="22252935"/>
          <w:rFonts w:ascii="Courier New" w:hAnsi="Courier New" w:eastAsia="Courier New" w:cs="Courier New"/>
          <w:noProof w:val="0"/>
          <w:sz w:val="22"/>
          <w:szCs w:val="22"/>
          <w:lang w:val="fi-FI"/>
          <w:rPrChange w:author="Pöllänen Arto" w:date="2017-03-20T00:56:57.7307714" w:id="1913650802">
            <w:rPr/>
          </w:rPrChange>
        </w:rPr>
        <w:pPrChange w:author="Pöllänen Arto" w:date="2017-03-20T00:56:57.7307714" w:id="809805607">
          <w:pPr/>
        </w:pPrChange>
      </w:pPr>
    </w:p>
    <w:p w:rsidR="686CDA7E" w:rsidDel="0439D4E9" w:rsidP="2F61C9CC" w:rsidRDefault="686CDA7E" w14:paraId="44D6C5CF" w14:textId="550FC6BF">
      <w:pPr>
        <w:spacing w:before="0" w:beforeAutospacing="off" w:after="0" w:afterAutospacing="off"/>
        <w:rPr>
          <w:del w:author="Pöllänen Arto" w:date="2017-03-20T01:45:16.4769642" w:id="745546201"/>
          <w:rFonts w:ascii="Courier New" w:hAnsi="Courier New" w:eastAsia="Courier New" w:cs="Courier New"/>
          <w:noProof w:val="0"/>
          <w:sz w:val="22"/>
          <w:szCs w:val="22"/>
          <w:lang w:val="fi-FI"/>
          <w:rPrChange w:author="Pöllänen Arto" w:date="2017-03-20T00:56:57.7307714" w:id="500564068">
            <w:rPr/>
          </w:rPrChange>
        </w:rPr>
        <w:pPrChange w:author="Pöllänen Arto" w:date="2017-03-20T00:56:57.7307714" w:id="1042492728">
          <w:pPr/>
        </w:pPrChange>
      </w:pPr>
    </w:p>
    <w:p w:rsidR="686CDA7E" w:rsidDel="0439D4E9" w:rsidP="2F61C9CC" w:rsidRDefault="686CDA7E" w14:paraId="564DEBB8" w14:textId="550FC6BF">
      <w:pPr>
        <w:spacing w:before="0" w:beforeAutospacing="off" w:after="0" w:afterAutospacing="off"/>
        <w:rPr>
          <w:del w:author="Pöllänen Arto" w:date="2017-03-20T01:45:16.4769642" w:id="1899472951"/>
          <w:rFonts w:ascii="Courier New" w:hAnsi="Courier New" w:eastAsia="Courier New" w:cs="Courier New"/>
          <w:noProof w:val="0"/>
          <w:sz w:val="22"/>
          <w:szCs w:val="22"/>
          <w:lang w:val="fi-FI"/>
          <w:rPrChange w:author="Pöllänen Arto" w:date="2017-03-20T00:56:57.7307714" w:id="1784450623">
            <w:rPr/>
          </w:rPrChange>
        </w:rPr>
        <w:pPrChange w:author="Pöllänen Arto" w:date="2017-03-20T00:56:57.7307714" w:id="1484806084">
          <w:pPr/>
        </w:pPrChange>
      </w:pPr>
    </w:p>
    <w:p w:rsidR="686CDA7E" w:rsidDel="0439D4E9" w:rsidP="2F61C9CC" w:rsidRDefault="686CDA7E" w14:paraId="1EB28ECF" w14:textId="550FC6BF" w14:noSpellErr="1">
      <w:pPr>
        <w:spacing w:before="0" w:beforeAutospacing="off" w:after="0" w:afterAutospacing="off"/>
        <w:rPr>
          <w:del w:author="Pöllänen Arto" w:date="2017-03-20T01:45:16.4769642" w:id="504912413"/>
          <w:rFonts w:ascii="Courier New" w:hAnsi="Courier New" w:eastAsia="Courier New" w:cs="Courier New"/>
          <w:noProof w:val="0"/>
          <w:sz w:val="22"/>
          <w:szCs w:val="22"/>
          <w:lang w:val="fi-FI"/>
          <w:rPrChange w:author="Pöllänen Arto" w:date="2017-03-20T00:56:57.7307714" w:id="1172730204">
            <w:rPr/>
          </w:rPrChange>
        </w:rPr>
        <w:pPrChange w:author="Pöllänen Arto" w:date="2017-03-20T00:56:57.7307714" w:id="1121389921">
          <w:pPr/>
        </w:pPrChange>
      </w:pPr>
    </w:p>
    <w:p w:rsidR="686CDA7E" w:rsidDel="0439D4E9" w:rsidP="2F61C9CC" w:rsidRDefault="686CDA7E" w14:paraId="19F35F50" w14:textId="550FC6BF" w14:noSpellErr="1">
      <w:pPr>
        <w:spacing w:before="0" w:beforeAutospacing="off" w:after="0" w:afterAutospacing="off"/>
        <w:rPr>
          <w:del w:author="Pöllänen Arto" w:date="2017-03-20T01:45:16.4769642" w:id="1680520583"/>
          <w:rFonts w:ascii="Courier New" w:hAnsi="Courier New" w:eastAsia="Courier New" w:cs="Courier New"/>
          <w:noProof w:val="0"/>
          <w:sz w:val="22"/>
          <w:szCs w:val="22"/>
          <w:lang w:val="fi-FI"/>
          <w:rPrChange w:author="Pöllänen Arto" w:date="2017-03-20T00:56:57.7307714" w:id="998866260">
            <w:rPr/>
          </w:rPrChange>
        </w:rPr>
        <w:pPrChange w:author="Pöllänen Arto" w:date="2017-03-20T00:56:57.7307714" w:id="1564091632">
          <w:pPr/>
        </w:pPrChange>
      </w:pPr>
    </w:p>
    <w:p w:rsidR="686CDA7E" w:rsidDel="0439D4E9" w:rsidP="2F61C9CC" w:rsidRDefault="686CDA7E" w14:paraId="0C01CFDD" w14:textId="550FC6BF" w14:noSpellErr="1">
      <w:pPr>
        <w:spacing w:before="0" w:beforeAutospacing="off" w:after="0" w:afterAutospacing="off"/>
        <w:rPr>
          <w:del w:author="Pöllänen Arto" w:date="2017-03-20T01:45:16.4769642" w:id="936179802"/>
          <w:rFonts w:ascii="Courier New" w:hAnsi="Courier New" w:eastAsia="Courier New" w:cs="Courier New"/>
          <w:noProof w:val="0"/>
          <w:sz w:val="22"/>
          <w:szCs w:val="22"/>
          <w:lang w:val="fi-FI"/>
          <w:rPrChange w:author="Pöllänen Arto" w:date="2017-03-20T00:56:57.7307714" w:id="1964061050">
            <w:rPr/>
          </w:rPrChange>
        </w:rPr>
        <w:pPrChange w:author="Pöllänen Arto" w:date="2017-03-20T00:56:57.7307714" w:id="1365925953">
          <w:pPr/>
        </w:pPrChange>
      </w:pPr>
    </w:p>
    <w:p w:rsidR="686CDA7E" w:rsidDel="0439D4E9" w:rsidP="4AB56EC3" w:rsidRDefault="686CDA7E" w14:paraId="304C6B55" w14:textId="550FC6BF">
      <w:pPr>
        <w:spacing w:before="0" w:beforeAutospacing="off" w:after="0" w:afterAutospacing="off"/>
        <w:rPr>
          <w:del w:author="Pöllänen Arto" w:date="2017-03-20T01:45:16.4769642" w:id="1766292349"/>
          <w:rFonts w:ascii="Courier New" w:hAnsi="Courier New" w:eastAsia="Courier New" w:cs="Courier New"/>
          <w:sz w:val="16"/>
          <w:szCs w:val="16"/>
          <w:rPrChange w:author="Pöllänen Arto" w:date="2017-03-20T00:56:21.136542" w:id="1262384848">
            <w:rPr/>
          </w:rPrChange>
        </w:rPr>
        <w:pPrChange w:author="Pöllänen Arto" w:date="2017-03-20T00:56:21.136542" w:id="690310050">
          <w:pPr/>
        </w:pPrChange>
      </w:pPr>
      <w:del w:author="Pöllänen Arto" w:date="2017-03-20T01:45:16.4769642" w:id="628653810">
        <w:r w:rsidDel="0439D4E9">
          <w:br/>
        </w:r>
      </w:del>
    </w:p>
    <w:p w:rsidR="686CDA7E" w:rsidDel="0439D4E9" w:rsidP="2F61C9CC" w:rsidRDefault="686CDA7E" w14:paraId="7B862788" w14:textId="550FC6BF">
      <w:pPr>
        <w:spacing w:before="0" w:beforeAutospacing="off" w:after="0" w:afterAutospacing="off"/>
        <w:rPr>
          <w:del w:author="Pöllänen Arto" w:date="2017-03-20T01:45:16.4769642" w:id="2061430083"/>
          <w:rFonts w:ascii="Courier New" w:hAnsi="Courier New" w:eastAsia="Courier New" w:cs="Courier New"/>
          <w:noProof w:val="0"/>
          <w:sz w:val="22"/>
          <w:szCs w:val="22"/>
          <w:lang w:val="fi-FI"/>
          <w:rPrChange w:author="Pöllänen Arto" w:date="2017-03-20T00:56:57.7307714" w:id="720583829">
            <w:rPr/>
          </w:rPrChange>
        </w:rPr>
        <w:pPrChange w:author="Pöllänen Arto" w:date="2017-03-20T00:56:57.7307714" w:id="608202670">
          <w:pPr/>
        </w:pPrChange>
      </w:pPr>
    </w:p>
    <w:p w:rsidR="686CDA7E" w:rsidDel="0439D4E9" w:rsidP="2F61C9CC" w:rsidRDefault="686CDA7E" w14:paraId="0901EFBA" w14:textId="550FC6BF" w14:noSpellErr="1">
      <w:pPr>
        <w:spacing w:before="0" w:beforeAutospacing="off" w:after="0" w:afterAutospacing="off"/>
        <w:rPr>
          <w:del w:author="Pöllänen Arto" w:date="2017-03-20T01:45:16.4769642" w:id="1147940256"/>
          <w:rFonts w:ascii="Courier New" w:hAnsi="Courier New" w:eastAsia="Courier New" w:cs="Courier New"/>
          <w:noProof w:val="0"/>
          <w:sz w:val="22"/>
          <w:szCs w:val="22"/>
          <w:lang w:val="fi-FI"/>
          <w:rPrChange w:author="Pöllänen Arto" w:date="2017-03-20T00:56:57.7307714" w:id="1651452016">
            <w:rPr/>
          </w:rPrChange>
        </w:rPr>
        <w:pPrChange w:author="Pöllänen Arto" w:date="2017-03-20T00:56:57.7307714" w:id="916947324">
          <w:pPr/>
        </w:pPrChange>
      </w:pPr>
    </w:p>
    <w:p w:rsidR="686CDA7E" w:rsidDel="0439D4E9" w:rsidP="4AB56EC3" w:rsidRDefault="686CDA7E" w14:paraId="7C7F6A15" w14:textId="550FC6BF">
      <w:pPr>
        <w:spacing w:before="0" w:beforeAutospacing="off" w:after="0" w:afterAutospacing="off"/>
        <w:rPr>
          <w:del w:author="Pöllänen Arto" w:date="2017-03-20T01:45:16.4769642" w:id="642883692"/>
          <w:rFonts w:ascii="Courier New" w:hAnsi="Courier New" w:eastAsia="Courier New" w:cs="Courier New"/>
          <w:sz w:val="16"/>
          <w:szCs w:val="16"/>
          <w:rPrChange w:author="Pöllänen Arto" w:date="2017-03-20T00:56:21.136542" w:id="1925810504">
            <w:rPr/>
          </w:rPrChange>
        </w:rPr>
        <w:pPrChange w:author="Pöllänen Arto" w:date="2017-03-20T00:56:21.136542" w:id="1846125121">
          <w:pPr/>
        </w:pPrChange>
      </w:pPr>
      <w:del w:author="Pöllänen Arto" w:date="2017-03-20T01:45:16.4769642" w:id="588260445">
        <w:r w:rsidDel="0439D4E9">
          <w:br/>
        </w:r>
      </w:del>
    </w:p>
    <w:p w:rsidR="686CDA7E" w:rsidDel="0439D4E9" w:rsidP="2F61C9CC" w:rsidRDefault="686CDA7E" w14:paraId="3ADE804B" w14:textId="550FC6BF">
      <w:pPr>
        <w:spacing w:before="0" w:beforeAutospacing="off" w:after="0" w:afterAutospacing="off"/>
        <w:rPr>
          <w:del w:author="Pöllänen Arto" w:date="2017-03-20T01:45:16.4769642" w:id="197915836"/>
          <w:rFonts w:ascii="Courier New" w:hAnsi="Courier New" w:eastAsia="Courier New" w:cs="Courier New"/>
          <w:noProof w:val="0"/>
          <w:sz w:val="22"/>
          <w:szCs w:val="22"/>
          <w:lang w:val="fi-FI"/>
          <w:rPrChange w:author="Pöllänen Arto" w:date="2017-03-20T00:56:57.7307714" w:id="500413577">
            <w:rPr/>
          </w:rPrChange>
        </w:rPr>
        <w:pPrChange w:author="Pöllänen Arto" w:date="2017-03-20T00:56:57.7307714" w:id="1981521718">
          <w:pPr/>
        </w:pPrChange>
      </w:pPr>
    </w:p>
    <w:p w:rsidR="686CDA7E" w:rsidDel="0439D4E9" w:rsidP="2F61C9CC" w:rsidRDefault="686CDA7E" w14:paraId="773A5860" w14:textId="550FC6BF" w14:noSpellErr="1">
      <w:pPr>
        <w:spacing w:before="0" w:beforeAutospacing="off" w:after="0" w:afterAutospacing="off"/>
        <w:rPr>
          <w:del w:author="Pöllänen Arto" w:date="2017-03-20T01:45:16.4769642" w:id="1798462713"/>
          <w:rFonts w:ascii="Courier New" w:hAnsi="Courier New" w:eastAsia="Courier New" w:cs="Courier New"/>
          <w:noProof w:val="0"/>
          <w:sz w:val="22"/>
          <w:szCs w:val="22"/>
          <w:lang w:val="fi-FI"/>
          <w:rPrChange w:author="Pöllänen Arto" w:date="2017-03-20T00:56:57.7307714" w:id="1667379328">
            <w:rPr/>
          </w:rPrChange>
        </w:rPr>
        <w:pPrChange w:author="Pöllänen Arto" w:date="2017-03-20T00:56:57.7307714" w:id="997106307">
          <w:pPr/>
        </w:pPrChange>
      </w:pPr>
    </w:p>
    <w:p w:rsidR="686CDA7E" w:rsidDel="0439D4E9" w:rsidP="2F61C9CC" w:rsidRDefault="686CDA7E" w14:paraId="3C5871F5" w14:textId="550FC6BF">
      <w:pPr>
        <w:spacing w:before="0" w:beforeAutospacing="off" w:after="0" w:afterAutospacing="off"/>
        <w:rPr>
          <w:del w:author="Pöllänen Arto" w:date="2017-03-20T01:45:16.4769642" w:id="1400601651"/>
          <w:rFonts w:ascii="Courier New" w:hAnsi="Courier New" w:eastAsia="Courier New" w:cs="Courier New"/>
          <w:noProof w:val="0"/>
          <w:sz w:val="22"/>
          <w:szCs w:val="22"/>
          <w:lang w:val="fi-FI"/>
          <w:rPrChange w:author="Pöllänen Arto" w:date="2017-03-20T00:56:57.7307714" w:id="1221949860">
            <w:rPr/>
          </w:rPrChange>
        </w:rPr>
        <w:pPrChange w:author="Pöllänen Arto" w:date="2017-03-20T00:56:57.7307714" w:id="1742652207">
          <w:pPr/>
        </w:pPrChange>
      </w:pPr>
    </w:p>
    <w:p w:rsidR="686CDA7E" w:rsidDel="0439D4E9" w:rsidP="4AB56EC3" w:rsidRDefault="686CDA7E" w14:paraId="70C7C408" w14:textId="550FC6BF">
      <w:pPr>
        <w:spacing w:before="0" w:beforeAutospacing="off" w:after="0" w:afterAutospacing="off"/>
        <w:rPr>
          <w:del w:author="Pöllänen Arto" w:date="2017-03-20T01:45:16.4769642" w:id="2039776244"/>
          <w:rFonts w:ascii="Courier New" w:hAnsi="Courier New" w:eastAsia="Courier New" w:cs="Courier New"/>
          <w:sz w:val="16"/>
          <w:szCs w:val="16"/>
          <w:rPrChange w:author="Pöllänen Arto" w:date="2017-03-20T00:56:21.136542" w:id="1988059138">
            <w:rPr/>
          </w:rPrChange>
        </w:rPr>
        <w:pPrChange w:author="Pöllänen Arto" w:date="2017-03-20T00:56:21.136542" w:id="1008933008">
          <w:pPr/>
        </w:pPrChange>
      </w:pPr>
      <w:del w:author="Pöllänen Arto" w:date="2017-03-20T01:45:16.4769642" w:id="743783782">
        <w:r w:rsidDel="0439D4E9">
          <w:br/>
        </w:r>
      </w:del>
    </w:p>
    <w:p w:rsidR="686CDA7E" w:rsidDel="0439D4E9" w:rsidP="2F61C9CC" w:rsidRDefault="686CDA7E" w14:paraId="3B265035" w14:textId="550FC6BF" w14:noSpellErr="1">
      <w:pPr>
        <w:spacing w:before="0" w:beforeAutospacing="off" w:after="0" w:afterAutospacing="off"/>
        <w:rPr>
          <w:del w:author="Pöllänen Arto" w:date="2017-03-20T01:45:16.4769642" w:id="1007234227"/>
          <w:rFonts w:ascii="Courier New" w:hAnsi="Courier New" w:eastAsia="Courier New" w:cs="Courier New"/>
          <w:noProof w:val="0"/>
          <w:sz w:val="22"/>
          <w:szCs w:val="22"/>
          <w:lang w:val="fi-FI"/>
          <w:rPrChange w:author="Pöllänen Arto" w:date="2017-03-20T00:56:57.7307714" w:id="1777585323">
            <w:rPr/>
          </w:rPrChange>
        </w:rPr>
        <w:pPrChange w:author="Pöllänen Arto" w:date="2017-03-20T00:56:57.7307714" w:id="472702404">
          <w:pPr/>
        </w:pPrChange>
      </w:pPr>
    </w:p>
    <w:p w:rsidR="686CDA7E" w:rsidDel="0439D4E9" w:rsidP="2F61C9CC" w:rsidRDefault="686CDA7E" w14:paraId="51520447" w14:textId="550FC6BF">
      <w:pPr>
        <w:spacing w:before="0" w:beforeAutospacing="off" w:after="0" w:afterAutospacing="off"/>
        <w:rPr>
          <w:del w:author="Pöllänen Arto" w:date="2017-03-20T01:45:16.4769642" w:id="1432393625"/>
          <w:rFonts w:ascii="Courier New" w:hAnsi="Courier New" w:eastAsia="Courier New" w:cs="Courier New"/>
          <w:noProof w:val="0"/>
          <w:sz w:val="22"/>
          <w:szCs w:val="22"/>
          <w:lang w:val="fi-FI"/>
          <w:rPrChange w:author="Pöllänen Arto" w:date="2017-03-20T00:56:57.7307714" w:id="1392129889">
            <w:rPr/>
          </w:rPrChange>
        </w:rPr>
        <w:pPrChange w:author="Pöllänen Arto" w:date="2017-03-20T00:56:57.7307714" w:id="2860674">
          <w:pPr/>
        </w:pPrChange>
      </w:pPr>
    </w:p>
    <w:p w:rsidR="686CDA7E" w:rsidDel="0439D4E9" w:rsidP="2F61C9CC" w:rsidRDefault="686CDA7E" w14:paraId="75FB44A5" w14:textId="550FC6BF">
      <w:pPr>
        <w:spacing w:before="0" w:beforeAutospacing="off" w:after="0" w:afterAutospacing="off"/>
        <w:rPr>
          <w:del w:author="Pöllänen Arto" w:date="2017-03-20T01:45:16.4769642" w:id="1651486262"/>
          <w:rFonts w:ascii="Courier New" w:hAnsi="Courier New" w:eastAsia="Courier New" w:cs="Courier New"/>
          <w:noProof w:val="0"/>
          <w:sz w:val="22"/>
          <w:szCs w:val="22"/>
          <w:lang w:val="fi-FI"/>
          <w:rPrChange w:author="Pöllänen Arto" w:date="2017-03-20T00:56:57.7307714" w:id="45692290">
            <w:rPr/>
          </w:rPrChange>
        </w:rPr>
        <w:pPrChange w:author="Pöllänen Arto" w:date="2017-03-20T00:56:57.7307714" w:id="1964184812">
          <w:pPr/>
        </w:pPrChange>
      </w:pPr>
    </w:p>
    <w:p w:rsidR="686CDA7E" w:rsidDel="0439D4E9" w:rsidP="2F61C9CC" w:rsidRDefault="686CDA7E" w14:paraId="186BDF10" w14:textId="550FC6BF">
      <w:pPr>
        <w:spacing w:before="0" w:beforeAutospacing="off" w:after="0" w:afterAutospacing="off"/>
        <w:rPr>
          <w:del w:author="Pöllänen Arto" w:date="2017-03-20T01:45:16.4769642" w:id="179453802"/>
          <w:rFonts w:ascii="Courier New" w:hAnsi="Courier New" w:eastAsia="Courier New" w:cs="Courier New"/>
          <w:noProof w:val="0"/>
          <w:sz w:val="22"/>
          <w:szCs w:val="22"/>
          <w:lang w:val="fi-FI"/>
          <w:rPrChange w:author="Pöllänen Arto" w:date="2017-03-20T00:56:57.7307714" w:id="198517968">
            <w:rPr/>
          </w:rPrChange>
        </w:rPr>
        <w:pPrChange w:author="Pöllänen Arto" w:date="2017-03-20T00:56:57.7307714" w:id="1777750851">
          <w:pPr/>
        </w:pPrChange>
      </w:pPr>
    </w:p>
    <w:p w:rsidR="686CDA7E" w:rsidDel="0439D4E9" w:rsidP="2F61C9CC" w:rsidRDefault="686CDA7E" w14:paraId="254DBAE7" w14:textId="550FC6BF" w14:noSpellErr="1">
      <w:pPr>
        <w:spacing w:before="0" w:beforeAutospacing="off" w:after="0" w:afterAutospacing="off"/>
        <w:rPr>
          <w:del w:author="Pöllänen Arto" w:date="2017-03-20T01:45:16.4769642" w:id="1810933736"/>
          <w:rFonts w:ascii="Courier New" w:hAnsi="Courier New" w:eastAsia="Courier New" w:cs="Courier New"/>
          <w:noProof w:val="0"/>
          <w:sz w:val="22"/>
          <w:szCs w:val="22"/>
          <w:lang w:val="fi-FI"/>
          <w:rPrChange w:author="Pöllänen Arto" w:date="2017-03-20T00:56:57.7307714" w:id="1405231594">
            <w:rPr/>
          </w:rPrChange>
        </w:rPr>
        <w:pPrChange w:author="Pöllänen Arto" w:date="2017-03-20T00:56:57.7307714" w:id="631479739">
          <w:pPr/>
        </w:pPrChange>
      </w:pPr>
    </w:p>
    <w:p w:rsidR="686CDA7E" w:rsidDel="0439D4E9" w:rsidP="4AB56EC3" w:rsidRDefault="686CDA7E" w14:paraId="6CF93453" w14:textId="550FC6BF">
      <w:pPr>
        <w:spacing w:before="0" w:beforeAutospacing="off" w:after="0" w:afterAutospacing="off"/>
        <w:rPr>
          <w:del w:author="Pöllänen Arto" w:date="2017-03-20T01:45:16.4769642" w:id="1511541804"/>
          <w:rFonts w:ascii="Courier New" w:hAnsi="Courier New" w:eastAsia="Courier New" w:cs="Courier New"/>
          <w:sz w:val="16"/>
          <w:szCs w:val="16"/>
          <w:rPrChange w:author="Pöllänen Arto" w:date="2017-03-20T00:56:21.136542" w:id="1767548008">
            <w:rPr/>
          </w:rPrChange>
        </w:rPr>
        <w:pPrChange w:author="Pöllänen Arto" w:date="2017-03-20T00:56:21.136542" w:id="313425033">
          <w:pPr/>
        </w:pPrChange>
      </w:pPr>
      <w:del w:author="Pöllänen Arto" w:date="2017-03-20T01:45:16.4769642" w:id="1891160492">
        <w:r w:rsidDel="0439D4E9">
          <w:br/>
        </w:r>
      </w:del>
    </w:p>
    <w:p w:rsidR="686CDA7E" w:rsidDel="0439D4E9" w:rsidP="2F61C9CC" w:rsidRDefault="686CDA7E" w14:paraId="3AD56417" w14:textId="550FC6BF">
      <w:pPr>
        <w:spacing w:before="0" w:beforeAutospacing="off" w:after="0" w:afterAutospacing="off"/>
        <w:rPr>
          <w:del w:author="Pöllänen Arto" w:date="2017-03-20T01:45:16.4769642" w:id="1604058810"/>
          <w:rFonts w:ascii="Courier New" w:hAnsi="Courier New" w:eastAsia="Courier New" w:cs="Courier New"/>
          <w:noProof w:val="0"/>
          <w:sz w:val="22"/>
          <w:szCs w:val="22"/>
          <w:lang w:val="fi-FI"/>
          <w:rPrChange w:author="Pöllänen Arto" w:date="2017-03-20T00:56:57.7307714" w:id="2052613007">
            <w:rPr/>
          </w:rPrChange>
        </w:rPr>
        <w:pPrChange w:author="Pöllänen Arto" w:date="2017-03-20T00:56:57.7307714" w:id="1013034110">
          <w:pPr/>
        </w:pPrChange>
      </w:pPr>
    </w:p>
    <w:p w:rsidR="686CDA7E" w:rsidDel="0439D4E9" w:rsidP="2F61C9CC" w:rsidRDefault="686CDA7E" w14:paraId="0C9A2D40" w14:textId="550FC6BF">
      <w:pPr>
        <w:spacing w:before="0" w:beforeAutospacing="off" w:after="0" w:afterAutospacing="off"/>
        <w:rPr>
          <w:del w:author="Pöllänen Arto" w:date="2017-03-20T01:45:16.4769642" w:id="1834792087"/>
          <w:rFonts w:ascii="Courier New" w:hAnsi="Courier New" w:eastAsia="Courier New" w:cs="Courier New"/>
          <w:noProof w:val="0"/>
          <w:sz w:val="22"/>
          <w:szCs w:val="22"/>
          <w:lang w:val="fi-FI"/>
          <w:rPrChange w:author="Pöllänen Arto" w:date="2017-03-20T00:56:57.7307714" w:id="927695597">
            <w:rPr/>
          </w:rPrChange>
        </w:rPr>
        <w:pPrChange w:author="Pöllänen Arto" w:date="2017-03-20T00:56:57.7307714" w:id="2005244234">
          <w:pPr/>
        </w:pPrChange>
      </w:pPr>
    </w:p>
    <w:p w:rsidR="686CDA7E" w:rsidDel="0439D4E9" w:rsidP="2F61C9CC" w:rsidRDefault="686CDA7E" w14:paraId="61DDD8E2" w14:textId="550FC6BF" w14:noSpellErr="1">
      <w:pPr>
        <w:spacing w:before="0" w:beforeAutospacing="off" w:after="0" w:afterAutospacing="off"/>
        <w:rPr>
          <w:del w:author="Pöllänen Arto" w:date="2017-03-20T01:45:16.4769642" w:id="2097382083"/>
          <w:rFonts w:ascii="Courier New" w:hAnsi="Courier New" w:eastAsia="Courier New" w:cs="Courier New"/>
          <w:noProof w:val="0"/>
          <w:sz w:val="22"/>
          <w:szCs w:val="22"/>
          <w:lang w:val="fi-FI"/>
          <w:rPrChange w:author="Pöllänen Arto" w:date="2017-03-20T00:56:57.7307714" w:id="1161667198">
            <w:rPr/>
          </w:rPrChange>
        </w:rPr>
        <w:pPrChange w:author="Pöllänen Arto" w:date="2017-03-20T00:56:57.7307714" w:id="25736212">
          <w:pPr/>
        </w:pPrChange>
      </w:pPr>
    </w:p>
    <w:p w:rsidR="686CDA7E" w:rsidDel="0439D4E9" w:rsidP="2F61C9CC" w:rsidRDefault="686CDA7E" w14:paraId="720BF658" w14:textId="550FC6BF" w14:noSpellErr="1">
      <w:pPr>
        <w:spacing w:before="0" w:beforeAutospacing="off" w:after="0" w:afterAutospacing="off"/>
        <w:rPr>
          <w:del w:author="Pöllänen Arto" w:date="2017-03-20T01:45:16.4769642" w:id="679575815"/>
          <w:rFonts w:ascii="Courier New" w:hAnsi="Courier New" w:eastAsia="Courier New" w:cs="Courier New"/>
          <w:noProof w:val="0"/>
          <w:sz w:val="22"/>
          <w:szCs w:val="22"/>
          <w:lang w:val="fi-FI"/>
          <w:rPrChange w:author="Pöllänen Arto" w:date="2017-03-20T00:56:57.7307714" w:id="380943387">
            <w:rPr/>
          </w:rPrChange>
        </w:rPr>
        <w:pPrChange w:author="Pöllänen Arto" w:date="2017-03-20T00:56:57.7307714" w:id="1093383362">
          <w:pPr/>
        </w:pPrChange>
      </w:pPr>
    </w:p>
    <w:p w:rsidR="686CDA7E" w:rsidDel="0439D4E9" w:rsidP="2F61C9CC" w:rsidRDefault="686CDA7E" w14:paraId="2F8251C5" w14:textId="550FC6BF">
      <w:pPr>
        <w:spacing w:before="0" w:beforeAutospacing="off" w:after="0" w:afterAutospacing="off"/>
        <w:rPr>
          <w:del w:author="Pöllänen Arto" w:date="2017-03-20T01:45:16.4769642" w:id="1350568937"/>
          <w:rFonts w:ascii="Courier New" w:hAnsi="Courier New" w:eastAsia="Courier New" w:cs="Courier New"/>
          <w:noProof w:val="0"/>
          <w:sz w:val="22"/>
          <w:szCs w:val="22"/>
          <w:lang w:val="fi-FI"/>
          <w:rPrChange w:author="Pöllänen Arto" w:date="2017-03-20T00:56:57.7307714" w:id="476481498">
            <w:rPr/>
          </w:rPrChange>
        </w:rPr>
        <w:pPrChange w:author="Pöllänen Arto" w:date="2017-03-20T00:56:57.7307714" w:id="1666272861">
          <w:pPr/>
        </w:pPrChange>
      </w:pPr>
    </w:p>
    <w:p w:rsidR="686CDA7E" w:rsidDel="0439D4E9" w:rsidP="2F61C9CC" w:rsidRDefault="686CDA7E" w14:paraId="0DD835F3" w14:textId="550FC6BF">
      <w:pPr>
        <w:spacing w:before="0" w:beforeAutospacing="off" w:after="0" w:afterAutospacing="off"/>
        <w:rPr>
          <w:del w:author="Pöllänen Arto" w:date="2017-03-20T01:45:16.4769642" w:id="1376191077"/>
          <w:rFonts w:ascii="Courier New" w:hAnsi="Courier New" w:eastAsia="Courier New" w:cs="Courier New"/>
          <w:noProof w:val="0"/>
          <w:sz w:val="22"/>
          <w:szCs w:val="22"/>
          <w:lang w:val="fi-FI"/>
          <w:rPrChange w:author="Pöllänen Arto" w:date="2017-03-20T00:56:57.7307714" w:id="651395860">
            <w:rPr/>
          </w:rPrChange>
        </w:rPr>
        <w:pPrChange w:author="Pöllänen Arto" w:date="2017-03-20T00:56:57.7307714" w:id="69457222">
          <w:pPr/>
        </w:pPrChange>
      </w:pPr>
    </w:p>
    <w:p w:rsidR="686CDA7E" w:rsidDel="0439D4E9" w:rsidP="2F61C9CC" w:rsidRDefault="686CDA7E" w14:paraId="7BE5DD70" w14:textId="550FC6BF">
      <w:pPr>
        <w:spacing w:before="0" w:beforeAutospacing="off" w:after="0" w:afterAutospacing="off"/>
        <w:rPr>
          <w:del w:author="Pöllänen Arto" w:date="2017-03-20T01:45:16.4769642" w:id="1313435986"/>
          <w:rFonts w:ascii="Courier New" w:hAnsi="Courier New" w:eastAsia="Courier New" w:cs="Courier New"/>
          <w:noProof w:val="0"/>
          <w:sz w:val="22"/>
          <w:szCs w:val="22"/>
          <w:lang w:val="fi-FI"/>
          <w:rPrChange w:author="Pöllänen Arto" w:date="2017-03-20T00:56:57.7307714" w:id="2144587126">
            <w:rPr/>
          </w:rPrChange>
        </w:rPr>
        <w:pPrChange w:author="Pöllänen Arto" w:date="2017-03-20T00:56:57.7307714" w:id="2074270009">
          <w:pPr/>
        </w:pPrChange>
      </w:pPr>
    </w:p>
    <w:p w:rsidR="686CDA7E" w:rsidDel="0439D4E9" w:rsidP="2F61C9CC" w:rsidRDefault="686CDA7E" w14:paraId="0D4A813E" w14:textId="550FC6BF" w14:noSpellErr="1">
      <w:pPr>
        <w:spacing w:before="0" w:beforeAutospacing="off" w:after="0" w:afterAutospacing="off"/>
        <w:rPr>
          <w:del w:author="Pöllänen Arto" w:date="2017-03-20T01:45:16.4769642" w:id="1194083567"/>
          <w:rFonts w:ascii="Courier New" w:hAnsi="Courier New" w:eastAsia="Courier New" w:cs="Courier New"/>
          <w:noProof w:val="0"/>
          <w:sz w:val="22"/>
          <w:szCs w:val="22"/>
          <w:lang w:val="fi-FI"/>
          <w:rPrChange w:author="Pöllänen Arto" w:date="2017-03-20T00:56:57.7307714" w:id="1794080754">
            <w:rPr/>
          </w:rPrChange>
        </w:rPr>
        <w:pPrChange w:author="Pöllänen Arto" w:date="2017-03-20T00:56:57.7307714" w:id="1899551729">
          <w:pPr/>
        </w:pPrChange>
      </w:pPr>
    </w:p>
    <w:p w:rsidR="686CDA7E" w:rsidDel="0439D4E9" w:rsidP="2F61C9CC" w:rsidRDefault="686CDA7E" w14:paraId="2DB1186F" w14:textId="550FC6BF" w14:noSpellErr="1">
      <w:pPr>
        <w:spacing w:before="0" w:beforeAutospacing="off" w:after="0" w:afterAutospacing="off"/>
        <w:rPr>
          <w:del w:author="Pöllänen Arto" w:date="2017-03-20T01:45:16.4769642" w:id="2045540219"/>
          <w:rFonts w:ascii="Courier New" w:hAnsi="Courier New" w:eastAsia="Courier New" w:cs="Courier New"/>
          <w:noProof w:val="0"/>
          <w:sz w:val="22"/>
          <w:szCs w:val="22"/>
          <w:lang w:val="fi-FI"/>
          <w:rPrChange w:author="Pöllänen Arto" w:date="2017-03-20T00:56:57.7307714" w:id="1177610916">
            <w:rPr/>
          </w:rPrChange>
        </w:rPr>
        <w:pPrChange w:author="Pöllänen Arto" w:date="2017-03-20T00:56:57.7307714" w:id="585872161">
          <w:pPr/>
        </w:pPrChange>
      </w:pPr>
    </w:p>
    <w:p w:rsidR="686CDA7E" w:rsidDel="0439D4E9" w:rsidP="2F61C9CC" w:rsidRDefault="686CDA7E" w14:paraId="00822D08" w14:textId="550FC6BF">
      <w:pPr>
        <w:spacing w:before="0" w:beforeAutospacing="off" w:after="0" w:afterAutospacing="off"/>
        <w:rPr>
          <w:del w:author="Pöllänen Arto" w:date="2017-03-20T01:45:16.4769642" w:id="1013534807"/>
          <w:rFonts w:ascii="Courier New" w:hAnsi="Courier New" w:eastAsia="Courier New" w:cs="Courier New"/>
          <w:noProof w:val="0"/>
          <w:sz w:val="22"/>
          <w:szCs w:val="22"/>
          <w:lang w:val="fi-FI"/>
          <w:rPrChange w:author="Pöllänen Arto" w:date="2017-03-20T00:56:57.7307714" w:id="975459590">
            <w:rPr/>
          </w:rPrChange>
        </w:rPr>
        <w:pPrChange w:author="Pöllänen Arto" w:date="2017-03-20T00:56:57.7307714" w:id="2088530891">
          <w:pPr/>
        </w:pPrChange>
      </w:pPr>
    </w:p>
    <w:p w:rsidR="686CDA7E" w:rsidDel="0439D4E9" w:rsidP="2F61C9CC" w:rsidRDefault="686CDA7E" w14:paraId="6EAE9559" w14:textId="550FC6BF">
      <w:pPr>
        <w:spacing w:before="0" w:beforeAutospacing="off" w:after="0" w:afterAutospacing="off"/>
        <w:rPr>
          <w:del w:author="Pöllänen Arto" w:date="2017-03-20T01:45:16.4769642" w:id="686717252"/>
          <w:rFonts w:ascii="Courier New" w:hAnsi="Courier New" w:eastAsia="Courier New" w:cs="Courier New"/>
          <w:noProof w:val="0"/>
          <w:sz w:val="22"/>
          <w:szCs w:val="22"/>
          <w:lang w:val="fi-FI"/>
          <w:rPrChange w:author="Pöllänen Arto" w:date="2017-03-20T00:56:57.7307714" w:id="1899251167">
            <w:rPr/>
          </w:rPrChange>
        </w:rPr>
        <w:pPrChange w:author="Pöllänen Arto" w:date="2017-03-20T00:56:57.7307714" w:id="59437182">
          <w:pPr/>
        </w:pPrChange>
      </w:pPr>
    </w:p>
    <w:p w:rsidR="686CDA7E" w:rsidDel="0439D4E9" w:rsidP="2F61C9CC" w:rsidRDefault="686CDA7E" w14:paraId="1BAAC72B" w14:textId="550FC6BF" w14:noSpellErr="1">
      <w:pPr>
        <w:spacing w:before="0" w:beforeAutospacing="off" w:after="0" w:afterAutospacing="off"/>
        <w:rPr>
          <w:del w:author="Pöllänen Arto" w:date="2017-03-20T01:45:16.4769642" w:id="1466994927"/>
          <w:rFonts w:ascii="Courier New" w:hAnsi="Courier New" w:eastAsia="Courier New" w:cs="Courier New"/>
          <w:noProof w:val="0"/>
          <w:sz w:val="22"/>
          <w:szCs w:val="22"/>
          <w:lang w:val="fi-FI"/>
          <w:rPrChange w:author="Pöllänen Arto" w:date="2017-03-20T00:56:57.7307714" w:id="57642054">
            <w:rPr/>
          </w:rPrChange>
        </w:rPr>
        <w:pPrChange w:author="Pöllänen Arto" w:date="2017-03-20T00:56:57.7307714" w:id="1484315208">
          <w:pPr/>
        </w:pPrChange>
      </w:pPr>
    </w:p>
    <w:p w:rsidR="686CDA7E" w:rsidDel="0439D4E9" w:rsidP="4AB56EC3" w:rsidRDefault="686CDA7E" w14:paraId="37DE6BC1" w14:textId="550FC6BF">
      <w:pPr>
        <w:spacing w:before="0" w:beforeAutospacing="off" w:after="0" w:afterAutospacing="off"/>
        <w:rPr>
          <w:del w:author="Pöllänen Arto" w:date="2017-03-20T01:45:16.4769642" w:id="809415586"/>
          <w:rFonts w:ascii="Courier New" w:hAnsi="Courier New" w:eastAsia="Courier New" w:cs="Courier New"/>
          <w:sz w:val="16"/>
          <w:szCs w:val="16"/>
          <w:rPrChange w:author="Pöllänen Arto" w:date="2017-03-20T00:56:21.136542" w:id="1696316238">
            <w:rPr/>
          </w:rPrChange>
        </w:rPr>
        <w:pPrChange w:author="Pöllänen Arto" w:date="2017-03-20T00:56:21.136542" w:id="1285387978">
          <w:pPr/>
        </w:pPrChange>
      </w:pPr>
      <w:del w:author="Pöllänen Arto" w:date="2017-03-20T01:45:16.4769642" w:id="1599650335">
        <w:r w:rsidDel="0439D4E9">
          <w:br/>
        </w:r>
      </w:del>
    </w:p>
    <w:p w:rsidR="686CDA7E" w:rsidDel="0439D4E9" w:rsidP="4AB56EC3" w:rsidRDefault="686CDA7E" w14:paraId="01AE21E9" w14:textId="550FC6BF">
      <w:pPr>
        <w:spacing w:before="0" w:beforeAutospacing="off" w:after="0" w:afterAutospacing="off"/>
        <w:rPr>
          <w:del w:author="Pöllänen Arto" w:date="2017-03-20T01:45:16.4769642" w:id="1576575674"/>
          <w:rFonts w:ascii="Courier New" w:hAnsi="Courier New" w:eastAsia="Courier New" w:cs="Courier New"/>
          <w:sz w:val="16"/>
          <w:szCs w:val="16"/>
          <w:rPrChange w:author="Pöllänen Arto" w:date="2017-03-20T00:56:21.136542" w:id="698316976">
            <w:rPr/>
          </w:rPrChange>
        </w:rPr>
        <w:pPrChange w:author="Pöllänen Arto" w:date="2017-03-20T00:56:21.136542" w:id="332994775">
          <w:pPr/>
        </w:pPrChange>
      </w:pPr>
      <w:del w:author="Pöllänen Arto" w:date="2017-03-20T01:45:16.4769642" w:id="527577217">
        <w:r w:rsidDel="0439D4E9">
          <w:br/>
        </w:r>
      </w:del>
    </w:p>
    <w:p w:rsidR="686CDA7E" w:rsidDel="0439D4E9" w:rsidP="2F61C9CC" w:rsidRDefault="686CDA7E" w14:paraId="1DDF36FC" w14:textId="550FC6BF">
      <w:pPr>
        <w:spacing w:before="0" w:beforeAutospacing="off" w:after="0" w:afterAutospacing="off"/>
        <w:rPr>
          <w:del w:author="Pöllänen Arto" w:date="2017-03-20T01:45:16.4769642" w:id="1968200086"/>
          <w:rFonts w:ascii="Courier New" w:hAnsi="Courier New" w:eastAsia="Courier New" w:cs="Courier New"/>
          <w:noProof w:val="0"/>
          <w:sz w:val="22"/>
          <w:szCs w:val="22"/>
          <w:lang w:val="fi-FI"/>
          <w:rPrChange w:author="Pöllänen Arto" w:date="2017-03-20T00:56:57.7307714" w:id="164252110">
            <w:rPr/>
          </w:rPrChange>
        </w:rPr>
        <w:pPrChange w:author="Pöllänen Arto" w:date="2017-03-20T00:56:57.7307714" w:id="574783788">
          <w:pPr/>
        </w:pPrChange>
      </w:pPr>
    </w:p>
    <w:p w:rsidR="686CDA7E" w:rsidDel="0439D4E9" w:rsidP="2F61C9CC" w:rsidRDefault="686CDA7E" w14:paraId="11C14E3F" w14:textId="550FC6BF">
      <w:pPr>
        <w:spacing w:before="0" w:beforeAutospacing="off" w:after="0" w:afterAutospacing="off"/>
        <w:rPr>
          <w:del w:author="Pöllänen Arto" w:date="2017-03-20T01:45:16.4769642" w:id="649253532"/>
          <w:rFonts w:ascii="Courier New" w:hAnsi="Courier New" w:eastAsia="Courier New" w:cs="Courier New"/>
          <w:noProof w:val="0"/>
          <w:sz w:val="22"/>
          <w:szCs w:val="22"/>
          <w:lang w:val="fi-FI"/>
          <w:rPrChange w:author="Pöllänen Arto" w:date="2017-03-20T00:56:57.7307714" w:id="643085412">
            <w:rPr/>
          </w:rPrChange>
        </w:rPr>
        <w:pPrChange w:author="Pöllänen Arto" w:date="2017-03-20T00:56:57.7307714" w:id="1572110296">
          <w:pPr/>
        </w:pPrChange>
      </w:pPr>
    </w:p>
    <w:p w:rsidR="686CDA7E" w:rsidDel="0439D4E9" w:rsidP="2F61C9CC" w:rsidRDefault="686CDA7E" w14:paraId="3D39709D" w14:textId="550FC6BF">
      <w:pPr>
        <w:spacing w:before="0" w:beforeAutospacing="off" w:after="0" w:afterAutospacing="off"/>
        <w:rPr>
          <w:del w:author="Pöllänen Arto" w:date="2017-03-20T01:45:16.4769642" w:id="1999560392"/>
          <w:rFonts w:ascii="Courier New" w:hAnsi="Courier New" w:eastAsia="Courier New" w:cs="Courier New"/>
          <w:noProof w:val="0"/>
          <w:sz w:val="22"/>
          <w:szCs w:val="22"/>
          <w:lang w:val="fi-FI"/>
          <w:rPrChange w:author="Pöllänen Arto" w:date="2017-03-20T00:56:57.7307714" w:id="54336691">
            <w:rPr/>
          </w:rPrChange>
        </w:rPr>
        <w:pPrChange w:author="Pöllänen Arto" w:date="2017-03-20T00:56:57.7307714" w:id="2066022423">
          <w:pPr/>
        </w:pPrChange>
      </w:pPr>
    </w:p>
    <w:p w:rsidR="686CDA7E" w:rsidDel="0439D4E9" w:rsidP="4AB56EC3" w:rsidRDefault="686CDA7E" w14:paraId="0B01D04B" w14:textId="550FC6BF">
      <w:pPr>
        <w:spacing w:before="0" w:beforeAutospacing="off" w:after="0" w:afterAutospacing="off"/>
        <w:rPr>
          <w:del w:author="Pöllänen Arto" w:date="2017-03-20T01:45:16.4769642" w:id="101611153"/>
          <w:rFonts w:ascii="Courier New" w:hAnsi="Courier New" w:eastAsia="Courier New" w:cs="Courier New"/>
          <w:sz w:val="16"/>
          <w:szCs w:val="16"/>
          <w:rPrChange w:author="Pöllänen Arto" w:date="2017-03-20T00:56:21.136542" w:id="1526384510">
            <w:rPr/>
          </w:rPrChange>
        </w:rPr>
        <w:pPrChange w:author="Pöllänen Arto" w:date="2017-03-20T00:56:21.136542" w:id="423313403">
          <w:pPr/>
        </w:pPrChange>
      </w:pPr>
      <w:del w:author="Pöllänen Arto" w:date="2017-03-20T01:45:16.4769642" w:id="1070780789">
        <w:r w:rsidDel="0439D4E9">
          <w:br/>
        </w:r>
      </w:del>
    </w:p>
    <w:p w:rsidR="686CDA7E" w:rsidDel="0439D4E9" w:rsidP="2F61C9CC" w:rsidRDefault="686CDA7E" w14:paraId="1AA42F71" w14:textId="550FC6BF">
      <w:pPr>
        <w:spacing w:before="0" w:beforeAutospacing="off" w:after="0" w:afterAutospacing="off"/>
        <w:rPr>
          <w:del w:author="Pöllänen Arto" w:date="2017-03-20T01:45:16.4769642" w:id="529025000"/>
          <w:rFonts w:ascii="Courier New" w:hAnsi="Courier New" w:eastAsia="Courier New" w:cs="Courier New"/>
          <w:noProof w:val="0"/>
          <w:sz w:val="22"/>
          <w:szCs w:val="22"/>
          <w:lang w:val="fi-FI"/>
          <w:rPrChange w:author="Pöllänen Arto" w:date="2017-03-20T00:56:57.7307714" w:id="488617300">
            <w:rPr/>
          </w:rPrChange>
        </w:rPr>
        <w:pPrChange w:author="Pöllänen Arto" w:date="2017-03-20T00:56:57.7307714" w:id="1620693923">
          <w:pPr/>
        </w:pPrChange>
      </w:pPr>
    </w:p>
    <w:p w:rsidR="686CDA7E" w:rsidDel="0439D4E9" w:rsidP="2F61C9CC" w:rsidRDefault="686CDA7E" w14:paraId="0C95B03E" w14:textId="550FC6BF" w14:noSpellErr="1">
      <w:pPr>
        <w:spacing w:before="0" w:beforeAutospacing="off" w:after="0" w:afterAutospacing="off"/>
        <w:rPr>
          <w:del w:author="Pöllänen Arto" w:date="2017-03-20T01:45:16.4769642" w:id="234611124"/>
          <w:rFonts w:ascii="Courier New" w:hAnsi="Courier New" w:eastAsia="Courier New" w:cs="Courier New"/>
          <w:noProof w:val="0"/>
          <w:sz w:val="22"/>
          <w:szCs w:val="22"/>
          <w:lang w:val="fi-FI"/>
          <w:rPrChange w:author="Pöllänen Arto" w:date="2017-03-20T00:56:57.7307714" w:id="1412567552">
            <w:rPr/>
          </w:rPrChange>
        </w:rPr>
        <w:pPrChange w:author="Pöllänen Arto" w:date="2017-03-20T00:56:57.7307714" w:id="734880514">
          <w:pPr/>
        </w:pPrChange>
      </w:pPr>
    </w:p>
    <w:p w:rsidR="686CDA7E" w:rsidDel="0439D4E9" w:rsidP="2F61C9CC" w:rsidRDefault="686CDA7E" w14:paraId="3C8A53CF" w14:textId="550FC6BF" w14:noSpellErr="1">
      <w:pPr>
        <w:spacing w:before="0" w:beforeAutospacing="off" w:after="0" w:afterAutospacing="off"/>
        <w:rPr>
          <w:del w:author="Pöllänen Arto" w:date="2017-03-20T01:45:16.4769642" w:id="807007965"/>
          <w:rFonts w:ascii="Courier New" w:hAnsi="Courier New" w:eastAsia="Courier New" w:cs="Courier New"/>
          <w:noProof w:val="0"/>
          <w:sz w:val="22"/>
          <w:szCs w:val="22"/>
          <w:lang w:val="fi-FI"/>
          <w:rPrChange w:author="Pöllänen Arto" w:date="2017-03-20T00:56:57.7307714" w:id="579165168">
            <w:rPr/>
          </w:rPrChange>
        </w:rPr>
        <w:pPrChange w:author="Pöllänen Arto" w:date="2017-03-20T00:56:57.7307714" w:id="2125446827">
          <w:pPr/>
        </w:pPrChange>
      </w:pPr>
    </w:p>
    <w:p w:rsidR="686CDA7E" w:rsidDel="0439D4E9" w:rsidP="2F61C9CC" w:rsidRDefault="686CDA7E" w14:paraId="52F2D863" w14:textId="550FC6BF" w14:noSpellErr="1">
      <w:pPr>
        <w:spacing w:before="0" w:beforeAutospacing="off" w:after="0" w:afterAutospacing="off"/>
        <w:rPr>
          <w:del w:author="Pöllänen Arto" w:date="2017-03-20T01:45:16.4769642" w:id="1153107594"/>
          <w:rFonts w:ascii="Courier New" w:hAnsi="Courier New" w:eastAsia="Courier New" w:cs="Courier New"/>
          <w:noProof w:val="0"/>
          <w:sz w:val="22"/>
          <w:szCs w:val="22"/>
          <w:lang w:val="fi-FI"/>
          <w:rPrChange w:author="Pöllänen Arto" w:date="2017-03-20T00:56:57.7307714" w:id="1643429890">
            <w:rPr/>
          </w:rPrChange>
        </w:rPr>
        <w:pPrChange w:author="Pöllänen Arto" w:date="2017-03-20T00:56:57.7307714" w:id="1067643830">
          <w:pPr/>
        </w:pPrChange>
      </w:pPr>
    </w:p>
    <w:p w:rsidR="686CDA7E" w:rsidDel="0439D4E9" w:rsidP="2F61C9CC" w:rsidRDefault="686CDA7E" w14:paraId="0464B12B" w14:textId="550FC6BF" w14:noSpellErr="1">
      <w:pPr>
        <w:spacing w:before="0" w:beforeAutospacing="off" w:after="0" w:afterAutospacing="off"/>
        <w:rPr>
          <w:del w:author="Pöllänen Arto" w:date="2017-03-20T01:45:16.4769642" w:id="958091857"/>
          <w:rFonts w:ascii="Courier New" w:hAnsi="Courier New" w:eastAsia="Courier New" w:cs="Courier New"/>
          <w:noProof w:val="0"/>
          <w:sz w:val="22"/>
          <w:szCs w:val="22"/>
          <w:lang w:val="fi-FI"/>
          <w:rPrChange w:author="Pöllänen Arto" w:date="2017-03-20T00:56:57.7307714" w:id="709430421">
            <w:rPr/>
          </w:rPrChange>
        </w:rPr>
        <w:pPrChange w:author="Pöllänen Arto" w:date="2017-03-20T00:56:57.7307714" w:id="2136620735">
          <w:pPr/>
        </w:pPrChange>
      </w:pPr>
    </w:p>
    <w:p w:rsidR="686CDA7E" w:rsidDel="0439D4E9" w:rsidP="2F61C9CC" w:rsidRDefault="686CDA7E" w14:paraId="59AF7935" w14:textId="550FC6BF" w14:noSpellErr="1">
      <w:pPr>
        <w:spacing w:before="0" w:beforeAutospacing="off" w:after="0" w:afterAutospacing="off"/>
        <w:rPr>
          <w:del w:author="Pöllänen Arto" w:date="2017-03-20T01:45:16.4769642" w:id="1313679408"/>
          <w:rFonts w:ascii="Courier New" w:hAnsi="Courier New" w:eastAsia="Courier New" w:cs="Courier New"/>
          <w:noProof w:val="0"/>
          <w:sz w:val="22"/>
          <w:szCs w:val="22"/>
          <w:lang w:val="fi-FI"/>
          <w:rPrChange w:author="Pöllänen Arto" w:date="2017-03-20T00:56:57.7307714" w:id="597698690">
            <w:rPr/>
          </w:rPrChange>
        </w:rPr>
        <w:pPrChange w:author="Pöllänen Arto" w:date="2017-03-20T00:56:57.7307714" w:id="195308091">
          <w:pPr/>
        </w:pPrChange>
      </w:pPr>
    </w:p>
    <w:p w:rsidR="686CDA7E" w:rsidDel="0439D4E9" w:rsidP="4AB56EC3" w:rsidRDefault="686CDA7E" w14:paraId="1929A463" w14:textId="550FC6BF">
      <w:pPr>
        <w:spacing w:before="0" w:beforeAutospacing="off" w:after="0" w:afterAutospacing="off"/>
        <w:rPr>
          <w:del w:author="Pöllänen Arto" w:date="2017-03-20T01:45:16.4769642" w:id="703482909"/>
          <w:rFonts w:ascii="Courier New" w:hAnsi="Courier New" w:eastAsia="Courier New" w:cs="Courier New"/>
          <w:sz w:val="16"/>
          <w:szCs w:val="16"/>
          <w:rPrChange w:author="Pöllänen Arto" w:date="2017-03-20T00:56:21.136542" w:id="460553561">
            <w:rPr/>
          </w:rPrChange>
        </w:rPr>
        <w:pPrChange w:author="Pöllänen Arto" w:date="2017-03-20T00:56:21.136542" w:id="988107113">
          <w:pPr/>
        </w:pPrChange>
      </w:pPr>
      <w:del w:author="Pöllänen Arto" w:date="2017-03-20T01:45:16.4769642" w:id="1323350825">
        <w:r w:rsidDel="0439D4E9">
          <w:br/>
        </w:r>
      </w:del>
    </w:p>
    <w:p w:rsidR="686CDA7E" w:rsidDel="0439D4E9" w:rsidP="2F61C9CC" w:rsidRDefault="686CDA7E" w14:paraId="2C8A1B47" w14:textId="550FC6BF">
      <w:pPr>
        <w:spacing w:before="0" w:beforeAutospacing="off" w:after="0" w:afterAutospacing="off"/>
        <w:rPr>
          <w:del w:author="Pöllänen Arto" w:date="2017-03-20T01:45:16.4769642" w:id="673077309"/>
          <w:rFonts w:ascii="Courier New" w:hAnsi="Courier New" w:eastAsia="Courier New" w:cs="Courier New"/>
          <w:noProof w:val="0"/>
          <w:sz w:val="22"/>
          <w:szCs w:val="22"/>
          <w:lang w:val="fi-FI"/>
          <w:rPrChange w:author="Pöllänen Arto" w:date="2017-03-20T00:56:57.7307714" w:id="1502242314">
            <w:rPr/>
          </w:rPrChange>
        </w:rPr>
        <w:pPrChange w:author="Pöllänen Arto" w:date="2017-03-20T00:56:57.7307714" w:id="399406175">
          <w:pPr/>
        </w:pPrChange>
      </w:pPr>
    </w:p>
    <w:p w:rsidR="686CDA7E" w:rsidDel="0439D4E9" w:rsidP="2F61C9CC" w:rsidRDefault="686CDA7E" w14:paraId="02BB1ACB" w14:textId="550FC6BF">
      <w:pPr>
        <w:spacing w:before="0" w:beforeAutospacing="off" w:after="0" w:afterAutospacing="off"/>
        <w:rPr>
          <w:del w:author="Pöllänen Arto" w:date="2017-03-20T01:45:16.4769642" w:id="138987797"/>
          <w:rFonts w:ascii="Courier New" w:hAnsi="Courier New" w:eastAsia="Courier New" w:cs="Courier New"/>
          <w:noProof w:val="0"/>
          <w:sz w:val="22"/>
          <w:szCs w:val="22"/>
          <w:lang w:val="fi-FI"/>
          <w:rPrChange w:author="Pöllänen Arto" w:date="2017-03-20T00:56:57.7307714" w:id="705274919">
            <w:rPr/>
          </w:rPrChange>
        </w:rPr>
        <w:pPrChange w:author="Pöllänen Arto" w:date="2017-03-20T00:56:57.7307714" w:id="294958799">
          <w:pPr/>
        </w:pPrChange>
      </w:pPr>
    </w:p>
    <w:p w:rsidR="686CDA7E" w:rsidDel="0439D4E9" w:rsidP="2F61C9CC" w:rsidRDefault="686CDA7E" w14:paraId="12C4B7F7" w14:textId="550FC6BF">
      <w:pPr>
        <w:spacing w:before="0" w:beforeAutospacing="off" w:after="0" w:afterAutospacing="off"/>
        <w:rPr>
          <w:del w:author="Pöllänen Arto" w:date="2017-03-20T01:45:16.4769642" w:id="358802846"/>
          <w:rFonts w:ascii="Courier New" w:hAnsi="Courier New" w:eastAsia="Courier New" w:cs="Courier New"/>
          <w:noProof w:val="0"/>
          <w:sz w:val="22"/>
          <w:szCs w:val="22"/>
          <w:lang w:val="fi-FI"/>
          <w:rPrChange w:author="Pöllänen Arto" w:date="2017-03-20T00:56:57.7307714" w:id="1564242475">
            <w:rPr/>
          </w:rPrChange>
        </w:rPr>
        <w:pPrChange w:author="Pöllänen Arto" w:date="2017-03-20T00:56:57.7307714" w:id="109376994">
          <w:pPr/>
        </w:pPrChange>
      </w:pPr>
    </w:p>
    <w:p w:rsidR="686CDA7E" w:rsidDel="0439D4E9" w:rsidP="2F61C9CC" w:rsidRDefault="686CDA7E" w14:paraId="63DD6372" w14:textId="550FC6BF">
      <w:pPr>
        <w:spacing w:before="0" w:beforeAutospacing="off" w:after="0" w:afterAutospacing="off"/>
        <w:rPr>
          <w:del w:author="Pöllänen Arto" w:date="2017-03-20T01:45:16.4769642" w:id="1001869356"/>
          <w:rFonts w:ascii="Courier New" w:hAnsi="Courier New" w:eastAsia="Courier New" w:cs="Courier New"/>
          <w:noProof w:val="0"/>
          <w:sz w:val="22"/>
          <w:szCs w:val="22"/>
          <w:lang w:val="fi-FI"/>
          <w:rPrChange w:author="Pöllänen Arto" w:date="2017-03-20T00:56:57.7307714" w:id="2044413544">
            <w:rPr/>
          </w:rPrChange>
        </w:rPr>
        <w:pPrChange w:author="Pöllänen Arto" w:date="2017-03-20T00:56:57.7307714" w:id="1987386921">
          <w:pPr/>
        </w:pPrChange>
      </w:pPr>
    </w:p>
    <w:p w:rsidR="686CDA7E" w:rsidDel="0439D4E9" w:rsidP="2F61C9CC" w:rsidRDefault="686CDA7E" w14:paraId="785DB8E3" w14:textId="550FC6BF" w14:noSpellErr="1">
      <w:pPr>
        <w:spacing w:before="0" w:beforeAutospacing="off" w:after="0" w:afterAutospacing="off"/>
        <w:rPr>
          <w:del w:author="Pöllänen Arto" w:date="2017-03-20T01:45:16.4769642" w:id="387931147"/>
          <w:rFonts w:ascii="Courier New" w:hAnsi="Courier New" w:eastAsia="Courier New" w:cs="Courier New"/>
          <w:noProof w:val="0"/>
          <w:sz w:val="22"/>
          <w:szCs w:val="22"/>
          <w:lang w:val="fi-FI"/>
          <w:rPrChange w:author="Pöllänen Arto" w:date="2017-03-20T00:56:57.7307714" w:id="1548725511">
            <w:rPr/>
          </w:rPrChange>
        </w:rPr>
        <w:pPrChange w:author="Pöllänen Arto" w:date="2017-03-20T00:56:57.7307714" w:id="327423834">
          <w:pPr/>
        </w:pPrChange>
      </w:pPr>
    </w:p>
    <w:p w:rsidR="686CDA7E" w:rsidDel="0439D4E9" w:rsidP="4AB56EC3" w:rsidRDefault="686CDA7E" w14:paraId="54F200BA" w14:textId="550FC6BF">
      <w:pPr>
        <w:spacing w:before="0" w:beforeAutospacing="off" w:after="0" w:afterAutospacing="off"/>
        <w:rPr>
          <w:del w:author="Pöllänen Arto" w:date="2017-03-20T01:45:16.4769642" w:id="1993212143"/>
          <w:rFonts w:ascii="Courier New" w:hAnsi="Courier New" w:eastAsia="Courier New" w:cs="Courier New"/>
          <w:sz w:val="16"/>
          <w:szCs w:val="16"/>
          <w:rPrChange w:author="Pöllänen Arto" w:date="2017-03-20T00:56:21.136542" w:id="1350815699">
            <w:rPr/>
          </w:rPrChange>
        </w:rPr>
        <w:pPrChange w:author="Pöllänen Arto" w:date="2017-03-20T00:56:21.136542" w:id="1827997894">
          <w:pPr/>
        </w:pPrChange>
      </w:pPr>
      <w:del w:author="Pöllänen Arto" w:date="2017-03-20T01:45:16.4769642" w:id="1048337250">
        <w:r w:rsidDel="0439D4E9">
          <w:br/>
        </w:r>
      </w:del>
    </w:p>
    <w:p w:rsidR="686CDA7E" w:rsidDel="0439D4E9" w:rsidP="2F61C9CC" w:rsidRDefault="686CDA7E" w14:paraId="3B72103C" w14:textId="550FC6BF">
      <w:pPr>
        <w:spacing w:before="0" w:beforeAutospacing="off" w:after="0" w:afterAutospacing="off"/>
        <w:rPr>
          <w:del w:author="Pöllänen Arto" w:date="2017-03-20T01:45:16.4769642" w:id="986281366"/>
          <w:rFonts w:ascii="Courier New" w:hAnsi="Courier New" w:eastAsia="Courier New" w:cs="Courier New"/>
          <w:noProof w:val="0"/>
          <w:sz w:val="22"/>
          <w:szCs w:val="22"/>
          <w:lang w:val="fi-FI"/>
          <w:rPrChange w:author="Pöllänen Arto" w:date="2017-03-20T00:56:57.7307714" w:id="880294900">
            <w:rPr/>
          </w:rPrChange>
        </w:rPr>
        <w:pPrChange w:author="Pöllänen Arto" w:date="2017-03-20T00:56:57.7307714" w:id="2109177360">
          <w:pPr/>
        </w:pPrChange>
      </w:pPr>
    </w:p>
    <w:p w:rsidR="686CDA7E" w:rsidDel="0439D4E9" w:rsidP="2F61C9CC" w:rsidRDefault="686CDA7E" w14:paraId="43151CD1" w14:textId="550FC6BF" w14:noSpellErr="1">
      <w:pPr>
        <w:spacing w:before="0" w:beforeAutospacing="off" w:after="0" w:afterAutospacing="off"/>
        <w:rPr>
          <w:del w:author="Pöllänen Arto" w:date="2017-03-20T01:45:16.4769642" w:id="2096561642"/>
          <w:rFonts w:ascii="Courier New" w:hAnsi="Courier New" w:eastAsia="Courier New" w:cs="Courier New"/>
          <w:noProof w:val="0"/>
          <w:sz w:val="22"/>
          <w:szCs w:val="22"/>
          <w:lang w:val="fi-FI"/>
          <w:rPrChange w:author="Pöllänen Arto" w:date="2017-03-20T00:56:57.7307714" w:id="1429784639">
            <w:rPr/>
          </w:rPrChange>
        </w:rPr>
        <w:pPrChange w:author="Pöllänen Arto" w:date="2017-03-20T00:56:57.7307714" w:id="62544383">
          <w:pPr/>
        </w:pPrChange>
      </w:pPr>
    </w:p>
    <w:p w:rsidR="686CDA7E" w:rsidDel="0439D4E9" w:rsidP="2F61C9CC" w:rsidRDefault="686CDA7E" w14:paraId="1738C2DF" w14:textId="550FC6BF">
      <w:pPr>
        <w:spacing w:before="0" w:beforeAutospacing="off" w:after="0" w:afterAutospacing="off"/>
        <w:rPr>
          <w:del w:author="Pöllänen Arto" w:date="2017-03-20T01:45:16.4769642" w:id="415723412"/>
          <w:rFonts w:ascii="Courier New" w:hAnsi="Courier New" w:eastAsia="Courier New" w:cs="Courier New"/>
          <w:noProof w:val="0"/>
          <w:sz w:val="22"/>
          <w:szCs w:val="22"/>
          <w:lang w:val="fi-FI"/>
          <w:rPrChange w:author="Pöllänen Arto" w:date="2017-03-20T00:56:57.7307714" w:id="1300006847">
            <w:rPr/>
          </w:rPrChange>
        </w:rPr>
        <w:pPrChange w:author="Pöllänen Arto" w:date="2017-03-20T00:56:57.7307714" w:id="1907970603">
          <w:pPr/>
        </w:pPrChange>
      </w:pPr>
    </w:p>
    <w:p w:rsidR="686CDA7E" w:rsidDel="0439D4E9" w:rsidP="4AB56EC3" w:rsidRDefault="686CDA7E" w14:paraId="099BEAAE" w14:textId="550FC6BF">
      <w:pPr>
        <w:spacing w:before="0" w:beforeAutospacing="off" w:after="0" w:afterAutospacing="off"/>
        <w:rPr>
          <w:del w:author="Pöllänen Arto" w:date="2017-03-20T01:45:16.4769642" w:id="1981987917"/>
          <w:rFonts w:ascii="Courier New" w:hAnsi="Courier New" w:eastAsia="Courier New" w:cs="Courier New"/>
          <w:sz w:val="16"/>
          <w:szCs w:val="16"/>
          <w:rPrChange w:author="Pöllänen Arto" w:date="2017-03-20T00:56:21.136542" w:id="1083200138">
            <w:rPr/>
          </w:rPrChange>
        </w:rPr>
        <w:pPrChange w:author="Pöllänen Arto" w:date="2017-03-20T00:56:21.136542" w:id="264996703">
          <w:pPr/>
        </w:pPrChange>
      </w:pPr>
      <w:del w:author="Pöllänen Arto" w:date="2017-03-20T01:45:16.4769642" w:id="685239006">
        <w:r w:rsidDel="0439D4E9">
          <w:br/>
        </w:r>
      </w:del>
    </w:p>
    <w:p w:rsidR="686CDA7E" w:rsidDel="0439D4E9" w:rsidP="2F61C9CC" w:rsidRDefault="686CDA7E" w14:paraId="26EDDBE2" w14:textId="550FC6BF">
      <w:pPr>
        <w:spacing w:before="0" w:beforeAutospacing="off" w:after="0" w:afterAutospacing="off"/>
        <w:rPr>
          <w:del w:author="Pöllänen Arto" w:date="2017-03-20T01:45:16.4769642" w:id="1541660525"/>
          <w:rFonts w:ascii="Courier New" w:hAnsi="Courier New" w:eastAsia="Courier New" w:cs="Courier New"/>
          <w:noProof w:val="0"/>
          <w:sz w:val="22"/>
          <w:szCs w:val="22"/>
          <w:lang w:val="fi-FI"/>
          <w:rPrChange w:author="Pöllänen Arto" w:date="2017-03-20T00:56:57.7307714" w:id="514960763">
            <w:rPr/>
          </w:rPrChange>
        </w:rPr>
        <w:pPrChange w:author="Pöllänen Arto" w:date="2017-03-20T00:56:57.7307714" w:id="1805671230">
          <w:pPr/>
        </w:pPrChange>
      </w:pPr>
    </w:p>
    <w:p w:rsidR="686CDA7E" w:rsidDel="0439D4E9" w:rsidP="2F61C9CC" w:rsidRDefault="686CDA7E" w14:paraId="6B4A9C6F" w14:textId="550FC6BF" w14:noSpellErr="1">
      <w:pPr>
        <w:spacing w:before="0" w:beforeAutospacing="off" w:after="0" w:afterAutospacing="off"/>
        <w:rPr>
          <w:del w:author="Pöllänen Arto" w:date="2017-03-20T01:45:16.4769642" w:id="744827120"/>
          <w:rFonts w:ascii="Courier New" w:hAnsi="Courier New" w:eastAsia="Courier New" w:cs="Courier New"/>
          <w:noProof w:val="0"/>
          <w:sz w:val="22"/>
          <w:szCs w:val="22"/>
          <w:lang w:val="fi-FI"/>
          <w:rPrChange w:author="Pöllänen Arto" w:date="2017-03-20T00:56:57.7307714" w:id="1185058268">
            <w:rPr/>
          </w:rPrChange>
        </w:rPr>
        <w:pPrChange w:author="Pöllänen Arto" w:date="2017-03-20T00:56:57.7307714" w:id="993582157">
          <w:pPr/>
        </w:pPrChange>
      </w:pPr>
    </w:p>
    <w:p w:rsidR="686CDA7E" w:rsidDel="0439D4E9" w:rsidP="2F61C9CC" w:rsidRDefault="686CDA7E" w14:paraId="79245FAB" w14:textId="550FC6BF" w14:noSpellErr="1">
      <w:pPr>
        <w:spacing w:before="0" w:beforeAutospacing="off" w:after="0" w:afterAutospacing="off"/>
        <w:rPr>
          <w:del w:author="Pöllänen Arto" w:date="2017-03-20T01:45:16.4769642" w:id="1331864676"/>
          <w:rFonts w:ascii="Courier New" w:hAnsi="Courier New" w:eastAsia="Courier New" w:cs="Courier New"/>
          <w:noProof w:val="0"/>
          <w:sz w:val="22"/>
          <w:szCs w:val="22"/>
          <w:lang w:val="fi-FI"/>
          <w:rPrChange w:author="Pöllänen Arto" w:date="2017-03-20T00:56:57.7307714" w:id="502439110">
            <w:rPr/>
          </w:rPrChange>
        </w:rPr>
        <w:pPrChange w:author="Pöllänen Arto" w:date="2017-03-20T00:56:57.7307714" w:id="854541455">
          <w:pPr/>
        </w:pPrChange>
      </w:pPr>
    </w:p>
    <w:p w:rsidR="686CDA7E" w:rsidDel="0439D4E9" w:rsidP="2F61C9CC" w:rsidRDefault="686CDA7E" w14:paraId="27CEEE76" w14:textId="550FC6BF">
      <w:pPr>
        <w:spacing w:before="0" w:beforeAutospacing="off" w:after="0" w:afterAutospacing="off"/>
        <w:rPr>
          <w:del w:author="Pöllänen Arto" w:date="2017-03-20T01:45:16.4769642" w:id="1111745461"/>
          <w:rFonts w:ascii="Courier New" w:hAnsi="Courier New" w:eastAsia="Courier New" w:cs="Courier New"/>
          <w:noProof w:val="0"/>
          <w:sz w:val="22"/>
          <w:szCs w:val="22"/>
          <w:lang w:val="fi-FI"/>
          <w:rPrChange w:author="Pöllänen Arto" w:date="2017-03-20T00:56:57.7307714" w:id="1360639439">
            <w:rPr/>
          </w:rPrChange>
        </w:rPr>
        <w:pPrChange w:author="Pöllänen Arto" w:date="2017-03-20T00:56:57.7307714" w:id="2021207355">
          <w:pPr/>
        </w:pPrChange>
      </w:pPr>
    </w:p>
    <w:p w:rsidR="686CDA7E" w:rsidDel="0439D4E9" w:rsidP="2F61C9CC" w:rsidRDefault="686CDA7E" w14:paraId="584B4025" w14:textId="550FC6BF">
      <w:pPr>
        <w:spacing w:before="0" w:beforeAutospacing="off" w:after="0" w:afterAutospacing="off"/>
        <w:rPr>
          <w:del w:author="Pöllänen Arto" w:date="2017-03-20T01:45:16.4769642" w:id="2081090371"/>
          <w:rFonts w:ascii="Courier New" w:hAnsi="Courier New" w:eastAsia="Courier New" w:cs="Courier New"/>
          <w:noProof w:val="0"/>
          <w:sz w:val="22"/>
          <w:szCs w:val="22"/>
          <w:lang w:val="fi-FI"/>
          <w:rPrChange w:author="Pöllänen Arto" w:date="2017-03-20T00:56:57.7307714" w:id="1120273503">
            <w:rPr/>
          </w:rPrChange>
        </w:rPr>
        <w:pPrChange w:author="Pöllänen Arto" w:date="2017-03-20T00:56:57.7307714" w:id="880728721">
          <w:pPr/>
        </w:pPrChange>
      </w:pPr>
    </w:p>
    <w:p w:rsidR="686CDA7E" w:rsidDel="0439D4E9" w:rsidP="2F61C9CC" w:rsidRDefault="686CDA7E" w14:paraId="597D157F" w14:textId="550FC6BF" w14:noSpellErr="1">
      <w:pPr>
        <w:spacing w:before="0" w:beforeAutospacing="off" w:after="0" w:afterAutospacing="off"/>
        <w:rPr>
          <w:del w:author="Pöllänen Arto" w:date="2017-03-20T01:45:16.4769642" w:id="1291617094"/>
          <w:rFonts w:ascii="Courier New" w:hAnsi="Courier New" w:eastAsia="Courier New" w:cs="Courier New"/>
          <w:noProof w:val="0"/>
          <w:sz w:val="22"/>
          <w:szCs w:val="22"/>
          <w:lang w:val="fi-FI"/>
          <w:rPrChange w:author="Pöllänen Arto" w:date="2017-03-20T00:56:57.7307714" w:id="1873502672">
            <w:rPr/>
          </w:rPrChange>
        </w:rPr>
        <w:pPrChange w:author="Pöllänen Arto" w:date="2017-03-20T00:56:57.7307714" w:id="1444638000">
          <w:pPr/>
        </w:pPrChange>
      </w:pPr>
    </w:p>
    <w:p w:rsidR="686CDA7E" w:rsidDel="0439D4E9" w:rsidP="2F61C9CC" w:rsidRDefault="686CDA7E" w14:paraId="0AD6DDED" w14:textId="550FC6BF">
      <w:pPr>
        <w:spacing w:before="0" w:beforeAutospacing="off" w:after="0" w:afterAutospacing="off"/>
        <w:rPr>
          <w:del w:author="Pöllänen Arto" w:date="2017-03-20T01:45:16.4769642" w:id="1230360658"/>
          <w:rFonts w:ascii="Courier New" w:hAnsi="Courier New" w:eastAsia="Courier New" w:cs="Courier New"/>
          <w:noProof w:val="0"/>
          <w:sz w:val="22"/>
          <w:szCs w:val="22"/>
          <w:lang w:val="fi-FI"/>
          <w:rPrChange w:author="Pöllänen Arto" w:date="2017-03-20T00:56:57.7307714" w:id="260527453">
            <w:rPr/>
          </w:rPrChange>
        </w:rPr>
        <w:pPrChange w:author="Pöllänen Arto" w:date="2017-03-20T00:56:57.7307714" w:id="767253204">
          <w:pPr/>
        </w:pPrChange>
      </w:pPr>
    </w:p>
    <w:p w:rsidR="686CDA7E" w:rsidDel="0439D4E9" w:rsidP="2F61C9CC" w:rsidRDefault="686CDA7E" w14:paraId="72115E8A" w14:textId="550FC6BF" w14:noSpellErr="1">
      <w:pPr>
        <w:spacing w:before="0" w:beforeAutospacing="off" w:after="0" w:afterAutospacing="off"/>
        <w:rPr>
          <w:del w:author="Pöllänen Arto" w:date="2017-03-20T01:45:16.4769642" w:id="479657010"/>
          <w:rFonts w:ascii="Courier New" w:hAnsi="Courier New" w:eastAsia="Courier New" w:cs="Courier New"/>
          <w:noProof w:val="0"/>
          <w:sz w:val="22"/>
          <w:szCs w:val="22"/>
          <w:lang w:val="fi-FI"/>
          <w:rPrChange w:author="Pöllänen Arto" w:date="2017-03-20T00:56:57.7307714" w:id="1700787166">
            <w:rPr/>
          </w:rPrChange>
        </w:rPr>
        <w:pPrChange w:author="Pöllänen Arto" w:date="2017-03-20T00:56:57.7307714" w:id="856420809">
          <w:pPr/>
        </w:pPrChange>
      </w:pPr>
    </w:p>
    <w:p w:rsidR="686CDA7E" w:rsidDel="0439D4E9" w:rsidP="2F61C9CC" w:rsidRDefault="686CDA7E" w14:paraId="1445C203" w14:textId="550FC6BF" w14:noSpellErr="1">
      <w:pPr>
        <w:spacing w:before="0" w:beforeAutospacing="off" w:after="0" w:afterAutospacing="off"/>
        <w:rPr>
          <w:del w:author="Pöllänen Arto" w:date="2017-03-20T01:45:16.4769642" w:id="2003301598"/>
          <w:rFonts w:ascii="Courier New" w:hAnsi="Courier New" w:eastAsia="Courier New" w:cs="Courier New"/>
          <w:noProof w:val="0"/>
          <w:sz w:val="22"/>
          <w:szCs w:val="22"/>
          <w:lang w:val="fi-FI"/>
          <w:rPrChange w:author="Pöllänen Arto" w:date="2017-03-20T00:56:57.7307714" w:id="1967513501">
            <w:rPr/>
          </w:rPrChange>
        </w:rPr>
        <w:pPrChange w:author="Pöllänen Arto" w:date="2017-03-20T00:56:57.7307714" w:id="994991166">
          <w:pPr/>
        </w:pPrChange>
      </w:pPr>
    </w:p>
    <w:p w:rsidR="686CDA7E" w:rsidDel="0439D4E9" w:rsidP="2F61C9CC" w:rsidRDefault="686CDA7E" w14:paraId="7BFE9264" w14:textId="550FC6BF">
      <w:pPr>
        <w:spacing w:before="0" w:beforeAutospacing="off" w:after="0" w:afterAutospacing="off"/>
        <w:rPr>
          <w:del w:author="Pöllänen Arto" w:date="2017-03-20T01:45:16.4769642" w:id="1830769823"/>
          <w:rFonts w:ascii="Courier New" w:hAnsi="Courier New" w:eastAsia="Courier New" w:cs="Courier New"/>
          <w:noProof w:val="0"/>
          <w:sz w:val="22"/>
          <w:szCs w:val="22"/>
          <w:lang w:val="fi-FI"/>
          <w:rPrChange w:author="Pöllänen Arto" w:date="2017-03-20T00:56:57.7307714" w:id="1665030416">
            <w:rPr/>
          </w:rPrChange>
        </w:rPr>
        <w:pPrChange w:author="Pöllänen Arto" w:date="2017-03-20T00:56:57.7307714" w:id="1293286959">
          <w:pPr/>
        </w:pPrChange>
      </w:pPr>
    </w:p>
    <w:p w:rsidR="686CDA7E" w:rsidDel="0439D4E9" w:rsidP="2F61C9CC" w:rsidRDefault="686CDA7E" w14:paraId="6EF91D2C" w14:textId="550FC6BF" w14:noSpellErr="1">
      <w:pPr>
        <w:spacing w:before="0" w:beforeAutospacing="off" w:after="0" w:afterAutospacing="off"/>
        <w:rPr>
          <w:del w:author="Pöllänen Arto" w:date="2017-03-20T01:45:16.4769642" w:id="1677683917"/>
          <w:rFonts w:ascii="Courier New" w:hAnsi="Courier New" w:eastAsia="Courier New" w:cs="Courier New"/>
          <w:noProof w:val="0"/>
          <w:sz w:val="22"/>
          <w:szCs w:val="22"/>
          <w:lang w:val="fi-FI"/>
          <w:rPrChange w:author="Pöllänen Arto" w:date="2017-03-20T00:56:57.7307714" w:id="1262254942">
            <w:rPr/>
          </w:rPrChange>
        </w:rPr>
        <w:pPrChange w:author="Pöllänen Arto" w:date="2017-03-20T00:56:57.7307714" w:id="50502673">
          <w:pPr/>
        </w:pPrChange>
      </w:pPr>
    </w:p>
    <w:p w:rsidR="686CDA7E" w:rsidDel="0439D4E9" w:rsidP="2F61C9CC" w:rsidRDefault="686CDA7E" w14:paraId="456EB8ED" w14:textId="550FC6BF" w14:noSpellErr="1">
      <w:pPr>
        <w:spacing w:before="0" w:beforeAutospacing="off" w:after="0" w:afterAutospacing="off"/>
        <w:rPr>
          <w:del w:author="Pöllänen Arto" w:date="2017-03-20T01:45:16.4769642" w:id="1958856991"/>
          <w:rFonts w:ascii="Courier New" w:hAnsi="Courier New" w:eastAsia="Courier New" w:cs="Courier New"/>
          <w:noProof w:val="0"/>
          <w:sz w:val="22"/>
          <w:szCs w:val="22"/>
          <w:lang w:val="fi-FI"/>
          <w:rPrChange w:author="Pöllänen Arto" w:date="2017-03-20T00:56:57.7307714" w:id="503460589">
            <w:rPr/>
          </w:rPrChange>
        </w:rPr>
        <w:pPrChange w:author="Pöllänen Arto" w:date="2017-03-20T00:56:57.7307714" w:id="1191437772">
          <w:pPr/>
        </w:pPrChange>
      </w:pPr>
    </w:p>
    <w:p w:rsidR="686CDA7E" w:rsidDel="0439D4E9" w:rsidP="2F61C9CC" w:rsidRDefault="686CDA7E" w14:paraId="2AC29687" w14:textId="550FC6BF" w14:noSpellErr="1">
      <w:pPr>
        <w:spacing w:before="0" w:beforeAutospacing="off" w:after="0" w:afterAutospacing="off"/>
        <w:rPr>
          <w:del w:author="Pöllänen Arto" w:date="2017-03-20T01:45:16.4769642" w:id="820379703"/>
          <w:rFonts w:ascii="Courier New" w:hAnsi="Courier New" w:eastAsia="Courier New" w:cs="Courier New"/>
          <w:noProof w:val="0"/>
          <w:sz w:val="22"/>
          <w:szCs w:val="22"/>
          <w:lang w:val="fi-FI"/>
          <w:rPrChange w:author="Pöllänen Arto" w:date="2017-03-20T00:56:57.7307714" w:id="2137853516">
            <w:rPr/>
          </w:rPrChange>
        </w:rPr>
        <w:pPrChange w:author="Pöllänen Arto" w:date="2017-03-20T00:56:57.7307714" w:id="1960234707">
          <w:pPr/>
        </w:pPrChange>
      </w:pPr>
    </w:p>
    <w:p w:rsidR="686CDA7E" w:rsidDel="0439D4E9" w:rsidP="2F61C9CC" w:rsidRDefault="686CDA7E" w14:paraId="6C2174DB" w14:textId="550FC6BF" w14:noSpellErr="1">
      <w:pPr>
        <w:spacing w:before="0" w:beforeAutospacing="off" w:after="0" w:afterAutospacing="off"/>
        <w:rPr>
          <w:del w:author="Pöllänen Arto" w:date="2017-03-20T01:45:16.4769642" w:id="1409930651"/>
          <w:rFonts w:ascii="Courier New" w:hAnsi="Courier New" w:eastAsia="Courier New" w:cs="Courier New"/>
          <w:noProof w:val="0"/>
          <w:sz w:val="22"/>
          <w:szCs w:val="22"/>
          <w:lang w:val="fi-FI"/>
          <w:rPrChange w:author="Pöllänen Arto" w:date="2017-03-20T00:56:57.7307714" w:id="2142602935">
            <w:rPr/>
          </w:rPrChange>
        </w:rPr>
        <w:pPrChange w:author="Pöllänen Arto" w:date="2017-03-20T00:56:57.7307714" w:id="540667222">
          <w:pPr/>
        </w:pPrChange>
      </w:pPr>
    </w:p>
    <w:p w:rsidR="686CDA7E" w:rsidDel="0439D4E9" w:rsidP="2F61C9CC" w:rsidRDefault="686CDA7E" w14:paraId="44C9DEA7" w14:textId="550FC6BF" w14:noSpellErr="1">
      <w:pPr>
        <w:spacing w:before="0" w:beforeAutospacing="off" w:after="0" w:afterAutospacing="off"/>
        <w:rPr>
          <w:del w:author="Pöllänen Arto" w:date="2017-03-20T01:45:16.4769642" w:id="1075033810"/>
          <w:rFonts w:ascii="Courier New" w:hAnsi="Courier New" w:eastAsia="Courier New" w:cs="Courier New"/>
          <w:noProof w:val="0"/>
          <w:sz w:val="22"/>
          <w:szCs w:val="22"/>
          <w:lang w:val="fi-FI"/>
          <w:rPrChange w:author="Pöllänen Arto" w:date="2017-03-20T00:56:57.7307714" w:id="23406670">
            <w:rPr/>
          </w:rPrChange>
        </w:rPr>
        <w:pPrChange w:author="Pöllänen Arto" w:date="2017-03-20T00:56:57.7307714" w:id="1517245749">
          <w:pPr/>
        </w:pPrChange>
      </w:pPr>
    </w:p>
    <w:p w:rsidR="686CDA7E" w:rsidDel="0439D4E9" w:rsidP="2F61C9CC" w:rsidRDefault="686CDA7E" w14:paraId="41C7854F" w14:textId="550FC6BF">
      <w:pPr>
        <w:spacing w:before="0" w:beforeAutospacing="off" w:after="0" w:afterAutospacing="off"/>
        <w:rPr>
          <w:del w:author="Pöllänen Arto" w:date="2017-03-20T01:45:16.4769642" w:id="1600180963"/>
          <w:rFonts w:ascii="Courier New" w:hAnsi="Courier New" w:eastAsia="Courier New" w:cs="Courier New"/>
          <w:noProof w:val="0"/>
          <w:sz w:val="22"/>
          <w:szCs w:val="22"/>
          <w:lang w:val="fi-FI"/>
          <w:rPrChange w:author="Pöllänen Arto" w:date="2017-03-20T00:56:57.7307714" w:id="64809883">
            <w:rPr/>
          </w:rPrChange>
        </w:rPr>
        <w:pPrChange w:author="Pöllänen Arto" w:date="2017-03-20T00:56:57.7307714" w:id="361033230">
          <w:pPr/>
        </w:pPrChange>
      </w:pPr>
    </w:p>
    <w:p w:rsidR="686CDA7E" w:rsidDel="0439D4E9" w:rsidP="2F61C9CC" w:rsidRDefault="686CDA7E" w14:paraId="63B3DA88" w14:textId="550FC6BF">
      <w:pPr>
        <w:spacing w:before="0" w:beforeAutospacing="off" w:after="0" w:afterAutospacing="off"/>
        <w:rPr>
          <w:del w:author="Pöllänen Arto" w:date="2017-03-20T01:45:16.4769642" w:id="1290374118"/>
          <w:rFonts w:ascii="Courier New" w:hAnsi="Courier New" w:eastAsia="Courier New" w:cs="Courier New"/>
          <w:noProof w:val="0"/>
          <w:sz w:val="22"/>
          <w:szCs w:val="22"/>
          <w:lang w:val="fi-FI"/>
          <w:rPrChange w:author="Pöllänen Arto" w:date="2017-03-20T00:56:57.7307714" w:id="662941775">
            <w:rPr/>
          </w:rPrChange>
        </w:rPr>
        <w:pPrChange w:author="Pöllänen Arto" w:date="2017-03-20T00:56:57.7307714" w:id="1962832475">
          <w:pPr/>
        </w:pPrChange>
      </w:pPr>
    </w:p>
    <w:p w:rsidR="686CDA7E" w:rsidDel="0439D4E9" w:rsidP="2F61C9CC" w:rsidRDefault="686CDA7E" w14:paraId="454BA29A" w14:textId="550FC6BF" w14:noSpellErr="1">
      <w:pPr>
        <w:spacing w:before="0" w:beforeAutospacing="off" w:after="0" w:afterAutospacing="off"/>
        <w:rPr>
          <w:del w:author="Pöllänen Arto" w:date="2017-03-20T01:45:16.4769642" w:id="1673951868"/>
          <w:rFonts w:ascii="Courier New" w:hAnsi="Courier New" w:eastAsia="Courier New" w:cs="Courier New"/>
          <w:noProof w:val="0"/>
          <w:sz w:val="22"/>
          <w:szCs w:val="22"/>
          <w:lang w:val="fi-FI"/>
          <w:rPrChange w:author="Pöllänen Arto" w:date="2017-03-20T00:56:57.7307714" w:id="1487199906">
            <w:rPr/>
          </w:rPrChange>
        </w:rPr>
        <w:pPrChange w:author="Pöllänen Arto" w:date="2017-03-20T00:56:57.7307714" w:id="1267742343">
          <w:pPr/>
        </w:pPrChange>
      </w:pPr>
    </w:p>
    <w:p w:rsidR="686CDA7E" w:rsidDel="0439D4E9" w:rsidP="4AB56EC3" w:rsidRDefault="686CDA7E" w14:paraId="55BD313B" w14:textId="550FC6BF">
      <w:pPr>
        <w:spacing w:before="0" w:beforeAutospacing="off" w:after="0" w:afterAutospacing="off"/>
        <w:rPr>
          <w:del w:author="Pöllänen Arto" w:date="2017-03-20T01:45:16.4769642" w:id="62511669"/>
          <w:rFonts w:ascii="Courier New" w:hAnsi="Courier New" w:eastAsia="Courier New" w:cs="Courier New"/>
          <w:sz w:val="16"/>
          <w:szCs w:val="16"/>
          <w:rPrChange w:author="Pöllänen Arto" w:date="2017-03-20T00:56:21.136542" w:id="1051891789">
            <w:rPr/>
          </w:rPrChange>
        </w:rPr>
        <w:pPrChange w:author="Pöllänen Arto" w:date="2017-03-20T00:56:21.136542" w:id="1576314541">
          <w:pPr/>
        </w:pPrChange>
      </w:pPr>
      <w:del w:author="Pöllänen Arto" w:date="2017-03-20T01:45:16.4769642" w:id="392477080">
        <w:r w:rsidDel="0439D4E9">
          <w:br/>
        </w:r>
      </w:del>
    </w:p>
    <w:p w:rsidR="686CDA7E" w:rsidDel="0439D4E9" w:rsidP="2F61C9CC" w:rsidRDefault="686CDA7E" w14:paraId="3821E792" w14:textId="550FC6BF">
      <w:pPr>
        <w:spacing w:before="0" w:beforeAutospacing="off" w:after="0" w:afterAutospacing="off"/>
        <w:rPr>
          <w:del w:author="Pöllänen Arto" w:date="2017-03-20T01:45:16.4769642" w:id="2137568808"/>
          <w:rFonts w:ascii="Courier New" w:hAnsi="Courier New" w:eastAsia="Courier New" w:cs="Courier New"/>
          <w:noProof w:val="0"/>
          <w:sz w:val="22"/>
          <w:szCs w:val="22"/>
          <w:lang w:val="fi-FI"/>
          <w:rPrChange w:author="Pöllänen Arto" w:date="2017-03-20T00:56:57.7307714" w:id="2004811812">
            <w:rPr/>
          </w:rPrChange>
        </w:rPr>
        <w:pPrChange w:author="Pöllänen Arto" w:date="2017-03-20T00:56:57.7307714" w:id="826240628">
          <w:pPr/>
        </w:pPrChange>
      </w:pPr>
    </w:p>
    <w:p w:rsidR="686CDA7E" w:rsidDel="0439D4E9" w:rsidP="2F61C9CC" w:rsidRDefault="686CDA7E" w14:paraId="10A5A681" w14:textId="550FC6BF">
      <w:pPr>
        <w:spacing w:before="0" w:beforeAutospacing="off" w:after="0" w:afterAutospacing="off"/>
        <w:rPr>
          <w:del w:author="Pöllänen Arto" w:date="2017-03-20T01:45:16.4769642" w:id="490600658"/>
          <w:rFonts w:ascii="Courier New" w:hAnsi="Courier New" w:eastAsia="Courier New" w:cs="Courier New"/>
          <w:noProof w:val="0"/>
          <w:sz w:val="22"/>
          <w:szCs w:val="22"/>
          <w:lang w:val="fi-FI"/>
          <w:rPrChange w:author="Pöllänen Arto" w:date="2017-03-20T00:56:57.7307714" w:id="1613042637">
            <w:rPr/>
          </w:rPrChange>
        </w:rPr>
        <w:pPrChange w:author="Pöllänen Arto" w:date="2017-03-20T00:56:57.7307714" w:id="791723550">
          <w:pPr/>
        </w:pPrChange>
      </w:pPr>
    </w:p>
    <w:p w:rsidR="686CDA7E" w:rsidDel="0439D4E9" w:rsidP="4AB56EC3" w:rsidRDefault="686CDA7E" w14:paraId="64466BC1" w14:textId="550FC6BF">
      <w:pPr>
        <w:spacing w:before="0" w:beforeAutospacing="off" w:after="0" w:afterAutospacing="off"/>
        <w:rPr>
          <w:del w:author="Pöllänen Arto" w:date="2017-03-20T01:45:16.4769642" w:id="874547010"/>
          <w:rFonts w:ascii="Courier New" w:hAnsi="Courier New" w:eastAsia="Courier New" w:cs="Courier New"/>
          <w:sz w:val="16"/>
          <w:szCs w:val="16"/>
          <w:rPrChange w:author="Pöllänen Arto" w:date="2017-03-20T00:56:21.136542" w:id="1020065997">
            <w:rPr/>
          </w:rPrChange>
        </w:rPr>
        <w:pPrChange w:author="Pöllänen Arto" w:date="2017-03-20T00:56:21.136542" w:id="1978354003">
          <w:pPr/>
        </w:pPrChange>
      </w:pPr>
      <w:del w:author="Pöllänen Arto" w:date="2017-03-20T01:45:16.4769642" w:id="1372462910">
        <w:r w:rsidDel="0439D4E9">
          <w:br/>
        </w:r>
      </w:del>
    </w:p>
    <w:p w:rsidR="686CDA7E" w:rsidDel="0439D4E9" w:rsidP="2F61C9CC" w:rsidRDefault="686CDA7E" w14:paraId="6422C850" w14:textId="550FC6BF">
      <w:pPr>
        <w:spacing w:before="0" w:beforeAutospacing="off" w:after="0" w:afterAutospacing="off"/>
        <w:rPr>
          <w:del w:author="Pöllänen Arto" w:date="2017-03-20T01:45:16.4769642" w:id="327914406"/>
          <w:rFonts w:ascii="Courier New" w:hAnsi="Courier New" w:eastAsia="Courier New" w:cs="Courier New"/>
          <w:noProof w:val="0"/>
          <w:sz w:val="22"/>
          <w:szCs w:val="22"/>
          <w:lang w:val="fi-FI"/>
          <w:rPrChange w:author="Pöllänen Arto" w:date="2017-03-20T00:56:57.7307714" w:id="733332560">
            <w:rPr/>
          </w:rPrChange>
        </w:rPr>
        <w:pPrChange w:author="Pöllänen Arto" w:date="2017-03-20T00:56:57.7307714" w:id="309877177">
          <w:pPr/>
        </w:pPrChange>
      </w:pPr>
    </w:p>
    <w:p w:rsidR="686CDA7E" w:rsidDel="0439D4E9" w:rsidP="2F61C9CC" w:rsidRDefault="686CDA7E" w14:paraId="603C490F" w14:textId="550FC6BF">
      <w:pPr>
        <w:spacing w:before="0" w:beforeAutospacing="off" w:after="0" w:afterAutospacing="off"/>
        <w:rPr>
          <w:del w:author="Pöllänen Arto" w:date="2017-03-20T01:45:16.4769642" w:id="465125571"/>
          <w:rFonts w:ascii="Courier New" w:hAnsi="Courier New" w:eastAsia="Courier New" w:cs="Courier New"/>
          <w:noProof w:val="0"/>
          <w:sz w:val="22"/>
          <w:szCs w:val="22"/>
          <w:lang w:val="fi-FI"/>
          <w:rPrChange w:author="Pöllänen Arto" w:date="2017-03-20T00:56:57.7307714" w:id="365017771">
            <w:rPr/>
          </w:rPrChange>
        </w:rPr>
        <w:pPrChange w:author="Pöllänen Arto" w:date="2017-03-20T00:56:57.7307714" w:id="1079778360">
          <w:pPr/>
        </w:pPrChange>
      </w:pPr>
    </w:p>
    <w:p w:rsidR="686CDA7E" w:rsidDel="0439D4E9" w:rsidP="4AB56EC3" w:rsidRDefault="686CDA7E" w14:paraId="4BFC7489" w14:textId="550FC6BF">
      <w:pPr>
        <w:spacing w:before="0" w:beforeAutospacing="off" w:after="0" w:afterAutospacing="off"/>
        <w:rPr>
          <w:del w:author="Pöllänen Arto" w:date="2017-03-20T01:45:16.4769642" w:id="1908561983"/>
          <w:rFonts w:ascii="Courier New" w:hAnsi="Courier New" w:eastAsia="Courier New" w:cs="Courier New"/>
          <w:sz w:val="16"/>
          <w:szCs w:val="16"/>
          <w:rPrChange w:author="Pöllänen Arto" w:date="2017-03-20T00:56:21.136542" w:id="1517712884">
            <w:rPr/>
          </w:rPrChange>
        </w:rPr>
        <w:pPrChange w:author="Pöllänen Arto" w:date="2017-03-20T00:56:21.136542" w:id="1197071549">
          <w:pPr/>
        </w:pPrChange>
      </w:pPr>
      <w:del w:author="Pöllänen Arto" w:date="2017-03-20T01:45:16.4769642" w:id="1211719188">
        <w:r w:rsidDel="0439D4E9">
          <w:br/>
        </w:r>
      </w:del>
    </w:p>
    <w:p w:rsidR="686CDA7E" w:rsidDel="0439D4E9" w:rsidP="2F61C9CC" w:rsidRDefault="686CDA7E" w14:paraId="380FFB1F" w14:textId="550FC6BF">
      <w:pPr>
        <w:spacing w:before="0" w:beforeAutospacing="off" w:after="0" w:afterAutospacing="off"/>
        <w:rPr>
          <w:del w:author="Pöllänen Arto" w:date="2017-03-20T01:45:16.4769642" w:id="681848721"/>
          <w:rFonts w:ascii="Courier New" w:hAnsi="Courier New" w:eastAsia="Courier New" w:cs="Courier New"/>
          <w:noProof w:val="0"/>
          <w:sz w:val="22"/>
          <w:szCs w:val="22"/>
          <w:lang w:val="fi-FI"/>
          <w:rPrChange w:author="Pöllänen Arto" w:date="2017-03-20T00:56:57.7307714" w:id="812964721">
            <w:rPr/>
          </w:rPrChange>
        </w:rPr>
        <w:pPrChange w:author="Pöllänen Arto" w:date="2017-03-20T00:56:57.7307714" w:id="750291392">
          <w:pPr/>
        </w:pPrChange>
      </w:pPr>
    </w:p>
    <w:p w:rsidR="686CDA7E" w:rsidDel="0439D4E9" w:rsidP="2F61C9CC" w:rsidRDefault="686CDA7E" w14:paraId="7EAA7ACA" w14:textId="550FC6BF">
      <w:pPr>
        <w:spacing w:before="0" w:beforeAutospacing="off" w:after="0" w:afterAutospacing="off"/>
        <w:rPr>
          <w:del w:author="Pöllänen Arto" w:date="2017-03-20T01:45:16.4769642" w:id="590294308"/>
          <w:rFonts w:ascii="Courier New" w:hAnsi="Courier New" w:eastAsia="Courier New" w:cs="Courier New"/>
          <w:noProof w:val="0"/>
          <w:sz w:val="22"/>
          <w:szCs w:val="22"/>
          <w:lang w:val="fi-FI"/>
          <w:rPrChange w:author="Pöllänen Arto" w:date="2017-03-20T00:56:57.7307714" w:id="549746047">
            <w:rPr/>
          </w:rPrChange>
        </w:rPr>
        <w:pPrChange w:author="Pöllänen Arto" w:date="2017-03-20T00:56:57.7307714" w:id="1811904430">
          <w:pPr/>
        </w:pPrChange>
      </w:pPr>
    </w:p>
    <w:p w:rsidR="686CDA7E" w:rsidDel="0439D4E9" w:rsidP="4AB56EC3" w:rsidRDefault="686CDA7E" w14:paraId="772D1DB8" w14:textId="550FC6BF">
      <w:pPr>
        <w:spacing w:before="0" w:beforeAutospacing="off" w:after="0" w:afterAutospacing="off"/>
        <w:rPr>
          <w:del w:author="Pöllänen Arto" w:date="2017-03-20T01:45:16.4769642" w:id="233530120"/>
          <w:rFonts w:ascii="Courier New" w:hAnsi="Courier New" w:eastAsia="Courier New" w:cs="Courier New"/>
          <w:sz w:val="16"/>
          <w:szCs w:val="16"/>
          <w:rPrChange w:author="Pöllänen Arto" w:date="2017-03-20T00:56:21.136542" w:id="617128891">
            <w:rPr/>
          </w:rPrChange>
        </w:rPr>
        <w:pPrChange w:author="Pöllänen Arto" w:date="2017-03-20T00:56:21.136542" w:id="2097631756">
          <w:pPr/>
        </w:pPrChange>
      </w:pPr>
      <w:del w:author="Pöllänen Arto" w:date="2017-03-20T01:45:16.4769642" w:id="2019122091">
        <w:r w:rsidDel="0439D4E9">
          <w:br/>
        </w:r>
      </w:del>
    </w:p>
    <w:p w:rsidR="686CDA7E" w:rsidDel="0439D4E9" w:rsidP="2F61C9CC" w:rsidRDefault="686CDA7E" w14:paraId="5DA0BC0F" w14:textId="550FC6BF" w14:noSpellErr="1">
      <w:pPr>
        <w:spacing w:before="0" w:beforeAutospacing="off" w:after="0" w:afterAutospacing="off"/>
        <w:rPr>
          <w:del w:author="Pöllänen Arto" w:date="2017-03-20T01:45:16.4769642" w:id="1314321386"/>
          <w:rFonts w:ascii="Courier New" w:hAnsi="Courier New" w:eastAsia="Courier New" w:cs="Courier New"/>
          <w:noProof w:val="0"/>
          <w:sz w:val="22"/>
          <w:szCs w:val="22"/>
          <w:lang w:val="fi-FI"/>
          <w:rPrChange w:author="Pöllänen Arto" w:date="2017-03-20T00:56:57.7307714" w:id="1636571194">
            <w:rPr/>
          </w:rPrChange>
        </w:rPr>
        <w:pPrChange w:author="Pöllänen Arto" w:date="2017-03-20T00:56:57.7307714" w:id="124781381">
          <w:pPr/>
        </w:pPrChange>
      </w:pPr>
    </w:p>
    <w:p w:rsidR="686CDA7E" w:rsidDel="0439D4E9" w:rsidP="2F61C9CC" w:rsidRDefault="686CDA7E" w14:paraId="21F49990" w14:textId="550FC6BF">
      <w:pPr>
        <w:spacing w:before="0" w:beforeAutospacing="off" w:after="0" w:afterAutospacing="off"/>
        <w:rPr>
          <w:del w:author="Pöllänen Arto" w:date="2017-03-20T01:45:16.4769642" w:id="1236276519"/>
          <w:rFonts w:ascii="Courier New" w:hAnsi="Courier New" w:eastAsia="Courier New" w:cs="Courier New"/>
          <w:noProof w:val="0"/>
          <w:sz w:val="22"/>
          <w:szCs w:val="22"/>
          <w:lang w:val="fi-FI"/>
          <w:rPrChange w:author="Pöllänen Arto" w:date="2017-03-20T00:56:57.7307714" w:id="807532904">
            <w:rPr/>
          </w:rPrChange>
        </w:rPr>
        <w:pPrChange w:author="Pöllänen Arto" w:date="2017-03-20T00:56:57.7307714" w:id="964349210">
          <w:pPr/>
        </w:pPrChange>
      </w:pPr>
    </w:p>
    <w:p w:rsidR="686CDA7E" w:rsidDel="0439D4E9" w:rsidP="2F61C9CC" w:rsidRDefault="686CDA7E" w14:paraId="278BA8DA" w14:textId="550FC6BF">
      <w:pPr>
        <w:spacing w:before="0" w:beforeAutospacing="off" w:after="0" w:afterAutospacing="off"/>
        <w:rPr>
          <w:del w:author="Pöllänen Arto" w:date="2017-03-20T01:45:16.4769642" w:id="707434275"/>
          <w:rFonts w:ascii="Courier New" w:hAnsi="Courier New" w:eastAsia="Courier New" w:cs="Courier New"/>
          <w:noProof w:val="0"/>
          <w:sz w:val="22"/>
          <w:szCs w:val="22"/>
          <w:lang w:val="fi-FI"/>
          <w:rPrChange w:author="Pöllänen Arto" w:date="2017-03-20T00:56:57.7307714" w:id="550370693">
            <w:rPr/>
          </w:rPrChange>
        </w:rPr>
        <w:pPrChange w:author="Pöllänen Arto" w:date="2017-03-20T00:56:57.7307714" w:id="1530766455">
          <w:pPr/>
        </w:pPrChange>
      </w:pPr>
    </w:p>
    <w:p w:rsidR="686CDA7E" w:rsidDel="0439D4E9" w:rsidP="2F61C9CC" w:rsidRDefault="686CDA7E" w14:paraId="5D5E236C" w14:textId="550FC6BF" w14:noSpellErr="1">
      <w:pPr>
        <w:spacing w:before="0" w:beforeAutospacing="off" w:after="0" w:afterAutospacing="off"/>
        <w:rPr>
          <w:del w:author="Pöllänen Arto" w:date="2017-03-20T01:45:16.4769642" w:id="1931681527"/>
          <w:rFonts w:ascii="Courier New" w:hAnsi="Courier New" w:eastAsia="Courier New" w:cs="Courier New"/>
          <w:noProof w:val="0"/>
          <w:sz w:val="22"/>
          <w:szCs w:val="22"/>
          <w:lang w:val="fi-FI"/>
          <w:rPrChange w:author="Pöllänen Arto" w:date="2017-03-20T00:56:57.7307714" w:id="222420678">
            <w:rPr/>
          </w:rPrChange>
        </w:rPr>
        <w:pPrChange w:author="Pöllänen Arto" w:date="2017-03-20T00:56:57.7307714" w:id="833106802">
          <w:pPr/>
        </w:pPrChange>
      </w:pPr>
    </w:p>
    <w:p w:rsidR="686CDA7E" w:rsidDel="0439D4E9" w:rsidP="2F61C9CC" w:rsidRDefault="686CDA7E" w14:paraId="546EC2B6" w14:textId="550FC6BF">
      <w:pPr>
        <w:spacing w:before="0" w:beforeAutospacing="off" w:after="0" w:afterAutospacing="off"/>
        <w:rPr>
          <w:del w:author="Pöllänen Arto" w:date="2017-03-20T01:45:16.4769642" w:id="1050230095"/>
          <w:rFonts w:ascii="Courier New" w:hAnsi="Courier New" w:eastAsia="Courier New" w:cs="Courier New"/>
          <w:noProof w:val="0"/>
          <w:sz w:val="22"/>
          <w:szCs w:val="22"/>
          <w:lang w:val="fi-FI"/>
          <w:rPrChange w:author="Pöllänen Arto" w:date="2017-03-20T00:56:57.7307714" w:id="1744908370">
            <w:rPr/>
          </w:rPrChange>
        </w:rPr>
        <w:pPrChange w:author="Pöllänen Arto" w:date="2017-03-20T00:56:57.7307714" w:id="455632738">
          <w:pPr/>
        </w:pPrChange>
      </w:pPr>
    </w:p>
    <w:p w:rsidR="686CDA7E" w:rsidDel="0439D4E9" w:rsidP="2F61C9CC" w:rsidRDefault="686CDA7E" w14:paraId="43D12351" w14:textId="550FC6BF">
      <w:pPr>
        <w:spacing w:before="0" w:beforeAutospacing="off" w:after="0" w:afterAutospacing="off"/>
        <w:rPr>
          <w:del w:author="Pöllänen Arto" w:date="2017-03-20T01:45:16.4769642" w:id="1842746151"/>
          <w:rFonts w:ascii="Courier New" w:hAnsi="Courier New" w:eastAsia="Courier New" w:cs="Courier New"/>
          <w:noProof w:val="0"/>
          <w:sz w:val="22"/>
          <w:szCs w:val="22"/>
          <w:lang w:val="fi-FI"/>
          <w:rPrChange w:author="Pöllänen Arto" w:date="2017-03-20T00:56:57.7307714" w:id="484013490">
            <w:rPr/>
          </w:rPrChange>
        </w:rPr>
        <w:pPrChange w:author="Pöllänen Arto" w:date="2017-03-20T00:56:57.7307714" w:id="1411551270">
          <w:pPr/>
        </w:pPrChange>
      </w:pPr>
    </w:p>
    <w:p w:rsidR="686CDA7E" w:rsidDel="0439D4E9" w:rsidP="2F61C9CC" w:rsidRDefault="686CDA7E" w14:paraId="5A88AB5A" w14:textId="550FC6BF" w14:noSpellErr="1">
      <w:pPr>
        <w:spacing w:before="0" w:beforeAutospacing="off" w:after="0" w:afterAutospacing="off"/>
        <w:rPr>
          <w:del w:author="Pöllänen Arto" w:date="2017-03-20T01:45:16.4769642" w:id="1219500870"/>
          <w:rFonts w:ascii="Courier New" w:hAnsi="Courier New" w:eastAsia="Courier New" w:cs="Courier New"/>
          <w:noProof w:val="0"/>
          <w:sz w:val="22"/>
          <w:szCs w:val="22"/>
          <w:lang w:val="fi-FI"/>
          <w:rPrChange w:author="Pöllänen Arto" w:date="2017-03-20T00:56:57.7307714" w:id="1075239634">
            <w:rPr/>
          </w:rPrChange>
        </w:rPr>
        <w:pPrChange w:author="Pöllänen Arto" w:date="2017-03-20T00:56:57.7307714" w:id="1641066791">
          <w:pPr/>
        </w:pPrChange>
      </w:pPr>
    </w:p>
    <w:p w:rsidR="686CDA7E" w:rsidDel="0439D4E9" w:rsidP="2F61C9CC" w:rsidRDefault="686CDA7E" w14:paraId="747A00A6" w14:textId="550FC6BF">
      <w:pPr>
        <w:spacing w:before="0" w:beforeAutospacing="off" w:after="0" w:afterAutospacing="off"/>
        <w:rPr>
          <w:del w:author="Pöllänen Arto" w:date="2017-03-20T01:45:16.4769642" w:id="1813958410"/>
          <w:rFonts w:ascii="Courier New" w:hAnsi="Courier New" w:eastAsia="Courier New" w:cs="Courier New"/>
          <w:noProof w:val="0"/>
          <w:sz w:val="22"/>
          <w:szCs w:val="22"/>
          <w:lang w:val="fi-FI"/>
          <w:rPrChange w:author="Pöllänen Arto" w:date="2017-03-20T00:56:57.7307714" w:id="1918584607">
            <w:rPr/>
          </w:rPrChange>
        </w:rPr>
        <w:pPrChange w:author="Pöllänen Arto" w:date="2017-03-20T00:56:57.7307714" w:id="143493528">
          <w:pPr/>
        </w:pPrChange>
      </w:pPr>
    </w:p>
    <w:p w:rsidR="686CDA7E" w:rsidDel="0439D4E9" w:rsidP="2F61C9CC" w:rsidRDefault="686CDA7E" w14:paraId="40E72A22" w14:textId="550FC6BF" w14:noSpellErr="1">
      <w:pPr>
        <w:spacing w:before="0" w:beforeAutospacing="off" w:after="0" w:afterAutospacing="off"/>
        <w:rPr>
          <w:del w:author="Pöllänen Arto" w:date="2017-03-20T01:45:16.4769642" w:id="83318750"/>
          <w:rFonts w:ascii="Courier New" w:hAnsi="Courier New" w:eastAsia="Courier New" w:cs="Courier New"/>
          <w:noProof w:val="0"/>
          <w:sz w:val="22"/>
          <w:szCs w:val="22"/>
          <w:lang w:val="fi-FI"/>
          <w:rPrChange w:author="Pöllänen Arto" w:date="2017-03-20T00:56:57.7307714" w:id="714802487">
            <w:rPr/>
          </w:rPrChange>
        </w:rPr>
        <w:pPrChange w:author="Pöllänen Arto" w:date="2017-03-20T00:56:57.7307714" w:id="46095463">
          <w:pPr/>
        </w:pPrChange>
      </w:pPr>
    </w:p>
    <w:p w:rsidR="686CDA7E" w:rsidDel="0439D4E9" w:rsidP="2F61C9CC" w:rsidRDefault="686CDA7E" w14:paraId="2AF2714F" w14:textId="550FC6BF">
      <w:pPr>
        <w:spacing w:before="0" w:beforeAutospacing="off" w:after="0" w:afterAutospacing="off"/>
        <w:rPr>
          <w:del w:author="Pöllänen Arto" w:date="2017-03-20T01:45:16.4769642" w:id="843693815"/>
          <w:rFonts w:ascii="Courier New" w:hAnsi="Courier New" w:eastAsia="Courier New" w:cs="Courier New"/>
          <w:noProof w:val="0"/>
          <w:sz w:val="22"/>
          <w:szCs w:val="22"/>
          <w:lang w:val="fi-FI"/>
          <w:rPrChange w:author="Pöllänen Arto" w:date="2017-03-20T00:56:57.7307714" w:id="494073907">
            <w:rPr/>
          </w:rPrChange>
        </w:rPr>
        <w:pPrChange w:author="Pöllänen Arto" w:date="2017-03-20T00:56:57.7307714" w:id="499647009">
          <w:pPr/>
        </w:pPrChange>
      </w:pPr>
    </w:p>
    <w:p w:rsidR="686CDA7E" w:rsidDel="0439D4E9" w:rsidP="2F61C9CC" w:rsidRDefault="686CDA7E" w14:paraId="196B281A" w14:textId="550FC6BF">
      <w:pPr>
        <w:spacing w:before="0" w:beforeAutospacing="off" w:after="0" w:afterAutospacing="off"/>
        <w:rPr>
          <w:del w:author="Pöllänen Arto" w:date="2017-03-20T01:45:16.4769642" w:id="847664958"/>
          <w:rFonts w:ascii="Courier New" w:hAnsi="Courier New" w:eastAsia="Courier New" w:cs="Courier New"/>
          <w:noProof w:val="0"/>
          <w:sz w:val="22"/>
          <w:szCs w:val="22"/>
          <w:lang w:val="fi-FI"/>
          <w:rPrChange w:author="Pöllänen Arto" w:date="2017-03-20T00:56:57.7307714" w:id="662650153">
            <w:rPr/>
          </w:rPrChange>
        </w:rPr>
        <w:pPrChange w:author="Pöllänen Arto" w:date="2017-03-20T00:56:57.7307714" w:id="1812955393">
          <w:pPr/>
        </w:pPrChange>
      </w:pPr>
    </w:p>
    <w:p w:rsidR="686CDA7E" w:rsidDel="0439D4E9" w:rsidP="2F61C9CC" w:rsidRDefault="686CDA7E" w14:paraId="7CD2E792" w14:textId="550FC6BF" w14:noSpellErr="1">
      <w:pPr>
        <w:spacing w:before="0" w:beforeAutospacing="off" w:after="0" w:afterAutospacing="off"/>
        <w:rPr>
          <w:del w:author="Pöllänen Arto" w:date="2017-03-20T01:45:16.4769642" w:id="989791133"/>
          <w:rFonts w:ascii="Courier New" w:hAnsi="Courier New" w:eastAsia="Courier New" w:cs="Courier New"/>
          <w:noProof w:val="0"/>
          <w:sz w:val="22"/>
          <w:szCs w:val="22"/>
          <w:lang w:val="fi-FI"/>
          <w:rPrChange w:author="Pöllänen Arto" w:date="2017-03-20T00:56:57.7307714" w:id="1937884969">
            <w:rPr/>
          </w:rPrChange>
        </w:rPr>
        <w:pPrChange w:author="Pöllänen Arto" w:date="2017-03-20T00:56:57.7307714" w:id="1493965326">
          <w:pPr/>
        </w:pPrChange>
      </w:pPr>
    </w:p>
    <w:p w:rsidR="686CDA7E" w:rsidDel="0439D4E9" w:rsidP="2F61C9CC" w:rsidRDefault="686CDA7E" w14:paraId="01AFD255" w14:textId="550FC6BF" w14:noSpellErr="1">
      <w:pPr>
        <w:spacing w:before="0" w:beforeAutospacing="off" w:after="0" w:afterAutospacing="off"/>
        <w:rPr>
          <w:del w:author="Pöllänen Arto" w:date="2017-03-20T01:45:16.4769642" w:id="608787527"/>
          <w:rFonts w:ascii="Courier New" w:hAnsi="Courier New" w:eastAsia="Courier New" w:cs="Courier New"/>
          <w:noProof w:val="0"/>
          <w:sz w:val="22"/>
          <w:szCs w:val="22"/>
          <w:lang w:val="fi-FI"/>
          <w:rPrChange w:author="Pöllänen Arto" w:date="2017-03-20T00:56:57.7307714" w:id="1396812057">
            <w:rPr/>
          </w:rPrChange>
        </w:rPr>
        <w:pPrChange w:author="Pöllänen Arto" w:date="2017-03-20T00:56:57.7307714" w:id="5306273">
          <w:pPr/>
        </w:pPrChange>
      </w:pPr>
    </w:p>
    <w:p w:rsidR="686CDA7E" w:rsidDel="0439D4E9" w:rsidP="2F61C9CC" w:rsidRDefault="686CDA7E" w14:paraId="6CC9B439" w14:textId="550FC6BF">
      <w:pPr>
        <w:spacing w:before="0" w:beforeAutospacing="off" w:after="0" w:afterAutospacing="off"/>
        <w:rPr>
          <w:del w:author="Pöllänen Arto" w:date="2017-03-20T01:45:16.4769642" w:id="547429502"/>
          <w:rFonts w:ascii="Courier New" w:hAnsi="Courier New" w:eastAsia="Courier New" w:cs="Courier New"/>
          <w:noProof w:val="0"/>
          <w:sz w:val="22"/>
          <w:szCs w:val="22"/>
          <w:lang w:val="fi-FI"/>
          <w:rPrChange w:author="Pöllänen Arto" w:date="2017-03-20T00:56:57.7307714" w:id="844486262">
            <w:rPr/>
          </w:rPrChange>
        </w:rPr>
        <w:pPrChange w:author="Pöllänen Arto" w:date="2017-03-20T00:56:57.7307714" w:id="1256726721">
          <w:pPr/>
        </w:pPrChange>
      </w:pPr>
    </w:p>
    <w:p w:rsidR="686CDA7E" w:rsidDel="0439D4E9" w:rsidP="2F61C9CC" w:rsidRDefault="686CDA7E" w14:paraId="7A1D86FC" w14:textId="550FC6BF">
      <w:pPr>
        <w:spacing w:before="0" w:beforeAutospacing="off" w:after="0" w:afterAutospacing="off"/>
        <w:rPr>
          <w:del w:author="Pöllänen Arto" w:date="2017-03-20T01:45:16.4769642" w:id="181489653"/>
          <w:rFonts w:ascii="Courier New" w:hAnsi="Courier New" w:eastAsia="Courier New" w:cs="Courier New"/>
          <w:noProof w:val="0"/>
          <w:sz w:val="22"/>
          <w:szCs w:val="22"/>
          <w:lang w:val="fi-FI"/>
          <w:rPrChange w:author="Pöllänen Arto" w:date="2017-03-20T00:56:57.7307714" w:id="1191462254">
            <w:rPr/>
          </w:rPrChange>
        </w:rPr>
        <w:pPrChange w:author="Pöllänen Arto" w:date="2017-03-20T00:56:57.7307714" w:id="302796023">
          <w:pPr/>
        </w:pPrChange>
      </w:pPr>
    </w:p>
    <w:p w:rsidR="686CDA7E" w:rsidDel="0439D4E9" w:rsidP="2F61C9CC" w:rsidRDefault="686CDA7E" w14:paraId="2FC98A42" w14:textId="550FC6BF">
      <w:pPr>
        <w:spacing w:before="0" w:beforeAutospacing="off" w:after="0" w:afterAutospacing="off"/>
        <w:rPr>
          <w:del w:author="Pöllänen Arto" w:date="2017-03-20T01:45:16.4769642" w:id="1125484143"/>
          <w:rFonts w:ascii="Courier New" w:hAnsi="Courier New" w:eastAsia="Courier New" w:cs="Courier New"/>
          <w:noProof w:val="0"/>
          <w:sz w:val="22"/>
          <w:szCs w:val="22"/>
          <w:lang w:val="fi-FI"/>
          <w:rPrChange w:author="Pöllänen Arto" w:date="2017-03-20T00:56:57.7307714" w:id="917066387">
            <w:rPr/>
          </w:rPrChange>
        </w:rPr>
        <w:pPrChange w:author="Pöllänen Arto" w:date="2017-03-20T00:56:57.7307714" w:id="1463206777">
          <w:pPr/>
        </w:pPrChange>
      </w:pPr>
    </w:p>
    <w:p w:rsidR="686CDA7E" w:rsidDel="0439D4E9" w:rsidP="2F61C9CC" w:rsidRDefault="686CDA7E" w14:paraId="535F6BD9" w14:textId="550FC6BF">
      <w:pPr>
        <w:spacing w:before="0" w:beforeAutospacing="off" w:after="0" w:afterAutospacing="off"/>
        <w:rPr>
          <w:del w:author="Pöllänen Arto" w:date="2017-03-20T01:45:16.4769642" w:id="2120787087"/>
          <w:rFonts w:ascii="Courier New" w:hAnsi="Courier New" w:eastAsia="Courier New" w:cs="Courier New"/>
          <w:noProof w:val="0"/>
          <w:sz w:val="22"/>
          <w:szCs w:val="22"/>
          <w:lang w:val="fi-FI"/>
          <w:rPrChange w:author="Pöllänen Arto" w:date="2017-03-20T00:56:57.7307714" w:id="1941292885">
            <w:rPr/>
          </w:rPrChange>
        </w:rPr>
        <w:pPrChange w:author="Pöllänen Arto" w:date="2017-03-20T00:56:57.7307714" w:id="1746079524">
          <w:pPr/>
        </w:pPrChange>
      </w:pPr>
    </w:p>
    <w:p w:rsidR="686CDA7E" w:rsidDel="0439D4E9" w:rsidP="2F61C9CC" w:rsidRDefault="686CDA7E" w14:paraId="542A60E8" w14:textId="550FC6BF" w14:noSpellErr="1">
      <w:pPr>
        <w:spacing w:before="0" w:beforeAutospacing="off" w:after="0" w:afterAutospacing="off"/>
        <w:rPr>
          <w:del w:author="Pöllänen Arto" w:date="2017-03-20T01:45:16.4769642" w:id="393031180"/>
          <w:rFonts w:ascii="Courier New" w:hAnsi="Courier New" w:eastAsia="Courier New" w:cs="Courier New"/>
          <w:noProof w:val="0"/>
          <w:sz w:val="22"/>
          <w:szCs w:val="22"/>
          <w:lang w:val="fi-FI"/>
          <w:rPrChange w:author="Pöllänen Arto" w:date="2017-03-20T00:56:57.7307714" w:id="935313781">
            <w:rPr/>
          </w:rPrChange>
        </w:rPr>
        <w:pPrChange w:author="Pöllänen Arto" w:date="2017-03-20T00:56:57.7307714" w:id="147101465">
          <w:pPr/>
        </w:pPrChange>
      </w:pPr>
    </w:p>
    <w:p w:rsidR="686CDA7E" w:rsidDel="0439D4E9" w:rsidP="2F61C9CC" w:rsidRDefault="686CDA7E" w14:paraId="0E9D2BD8" w14:textId="550FC6BF">
      <w:pPr>
        <w:spacing w:before="0" w:beforeAutospacing="off" w:after="0" w:afterAutospacing="off"/>
        <w:rPr>
          <w:del w:author="Pöllänen Arto" w:date="2017-03-20T01:45:16.4769642" w:id="1843390895"/>
          <w:rFonts w:ascii="Courier New" w:hAnsi="Courier New" w:eastAsia="Courier New" w:cs="Courier New"/>
          <w:noProof w:val="0"/>
          <w:sz w:val="22"/>
          <w:szCs w:val="22"/>
          <w:lang w:val="fi-FI"/>
          <w:rPrChange w:author="Pöllänen Arto" w:date="2017-03-20T00:56:57.7307714" w:id="1592537698">
            <w:rPr/>
          </w:rPrChange>
        </w:rPr>
        <w:pPrChange w:author="Pöllänen Arto" w:date="2017-03-20T00:56:57.7307714" w:id="544729910">
          <w:pPr/>
        </w:pPrChange>
      </w:pPr>
    </w:p>
    <w:p w:rsidR="686CDA7E" w:rsidDel="0439D4E9" w:rsidP="2F61C9CC" w:rsidRDefault="686CDA7E" w14:paraId="40989116" w14:textId="550FC6BF">
      <w:pPr>
        <w:spacing w:before="0" w:beforeAutospacing="off" w:after="0" w:afterAutospacing="off"/>
        <w:rPr>
          <w:del w:author="Pöllänen Arto" w:date="2017-03-20T01:45:16.4769642" w:id="422609774"/>
          <w:rFonts w:ascii="Courier New" w:hAnsi="Courier New" w:eastAsia="Courier New" w:cs="Courier New"/>
          <w:noProof w:val="0"/>
          <w:sz w:val="22"/>
          <w:szCs w:val="22"/>
          <w:lang w:val="fi-FI"/>
          <w:rPrChange w:author="Pöllänen Arto" w:date="2017-03-20T00:56:57.7307714" w:id="1061618399">
            <w:rPr/>
          </w:rPrChange>
        </w:rPr>
        <w:pPrChange w:author="Pöllänen Arto" w:date="2017-03-20T00:56:57.7307714" w:id="1985620127">
          <w:pPr/>
        </w:pPrChange>
      </w:pPr>
    </w:p>
    <w:p w:rsidR="686CDA7E" w:rsidDel="0439D4E9" w:rsidP="2F61C9CC" w:rsidRDefault="686CDA7E" w14:paraId="29B75D17" w14:textId="550FC6BF" w14:noSpellErr="1">
      <w:pPr>
        <w:spacing w:before="0" w:beforeAutospacing="off" w:after="0" w:afterAutospacing="off"/>
        <w:rPr>
          <w:del w:author="Pöllänen Arto" w:date="2017-03-20T01:45:16.4769642" w:id="23246332"/>
          <w:rFonts w:ascii="Courier New" w:hAnsi="Courier New" w:eastAsia="Courier New" w:cs="Courier New"/>
          <w:noProof w:val="0"/>
          <w:sz w:val="22"/>
          <w:szCs w:val="22"/>
          <w:lang w:val="fi-FI"/>
          <w:rPrChange w:author="Pöllänen Arto" w:date="2017-03-20T00:56:57.7307714" w:id="381174948">
            <w:rPr/>
          </w:rPrChange>
        </w:rPr>
        <w:pPrChange w:author="Pöllänen Arto" w:date="2017-03-20T00:56:57.7307714" w:id="1331088881">
          <w:pPr/>
        </w:pPrChange>
      </w:pPr>
    </w:p>
    <w:p w:rsidR="686CDA7E" w:rsidDel="0439D4E9" w:rsidP="2F61C9CC" w:rsidRDefault="686CDA7E" w14:paraId="36ABB7A9" w14:textId="550FC6BF">
      <w:pPr>
        <w:spacing w:before="0" w:beforeAutospacing="off" w:after="0" w:afterAutospacing="off"/>
        <w:rPr>
          <w:del w:author="Pöllänen Arto" w:date="2017-03-20T01:45:16.4769642" w:id="622727337"/>
          <w:rFonts w:ascii="Courier New" w:hAnsi="Courier New" w:eastAsia="Courier New" w:cs="Courier New"/>
          <w:noProof w:val="0"/>
          <w:sz w:val="22"/>
          <w:szCs w:val="22"/>
          <w:lang w:val="fi-FI"/>
          <w:rPrChange w:author="Pöllänen Arto" w:date="2017-03-20T00:56:57.7307714" w:id="205969832">
            <w:rPr/>
          </w:rPrChange>
        </w:rPr>
        <w:pPrChange w:author="Pöllänen Arto" w:date="2017-03-20T00:56:57.7307714" w:id="1974629973">
          <w:pPr/>
        </w:pPrChange>
      </w:pPr>
    </w:p>
    <w:p w:rsidR="686CDA7E" w:rsidDel="0439D4E9" w:rsidP="2F61C9CC" w:rsidRDefault="686CDA7E" w14:paraId="3269B77D" w14:textId="550FC6BF" w14:noSpellErr="1">
      <w:pPr>
        <w:spacing w:before="0" w:beforeAutospacing="off" w:after="0" w:afterAutospacing="off"/>
        <w:rPr>
          <w:del w:author="Pöllänen Arto" w:date="2017-03-20T01:45:16.4769642" w:id="1991902756"/>
          <w:rFonts w:ascii="Courier New" w:hAnsi="Courier New" w:eastAsia="Courier New" w:cs="Courier New"/>
          <w:noProof w:val="0"/>
          <w:sz w:val="22"/>
          <w:szCs w:val="22"/>
          <w:lang w:val="fi-FI"/>
          <w:rPrChange w:author="Pöllänen Arto" w:date="2017-03-20T00:56:57.7307714" w:id="607328821">
            <w:rPr/>
          </w:rPrChange>
        </w:rPr>
        <w:pPrChange w:author="Pöllänen Arto" w:date="2017-03-20T00:56:57.7307714" w:id="1213711483">
          <w:pPr/>
        </w:pPrChange>
      </w:pPr>
    </w:p>
    <w:p w:rsidR="686CDA7E" w:rsidDel="0439D4E9" w:rsidP="2F61C9CC" w:rsidRDefault="686CDA7E" w14:paraId="39E9BD66" w14:textId="550FC6BF">
      <w:pPr>
        <w:spacing w:before="0" w:beforeAutospacing="off" w:after="0" w:afterAutospacing="off"/>
        <w:rPr>
          <w:del w:author="Pöllänen Arto" w:date="2017-03-20T01:45:16.4769642" w:id="1051059867"/>
          <w:rFonts w:ascii="Courier New" w:hAnsi="Courier New" w:eastAsia="Courier New" w:cs="Courier New"/>
          <w:noProof w:val="0"/>
          <w:sz w:val="22"/>
          <w:szCs w:val="22"/>
          <w:lang w:val="fi-FI"/>
          <w:rPrChange w:author="Pöllänen Arto" w:date="2017-03-20T00:56:57.7307714" w:id="1507123026">
            <w:rPr/>
          </w:rPrChange>
        </w:rPr>
        <w:pPrChange w:author="Pöllänen Arto" w:date="2017-03-20T00:56:57.7307714" w:id="1879737040">
          <w:pPr/>
        </w:pPrChange>
      </w:pPr>
    </w:p>
    <w:p w:rsidR="686CDA7E" w:rsidDel="0439D4E9" w:rsidP="2F61C9CC" w:rsidRDefault="686CDA7E" w14:paraId="5DCA7C26" w14:textId="550FC6BF">
      <w:pPr>
        <w:spacing w:before="0" w:beforeAutospacing="off" w:after="0" w:afterAutospacing="off"/>
        <w:rPr>
          <w:del w:author="Pöllänen Arto" w:date="2017-03-20T01:45:16.4769642" w:id="1519847857"/>
          <w:rFonts w:ascii="Courier New" w:hAnsi="Courier New" w:eastAsia="Courier New" w:cs="Courier New"/>
          <w:noProof w:val="0"/>
          <w:sz w:val="22"/>
          <w:szCs w:val="22"/>
          <w:lang w:val="fi-FI"/>
          <w:rPrChange w:author="Pöllänen Arto" w:date="2017-03-20T00:56:57.7307714" w:id="681868249">
            <w:rPr/>
          </w:rPrChange>
        </w:rPr>
        <w:pPrChange w:author="Pöllänen Arto" w:date="2017-03-20T00:56:57.7307714" w:id="537389358">
          <w:pPr/>
        </w:pPrChange>
      </w:pPr>
    </w:p>
    <w:p w:rsidR="686CDA7E" w:rsidDel="0439D4E9" w:rsidP="2F61C9CC" w:rsidRDefault="686CDA7E" w14:paraId="681A7C9F" w14:textId="550FC6BF" w14:noSpellErr="1">
      <w:pPr>
        <w:spacing w:before="0" w:beforeAutospacing="off" w:after="0" w:afterAutospacing="off"/>
        <w:rPr>
          <w:del w:author="Pöllänen Arto" w:date="2017-03-20T01:45:16.4769642" w:id="457317666"/>
          <w:rFonts w:ascii="Courier New" w:hAnsi="Courier New" w:eastAsia="Courier New" w:cs="Courier New"/>
          <w:noProof w:val="0"/>
          <w:sz w:val="22"/>
          <w:szCs w:val="22"/>
          <w:lang w:val="fi-FI"/>
          <w:rPrChange w:author="Pöllänen Arto" w:date="2017-03-20T00:56:57.7307714" w:id="1499432592">
            <w:rPr/>
          </w:rPrChange>
        </w:rPr>
        <w:pPrChange w:author="Pöllänen Arto" w:date="2017-03-20T00:56:57.7307714" w:id="1086266350">
          <w:pPr/>
        </w:pPrChange>
      </w:pPr>
    </w:p>
    <w:p w:rsidR="686CDA7E" w:rsidDel="0439D4E9" w:rsidP="2F61C9CC" w:rsidRDefault="686CDA7E" w14:paraId="02E149D4" w14:textId="550FC6BF" w14:noSpellErr="1">
      <w:pPr>
        <w:spacing w:before="0" w:beforeAutospacing="off" w:after="0" w:afterAutospacing="off"/>
        <w:rPr>
          <w:del w:author="Pöllänen Arto" w:date="2017-03-20T01:45:16.4769642" w:id="783831055"/>
          <w:rFonts w:ascii="Courier New" w:hAnsi="Courier New" w:eastAsia="Courier New" w:cs="Courier New"/>
          <w:noProof w:val="0"/>
          <w:sz w:val="22"/>
          <w:szCs w:val="22"/>
          <w:lang w:val="fi-FI"/>
          <w:rPrChange w:author="Pöllänen Arto" w:date="2017-03-20T00:56:57.7307714" w:id="1381471769">
            <w:rPr/>
          </w:rPrChange>
        </w:rPr>
        <w:pPrChange w:author="Pöllänen Arto" w:date="2017-03-20T00:56:57.7307714" w:id="112237984">
          <w:pPr/>
        </w:pPrChange>
      </w:pPr>
    </w:p>
    <w:p w:rsidR="686CDA7E" w:rsidDel="0439D4E9" w:rsidP="2F61C9CC" w:rsidRDefault="686CDA7E" w14:paraId="0F70D365" w14:textId="550FC6BF" w14:noSpellErr="1">
      <w:pPr>
        <w:spacing w:before="0" w:beforeAutospacing="off" w:after="0" w:afterAutospacing="off"/>
        <w:rPr>
          <w:del w:author="Pöllänen Arto" w:date="2017-03-20T01:45:16.4769642" w:id="1615964800"/>
          <w:rFonts w:ascii="Courier New" w:hAnsi="Courier New" w:eastAsia="Courier New" w:cs="Courier New"/>
          <w:noProof w:val="0"/>
          <w:sz w:val="22"/>
          <w:szCs w:val="22"/>
          <w:lang w:val="fi-FI"/>
          <w:rPrChange w:author="Pöllänen Arto" w:date="2017-03-20T00:56:57.7307714" w:id="61525605">
            <w:rPr/>
          </w:rPrChange>
        </w:rPr>
        <w:pPrChange w:author="Pöllänen Arto" w:date="2017-03-20T00:56:57.7307714" w:id="572093862">
          <w:pPr/>
        </w:pPrChange>
      </w:pPr>
    </w:p>
    <w:p w:rsidR="686CDA7E" w:rsidDel="0439D4E9" w:rsidP="2F61C9CC" w:rsidRDefault="686CDA7E" w14:paraId="2948B52B" w14:textId="550FC6BF" w14:noSpellErr="1">
      <w:pPr>
        <w:spacing w:before="0" w:beforeAutospacing="off" w:after="0" w:afterAutospacing="off"/>
        <w:rPr>
          <w:del w:author="Pöllänen Arto" w:date="2017-03-20T01:45:16.4769642" w:id="79897906"/>
          <w:rFonts w:ascii="Courier New" w:hAnsi="Courier New" w:eastAsia="Courier New" w:cs="Courier New"/>
          <w:noProof w:val="0"/>
          <w:sz w:val="22"/>
          <w:szCs w:val="22"/>
          <w:lang w:val="fi-FI"/>
          <w:rPrChange w:author="Pöllänen Arto" w:date="2017-03-20T00:56:57.7307714" w:id="1022966735">
            <w:rPr/>
          </w:rPrChange>
        </w:rPr>
        <w:pPrChange w:author="Pöllänen Arto" w:date="2017-03-20T00:56:57.7307714" w:id="1378385921">
          <w:pPr/>
        </w:pPrChange>
      </w:pPr>
    </w:p>
    <w:p w:rsidR="686CDA7E" w:rsidDel="0439D4E9" w:rsidP="2F61C9CC" w:rsidRDefault="686CDA7E" w14:paraId="751353B2" w14:textId="550FC6BF" w14:noSpellErr="1">
      <w:pPr>
        <w:spacing w:before="0" w:beforeAutospacing="off" w:after="0" w:afterAutospacing="off"/>
        <w:rPr>
          <w:del w:author="Pöllänen Arto" w:date="2017-03-20T01:45:16.4769642" w:id="1469282322"/>
          <w:rFonts w:ascii="Courier New" w:hAnsi="Courier New" w:eastAsia="Courier New" w:cs="Courier New"/>
          <w:noProof w:val="0"/>
          <w:sz w:val="22"/>
          <w:szCs w:val="22"/>
          <w:lang w:val="fi-FI"/>
          <w:rPrChange w:author="Pöllänen Arto" w:date="2017-03-20T00:56:57.7307714" w:id="1964225649">
            <w:rPr/>
          </w:rPrChange>
        </w:rPr>
        <w:pPrChange w:author="Pöllänen Arto" w:date="2017-03-20T00:56:57.7307714" w:id="15191543">
          <w:pPr/>
        </w:pPrChange>
      </w:pPr>
    </w:p>
    <w:p w:rsidR="686CDA7E" w:rsidDel="0439D4E9" w:rsidP="2F61C9CC" w:rsidRDefault="686CDA7E" w14:paraId="1C5E061A" w14:textId="550FC6BF" w14:noSpellErr="1">
      <w:pPr>
        <w:spacing w:before="0" w:beforeAutospacing="off" w:after="0" w:afterAutospacing="off"/>
        <w:rPr>
          <w:del w:author="Pöllänen Arto" w:date="2017-03-20T01:45:16.4769642" w:id="1945291936"/>
          <w:rFonts w:ascii="Courier New" w:hAnsi="Courier New" w:eastAsia="Courier New" w:cs="Courier New"/>
          <w:noProof w:val="0"/>
          <w:sz w:val="22"/>
          <w:szCs w:val="22"/>
          <w:lang w:val="fi-FI"/>
          <w:rPrChange w:author="Pöllänen Arto" w:date="2017-03-20T00:56:57.7307714" w:id="566674287">
            <w:rPr/>
          </w:rPrChange>
        </w:rPr>
        <w:pPrChange w:author="Pöllänen Arto" w:date="2017-03-20T00:56:57.7307714" w:id="1230669073">
          <w:pPr/>
        </w:pPrChange>
      </w:pPr>
    </w:p>
    <w:p w:rsidR="686CDA7E" w:rsidDel="0439D4E9" w:rsidP="2F61C9CC" w:rsidRDefault="686CDA7E" w14:paraId="783085FF" w14:textId="550FC6BF" w14:noSpellErr="1">
      <w:pPr>
        <w:spacing w:before="0" w:beforeAutospacing="off" w:after="0" w:afterAutospacing="off"/>
        <w:rPr>
          <w:del w:author="Pöllänen Arto" w:date="2017-03-20T01:45:16.4769642" w:id="1413007290"/>
          <w:rFonts w:ascii="Courier New" w:hAnsi="Courier New" w:eastAsia="Courier New" w:cs="Courier New"/>
          <w:noProof w:val="0"/>
          <w:sz w:val="22"/>
          <w:szCs w:val="22"/>
          <w:lang w:val="fi-FI"/>
          <w:rPrChange w:author="Pöllänen Arto" w:date="2017-03-20T00:56:57.7307714" w:id="149942992">
            <w:rPr/>
          </w:rPrChange>
        </w:rPr>
        <w:pPrChange w:author="Pöllänen Arto" w:date="2017-03-20T00:56:57.7307714" w:id="553346166">
          <w:pPr/>
        </w:pPrChange>
      </w:pPr>
    </w:p>
    <w:p w:rsidR="686CDA7E" w:rsidDel="0439D4E9" w:rsidP="4AB56EC3" w:rsidRDefault="686CDA7E" w14:paraId="4BB7B4D9" w14:textId="550FC6BF">
      <w:pPr>
        <w:spacing w:before="0" w:beforeAutospacing="off" w:after="0" w:afterAutospacing="off"/>
        <w:rPr>
          <w:del w:author="Pöllänen Arto" w:date="2017-03-20T01:45:16.4769642" w:id="1444153797"/>
          <w:rFonts w:ascii="Courier New" w:hAnsi="Courier New" w:eastAsia="Courier New" w:cs="Courier New"/>
          <w:sz w:val="16"/>
          <w:szCs w:val="16"/>
          <w:rPrChange w:author="Pöllänen Arto" w:date="2017-03-20T00:56:21.136542" w:id="980896279">
            <w:rPr/>
          </w:rPrChange>
        </w:rPr>
        <w:pPrChange w:author="Pöllänen Arto" w:date="2017-03-20T00:56:21.136542" w:id="2125813157">
          <w:pPr/>
        </w:pPrChange>
      </w:pPr>
      <w:del w:author="Pöllänen Arto" w:date="2017-03-20T01:45:16.4769642" w:id="1959131379">
        <w:r w:rsidDel="0439D4E9">
          <w:br/>
        </w:r>
      </w:del>
    </w:p>
    <w:p w:rsidR="686CDA7E" w:rsidDel="0439D4E9" w:rsidP="2F61C9CC" w:rsidRDefault="686CDA7E" w14:paraId="04240727" w14:textId="550FC6BF">
      <w:pPr>
        <w:spacing w:before="0" w:beforeAutospacing="off" w:after="0" w:afterAutospacing="off"/>
        <w:rPr>
          <w:del w:author="Pöllänen Arto" w:date="2017-03-20T01:45:16.4769642" w:id="644535605"/>
          <w:rFonts w:ascii="Courier New" w:hAnsi="Courier New" w:eastAsia="Courier New" w:cs="Courier New"/>
          <w:noProof w:val="0"/>
          <w:sz w:val="22"/>
          <w:szCs w:val="22"/>
          <w:lang w:val="fi-FI"/>
          <w:rPrChange w:author="Pöllänen Arto" w:date="2017-03-20T00:56:57.7307714" w:id="372093547">
            <w:rPr/>
          </w:rPrChange>
        </w:rPr>
        <w:pPrChange w:author="Pöllänen Arto" w:date="2017-03-20T00:56:57.7307714" w:id="313048297">
          <w:pPr/>
        </w:pPrChange>
      </w:pPr>
    </w:p>
    <w:p w:rsidR="686CDA7E" w:rsidDel="0439D4E9" w:rsidP="2F61C9CC" w:rsidRDefault="686CDA7E" w14:paraId="14B6907B" w14:textId="550FC6BF" w14:noSpellErr="1">
      <w:pPr>
        <w:spacing w:before="0" w:beforeAutospacing="off" w:after="0" w:afterAutospacing="off"/>
        <w:rPr>
          <w:del w:author="Pöllänen Arto" w:date="2017-03-20T01:45:16.4769642" w:id="1731586831"/>
          <w:rFonts w:ascii="Courier New" w:hAnsi="Courier New" w:eastAsia="Courier New" w:cs="Courier New"/>
          <w:noProof w:val="0"/>
          <w:sz w:val="22"/>
          <w:szCs w:val="22"/>
          <w:lang w:val="fi-FI"/>
          <w:rPrChange w:author="Pöllänen Arto" w:date="2017-03-20T00:56:57.7307714" w:id="2100176710">
            <w:rPr/>
          </w:rPrChange>
        </w:rPr>
        <w:pPrChange w:author="Pöllänen Arto" w:date="2017-03-20T00:56:57.7307714" w:id="1931553000">
          <w:pPr/>
        </w:pPrChange>
      </w:pPr>
    </w:p>
    <w:p w:rsidR="686CDA7E" w:rsidDel="0439D4E9" w:rsidP="2F61C9CC" w:rsidRDefault="686CDA7E" w14:paraId="5241037D" w14:textId="550FC6BF">
      <w:pPr>
        <w:spacing w:before="0" w:beforeAutospacing="off" w:after="0" w:afterAutospacing="off"/>
        <w:rPr>
          <w:del w:author="Pöllänen Arto" w:date="2017-03-20T01:45:16.4769642" w:id="702496376"/>
          <w:rFonts w:ascii="Courier New" w:hAnsi="Courier New" w:eastAsia="Courier New" w:cs="Courier New"/>
          <w:noProof w:val="0"/>
          <w:sz w:val="22"/>
          <w:szCs w:val="22"/>
          <w:lang w:val="fi-FI"/>
          <w:rPrChange w:author="Pöllänen Arto" w:date="2017-03-20T00:56:57.7307714" w:id="1871551892">
            <w:rPr/>
          </w:rPrChange>
        </w:rPr>
        <w:pPrChange w:author="Pöllänen Arto" w:date="2017-03-20T00:56:57.7307714" w:id="845252620">
          <w:pPr/>
        </w:pPrChange>
      </w:pPr>
    </w:p>
    <w:p w:rsidR="686CDA7E" w:rsidDel="0439D4E9" w:rsidP="4AB56EC3" w:rsidRDefault="686CDA7E" w14:paraId="2602AC30" w14:textId="550FC6BF">
      <w:pPr>
        <w:spacing w:before="0" w:beforeAutospacing="off" w:after="0" w:afterAutospacing="off"/>
        <w:rPr>
          <w:del w:author="Pöllänen Arto" w:date="2017-03-20T01:45:16.4769642" w:id="549950868"/>
          <w:rFonts w:ascii="Courier New" w:hAnsi="Courier New" w:eastAsia="Courier New" w:cs="Courier New"/>
          <w:sz w:val="16"/>
          <w:szCs w:val="16"/>
          <w:rPrChange w:author="Pöllänen Arto" w:date="2017-03-20T00:56:21.136542" w:id="1777390070">
            <w:rPr/>
          </w:rPrChange>
        </w:rPr>
        <w:pPrChange w:author="Pöllänen Arto" w:date="2017-03-20T00:56:21.136542" w:id="397711732">
          <w:pPr/>
        </w:pPrChange>
      </w:pPr>
      <w:del w:author="Pöllänen Arto" w:date="2017-03-20T01:45:16.4769642" w:id="1290835930">
        <w:r w:rsidDel="0439D4E9">
          <w:br/>
        </w:r>
      </w:del>
    </w:p>
    <w:p w:rsidR="686CDA7E" w:rsidDel="0439D4E9" w:rsidP="2F61C9CC" w:rsidRDefault="686CDA7E" w14:paraId="3F04B19F" w14:textId="550FC6BF" w14:noSpellErr="1">
      <w:pPr>
        <w:spacing w:before="0" w:beforeAutospacing="off" w:after="0" w:afterAutospacing="off"/>
        <w:rPr>
          <w:del w:author="Pöllänen Arto" w:date="2017-03-20T01:45:16.4769642" w:id="1595111614"/>
          <w:rFonts w:ascii="Courier New" w:hAnsi="Courier New" w:eastAsia="Courier New" w:cs="Courier New"/>
          <w:noProof w:val="0"/>
          <w:sz w:val="22"/>
          <w:szCs w:val="22"/>
          <w:lang w:val="fi-FI"/>
          <w:rPrChange w:author="Pöllänen Arto" w:date="2017-03-20T00:56:57.7307714" w:id="312740599">
            <w:rPr/>
          </w:rPrChange>
        </w:rPr>
        <w:pPrChange w:author="Pöllänen Arto" w:date="2017-03-20T00:56:57.7307714" w:id="1025098618">
          <w:pPr/>
        </w:pPrChange>
      </w:pPr>
    </w:p>
    <w:p w:rsidR="686CDA7E" w:rsidDel="0439D4E9" w:rsidP="2F61C9CC" w:rsidRDefault="686CDA7E" w14:paraId="51751156" w14:textId="550FC6BF">
      <w:pPr>
        <w:spacing w:before="0" w:beforeAutospacing="off" w:after="0" w:afterAutospacing="off"/>
        <w:rPr>
          <w:del w:author="Pöllänen Arto" w:date="2017-03-20T01:45:16.4769642" w:id="454450998"/>
          <w:rFonts w:ascii="Courier New" w:hAnsi="Courier New" w:eastAsia="Courier New" w:cs="Courier New"/>
          <w:noProof w:val="0"/>
          <w:sz w:val="22"/>
          <w:szCs w:val="22"/>
          <w:lang w:val="fi-FI"/>
          <w:rPrChange w:author="Pöllänen Arto" w:date="2017-03-20T00:56:57.7307714" w:id="1323131979">
            <w:rPr/>
          </w:rPrChange>
        </w:rPr>
        <w:pPrChange w:author="Pöllänen Arto" w:date="2017-03-20T00:56:57.7307714" w:id="843779847">
          <w:pPr/>
        </w:pPrChange>
      </w:pPr>
    </w:p>
    <w:p w:rsidR="686CDA7E" w:rsidDel="0439D4E9" w:rsidP="4AB56EC3" w:rsidRDefault="686CDA7E" w14:paraId="0AB9A65E" w14:textId="550FC6BF">
      <w:pPr>
        <w:spacing w:before="0" w:beforeAutospacing="off" w:after="0" w:afterAutospacing="off"/>
        <w:rPr>
          <w:del w:author="Pöllänen Arto" w:date="2017-03-20T01:45:16.4769642" w:id="2126676566"/>
          <w:rFonts w:ascii="Courier New" w:hAnsi="Courier New" w:eastAsia="Courier New" w:cs="Courier New"/>
          <w:sz w:val="16"/>
          <w:szCs w:val="16"/>
          <w:rPrChange w:author="Pöllänen Arto" w:date="2017-03-20T00:56:21.136542" w:id="1445457914">
            <w:rPr/>
          </w:rPrChange>
        </w:rPr>
        <w:pPrChange w:author="Pöllänen Arto" w:date="2017-03-20T00:56:21.136542" w:id="743651736">
          <w:pPr/>
        </w:pPrChange>
      </w:pPr>
      <w:del w:author="Pöllänen Arto" w:date="2017-03-20T01:45:16.4769642" w:id="726002317">
        <w:r w:rsidDel="0439D4E9">
          <w:br/>
        </w:r>
      </w:del>
    </w:p>
    <w:p w:rsidR="686CDA7E" w:rsidDel="0439D4E9" w:rsidP="2F61C9CC" w:rsidRDefault="686CDA7E" w14:paraId="2AF0D6B1" w14:textId="550FC6BF" w14:noSpellErr="1">
      <w:pPr>
        <w:spacing w:before="0" w:beforeAutospacing="off" w:after="0" w:afterAutospacing="off"/>
        <w:rPr>
          <w:del w:author="Pöllänen Arto" w:date="2017-03-20T01:45:16.4769642" w:id="1293874993"/>
          <w:rFonts w:ascii="Courier New" w:hAnsi="Courier New" w:eastAsia="Courier New" w:cs="Courier New"/>
          <w:noProof w:val="0"/>
          <w:sz w:val="22"/>
          <w:szCs w:val="22"/>
          <w:lang w:val="fi-FI"/>
          <w:rPrChange w:author="Pöllänen Arto" w:date="2017-03-20T00:56:57.7307714" w:id="38106775">
            <w:rPr/>
          </w:rPrChange>
        </w:rPr>
        <w:pPrChange w:author="Pöllänen Arto" w:date="2017-03-20T00:56:57.7307714" w:id="1021400853">
          <w:pPr/>
        </w:pPrChange>
      </w:pPr>
    </w:p>
    <w:p w:rsidR="686CDA7E" w:rsidDel="0439D4E9" w:rsidP="2F61C9CC" w:rsidRDefault="686CDA7E" w14:paraId="69D568E2" w14:textId="550FC6BF">
      <w:pPr>
        <w:spacing w:before="0" w:beforeAutospacing="off" w:after="0" w:afterAutospacing="off"/>
        <w:rPr>
          <w:del w:author="Pöllänen Arto" w:date="2017-03-20T01:45:16.4769642" w:id="1790419347"/>
          <w:rFonts w:ascii="Courier New" w:hAnsi="Courier New" w:eastAsia="Courier New" w:cs="Courier New"/>
          <w:noProof w:val="0"/>
          <w:sz w:val="22"/>
          <w:szCs w:val="22"/>
          <w:lang w:val="fi-FI"/>
          <w:rPrChange w:author="Pöllänen Arto" w:date="2017-03-20T00:56:57.7307714" w:id="2103362443">
            <w:rPr/>
          </w:rPrChange>
        </w:rPr>
        <w:pPrChange w:author="Pöllänen Arto" w:date="2017-03-20T00:56:57.7307714" w:id="259045565">
          <w:pPr/>
        </w:pPrChange>
      </w:pPr>
    </w:p>
    <w:p w:rsidR="686CDA7E" w:rsidDel="0439D4E9" w:rsidP="4AB56EC3" w:rsidRDefault="686CDA7E" w14:paraId="0AA60F7E" w14:textId="550FC6BF">
      <w:pPr>
        <w:spacing w:before="0" w:beforeAutospacing="off" w:after="0" w:afterAutospacing="off"/>
        <w:rPr>
          <w:del w:author="Pöllänen Arto" w:date="2017-03-20T01:45:16.4769642" w:id="265759483"/>
          <w:rFonts w:ascii="Courier New" w:hAnsi="Courier New" w:eastAsia="Courier New" w:cs="Courier New"/>
          <w:sz w:val="16"/>
          <w:szCs w:val="16"/>
          <w:rPrChange w:author="Pöllänen Arto" w:date="2017-03-20T00:56:21.136542" w:id="954591036">
            <w:rPr/>
          </w:rPrChange>
        </w:rPr>
        <w:pPrChange w:author="Pöllänen Arto" w:date="2017-03-20T00:56:21.136542" w:id="1594316568">
          <w:pPr/>
        </w:pPrChange>
      </w:pPr>
      <w:del w:author="Pöllänen Arto" w:date="2017-03-20T01:45:16.4769642" w:id="382671777">
        <w:r w:rsidDel="0439D4E9">
          <w:br/>
        </w:r>
      </w:del>
    </w:p>
    <w:p w:rsidR="686CDA7E" w:rsidDel="0439D4E9" w:rsidP="2F61C9CC" w:rsidRDefault="686CDA7E" w14:paraId="71929536" w14:textId="550FC6BF">
      <w:pPr>
        <w:spacing w:before="0" w:beforeAutospacing="off" w:after="0" w:afterAutospacing="off"/>
        <w:rPr>
          <w:del w:author="Pöllänen Arto" w:date="2017-03-20T01:45:16.4769642" w:id="1927968551"/>
          <w:rFonts w:ascii="Courier New" w:hAnsi="Courier New" w:eastAsia="Courier New" w:cs="Courier New"/>
          <w:noProof w:val="0"/>
          <w:sz w:val="22"/>
          <w:szCs w:val="22"/>
          <w:lang w:val="fi-FI"/>
          <w:rPrChange w:author="Pöllänen Arto" w:date="2017-03-20T00:56:57.7307714" w:id="1483500011">
            <w:rPr/>
          </w:rPrChange>
        </w:rPr>
        <w:pPrChange w:author="Pöllänen Arto" w:date="2017-03-20T00:56:57.7307714" w:id="1921932511">
          <w:pPr/>
        </w:pPrChange>
      </w:pPr>
    </w:p>
    <w:p w:rsidR="686CDA7E" w:rsidDel="0439D4E9" w:rsidP="2F61C9CC" w:rsidRDefault="686CDA7E" w14:paraId="35C3DAEC" w14:textId="550FC6BF">
      <w:pPr>
        <w:spacing w:before="0" w:beforeAutospacing="off" w:after="0" w:afterAutospacing="off"/>
        <w:rPr>
          <w:del w:author="Pöllänen Arto" w:date="2017-03-20T01:45:16.4769642" w:id="283635918"/>
          <w:rFonts w:ascii="Courier New" w:hAnsi="Courier New" w:eastAsia="Courier New" w:cs="Courier New"/>
          <w:noProof w:val="0"/>
          <w:sz w:val="22"/>
          <w:szCs w:val="22"/>
          <w:lang w:val="fi-FI"/>
          <w:rPrChange w:author="Pöllänen Arto" w:date="2017-03-20T00:56:57.7307714" w:id="589790782">
            <w:rPr/>
          </w:rPrChange>
        </w:rPr>
        <w:pPrChange w:author="Pöllänen Arto" w:date="2017-03-20T00:56:57.7307714" w:id="1733021009">
          <w:pPr/>
        </w:pPrChange>
      </w:pPr>
    </w:p>
    <w:p w:rsidR="686CDA7E" w:rsidDel="0439D4E9" w:rsidP="2F61C9CC" w:rsidRDefault="686CDA7E" w14:paraId="26516A23" w14:textId="550FC6BF">
      <w:pPr>
        <w:spacing w:before="0" w:beforeAutospacing="off" w:after="0" w:afterAutospacing="off"/>
        <w:rPr>
          <w:del w:author="Pöllänen Arto" w:date="2017-03-20T01:45:16.4769642" w:id="86235045"/>
          <w:rFonts w:ascii="Courier New" w:hAnsi="Courier New" w:eastAsia="Courier New" w:cs="Courier New"/>
          <w:noProof w:val="0"/>
          <w:sz w:val="22"/>
          <w:szCs w:val="22"/>
          <w:lang w:val="fi-FI"/>
          <w:rPrChange w:author="Pöllänen Arto" w:date="2017-03-20T00:56:57.7307714" w:id="1491153982">
            <w:rPr/>
          </w:rPrChange>
        </w:rPr>
        <w:pPrChange w:author="Pöllänen Arto" w:date="2017-03-20T00:56:57.7307714" w:id="85040959">
          <w:pPr/>
        </w:pPrChange>
      </w:pPr>
    </w:p>
    <w:p w:rsidR="686CDA7E" w:rsidDel="0439D4E9" w:rsidP="2F61C9CC" w:rsidRDefault="686CDA7E" w14:paraId="43917D31" w14:textId="550FC6BF" w14:noSpellErr="1">
      <w:pPr>
        <w:spacing w:before="0" w:beforeAutospacing="off" w:after="0" w:afterAutospacing="off"/>
        <w:rPr>
          <w:del w:author="Pöllänen Arto" w:date="2017-03-20T01:45:16.4769642" w:id="1935258543"/>
          <w:rFonts w:ascii="Courier New" w:hAnsi="Courier New" w:eastAsia="Courier New" w:cs="Courier New"/>
          <w:noProof w:val="0"/>
          <w:sz w:val="22"/>
          <w:szCs w:val="22"/>
          <w:lang w:val="fi-FI"/>
          <w:rPrChange w:author="Pöllänen Arto" w:date="2017-03-20T00:56:57.7307714" w:id="1936141749">
            <w:rPr/>
          </w:rPrChange>
        </w:rPr>
        <w:pPrChange w:author="Pöllänen Arto" w:date="2017-03-20T00:56:57.7307714" w:id="1108974982">
          <w:pPr/>
        </w:pPrChange>
      </w:pPr>
    </w:p>
    <w:p w:rsidR="686CDA7E" w:rsidDel="0439D4E9" w:rsidP="2F61C9CC" w:rsidRDefault="686CDA7E" w14:paraId="7C1C6444" w14:textId="550FC6BF">
      <w:pPr>
        <w:spacing w:before="0" w:beforeAutospacing="off" w:after="0" w:afterAutospacing="off"/>
        <w:rPr>
          <w:del w:author="Pöllänen Arto" w:date="2017-03-20T01:45:16.4769642" w:id="288817541"/>
          <w:rFonts w:ascii="Courier New" w:hAnsi="Courier New" w:eastAsia="Courier New" w:cs="Courier New"/>
          <w:noProof w:val="0"/>
          <w:sz w:val="22"/>
          <w:szCs w:val="22"/>
          <w:lang w:val="fi-FI"/>
          <w:rPrChange w:author="Pöllänen Arto" w:date="2017-03-20T00:56:57.7307714" w:id="1643779609">
            <w:rPr/>
          </w:rPrChange>
        </w:rPr>
        <w:pPrChange w:author="Pöllänen Arto" w:date="2017-03-20T00:56:57.7307714" w:id="1210655124">
          <w:pPr/>
        </w:pPrChange>
      </w:pPr>
    </w:p>
    <w:p w:rsidR="686CDA7E" w:rsidDel="0439D4E9" w:rsidP="2F61C9CC" w:rsidRDefault="686CDA7E" w14:paraId="0B403B70" w14:textId="550FC6BF" w14:noSpellErr="1">
      <w:pPr>
        <w:spacing w:before="0" w:beforeAutospacing="off" w:after="0" w:afterAutospacing="off"/>
        <w:rPr>
          <w:del w:author="Pöllänen Arto" w:date="2017-03-20T01:45:16.4769642" w:id="894387060"/>
          <w:rFonts w:ascii="Courier New" w:hAnsi="Courier New" w:eastAsia="Courier New" w:cs="Courier New"/>
          <w:noProof w:val="0"/>
          <w:sz w:val="22"/>
          <w:szCs w:val="22"/>
          <w:lang w:val="fi-FI"/>
          <w:rPrChange w:author="Pöllänen Arto" w:date="2017-03-20T00:56:57.7307714" w:id="1479952782">
            <w:rPr/>
          </w:rPrChange>
        </w:rPr>
        <w:pPrChange w:author="Pöllänen Arto" w:date="2017-03-20T00:56:57.7307714" w:id="367817293">
          <w:pPr/>
        </w:pPrChange>
      </w:pPr>
    </w:p>
    <w:p w:rsidR="686CDA7E" w:rsidDel="0439D4E9" w:rsidP="2F61C9CC" w:rsidRDefault="686CDA7E" w14:paraId="6A133D03" w14:textId="550FC6BF">
      <w:pPr>
        <w:spacing w:before="0" w:beforeAutospacing="off" w:after="0" w:afterAutospacing="off"/>
        <w:rPr>
          <w:del w:author="Pöllänen Arto" w:date="2017-03-20T01:45:16.4769642" w:id="1596512317"/>
          <w:rFonts w:ascii="Courier New" w:hAnsi="Courier New" w:eastAsia="Courier New" w:cs="Courier New"/>
          <w:noProof w:val="0"/>
          <w:sz w:val="22"/>
          <w:szCs w:val="22"/>
          <w:lang w:val="fi-FI"/>
          <w:rPrChange w:author="Pöllänen Arto" w:date="2017-03-20T00:56:57.7307714" w:id="233005348">
            <w:rPr/>
          </w:rPrChange>
        </w:rPr>
        <w:pPrChange w:author="Pöllänen Arto" w:date="2017-03-20T00:56:57.7307714" w:id="327390338">
          <w:pPr/>
        </w:pPrChange>
      </w:pPr>
    </w:p>
    <w:p w:rsidR="686CDA7E" w:rsidDel="0439D4E9" w:rsidP="2F61C9CC" w:rsidRDefault="686CDA7E" w14:paraId="38E09D56" w14:textId="550FC6BF">
      <w:pPr>
        <w:spacing w:before="0" w:beforeAutospacing="off" w:after="0" w:afterAutospacing="off"/>
        <w:rPr>
          <w:del w:author="Pöllänen Arto" w:date="2017-03-20T01:45:16.4769642" w:id="210283788"/>
          <w:rFonts w:ascii="Courier New" w:hAnsi="Courier New" w:eastAsia="Courier New" w:cs="Courier New"/>
          <w:noProof w:val="0"/>
          <w:sz w:val="22"/>
          <w:szCs w:val="22"/>
          <w:lang w:val="fi-FI"/>
          <w:rPrChange w:author="Pöllänen Arto" w:date="2017-03-20T00:56:57.7307714" w:id="815481473">
            <w:rPr/>
          </w:rPrChange>
        </w:rPr>
        <w:pPrChange w:author="Pöllänen Arto" w:date="2017-03-20T00:56:57.7307714" w:id="745577959">
          <w:pPr/>
        </w:pPrChange>
      </w:pPr>
    </w:p>
    <w:p w:rsidR="686CDA7E" w:rsidDel="0439D4E9" w:rsidP="2F61C9CC" w:rsidRDefault="686CDA7E" w14:paraId="4FC760E2" w14:textId="550FC6BF">
      <w:pPr>
        <w:spacing w:before="0" w:beforeAutospacing="off" w:after="0" w:afterAutospacing="off"/>
        <w:rPr>
          <w:del w:author="Pöllänen Arto" w:date="2017-03-20T01:45:16.4769642" w:id="691594049"/>
          <w:rFonts w:ascii="Courier New" w:hAnsi="Courier New" w:eastAsia="Courier New" w:cs="Courier New"/>
          <w:noProof w:val="0"/>
          <w:sz w:val="22"/>
          <w:szCs w:val="22"/>
          <w:lang w:val="fi-FI"/>
          <w:rPrChange w:author="Pöllänen Arto" w:date="2017-03-20T00:56:57.7307714" w:id="1965939160">
            <w:rPr/>
          </w:rPrChange>
        </w:rPr>
        <w:pPrChange w:author="Pöllänen Arto" w:date="2017-03-20T00:56:57.7307714" w:id="1243247556">
          <w:pPr/>
        </w:pPrChange>
      </w:pPr>
    </w:p>
    <w:p w:rsidR="686CDA7E" w:rsidDel="0439D4E9" w:rsidP="2F61C9CC" w:rsidRDefault="686CDA7E" w14:paraId="1FEAA9DF" w14:textId="550FC6BF" w14:noSpellErr="1">
      <w:pPr>
        <w:spacing w:before="0" w:beforeAutospacing="off" w:after="0" w:afterAutospacing="off"/>
        <w:rPr>
          <w:del w:author="Pöllänen Arto" w:date="2017-03-20T01:45:16.4769642" w:id="1391857410"/>
          <w:rFonts w:ascii="Courier New" w:hAnsi="Courier New" w:eastAsia="Courier New" w:cs="Courier New"/>
          <w:noProof w:val="0"/>
          <w:sz w:val="22"/>
          <w:szCs w:val="22"/>
          <w:lang w:val="fi-FI"/>
          <w:rPrChange w:author="Pöllänen Arto" w:date="2017-03-20T00:56:57.7307714" w:id="295737652">
            <w:rPr/>
          </w:rPrChange>
        </w:rPr>
        <w:pPrChange w:author="Pöllänen Arto" w:date="2017-03-20T00:56:57.7307714" w:id="837984998">
          <w:pPr/>
        </w:pPrChange>
      </w:pPr>
    </w:p>
    <w:p w:rsidR="686CDA7E" w:rsidDel="0439D4E9" w:rsidP="2F61C9CC" w:rsidRDefault="686CDA7E" w14:paraId="2A41EC68" w14:textId="550FC6BF" w14:noSpellErr="1">
      <w:pPr>
        <w:spacing w:before="0" w:beforeAutospacing="off" w:after="0" w:afterAutospacing="off"/>
        <w:rPr>
          <w:del w:author="Pöllänen Arto" w:date="2017-03-20T01:45:16.4769642" w:id="1803858055"/>
          <w:rFonts w:ascii="Courier New" w:hAnsi="Courier New" w:eastAsia="Courier New" w:cs="Courier New"/>
          <w:noProof w:val="0"/>
          <w:sz w:val="22"/>
          <w:szCs w:val="22"/>
          <w:lang w:val="fi-FI"/>
          <w:rPrChange w:author="Pöllänen Arto" w:date="2017-03-20T00:56:57.7307714" w:id="1087745425">
            <w:rPr/>
          </w:rPrChange>
        </w:rPr>
        <w:pPrChange w:author="Pöllänen Arto" w:date="2017-03-20T00:56:57.7307714" w:id="1522399478">
          <w:pPr/>
        </w:pPrChange>
      </w:pPr>
    </w:p>
    <w:p w:rsidR="686CDA7E" w:rsidDel="0439D4E9" w:rsidP="2F61C9CC" w:rsidRDefault="686CDA7E" w14:paraId="22B1C09C" w14:textId="550FC6BF" w14:noSpellErr="1">
      <w:pPr>
        <w:spacing w:before="0" w:beforeAutospacing="off" w:after="0" w:afterAutospacing="off"/>
        <w:rPr>
          <w:del w:author="Pöllänen Arto" w:date="2017-03-20T01:45:16.4769642" w:id="411833670"/>
          <w:rFonts w:ascii="Courier New" w:hAnsi="Courier New" w:eastAsia="Courier New" w:cs="Courier New"/>
          <w:noProof w:val="0"/>
          <w:sz w:val="22"/>
          <w:szCs w:val="22"/>
          <w:lang w:val="fi-FI"/>
          <w:rPrChange w:author="Pöllänen Arto" w:date="2017-03-20T00:56:57.7307714" w:id="1819233399">
            <w:rPr/>
          </w:rPrChange>
        </w:rPr>
        <w:pPrChange w:author="Pöllänen Arto" w:date="2017-03-20T00:56:57.7307714" w:id="2134105371">
          <w:pPr/>
        </w:pPrChange>
      </w:pPr>
    </w:p>
    <w:p w:rsidR="686CDA7E" w:rsidDel="0439D4E9" w:rsidP="2F61C9CC" w:rsidRDefault="686CDA7E" w14:paraId="33E1332A" w14:textId="550FC6BF">
      <w:pPr>
        <w:spacing w:before="0" w:beforeAutospacing="off" w:after="0" w:afterAutospacing="off"/>
        <w:rPr>
          <w:del w:author="Pöllänen Arto" w:date="2017-03-20T01:45:16.4769642" w:id="592912429"/>
          <w:rFonts w:ascii="Courier New" w:hAnsi="Courier New" w:eastAsia="Courier New" w:cs="Courier New"/>
          <w:noProof w:val="0"/>
          <w:sz w:val="22"/>
          <w:szCs w:val="22"/>
          <w:lang w:val="fi-FI"/>
          <w:rPrChange w:author="Pöllänen Arto" w:date="2017-03-20T00:56:57.7307714" w:id="1945502426">
            <w:rPr/>
          </w:rPrChange>
        </w:rPr>
        <w:pPrChange w:author="Pöllänen Arto" w:date="2017-03-20T00:56:57.7307714" w:id="861644993">
          <w:pPr/>
        </w:pPrChange>
      </w:pPr>
    </w:p>
    <w:p w:rsidR="686CDA7E" w:rsidDel="0439D4E9" w:rsidP="2F61C9CC" w:rsidRDefault="686CDA7E" w14:paraId="0B8BF2C9" w14:textId="550FC6BF" w14:noSpellErr="1">
      <w:pPr>
        <w:spacing w:before="0" w:beforeAutospacing="off" w:after="0" w:afterAutospacing="off"/>
        <w:rPr>
          <w:del w:author="Pöllänen Arto" w:date="2017-03-20T01:45:16.4769642" w:id="1058915096"/>
          <w:rFonts w:ascii="Courier New" w:hAnsi="Courier New" w:eastAsia="Courier New" w:cs="Courier New"/>
          <w:noProof w:val="0"/>
          <w:sz w:val="22"/>
          <w:szCs w:val="22"/>
          <w:lang w:val="fi-FI"/>
          <w:rPrChange w:author="Pöllänen Arto" w:date="2017-03-20T00:56:57.7307714" w:id="919963720">
            <w:rPr/>
          </w:rPrChange>
        </w:rPr>
        <w:pPrChange w:author="Pöllänen Arto" w:date="2017-03-20T00:56:57.7307714" w:id="1133238966">
          <w:pPr/>
        </w:pPrChange>
      </w:pPr>
    </w:p>
    <w:p w:rsidR="686CDA7E" w:rsidDel="0439D4E9" w:rsidP="2F61C9CC" w:rsidRDefault="686CDA7E" w14:paraId="737C8CB0" w14:textId="550FC6BF" w14:noSpellErr="1">
      <w:pPr>
        <w:spacing w:before="0" w:beforeAutospacing="off" w:after="0" w:afterAutospacing="off"/>
        <w:rPr>
          <w:del w:author="Pöllänen Arto" w:date="2017-03-20T01:45:16.4769642" w:id="1751019717"/>
          <w:rFonts w:ascii="Courier New" w:hAnsi="Courier New" w:eastAsia="Courier New" w:cs="Courier New"/>
          <w:noProof w:val="0"/>
          <w:sz w:val="22"/>
          <w:szCs w:val="22"/>
          <w:lang w:val="fi-FI"/>
          <w:rPrChange w:author="Pöllänen Arto" w:date="2017-03-20T00:56:57.7307714" w:id="1898829969">
            <w:rPr/>
          </w:rPrChange>
        </w:rPr>
        <w:pPrChange w:author="Pöllänen Arto" w:date="2017-03-20T00:56:57.7307714" w:id="244222230">
          <w:pPr/>
        </w:pPrChange>
      </w:pPr>
    </w:p>
    <w:p w:rsidR="686CDA7E" w:rsidDel="0439D4E9" w:rsidP="2F61C9CC" w:rsidRDefault="686CDA7E" w14:paraId="6DE2146F" w14:textId="550FC6BF" w14:noSpellErr="1">
      <w:pPr>
        <w:spacing w:before="0" w:beforeAutospacing="off" w:after="0" w:afterAutospacing="off"/>
        <w:rPr>
          <w:del w:author="Pöllänen Arto" w:date="2017-03-20T01:45:16.4769642" w:id="1734060504"/>
          <w:rFonts w:ascii="Courier New" w:hAnsi="Courier New" w:eastAsia="Courier New" w:cs="Courier New"/>
          <w:noProof w:val="0"/>
          <w:sz w:val="22"/>
          <w:szCs w:val="22"/>
          <w:lang w:val="fi-FI"/>
          <w:rPrChange w:author="Pöllänen Arto" w:date="2017-03-20T00:56:57.7307714" w:id="168571099">
            <w:rPr/>
          </w:rPrChange>
        </w:rPr>
        <w:pPrChange w:author="Pöllänen Arto" w:date="2017-03-20T00:56:57.7307714" w:id="517378849">
          <w:pPr/>
        </w:pPrChange>
      </w:pPr>
    </w:p>
    <w:p w:rsidR="686CDA7E" w:rsidDel="0439D4E9" w:rsidP="2F61C9CC" w:rsidRDefault="686CDA7E" w14:paraId="6C3A9F06" w14:textId="550FC6BF">
      <w:pPr>
        <w:spacing w:before="0" w:beforeAutospacing="off" w:after="0" w:afterAutospacing="off"/>
        <w:rPr>
          <w:del w:author="Pöllänen Arto" w:date="2017-03-20T01:45:16.4769642" w:id="761520075"/>
          <w:rFonts w:ascii="Courier New" w:hAnsi="Courier New" w:eastAsia="Courier New" w:cs="Courier New"/>
          <w:noProof w:val="0"/>
          <w:sz w:val="22"/>
          <w:szCs w:val="22"/>
          <w:lang w:val="fi-FI"/>
          <w:rPrChange w:author="Pöllänen Arto" w:date="2017-03-20T00:56:57.7307714" w:id="1430601362">
            <w:rPr/>
          </w:rPrChange>
        </w:rPr>
        <w:pPrChange w:author="Pöllänen Arto" w:date="2017-03-20T00:56:57.7307714" w:id="542431004">
          <w:pPr/>
        </w:pPrChange>
      </w:pPr>
    </w:p>
    <w:p w:rsidR="686CDA7E" w:rsidDel="0439D4E9" w:rsidP="2F61C9CC" w:rsidRDefault="686CDA7E" w14:paraId="27314C27" w14:textId="550FC6BF">
      <w:pPr>
        <w:spacing w:before="0" w:beforeAutospacing="off" w:after="0" w:afterAutospacing="off"/>
        <w:rPr>
          <w:del w:author="Pöllänen Arto" w:date="2017-03-20T01:45:16.4769642" w:id="1045885526"/>
          <w:rFonts w:ascii="Courier New" w:hAnsi="Courier New" w:eastAsia="Courier New" w:cs="Courier New"/>
          <w:noProof w:val="0"/>
          <w:sz w:val="22"/>
          <w:szCs w:val="22"/>
          <w:lang w:val="fi-FI"/>
          <w:rPrChange w:author="Pöllänen Arto" w:date="2017-03-20T00:56:57.7307714" w:id="200204083">
            <w:rPr/>
          </w:rPrChange>
        </w:rPr>
        <w:pPrChange w:author="Pöllänen Arto" w:date="2017-03-20T00:56:57.7307714" w:id="1608684533">
          <w:pPr/>
        </w:pPrChange>
      </w:pPr>
    </w:p>
    <w:p w:rsidR="686CDA7E" w:rsidDel="0439D4E9" w:rsidP="2F61C9CC" w:rsidRDefault="686CDA7E" w14:paraId="54A9A547" w14:textId="550FC6BF" w14:noSpellErr="1">
      <w:pPr>
        <w:spacing w:before="0" w:beforeAutospacing="off" w:after="0" w:afterAutospacing="off"/>
        <w:rPr>
          <w:del w:author="Pöllänen Arto" w:date="2017-03-20T01:45:16.4769642" w:id="1582141315"/>
          <w:rFonts w:ascii="Courier New" w:hAnsi="Courier New" w:eastAsia="Courier New" w:cs="Courier New"/>
          <w:noProof w:val="0"/>
          <w:sz w:val="22"/>
          <w:szCs w:val="22"/>
          <w:lang w:val="fi-FI"/>
          <w:rPrChange w:author="Pöllänen Arto" w:date="2017-03-20T00:56:57.7307714" w:id="1190731314">
            <w:rPr/>
          </w:rPrChange>
        </w:rPr>
        <w:pPrChange w:author="Pöllänen Arto" w:date="2017-03-20T00:56:57.7307714" w:id="963676823">
          <w:pPr/>
        </w:pPrChange>
      </w:pPr>
    </w:p>
    <w:p w:rsidR="686CDA7E" w:rsidDel="0439D4E9" w:rsidP="2F61C9CC" w:rsidRDefault="686CDA7E" w14:paraId="2BA476E1" w14:textId="550FC6BF" w14:noSpellErr="1">
      <w:pPr>
        <w:spacing w:before="0" w:beforeAutospacing="off" w:after="0" w:afterAutospacing="off"/>
        <w:rPr>
          <w:del w:author="Pöllänen Arto" w:date="2017-03-20T01:45:16.4769642" w:id="1178143401"/>
          <w:rFonts w:ascii="Courier New" w:hAnsi="Courier New" w:eastAsia="Courier New" w:cs="Courier New"/>
          <w:noProof w:val="0"/>
          <w:sz w:val="22"/>
          <w:szCs w:val="22"/>
          <w:lang w:val="fi-FI"/>
          <w:rPrChange w:author="Pöllänen Arto" w:date="2017-03-20T00:56:57.7307714" w:id="1688036076">
            <w:rPr/>
          </w:rPrChange>
        </w:rPr>
        <w:pPrChange w:author="Pöllänen Arto" w:date="2017-03-20T00:56:57.7307714" w:id="634770966">
          <w:pPr/>
        </w:pPrChange>
      </w:pPr>
    </w:p>
    <w:p w:rsidR="686CDA7E" w:rsidDel="0439D4E9" w:rsidP="4AB56EC3" w:rsidRDefault="686CDA7E" w14:paraId="55CBCC6F" w14:textId="550FC6BF">
      <w:pPr>
        <w:spacing w:before="0" w:beforeAutospacing="off" w:after="0" w:afterAutospacing="off"/>
        <w:rPr>
          <w:del w:author="Pöllänen Arto" w:date="2017-03-20T01:45:16.4769642" w:id="2050377544"/>
          <w:rFonts w:ascii="Courier New" w:hAnsi="Courier New" w:eastAsia="Courier New" w:cs="Courier New"/>
          <w:sz w:val="16"/>
          <w:szCs w:val="16"/>
          <w:rPrChange w:author="Pöllänen Arto" w:date="2017-03-20T00:56:21.136542" w:id="512947497">
            <w:rPr/>
          </w:rPrChange>
        </w:rPr>
        <w:pPrChange w:author="Pöllänen Arto" w:date="2017-03-20T00:56:21.136542" w:id="1059075613">
          <w:pPr/>
        </w:pPrChange>
      </w:pPr>
      <w:del w:author="Pöllänen Arto" w:date="2017-03-20T01:45:16.4769642" w:id="1312117377">
        <w:r w:rsidDel="0439D4E9">
          <w:br/>
        </w:r>
      </w:del>
    </w:p>
    <w:p w:rsidR="686CDA7E" w:rsidDel="0439D4E9" w:rsidP="2F61C9CC" w:rsidRDefault="686CDA7E" w14:paraId="7A110E79" w14:textId="550FC6BF">
      <w:pPr>
        <w:spacing w:before="0" w:beforeAutospacing="off" w:after="0" w:afterAutospacing="off"/>
        <w:rPr>
          <w:del w:author="Pöllänen Arto" w:date="2017-03-20T01:45:16.4769642" w:id="597386469"/>
          <w:rFonts w:ascii="Courier New" w:hAnsi="Courier New" w:eastAsia="Courier New" w:cs="Courier New"/>
          <w:noProof w:val="0"/>
          <w:sz w:val="22"/>
          <w:szCs w:val="22"/>
          <w:lang w:val="fi-FI"/>
          <w:rPrChange w:author="Pöllänen Arto" w:date="2017-03-20T00:56:57.7307714" w:id="245475778">
            <w:rPr/>
          </w:rPrChange>
        </w:rPr>
        <w:pPrChange w:author="Pöllänen Arto" w:date="2017-03-20T00:56:57.7307714" w:id="353713431">
          <w:pPr/>
        </w:pPrChange>
      </w:pPr>
    </w:p>
    <w:p w:rsidR="686CDA7E" w:rsidDel="0439D4E9" w:rsidP="2F61C9CC" w:rsidRDefault="686CDA7E" w14:paraId="4C868611" w14:textId="550FC6BF" w14:noSpellErr="1">
      <w:pPr>
        <w:spacing w:before="0" w:beforeAutospacing="off" w:after="0" w:afterAutospacing="off"/>
        <w:rPr>
          <w:del w:author="Pöllänen Arto" w:date="2017-03-20T01:45:16.4769642" w:id="422987767"/>
          <w:rFonts w:ascii="Courier New" w:hAnsi="Courier New" w:eastAsia="Courier New" w:cs="Courier New"/>
          <w:noProof w:val="0"/>
          <w:sz w:val="22"/>
          <w:szCs w:val="22"/>
          <w:lang w:val="fi-FI"/>
          <w:rPrChange w:author="Pöllänen Arto" w:date="2017-03-20T00:56:57.7307714" w:id="1250025368">
            <w:rPr/>
          </w:rPrChange>
        </w:rPr>
        <w:pPrChange w:author="Pöllänen Arto" w:date="2017-03-20T00:56:57.7307714" w:id="2129560984">
          <w:pPr/>
        </w:pPrChange>
      </w:pPr>
    </w:p>
    <w:p w:rsidR="686CDA7E" w:rsidDel="0439D4E9" w:rsidP="2F61C9CC" w:rsidRDefault="686CDA7E" w14:paraId="393E8C9B" w14:textId="550FC6BF" w14:noSpellErr="1">
      <w:pPr>
        <w:spacing w:before="0" w:beforeAutospacing="off" w:after="0" w:afterAutospacing="off"/>
        <w:rPr>
          <w:del w:author="Pöllänen Arto" w:date="2017-03-20T01:45:16.4769642" w:id="829951157"/>
          <w:rFonts w:ascii="Courier New" w:hAnsi="Courier New" w:eastAsia="Courier New" w:cs="Courier New"/>
          <w:noProof w:val="0"/>
          <w:sz w:val="22"/>
          <w:szCs w:val="22"/>
          <w:lang w:val="fi-FI"/>
          <w:rPrChange w:author="Pöllänen Arto" w:date="2017-03-20T00:56:57.7307714" w:id="1013714029">
            <w:rPr/>
          </w:rPrChange>
        </w:rPr>
        <w:pPrChange w:author="Pöllänen Arto" w:date="2017-03-20T00:56:57.7307714" w:id="781660706">
          <w:pPr/>
        </w:pPrChange>
      </w:pPr>
    </w:p>
    <w:p w:rsidR="686CDA7E" w:rsidDel="0439D4E9" w:rsidP="2F61C9CC" w:rsidRDefault="686CDA7E" w14:paraId="7C52B2D8" w14:textId="550FC6BF" w14:noSpellErr="1">
      <w:pPr>
        <w:spacing w:before="0" w:beforeAutospacing="off" w:after="0" w:afterAutospacing="off"/>
        <w:rPr>
          <w:del w:author="Pöllänen Arto" w:date="2017-03-20T01:45:16.4769642" w:id="1990563959"/>
          <w:rFonts w:ascii="Courier New" w:hAnsi="Courier New" w:eastAsia="Courier New" w:cs="Courier New"/>
          <w:noProof w:val="0"/>
          <w:sz w:val="22"/>
          <w:szCs w:val="22"/>
          <w:lang w:val="fi-FI"/>
          <w:rPrChange w:author="Pöllänen Arto" w:date="2017-03-20T00:56:57.7307714" w:id="895617872">
            <w:rPr/>
          </w:rPrChange>
        </w:rPr>
        <w:pPrChange w:author="Pöllänen Arto" w:date="2017-03-20T00:56:57.7307714" w:id="1141769445">
          <w:pPr/>
        </w:pPrChange>
      </w:pPr>
    </w:p>
    <w:p w:rsidR="686CDA7E" w:rsidDel="0439D4E9" w:rsidP="2F61C9CC" w:rsidRDefault="686CDA7E" w14:paraId="2B1C3478" w14:textId="550FC6BF" w14:noSpellErr="1">
      <w:pPr>
        <w:spacing w:before="0" w:beforeAutospacing="off" w:after="0" w:afterAutospacing="off"/>
        <w:rPr>
          <w:del w:author="Pöllänen Arto" w:date="2017-03-20T01:45:16.4769642" w:id="248279281"/>
          <w:rFonts w:ascii="Courier New" w:hAnsi="Courier New" w:eastAsia="Courier New" w:cs="Courier New"/>
          <w:noProof w:val="0"/>
          <w:sz w:val="22"/>
          <w:szCs w:val="22"/>
          <w:lang w:val="fi-FI"/>
          <w:rPrChange w:author="Pöllänen Arto" w:date="2017-03-20T00:56:57.7307714" w:id="898060485">
            <w:rPr/>
          </w:rPrChange>
        </w:rPr>
        <w:pPrChange w:author="Pöllänen Arto" w:date="2017-03-20T00:56:57.7307714" w:id="1820037762">
          <w:pPr/>
        </w:pPrChange>
      </w:pPr>
    </w:p>
    <w:p w:rsidR="686CDA7E" w:rsidDel="0439D4E9" w:rsidP="4AB56EC3" w:rsidRDefault="686CDA7E" w14:paraId="39885633" w14:textId="550FC6BF">
      <w:pPr>
        <w:spacing w:before="0" w:beforeAutospacing="off" w:after="0" w:afterAutospacing="off"/>
        <w:rPr>
          <w:del w:author="Pöllänen Arto" w:date="2017-03-20T01:45:16.4769642" w:id="1444727662"/>
          <w:rFonts w:ascii="Courier New" w:hAnsi="Courier New" w:eastAsia="Courier New" w:cs="Courier New"/>
          <w:sz w:val="16"/>
          <w:szCs w:val="16"/>
          <w:rPrChange w:author="Pöllänen Arto" w:date="2017-03-20T00:56:21.136542" w:id="1992463923">
            <w:rPr/>
          </w:rPrChange>
        </w:rPr>
        <w:pPrChange w:author="Pöllänen Arto" w:date="2017-03-20T00:56:21.136542" w:id="384837119">
          <w:pPr/>
        </w:pPrChange>
      </w:pPr>
      <w:del w:author="Pöllänen Arto" w:date="2017-03-20T01:45:16.4769642" w:id="2115642423">
        <w:r w:rsidDel="0439D4E9">
          <w:br/>
        </w:r>
      </w:del>
    </w:p>
    <w:p w:rsidR="686CDA7E" w:rsidDel="0439D4E9" w:rsidP="2F61C9CC" w:rsidRDefault="686CDA7E" w14:paraId="6C3A5B37" w14:textId="550FC6BF">
      <w:pPr>
        <w:spacing w:before="0" w:beforeAutospacing="off" w:after="0" w:afterAutospacing="off"/>
        <w:rPr>
          <w:del w:author="Pöllänen Arto" w:date="2017-03-20T01:45:16.4769642" w:id="643534418"/>
          <w:rFonts w:ascii="Courier New" w:hAnsi="Courier New" w:eastAsia="Courier New" w:cs="Courier New"/>
          <w:noProof w:val="0"/>
          <w:sz w:val="22"/>
          <w:szCs w:val="22"/>
          <w:lang w:val="fi-FI"/>
          <w:rPrChange w:author="Pöllänen Arto" w:date="2017-03-20T00:56:57.7307714" w:id="2074883267">
            <w:rPr/>
          </w:rPrChange>
        </w:rPr>
        <w:pPrChange w:author="Pöllänen Arto" w:date="2017-03-20T00:56:57.7307714" w:id="1095348621">
          <w:pPr/>
        </w:pPrChange>
      </w:pPr>
    </w:p>
    <w:p w:rsidR="686CDA7E" w:rsidDel="0439D4E9" w:rsidP="2F61C9CC" w:rsidRDefault="686CDA7E" w14:paraId="763047E7" w14:textId="550FC6BF" w14:noSpellErr="1">
      <w:pPr>
        <w:spacing w:before="0" w:beforeAutospacing="off" w:after="0" w:afterAutospacing="off"/>
        <w:rPr>
          <w:del w:author="Pöllänen Arto" w:date="2017-03-20T01:45:16.4769642" w:id="698027763"/>
          <w:rFonts w:ascii="Courier New" w:hAnsi="Courier New" w:eastAsia="Courier New" w:cs="Courier New"/>
          <w:noProof w:val="0"/>
          <w:sz w:val="22"/>
          <w:szCs w:val="22"/>
          <w:lang w:val="fi-FI"/>
          <w:rPrChange w:author="Pöllänen Arto" w:date="2017-03-20T00:56:57.7307714" w:id="512707161">
            <w:rPr/>
          </w:rPrChange>
        </w:rPr>
        <w:pPrChange w:author="Pöllänen Arto" w:date="2017-03-20T00:56:57.7307714" w:id="1199412253">
          <w:pPr/>
        </w:pPrChange>
      </w:pPr>
    </w:p>
    <w:p w:rsidR="686CDA7E" w:rsidDel="0439D4E9" w:rsidP="4AB56EC3" w:rsidRDefault="686CDA7E" w14:paraId="4648F028" w14:textId="550FC6BF">
      <w:pPr>
        <w:spacing w:before="0" w:beforeAutospacing="off" w:after="0" w:afterAutospacing="off"/>
        <w:rPr>
          <w:del w:author="Pöllänen Arto" w:date="2017-03-20T01:45:16.4769642" w:id="1137176080"/>
          <w:rFonts w:ascii="Courier New" w:hAnsi="Courier New" w:eastAsia="Courier New" w:cs="Courier New"/>
          <w:sz w:val="16"/>
          <w:szCs w:val="16"/>
          <w:rPrChange w:author="Pöllänen Arto" w:date="2017-03-20T00:56:21.136542" w:id="1790354019">
            <w:rPr/>
          </w:rPrChange>
        </w:rPr>
        <w:pPrChange w:author="Pöllänen Arto" w:date="2017-03-20T00:56:21.136542" w:id="1528968079">
          <w:pPr/>
        </w:pPrChange>
      </w:pPr>
      <w:del w:author="Pöllänen Arto" w:date="2017-03-20T01:45:16.4769642" w:id="1408124167">
        <w:r w:rsidDel="0439D4E9">
          <w:br/>
        </w:r>
      </w:del>
    </w:p>
    <w:p w:rsidR="686CDA7E" w:rsidDel="0439D4E9" w:rsidP="2F61C9CC" w:rsidRDefault="686CDA7E" w14:paraId="0B6F247B" w14:textId="550FC6BF" w14:noSpellErr="1">
      <w:pPr>
        <w:spacing w:before="0" w:beforeAutospacing="off" w:after="0" w:afterAutospacing="off"/>
        <w:rPr>
          <w:del w:author="Pöllänen Arto" w:date="2017-03-20T01:45:16.4769642" w:id="191558183"/>
          <w:rFonts w:ascii="Courier New" w:hAnsi="Courier New" w:eastAsia="Courier New" w:cs="Courier New"/>
          <w:noProof w:val="0"/>
          <w:sz w:val="22"/>
          <w:szCs w:val="22"/>
          <w:lang w:val="fi-FI"/>
          <w:rPrChange w:author="Pöllänen Arto" w:date="2017-03-20T00:56:57.7307714" w:id="1565791422">
            <w:rPr/>
          </w:rPrChange>
        </w:rPr>
        <w:pPrChange w:author="Pöllänen Arto" w:date="2017-03-20T00:56:57.7307714" w:id="847680998">
          <w:pPr/>
        </w:pPrChange>
      </w:pPr>
    </w:p>
    <w:p w:rsidR="686CDA7E" w:rsidDel="0439D4E9" w:rsidP="2F61C9CC" w:rsidRDefault="686CDA7E" w14:paraId="4DE84146" w14:textId="550FC6BF">
      <w:pPr>
        <w:spacing w:before="0" w:beforeAutospacing="off" w:after="0" w:afterAutospacing="off"/>
        <w:rPr>
          <w:del w:author="Pöllänen Arto" w:date="2017-03-20T01:45:16.4769642" w:id="1003346151"/>
          <w:rFonts w:ascii="Courier New" w:hAnsi="Courier New" w:eastAsia="Courier New" w:cs="Courier New"/>
          <w:noProof w:val="0"/>
          <w:sz w:val="22"/>
          <w:szCs w:val="22"/>
          <w:lang w:val="fi-FI"/>
          <w:rPrChange w:author="Pöllänen Arto" w:date="2017-03-20T00:56:57.7307714" w:id="1444118994">
            <w:rPr/>
          </w:rPrChange>
        </w:rPr>
        <w:pPrChange w:author="Pöllänen Arto" w:date="2017-03-20T00:56:57.7307714" w:id="827950145">
          <w:pPr/>
        </w:pPrChange>
      </w:pPr>
    </w:p>
    <w:p w:rsidR="686CDA7E" w:rsidDel="0439D4E9" w:rsidP="2F61C9CC" w:rsidRDefault="686CDA7E" w14:paraId="35EFCFE2" w14:textId="550FC6BF">
      <w:pPr>
        <w:spacing w:before="0" w:beforeAutospacing="off" w:after="0" w:afterAutospacing="off"/>
        <w:rPr>
          <w:del w:author="Pöllänen Arto" w:date="2017-03-20T01:45:16.4769642" w:id="1332328882"/>
          <w:rFonts w:ascii="Courier New" w:hAnsi="Courier New" w:eastAsia="Courier New" w:cs="Courier New"/>
          <w:noProof w:val="0"/>
          <w:sz w:val="22"/>
          <w:szCs w:val="22"/>
          <w:lang w:val="fi-FI"/>
          <w:rPrChange w:author="Pöllänen Arto" w:date="2017-03-20T00:56:57.7307714" w:id="1120418017">
            <w:rPr/>
          </w:rPrChange>
        </w:rPr>
        <w:pPrChange w:author="Pöllänen Arto" w:date="2017-03-20T00:56:57.7307714" w:id="1992897250">
          <w:pPr/>
        </w:pPrChange>
      </w:pPr>
    </w:p>
    <w:p w:rsidR="686CDA7E" w:rsidDel="0439D4E9" w:rsidP="2F61C9CC" w:rsidRDefault="686CDA7E" w14:paraId="7E355BF1" w14:textId="550FC6BF" w14:noSpellErr="1">
      <w:pPr>
        <w:spacing w:before="0" w:beforeAutospacing="off" w:after="0" w:afterAutospacing="off"/>
        <w:rPr>
          <w:del w:author="Pöllänen Arto" w:date="2017-03-20T01:45:16.4769642" w:id="2141146508"/>
          <w:rFonts w:ascii="Courier New" w:hAnsi="Courier New" w:eastAsia="Courier New" w:cs="Courier New"/>
          <w:noProof w:val="0"/>
          <w:sz w:val="22"/>
          <w:szCs w:val="22"/>
          <w:lang w:val="fi-FI"/>
          <w:rPrChange w:author="Pöllänen Arto" w:date="2017-03-20T00:56:57.7307714" w:id="878721655">
            <w:rPr/>
          </w:rPrChange>
        </w:rPr>
        <w:pPrChange w:author="Pöllänen Arto" w:date="2017-03-20T00:56:57.7307714" w:id="356756139">
          <w:pPr/>
        </w:pPrChange>
      </w:pPr>
    </w:p>
    <w:p w:rsidR="686CDA7E" w:rsidDel="0439D4E9" w:rsidP="2F61C9CC" w:rsidRDefault="686CDA7E" w14:paraId="0368746C" w14:textId="550FC6BF" w14:noSpellErr="1">
      <w:pPr>
        <w:spacing w:before="0" w:beforeAutospacing="off" w:after="0" w:afterAutospacing="off"/>
        <w:rPr>
          <w:del w:author="Pöllänen Arto" w:date="2017-03-20T01:45:16.4769642" w:id="1681507426"/>
          <w:rFonts w:ascii="Courier New" w:hAnsi="Courier New" w:eastAsia="Courier New" w:cs="Courier New"/>
          <w:noProof w:val="0"/>
          <w:sz w:val="22"/>
          <w:szCs w:val="22"/>
          <w:lang w:val="fi-FI"/>
          <w:rPrChange w:author="Pöllänen Arto" w:date="2017-03-20T00:56:57.7307714" w:id="1741418055">
            <w:rPr/>
          </w:rPrChange>
        </w:rPr>
        <w:pPrChange w:author="Pöllänen Arto" w:date="2017-03-20T00:56:57.7307714" w:id="828747334">
          <w:pPr/>
        </w:pPrChange>
      </w:pPr>
    </w:p>
    <w:p w:rsidR="686CDA7E" w:rsidDel="0439D4E9" w:rsidP="2F61C9CC" w:rsidRDefault="686CDA7E" w14:paraId="7726DE0D" w14:textId="550FC6BF" w14:noSpellErr="1">
      <w:pPr>
        <w:spacing w:before="0" w:beforeAutospacing="off" w:after="0" w:afterAutospacing="off"/>
        <w:rPr>
          <w:del w:author="Pöllänen Arto" w:date="2017-03-20T01:45:16.4769642" w:id="1656474395"/>
          <w:rFonts w:ascii="Courier New" w:hAnsi="Courier New" w:eastAsia="Courier New" w:cs="Courier New"/>
          <w:noProof w:val="0"/>
          <w:sz w:val="22"/>
          <w:szCs w:val="22"/>
          <w:lang w:val="fi-FI"/>
          <w:rPrChange w:author="Pöllänen Arto" w:date="2017-03-20T00:56:57.7307714" w:id="1903186110">
            <w:rPr/>
          </w:rPrChange>
        </w:rPr>
        <w:pPrChange w:author="Pöllänen Arto" w:date="2017-03-20T00:56:57.7307714" w:id="1373948762">
          <w:pPr/>
        </w:pPrChange>
      </w:pPr>
    </w:p>
    <w:p w:rsidR="686CDA7E" w:rsidDel="0439D4E9" w:rsidP="4AB56EC3" w:rsidRDefault="686CDA7E" w14:paraId="0930DD79" w14:textId="550FC6BF">
      <w:pPr>
        <w:spacing w:before="0" w:beforeAutospacing="off" w:after="0" w:afterAutospacing="off"/>
        <w:rPr>
          <w:del w:author="Pöllänen Arto" w:date="2017-03-20T01:45:16.4769642" w:id="362619062"/>
          <w:rFonts w:ascii="Courier New" w:hAnsi="Courier New" w:eastAsia="Courier New" w:cs="Courier New"/>
          <w:sz w:val="16"/>
          <w:szCs w:val="16"/>
          <w:rPrChange w:author="Pöllänen Arto" w:date="2017-03-20T00:56:21.136542" w:id="1779477103">
            <w:rPr/>
          </w:rPrChange>
        </w:rPr>
        <w:pPrChange w:author="Pöllänen Arto" w:date="2017-03-20T00:56:21.136542" w:id="2097579381">
          <w:pPr/>
        </w:pPrChange>
      </w:pPr>
      <w:del w:author="Pöllänen Arto" w:date="2017-03-20T01:45:16.4769642" w:id="518620230">
        <w:r w:rsidDel="0439D4E9">
          <w:br/>
        </w:r>
      </w:del>
    </w:p>
    <w:p w:rsidR="686CDA7E" w:rsidDel="0439D4E9" w:rsidP="2F61C9CC" w:rsidRDefault="686CDA7E" w14:paraId="28CC3249" w14:textId="550FC6BF" w14:noSpellErr="1">
      <w:pPr>
        <w:spacing w:before="0" w:beforeAutospacing="off" w:after="0" w:afterAutospacing="off"/>
        <w:rPr>
          <w:del w:author="Pöllänen Arto" w:date="2017-03-20T01:45:16.4769642" w:id="1233870009"/>
          <w:rFonts w:ascii="Courier New" w:hAnsi="Courier New" w:eastAsia="Courier New" w:cs="Courier New"/>
          <w:noProof w:val="0"/>
          <w:sz w:val="22"/>
          <w:szCs w:val="22"/>
          <w:lang w:val="fi-FI"/>
          <w:rPrChange w:author="Pöllänen Arto" w:date="2017-03-20T00:56:57.7307714" w:id="979434985">
            <w:rPr/>
          </w:rPrChange>
        </w:rPr>
        <w:pPrChange w:author="Pöllänen Arto" w:date="2017-03-20T00:56:57.7307714" w:id="1393322368">
          <w:pPr/>
        </w:pPrChange>
      </w:pPr>
    </w:p>
    <w:p w:rsidR="686CDA7E" w:rsidDel="0439D4E9" w:rsidP="2F61C9CC" w:rsidRDefault="686CDA7E" w14:paraId="0F3CD8FC" w14:textId="550FC6BF">
      <w:pPr>
        <w:spacing w:before="0" w:beforeAutospacing="off" w:after="0" w:afterAutospacing="off"/>
        <w:rPr>
          <w:del w:author="Pöllänen Arto" w:date="2017-03-20T01:45:16.4769642" w:id="2100425203"/>
          <w:rFonts w:ascii="Courier New" w:hAnsi="Courier New" w:eastAsia="Courier New" w:cs="Courier New"/>
          <w:noProof w:val="0"/>
          <w:sz w:val="22"/>
          <w:szCs w:val="22"/>
          <w:lang w:val="fi-FI"/>
          <w:rPrChange w:author="Pöllänen Arto" w:date="2017-03-20T00:56:57.7307714" w:id="109037687">
            <w:rPr/>
          </w:rPrChange>
        </w:rPr>
        <w:pPrChange w:author="Pöllänen Arto" w:date="2017-03-20T00:56:57.7307714" w:id="707687881">
          <w:pPr/>
        </w:pPrChange>
      </w:pPr>
    </w:p>
    <w:p w:rsidR="686CDA7E" w:rsidDel="0439D4E9" w:rsidP="2F61C9CC" w:rsidRDefault="686CDA7E" w14:paraId="5B1A390E" w14:textId="550FC6BF">
      <w:pPr>
        <w:spacing w:before="0" w:beforeAutospacing="off" w:after="0" w:afterAutospacing="off"/>
        <w:rPr>
          <w:del w:author="Pöllänen Arto" w:date="2017-03-20T01:45:16.4769642" w:id="339729421"/>
          <w:rFonts w:ascii="Courier New" w:hAnsi="Courier New" w:eastAsia="Courier New" w:cs="Courier New"/>
          <w:noProof w:val="0"/>
          <w:sz w:val="22"/>
          <w:szCs w:val="22"/>
          <w:lang w:val="fi-FI"/>
          <w:rPrChange w:author="Pöllänen Arto" w:date="2017-03-20T00:56:57.7307714" w:id="471827617">
            <w:rPr/>
          </w:rPrChange>
        </w:rPr>
        <w:pPrChange w:author="Pöllänen Arto" w:date="2017-03-20T00:56:57.7307714" w:id="1407262572">
          <w:pPr/>
        </w:pPrChange>
      </w:pPr>
    </w:p>
    <w:p w:rsidR="686CDA7E" w:rsidDel="0439D4E9" w:rsidP="2F61C9CC" w:rsidRDefault="686CDA7E" w14:paraId="6A520F0F" w14:textId="550FC6BF">
      <w:pPr>
        <w:spacing w:before="0" w:beforeAutospacing="off" w:after="0" w:afterAutospacing="off"/>
        <w:rPr>
          <w:del w:author="Pöllänen Arto" w:date="2017-03-20T01:45:16.4769642" w:id="1046121968"/>
          <w:rFonts w:ascii="Courier New" w:hAnsi="Courier New" w:eastAsia="Courier New" w:cs="Courier New"/>
          <w:noProof w:val="0"/>
          <w:sz w:val="22"/>
          <w:szCs w:val="22"/>
          <w:lang w:val="fi-FI"/>
          <w:rPrChange w:author="Pöllänen Arto" w:date="2017-03-20T00:56:57.7307714" w:id="1037504613">
            <w:rPr/>
          </w:rPrChange>
        </w:rPr>
        <w:pPrChange w:author="Pöllänen Arto" w:date="2017-03-20T00:56:57.7307714" w:id="679946495">
          <w:pPr/>
        </w:pPrChange>
      </w:pPr>
    </w:p>
    <w:p w:rsidR="686CDA7E" w:rsidDel="0439D4E9" w:rsidP="2F61C9CC" w:rsidRDefault="686CDA7E" w14:paraId="6C25D0D9" w14:textId="550FC6BF" w14:noSpellErr="1">
      <w:pPr>
        <w:spacing w:before="0" w:beforeAutospacing="off" w:after="0" w:afterAutospacing="off"/>
        <w:rPr>
          <w:del w:author="Pöllänen Arto" w:date="2017-03-20T01:45:16.4769642" w:id="879002260"/>
          <w:rFonts w:ascii="Courier New" w:hAnsi="Courier New" w:eastAsia="Courier New" w:cs="Courier New"/>
          <w:noProof w:val="0"/>
          <w:sz w:val="22"/>
          <w:szCs w:val="22"/>
          <w:lang w:val="fi-FI"/>
          <w:rPrChange w:author="Pöllänen Arto" w:date="2017-03-20T00:56:57.7307714" w:id="417311730">
            <w:rPr/>
          </w:rPrChange>
        </w:rPr>
        <w:pPrChange w:author="Pöllänen Arto" w:date="2017-03-20T00:56:57.7307714" w:id="869475219">
          <w:pPr/>
        </w:pPrChange>
      </w:pPr>
    </w:p>
    <w:p w:rsidR="686CDA7E" w:rsidDel="0439D4E9" w:rsidP="2F61C9CC" w:rsidRDefault="686CDA7E" w14:paraId="3969E10F" w14:textId="550FC6BF">
      <w:pPr>
        <w:spacing w:before="0" w:beforeAutospacing="off" w:after="0" w:afterAutospacing="off"/>
        <w:rPr>
          <w:del w:author="Pöllänen Arto" w:date="2017-03-20T01:45:16.4769642" w:id="2104522086"/>
          <w:rFonts w:ascii="Courier New" w:hAnsi="Courier New" w:eastAsia="Courier New" w:cs="Courier New"/>
          <w:noProof w:val="0"/>
          <w:sz w:val="22"/>
          <w:szCs w:val="22"/>
          <w:lang w:val="fi-FI"/>
          <w:rPrChange w:author="Pöllänen Arto" w:date="2017-03-20T00:56:57.7307714" w:id="1111032859">
            <w:rPr/>
          </w:rPrChange>
        </w:rPr>
        <w:pPrChange w:author="Pöllänen Arto" w:date="2017-03-20T00:56:57.7307714" w:id="522815682">
          <w:pPr/>
        </w:pPrChange>
      </w:pPr>
    </w:p>
    <w:p w:rsidR="686CDA7E" w:rsidDel="0439D4E9" w:rsidP="2F61C9CC" w:rsidRDefault="686CDA7E" w14:paraId="02BC66E6" w14:textId="550FC6BF">
      <w:pPr>
        <w:spacing w:before="0" w:beforeAutospacing="off" w:after="0" w:afterAutospacing="off"/>
        <w:rPr>
          <w:del w:author="Pöllänen Arto" w:date="2017-03-20T01:45:16.4769642" w:id="536196518"/>
          <w:rFonts w:ascii="Courier New" w:hAnsi="Courier New" w:eastAsia="Courier New" w:cs="Courier New"/>
          <w:noProof w:val="0"/>
          <w:sz w:val="22"/>
          <w:szCs w:val="22"/>
          <w:lang w:val="fi-FI"/>
          <w:rPrChange w:author="Pöllänen Arto" w:date="2017-03-20T00:56:57.7307714" w:id="27170244">
            <w:rPr/>
          </w:rPrChange>
        </w:rPr>
        <w:pPrChange w:author="Pöllänen Arto" w:date="2017-03-20T00:56:57.7307714" w:id="155019317">
          <w:pPr/>
        </w:pPrChange>
      </w:pPr>
    </w:p>
    <w:p w:rsidR="686CDA7E" w:rsidDel="0439D4E9" w:rsidP="2F61C9CC" w:rsidRDefault="686CDA7E" w14:paraId="71D4FECD" w14:textId="550FC6BF" w14:noSpellErr="1">
      <w:pPr>
        <w:spacing w:before="0" w:beforeAutospacing="off" w:after="0" w:afterAutospacing="off"/>
        <w:rPr>
          <w:del w:author="Pöllänen Arto" w:date="2017-03-20T01:45:16.4769642" w:id="850914928"/>
          <w:rFonts w:ascii="Courier New" w:hAnsi="Courier New" w:eastAsia="Courier New" w:cs="Courier New"/>
          <w:noProof w:val="0"/>
          <w:sz w:val="22"/>
          <w:szCs w:val="22"/>
          <w:lang w:val="fi-FI"/>
          <w:rPrChange w:author="Pöllänen Arto" w:date="2017-03-20T00:56:57.7307714" w:id="448862901">
            <w:rPr/>
          </w:rPrChange>
        </w:rPr>
        <w:pPrChange w:author="Pöllänen Arto" w:date="2017-03-20T00:56:57.7307714" w:id="897585264">
          <w:pPr/>
        </w:pPrChange>
      </w:pPr>
    </w:p>
    <w:p w:rsidR="686CDA7E" w:rsidDel="0439D4E9" w:rsidP="2F61C9CC" w:rsidRDefault="686CDA7E" w14:paraId="25C0E564" w14:textId="550FC6BF" w14:noSpellErr="1">
      <w:pPr>
        <w:spacing w:before="0" w:beforeAutospacing="off" w:after="0" w:afterAutospacing="off"/>
        <w:rPr>
          <w:del w:author="Pöllänen Arto" w:date="2017-03-20T01:45:16.4769642" w:id="1139425460"/>
          <w:rFonts w:ascii="Courier New" w:hAnsi="Courier New" w:eastAsia="Courier New" w:cs="Courier New"/>
          <w:noProof w:val="0"/>
          <w:sz w:val="22"/>
          <w:szCs w:val="22"/>
          <w:lang w:val="fi-FI"/>
          <w:rPrChange w:author="Pöllänen Arto" w:date="2017-03-20T00:56:57.7307714" w:id="683951119">
            <w:rPr/>
          </w:rPrChange>
        </w:rPr>
        <w:pPrChange w:author="Pöllänen Arto" w:date="2017-03-20T00:56:57.7307714" w:id="1961646488">
          <w:pPr/>
        </w:pPrChange>
      </w:pPr>
    </w:p>
    <w:p w:rsidR="686CDA7E" w:rsidDel="0439D4E9" w:rsidP="2F61C9CC" w:rsidRDefault="686CDA7E" w14:paraId="4099185D" w14:textId="550FC6BF" w14:noSpellErr="1">
      <w:pPr>
        <w:spacing w:before="0" w:beforeAutospacing="off" w:after="0" w:afterAutospacing="off"/>
        <w:rPr>
          <w:del w:author="Pöllänen Arto" w:date="2017-03-20T01:45:16.4769642" w:id="1365156491"/>
          <w:rFonts w:ascii="Courier New" w:hAnsi="Courier New" w:eastAsia="Courier New" w:cs="Courier New"/>
          <w:noProof w:val="0"/>
          <w:sz w:val="22"/>
          <w:szCs w:val="22"/>
          <w:lang w:val="fi-FI"/>
          <w:rPrChange w:author="Pöllänen Arto" w:date="2017-03-20T00:56:57.7307714" w:id="1563016256">
            <w:rPr/>
          </w:rPrChange>
        </w:rPr>
        <w:pPrChange w:author="Pöllänen Arto" w:date="2017-03-20T00:56:57.7307714" w:id="1732285929">
          <w:pPr/>
        </w:pPrChange>
      </w:pPr>
    </w:p>
    <w:p w:rsidR="686CDA7E" w:rsidDel="0439D4E9" w:rsidP="4AB56EC3" w:rsidRDefault="686CDA7E" w14:paraId="4E21B48F" w14:textId="550FC6BF">
      <w:pPr>
        <w:spacing w:before="0" w:beforeAutospacing="off" w:after="0" w:afterAutospacing="off"/>
        <w:rPr>
          <w:del w:author="Pöllänen Arto" w:date="2017-03-20T01:45:16.4769642" w:id="208278032"/>
          <w:rFonts w:ascii="Courier New" w:hAnsi="Courier New" w:eastAsia="Courier New" w:cs="Courier New"/>
          <w:sz w:val="16"/>
          <w:szCs w:val="16"/>
          <w:rPrChange w:author="Pöllänen Arto" w:date="2017-03-20T00:56:21.136542" w:id="500883713">
            <w:rPr/>
          </w:rPrChange>
        </w:rPr>
        <w:pPrChange w:author="Pöllänen Arto" w:date="2017-03-20T00:56:21.136542" w:id="18421647">
          <w:pPr/>
        </w:pPrChange>
      </w:pPr>
      <w:del w:author="Pöllänen Arto" w:date="2017-03-20T01:45:16.4769642" w:id="247989467">
        <w:r w:rsidDel="0439D4E9">
          <w:br/>
        </w:r>
      </w:del>
    </w:p>
    <w:p w:rsidR="686CDA7E" w:rsidDel="0439D4E9" w:rsidP="2F61C9CC" w:rsidRDefault="686CDA7E" w14:paraId="1EFA1A64" w14:textId="550FC6BF">
      <w:pPr>
        <w:spacing w:before="0" w:beforeAutospacing="off" w:after="0" w:afterAutospacing="off"/>
        <w:rPr>
          <w:del w:author="Pöllänen Arto" w:date="2017-03-20T01:45:16.4769642" w:id="1352012023"/>
          <w:rFonts w:ascii="Courier New" w:hAnsi="Courier New" w:eastAsia="Courier New" w:cs="Courier New"/>
          <w:noProof w:val="0"/>
          <w:sz w:val="22"/>
          <w:szCs w:val="22"/>
          <w:lang w:val="fi-FI"/>
          <w:rPrChange w:author="Pöllänen Arto" w:date="2017-03-20T00:56:57.7307714" w:id="1913271600">
            <w:rPr/>
          </w:rPrChange>
        </w:rPr>
        <w:pPrChange w:author="Pöllänen Arto" w:date="2017-03-20T00:56:57.7307714" w:id="1232235721">
          <w:pPr/>
        </w:pPrChange>
      </w:pPr>
    </w:p>
    <w:p w:rsidR="686CDA7E" w:rsidDel="0439D4E9" w:rsidP="2F61C9CC" w:rsidRDefault="686CDA7E" w14:paraId="37A5F1E9" w14:textId="550FC6BF">
      <w:pPr>
        <w:spacing w:before="0" w:beforeAutospacing="off" w:after="0" w:afterAutospacing="off"/>
        <w:rPr>
          <w:del w:author="Pöllänen Arto" w:date="2017-03-20T01:45:16.4769642" w:id="1101125753"/>
          <w:rFonts w:ascii="Courier New" w:hAnsi="Courier New" w:eastAsia="Courier New" w:cs="Courier New"/>
          <w:noProof w:val="0"/>
          <w:sz w:val="22"/>
          <w:szCs w:val="22"/>
          <w:lang w:val="fi-FI"/>
          <w:rPrChange w:author="Pöllänen Arto" w:date="2017-03-20T00:56:57.7307714" w:id="2082704957">
            <w:rPr/>
          </w:rPrChange>
        </w:rPr>
        <w:pPrChange w:author="Pöllänen Arto" w:date="2017-03-20T00:56:57.7307714" w:id="370241494">
          <w:pPr/>
        </w:pPrChange>
      </w:pPr>
    </w:p>
    <w:p w:rsidR="686CDA7E" w:rsidDel="0439D4E9" w:rsidP="2F61C9CC" w:rsidRDefault="686CDA7E" w14:paraId="3523877A" w14:textId="550FC6BF">
      <w:pPr>
        <w:spacing w:before="0" w:beforeAutospacing="off" w:after="0" w:afterAutospacing="off"/>
        <w:rPr>
          <w:del w:author="Pöllänen Arto" w:date="2017-03-20T01:45:16.4769642" w:id="2025074654"/>
          <w:rFonts w:ascii="Courier New" w:hAnsi="Courier New" w:eastAsia="Courier New" w:cs="Courier New"/>
          <w:noProof w:val="0"/>
          <w:sz w:val="22"/>
          <w:szCs w:val="22"/>
          <w:lang w:val="fi-FI"/>
          <w:rPrChange w:author="Pöllänen Arto" w:date="2017-03-20T00:56:57.7307714" w:id="144992250">
            <w:rPr/>
          </w:rPrChange>
        </w:rPr>
        <w:pPrChange w:author="Pöllänen Arto" w:date="2017-03-20T00:56:57.7307714" w:id="1395001094">
          <w:pPr/>
        </w:pPrChange>
      </w:pPr>
    </w:p>
    <w:p w:rsidR="686CDA7E" w:rsidDel="0439D4E9" w:rsidP="2F61C9CC" w:rsidRDefault="686CDA7E" w14:paraId="57DBBC36" w14:textId="550FC6BF" w14:noSpellErr="1">
      <w:pPr>
        <w:spacing w:before="0" w:beforeAutospacing="off" w:after="0" w:afterAutospacing="off"/>
        <w:rPr>
          <w:del w:author="Pöllänen Arto" w:date="2017-03-20T01:45:16.4769642" w:id="1833733096"/>
          <w:rFonts w:ascii="Courier New" w:hAnsi="Courier New" w:eastAsia="Courier New" w:cs="Courier New"/>
          <w:noProof w:val="0"/>
          <w:sz w:val="22"/>
          <w:szCs w:val="22"/>
          <w:lang w:val="fi-FI"/>
          <w:rPrChange w:author="Pöllänen Arto" w:date="2017-03-20T00:56:57.7307714" w:id="768655508">
            <w:rPr/>
          </w:rPrChange>
        </w:rPr>
        <w:pPrChange w:author="Pöllänen Arto" w:date="2017-03-20T00:56:57.7307714" w:id="337022962">
          <w:pPr/>
        </w:pPrChange>
      </w:pPr>
    </w:p>
    <w:p w:rsidR="686CDA7E" w:rsidDel="0439D4E9" w:rsidP="2F61C9CC" w:rsidRDefault="686CDA7E" w14:paraId="2BAD8AE9" w14:textId="550FC6BF" w14:noSpellErr="1">
      <w:pPr>
        <w:spacing w:before="0" w:beforeAutospacing="off" w:after="0" w:afterAutospacing="off"/>
        <w:rPr>
          <w:del w:author="Pöllänen Arto" w:date="2017-03-20T01:45:16.4769642" w:id="1810730925"/>
          <w:rFonts w:ascii="Courier New" w:hAnsi="Courier New" w:eastAsia="Courier New" w:cs="Courier New"/>
          <w:noProof w:val="0"/>
          <w:sz w:val="22"/>
          <w:szCs w:val="22"/>
          <w:lang w:val="fi-FI"/>
          <w:rPrChange w:author="Pöllänen Arto" w:date="2017-03-20T00:56:57.7307714" w:id="1377462919">
            <w:rPr/>
          </w:rPrChange>
        </w:rPr>
        <w:pPrChange w:author="Pöllänen Arto" w:date="2017-03-20T00:56:57.7307714" w:id="1901829323">
          <w:pPr/>
        </w:pPrChange>
      </w:pPr>
    </w:p>
    <w:p w:rsidR="686CDA7E" w:rsidDel="0439D4E9" w:rsidP="2F61C9CC" w:rsidRDefault="686CDA7E" w14:paraId="5354EAAB" w14:textId="550FC6BF" w14:noSpellErr="1">
      <w:pPr>
        <w:spacing w:before="0" w:beforeAutospacing="off" w:after="0" w:afterAutospacing="off"/>
        <w:rPr>
          <w:del w:author="Pöllänen Arto" w:date="2017-03-20T01:45:16.4769642" w:id="1105307386"/>
          <w:rFonts w:ascii="Courier New" w:hAnsi="Courier New" w:eastAsia="Courier New" w:cs="Courier New"/>
          <w:noProof w:val="0"/>
          <w:sz w:val="22"/>
          <w:szCs w:val="22"/>
          <w:lang w:val="fi-FI"/>
          <w:rPrChange w:author="Pöllänen Arto" w:date="2017-03-20T00:56:57.7307714" w:id="620747225">
            <w:rPr/>
          </w:rPrChange>
        </w:rPr>
        <w:pPrChange w:author="Pöllänen Arto" w:date="2017-03-20T00:56:57.7307714" w:id="2052199679">
          <w:pPr/>
        </w:pPrChange>
      </w:pPr>
    </w:p>
    <w:p w:rsidR="686CDA7E" w:rsidDel="0439D4E9" w:rsidP="2F61C9CC" w:rsidRDefault="686CDA7E" w14:paraId="6EAC2736" w14:textId="550FC6BF">
      <w:pPr>
        <w:spacing w:before="0" w:beforeAutospacing="off" w:after="0" w:afterAutospacing="off"/>
        <w:rPr>
          <w:del w:author="Pöllänen Arto" w:date="2017-03-20T01:45:16.4769642" w:id="445737229"/>
          <w:rFonts w:ascii="Courier New" w:hAnsi="Courier New" w:eastAsia="Courier New" w:cs="Courier New"/>
          <w:noProof w:val="0"/>
          <w:sz w:val="22"/>
          <w:szCs w:val="22"/>
          <w:lang w:val="fi-FI"/>
          <w:rPrChange w:author="Pöllänen Arto" w:date="2017-03-20T00:56:57.7307714" w:id="1931605611">
            <w:rPr/>
          </w:rPrChange>
        </w:rPr>
        <w:pPrChange w:author="Pöllänen Arto" w:date="2017-03-20T00:56:57.7307714" w:id="1718491836">
          <w:pPr/>
        </w:pPrChange>
      </w:pPr>
    </w:p>
    <w:p w:rsidR="686CDA7E" w:rsidDel="0439D4E9" w:rsidP="2F61C9CC" w:rsidRDefault="686CDA7E" w14:paraId="2135017E" w14:textId="550FC6BF" w14:noSpellErr="1">
      <w:pPr>
        <w:spacing w:before="0" w:beforeAutospacing="off" w:after="0" w:afterAutospacing="off"/>
        <w:rPr>
          <w:del w:author="Pöllänen Arto" w:date="2017-03-20T01:45:16.4769642" w:id="646107779"/>
          <w:rFonts w:ascii="Courier New" w:hAnsi="Courier New" w:eastAsia="Courier New" w:cs="Courier New"/>
          <w:noProof w:val="0"/>
          <w:sz w:val="22"/>
          <w:szCs w:val="22"/>
          <w:lang w:val="fi-FI"/>
          <w:rPrChange w:author="Pöllänen Arto" w:date="2017-03-20T00:56:57.7307714" w:id="440950530">
            <w:rPr/>
          </w:rPrChange>
        </w:rPr>
        <w:pPrChange w:author="Pöllänen Arto" w:date="2017-03-20T00:56:57.7307714" w:id="1611039077">
          <w:pPr/>
        </w:pPrChange>
      </w:pPr>
    </w:p>
    <w:p w:rsidR="686CDA7E" w:rsidDel="0439D4E9" w:rsidP="2F61C9CC" w:rsidRDefault="686CDA7E" w14:paraId="7220D2BF" w14:textId="550FC6BF" w14:noSpellErr="1">
      <w:pPr>
        <w:spacing w:before="0" w:beforeAutospacing="off" w:after="0" w:afterAutospacing="off"/>
        <w:rPr>
          <w:del w:author="Pöllänen Arto" w:date="2017-03-20T01:45:16.4769642" w:id="1628353541"/>
          <w:rFonts w:ascii="Courier New" w:hAnsi="Courier New" w:eastAsia="Courier New" w:cs="Courier New"/>
          <w:noProof w:val="0"/>
          <w:sz w:val="22"/>
          <w:szCs w:val="22"/>
          <w:lang w:val="fi-FI"/>
          <w:rPrChange w:author="Pöllänen Arto" w:date="2017-03-20T00:56:57.7307714" w:id="112536516">
            <w:rPr/>
          </w:rPrChange>
        </w:rPr>
        <w:pPrChange w:author="Pöllänen Arto" w:date="2017-03-20T00:56:57.7307714" w:id="990444649">
          <w:pPr/>
        </w:pPrChange>
      </w:pPr>
    </w:p>
    <w:p w:rsidR="686CDA7E" w:rsidDel="0439D4E9" w:rsidP="2F61C9CC" w:rsidRDefault="686CDA7E" w14:paraId="0296B874" w14:textId="550FC6BF" w14:noSpellErr="1">
      <w:pPr>
        <w:spacing w:before="0" w:beforeAutospacing="off" w:after="0" w:afterAutospacing="off"/>
        <w:rPr>
          <w:del w:author="Pöllänen Arto" w:date="2017-03-20T01:45:16.4769642" w:id="913039773"/>
          <w:rFonts w:ascii="Courier New" w:hAnsi="Courier New" w:eastAsia="Courier New" w:cs="Courier New"/>
          <w:noProof w:val="0"/>
          <w:sz w:val="22"/>
          <w:szCs w:val="22"/>
          <w:lang w:val="fi-FI"/>
          <w:rPrChange w:author="Pöllänen Arto" w:date="2017-03-20T00:56:57.7307714" w:id="132400665">
            <w:rPr/>
          </w:rPrChange>
        </w:rPr>
        <w:pPrChange w:author="Pöllänen Arto" w:date="2017-03-20T00:56:57.7307714" w:id="1438063608">
          <w:pPr/>
        </w:pPrChange>
      </w:pPr>
    </w:p>
    <w:p w:rsidR="686CDA7E" w:rsidDel="0439D4E9" w:rsidP="4AB56EC3" w:rsidRDefault="686CDA7E" w14:paraId="54A52284" w14:textId="550FC6BF">
      <w:pPr>
        <w:spacing w:before="0" w:beforeAutospacing="off" w:after="0" w:afterAutospacing="off"/>
        <w:rPr>
          <w:del w:author="Pöllänen Arto" w:date="2017-03-20T01:45:16.4769642" w:id="693829647"/>
          <w:rFonts w:ascii="Courier New" w:hAnsi="Courier New" w:eastAsia="Courier New" w:cs="Courier New"/>
          <w:sz w:val="16"/>
          <w:szCs w:val="16"/>
          <w:rPrChange w:author="Pöllänen Arto" w:date="2017-03-20T00:56:21.136542" w:id="2025562314">
            <w:rPr/>
          </w:rPrChange>
        </w:rPr>
        <w:pPrChange w:author="Pöllänen Arto" w:date="2017-03-20T00:56:21.136542" w:id="335804888">
          <w:pPr/>
        </w:pPrChange>
      </w:pPr>
      <w:del w:author="Pöllänen Arto" w:date="2017-03-20T01:45:16.4769642" w:id="48059631">
        <w:r w:rsidDel="0439D4E9">
          <w:br/>
        </w:r>
      </w:del>
    </w:p>
    <w:p w:rsidR="686CDA7E" w:rsidDel="0439D4E9" w:rsidP="2F61C9CC" w:rsidRDefault="686CDA7E" w14:paraId="626F897D" w14:textId="550FC6BF" w14:noSpellErr="1">
      <w:pPr>
        <w:spacing w:before="0" w:beforeAutospacing="off" w:after="0" w:afterAutospacing="off"/>
        <w:rPr>
          <w:del w:author="Pöllänen Arto" w:date="2017-03-20T01:45:16.4769642" w:id="395733888"/>
          <w:rFonts w:ascii="Courier New" w:hAnsi="Courier New" w:eastAsia="Courier New" w:cs="Courier New"/>
          <w:noProof w:val="0"/>
          <w:sz w:val="22"/>
          <w:szCs w:val="22"/>
          <w:lang w:val="fi-FI"/>
          <w:rPrChange w:author="Pöllänen Arto" w:date="2017-03-20T00:56:57.7307714" w:id="497554346">
            <w:rPr/>
          </w:rPrChange>
        </w:rPr>
        <w:pPrChange w:author="Pöllänen Arto" w:date="2017-03-20T00:56:57.7307714" w:id="734878135">
          <w:pPr/>
        </w:pPrChange>
      </w:pPr>
    </w:p>
    <w:p w:rsidR="686CDA7E" w:rsidDel="0439D4E9" w:rsidP="2F61C9CC" w:rsidRDefault="686CDA7E" w14:paraId="402D647E" w14:textId="550FC6BF">
      <w:pPr>
        <w:spacing w:before="0" w:beforeAutospacing="off" w:after="0" w:afterAutospacing="off"/>
        <w:rPr>
          <w:del w:author="Pöllänen Arto" w:date="2017-03-20T01:45:16.4769642" w:id="1422141237"/>
          <w:rFonts w:ascii="Courier New" w:hAnsi="Courier New" w:eastAsia="Courier New" w:cs="Courier New"/>
          <w:noProof w:val="0"/>
          <w:sz w:val="22"/>
          <w:szCs w:val="22"/>
          <w:lang w:val="fi-FI"/>
          <w:rPrChange w:author="Pöllänen Arto" w:date="2017-03-20T00:56:57.7307714" w:id="1857886665">
            <w:rPr/>
          </w:rPrChange>
        </w:rPr>
        <w:pPrChange w:author="Pöllänen Arto" w:date="2017-03-20T00:56:57.7307714" w:id="1457006018">
          <w:pPr/>
        </w:pPrChange>
      </w:pPr>
    </w:p>
    <w:p w:rsidR="686CDA7E" w:rsidDel="0439D4E9" w:rsidP="2F61C9CC" w:rsidRDefault="686CDA7E" w14:paraId="46B3D9C6" w14:textId="550FC6BF">
      <w:pPr>
        <w:spacing w:before="0" w:beforeAutospacing="off" w:after="0" w:afterAutospacing="off"/>
        <w:rPr>
          <w:del w:author="Pöllänen Arto" w:date="2017-03-20T01:45:16.4769642" w:id="401354246"/>
          <w:rFonts w:ascii="Courier New" w:hAnsi="Courier New" w:eastAsia="Courier New" w:cs="Courier New"/>
          <w:noProof w:val="0"/>
          <w:sz w:val="22"/>
          <w:szCs w:val="22"/>
          <w:lang w:val="fi-FI"/>
          <w:rPrChange w:author="Pöllänen Arto" w:date="2017-03-20T00:56:57.7307714" w:id="233474643">
            <w:rPr/>
          </w:rPrChange>
        </w:rPr>
        <w:pPrChange w:author="Pöllänen Arto" w:date="2017-03-20T00:56:57.7307714" w:id="1900412038">
          <w:pPr/>
        </w:pPrChange>
      </w:pPr>
    </w:p>
    <w:p w:rsidR="686CDA7E" w:rsidDel="0439D4E9" w:rsidP="2F61C9CC" w:rsidRDefault="686CDA7E" w14:paraId="5915FF3C" w14:textId="550FC6BF">
      <w:pPr>
        <w:spacing w:before="0" w:beforeAutospacing="off" w:after="0" w:afterAutospacing="off"/>
        <w:rPr>
          <w:del w:author="Pöllänen Arto" w:date="2017-03-20T01:45:16.4769642" w:id="55568945"/>
          <w:rFonts w:ascii="Courier New" w:hAnsi="Courier New" w:eastAsia="Courier New" w:cs="Courier New"/>
          <w:noProof w:val="0"/>
          <w:sz w:val="22"/>
          <w:szCs w:val="22"/>
          <w:lang w:val="fi-FI"/>
          <w:rPrChange w:author="Pöllänen Arto" w:date="2017-03-20T00:56:57.7307714" w:id="1723560400">
            <w:rPr/>
          </w:rPrChange>
        </w:rPr>
        <w:pPrChange w:author="Pöllänen Arto" w:date="2017-03-20T00:56:57.7307714" w:id="1766695462">
          <w:pPr/>
        </w:pPrChange>
      </w:pPr>
    </w:p>
    <w:p w:rsidR="686CDA7E" w:rsidDel="0439D4E9" w:rsidP="2F61C9CC" w:rsidRDefault="686CDA7E" w14:paraId="38EE2BE3" w14:textId="550FC6BF" w14:noSpellErr="1">
      <w:pPr>
        <w:spacing w:before="0" w:beforeAutospacing="off" w:after="0" w:afterAutospacing="off"/>
        <w:rPr>
          <w:del w:author="Pöllänen Arto" w:date="2017-03-20T01:45:16.4769642" w:id="418690835"/>
          <w:rFonts w:ascii="Courier New" w:hAnsi="Courier New" w:eastAsia="Courier New" w:cs="Courier New"/>
          <w:noProof w:val="0"/>
          <w:sz w:val="22"/>
          <w:szCs w:val="22"/>
          <w:lang w:val="fi-FI"/>
          <w:rPrChange w:author="Pöllänen Arto" w:date="2017-03-20T00:56:57.7307714" w:id="595536110">
            <w:rPr/>
          </w:rPrChange>
        </w:rPr>
        <w:pPrChange w:author="Pöllänen Arto" w:date="2017-03-20T00:56:57.7307714" w:id="1931595378">
          <w:pPr/>
        </w:pPrChange>
      </w:pPr>
    </w:p>
    <w:p w:rsidR="686CDA7E" w:rsidDel="0439D4E9" w:rsidP="2F61C9CC" w:rsidRDefault="686CDA7E" w14:paraId="4066AD2B" w14:textId="550FC6BF">
      <w:pPr>
        <w:spacing w:before="0" w:beforeAutospacing="off" w:after="0" w:afterAutospacing="off"/>
        <w:rPr>
          <w:del w:author="Pöllänen Arto" w:date="2017-03-20T01:45:16.4769642" w:id="1740397643"/>
          <w:rFonts w:ascii="Courier New" w:hAnsi="Courier New" w:eastAsia="Courier New" w:cs="Courier New"/>
          <w:noProof w:val="0"/>
          <w:sz w:val="22"/>
          <w:szCs w:val="22"/>
          <w:lang w:val="fi-FI"/>
          <w:rPrChange w:author="Pöllänen Arto" w:date="2017-03-20T00:56:57.7307714" w:id="1038081264">
            <w:rPr/>
          </w:rPrChange>
        </w:rPr>
        <w:pPrChange w:author="Pöllänen Arto" w:date="2017-03-20T00:56:57.7307714" w:id="443358814">
          <w:pPr/>
        </w:pPrChange>
      </w:pPr>
    </w:p>
    <w:p w:rsidR="686CDA7E" w:rsidDel="0439D4E9" w:rsidP="2F61C9CC" w:rsidRDefault="686CDA7E" w14:paraId="61787E88" w14:textId="550FC6BF">
      <w:pPr>
        <w:spacing w:before="0" w:beforeAutospacing="off" w:after="0" w:afterAutospacing="off"/>
        <w:rPr>
          <w:del w:author="Pöllänen Arto" w:date="2017-03-20T01:45:16.4769642" w:id="1227496296"/>
          <w:rFonts w:ascii="Courier New" w:hAnsi="Courier New" w:eastAsia="Courier New" w:cs="Courier New"/>
          <w:noProof w:val="0"/>
          <w:sz w:val="22"/>
          <w:szCs w:val="22"/>
          <w:lang w:val="fi-FI"/>
          <w:rPrChange w:author="Pöllänen Arto" w:date="2017-03-20T00:56:57.7307714" w:id="1716379989">
            <w:rPr/>
          </w:rPrChange>
        </w:rPr>
        <w:pPrChange w:author="Pöllänen Arto" w:date="2017-03-20T00:56:57.7307714" w:id="1678487734">
          <w:pPr/>
        </w:pPrChange>
      </w:pPr>
    </w:p>
    <w:p w:rsidR="686CDA7E" w:rsidDel="0439D4E9" w:rsidP="2F61C9CC" w:rsidRDefault="686CDA7E" w14:paraId="72F78BAF" w14:textId="550FC6BF" w14:noSpellErr="1">
      <w:pPr>
        <w:spacing w:before="0" w:beforeAutospacing="off" w:after="0" w:afterAutospacing="off"/>
        <w:rPr>
          <w:del w:author="Pöllänen Arto" w:date="2017-03-20T01:45:16.4769642" w:id="1536894778"/>
          <w:rFonts w:ascii="Courier New" w:hAnsi="Courier New" w:eastAsia="Courier New" w:cs="Courier New"/>
          <w:noProof w:val="0"/>
          <w:sz w:val="22"/>
          <w:szCs w:val="22"/>
          <w:lang w:val="fi-FI"/>
          <w:rPrChange w:author="Pöllänen Arto" w:date="2017-03-20T00:56:57.7307714" w:id="967245621">
            <w:rPr/>
          </w:rPrChange>
        </w:rPr>
        <w:pPrChange w:author="Pöllänen Arto" w:date="2017-03-20T00:56:57.7307714" w:id="2085282792">
          <w:pPr/>
        </w:pPrChange>
      </w:pPr>
    </w:p>
    <w:p w:rsidR="686CDA7E" w:rsidDel="0439D4E9" w:rsidP="2F61C9CC" w:rsidRDefault="686CDA7E" w14:paraId="2141BF3F" w14:textId="550FC6BF" w14:noSpellErr="1">
      <w:pPr>
        <w:spacing w:before="0" w:beforeAutospacing="off" w:after="0" w:afterAutospacing="off"/>
        <w:rPr>
          <w:del w:author="Pöllänen Arto" w:date="2017-03-20T01:45:16.4769642" w:id="1063521085"/>
          <w:rFonts w:ascii="Courier New" w:hAnsi="Courier New" w:eastAsia="Courier New" w:cs="Courier New"/>
          <w:noProof w:val="0"/>
          <w:sz w:val="22"/>
          <w:szCs w:val="22"/>
          <w:lang w:val="fi-FI"/>
          <w:rPrChange w:author="Pöllänen Arto" w:date="2017-03-20T00:56:57.7307714" w:id="814697573">
            <w:rPr/>
          </w:rPrChange>
        </w:rPr>
        <w:pPrChange w:author="Pöllänen Arto" w:date="2017-03-20T00:56:57.7307714" w:id="1714748455">
          <w:pPr/>
        </w:pPrChange>
      </w:pPr>
    </w:p>
    <w:p w:rsidR="686CDA7E" w:rsidDel="0439D4E9" w:rsidP="2F61C9CC" w:rsidRDefault="686CDA7E" w14:paraId="753F17BD" w14:textId="550FC6BF" w14:noSpellErr="1">
      <w:pPr>
        <w:spacing w:before="0" w:beforeAutospacing="off" w:after="0" w:afterAutospacing="off"/>
        <w:rPr>
          <w:del w:author="Pöllänen Arto" w:date="2017-03-20T01:45:16.4769642" w:id="815524339"/>
          <w:rFonts w:ascii="Courier New" w:hAnsi="Courier New" w:eastAsia="Courier New" w:cs="Courier New"/>
          <w:noProof w:val="0"/>
          <w:sz w:val="22"/>
          <w:szCs w:val="22"/>
          <w:lang w:val="fi-FI"/>
          <w:rPrChange w:author="Pöllänen Arto" w:date="2017-03-20T00:56:57.7307714" w:id="1518846126">
            <w:rPr/>
          </w:rPrChange>
        </w:rPr>
        <w:pPrChange w:author="Pöllänen Arto" w:date="2017-03-20T00:56:57.7307714" w:id="1684322119">
          <w:pPr/>
        </w:pPrChange>
      </w:pPr>
    </w:p>
    <w:p w:rsidR="686CDA7E" w:rsidDel="0439D4E9" w:rsidP="4AB56EC3" w:rsidRDefault="686CDA7E" w14:paraId="2C1BDE90" w14:textId="550FC6BF">
      <w:pPr>
        <w:spacing w:before="0" w:beforeAutospacing="off" w:after="0" w:afterAutospacing="off"/>
        <w:rPr>
          <w:del w:author="Pöllänen Arto" w:date="2017-03-20T01:45:16.4769642" w:id="2097435988"/>
          <w:rFonts w:ascii="Courier New" w:hAnsi="Courier New" w:eastAsia="Courier New" w:cs="Courier New"/>
          <w:sz w:val="16"/>
          <w:szCs w:val="16"/>
          <w:rPrChange w:author="Pöllänen Arto" w:date="2017-03-20T00:56:21.136542" w:id="326578086">
            <w:rPr/>
          </w:rPrChange>
        </w:rPr>
        <w:pPrChange w:author="Pöllänen Arto" w:date="2017-03-20T00:56:21.136542" w:id="1433362206">
          <w:pPr/>
        </w:pPrChange>
      </w:pPr>
      <w:del w:author="Pöllänen Arto" w:date="2017-03-20T01:45:16.4769642" w:id="78247368">
        <w:r w:rsidDel="0439D4E9">
          <w:br/>
        </w:r>
      </w:del>
    </w:p>
    <w:p w:rsidR="686CDA7E" w:rsidDel="0439D4E9" w:rsidP="2F61C9CC" w:rsidRDefault="686CDA7E" w14:paraId="0991F520" w14:textId="550FC6BF">
      <w:pPr>
        <w:spacing w:before="0" w:beforeAutospacing="off" w:after="0" w:afterAutospacing="off"/>
        <w:rPr>
          <w:del w:author="Pöllänen Arto" w:date="2017-03-20T01:45:16.4769642" w:id="257657048"/>
          <w:rFonts w:ascii="Courier New" w:hAnsi="Courier New" w:eastAsia="Courier New" w:cs="Courier New"/>
          <w:noProof w:val="0"/>
          <w:sz w:val="22"/>
          <w:szCs w:val="22"/>
          <w:lang w:val="fi-FI"/>
          <w:rPrChange w:author="Pöllänen Arto" w:date="2017-03-20T00:56:57.7307714" w:id="845521143">
            <w:rPr/>
          </w:rPrChange>
        </w:rPr>
        <w:pPrChange w:author="Pöllänen Arto" w:date="2017-03-20T00:56:57.7307714" w:id="1734925764">
          <w:pPr/>
        </w:pPrChange>
      </w:pPr>
    </w:p>
    <w:p w:rsidR="686CDA7E" w:rsidDel="0439D4E9" w:rsidP="2F61C9CC" w:rsidRDefault="686CDA7E" w14:paraId="1FAEB6BE" w14:textId="550FC6BF">
      <w:pPr>
        <w:spacing w:before="0" w:beforeAutospacing="off" w:after="0" w:afterAutospacing="off"/>
        <w:rPr>
          <w:del w:author="Pöllänen Arto" w:date="2017-03-20T01:45:16.4769642" w:id="1524349446"/>
          <w:rFonts w:ascii="Courier New" w:hAnsi="Courier New" w:eastAsia="Courier New" w:cs="Courier New"/>
          <w:noProof w:val="0"/>
          <w:sz w:val="22"/>
          <w:szCs w:val="22"/>
          <w:lang w:val="fi-FI"/>
          <w:rPrChange w:author="Pöllänen Arto" w:date="2017-03-20T00:56:57.7307714" w:id="1564499644">
            <w:rPr/>
          </w:rPrChange>
        </w:rPr>
        <w:pPrChange w:author="Pöllänen Arto" w:date="2017-03-20T00:56:57.7307714" w:id="1648173976">
          <w:pPr/>
        </w:pPrChange>
      </w:pPr>
    </w:p>
    <w:p w:rsidR="686CDA7E" w:rsidDel="0439D4E9" w:rsidP="2F61C9CC" w:rsidRDefault="686CDA7E" w14:paraId="3646176B" w14:textId="550FC6BF">
      <w:pPr>
        <w:spacing w:before="0" w:beforeAutospacing="off" w:after="0" w:afterAutospacing="off"/>
        <w:rPr>
          <w:del w:author="Pöllänen Arto" w:date="2017-03-20T01:45:16.4769642" w:id="2098432544"/>
          <w:rFonts w:ascii="Courier New" w:hAnsi="Courier New" w:eastAsia="Courier New" w:cs="Courier New"/>
          <w:noProof w:val="0"/>
          <w:sz w:val="22"/>
          <w:szCs w:val="22"/>
          <w:lang w:val="fi-FI"/>
          <w:rPrChange w:author="Pöllänen Arto" w:date="2017-03-20T00:56:57.7307714" w:id="1493811017">
            <w:rPr/>
          </w:rPrChange>
        </w:rPr>
        <w:pPrChange w:author="Pöllänen Arto" w:date="2017-03-20T00:56:57.7307714" w:id="66871552">
          <w:pPr/>
        </w:pPrChange>
      </w:pPr>
    </w:p>
    <w:p w:rsidR="686CDA7E" w:rsidDel="0439D4E9" w:rsidP="2F61C9CC" w:rsidRDefault="686CDA7E" w14:paraId="631A6173" w14:textId="550FC6BF" w14:noSpellErr="1">
      <w:pPr>
        <w:spacing w:before="0" w:beforeAutospacing="off" w:after="0" w:afterAutospacing="off"/>
        <w:rPr>
          <w:del w:author="Pöllänen Arto" w:date="2017-03-20T01:45:16.4769642" w:id="2033525520"/>
          <w:rFonts w:ascii="Courier New" w:hAnsi="Courier New" w:eastAsia="Courier New" w:cs="Courier New"/>
          <w:noProof w:val="0"/>
          <w:sz w:val="22"/>
          <w:szCs w:val="22"/>
          <w:lang w:val="fi-FI"/>
          <w:rPrChange w:author="Pöllänen Arto" w:date="2017-03-20T00:56:57.7307714" w:id="2063530936">
            <w:rPr/>
          </w:rPrChange>
        </w:rPr>
        <w:pPrChange w:author="Pöllänen Arto" w:date="2017-03-20T00:56:57.7307714" w:id="1942810197">
          <w:pPr/>
        </w:pPrChange>
      </w:pPr>
    </w:p>
    <w:p w:rsidR="686CDA7E" w:rsidDel="0439D4E9" w:rsidP="2F61C9CC" w:rsidRDefault="686CDA7E" w14:paraId="65AAA378" w14:textId="550FC6BF" w14:noSpellErr="1">
      <w:pPr>
        <w:spacing w:before="0" w:beforeAutospacing="off" w:after="0" w:afterAutospacing="off"/>
        <w:rPr>
          <w:del w:author="Pöllänen Arto" w:date="2017-03-20T01:45:16.4769642" w:id="1859566410"/>
          <w:rFonts w:ascii="Courier New" w:hAnsi="Courier New" w:eastAsia="Courier New" w:cs="Courier New"/>
          <w:noProof w:val="0"/>
          <w:sz w:val="22"/>
          <w:szCs w:val="22"/>
          <w:lang w:val="fi-FI"/>
          <w:rPrChange w:author="Pöllänen Arto" w:date="2017-03-20T00:56:57.7307714" w:id="966067441">
            <w:rPr/>
          </w:rPrChange>
        </w:rPr>
        <w:pPrChange w:author="Pöllänen Arto" w:date="2017-03-20T00:56:57.7307714" w:id="1232214147">
          <w:pPr/>
        </w:pPrChange>
      </w:pPr>
    </w:p>
    <w:p w:rsidR="686CDA7E" w:rsidDel="0439D4E9" w:rsidP="2F61C9CC" w:rsidRDefault="686CDA7E" w14:paraId="409E0A61" w14:textId="550FC6BF" w14:noSpellErr="1">
      <w:pPr>
        <w:spacing w:before="0" w:beforeAutospacing="off" w:after="0" w:afterAutospacing="off"/>
        <w:rPr>
          <w:del w:author="Pöllänen Arto" w:date="2017-03-20T01:45:16.4769642" w:id="1264727495"/>
          <w:rFonts w:ascii="Courier New" w:hAnsi="Courier New" w:eastAsia="Courier New" w:cs="Courier New"/>
          <w:noProof w:val="0"/>
          <w:sz w:val="22"/>
          <w:szCs w:val="22"/>
          <w:lang w:val="fi-FI"/>
          <w:rPrChange w:author="Pöllänen Arto" w:date="2017-03-20T00:56:57.7307714" w:id="810926033">
            <w:rPr/>
          </w:rPrChange>
        </w:rPr>
        <w:pPrChange w:author="Pöllänen Arto" w:date="2017-03-20T00:56:57.7307714" w:id="1954502116">
          <w:pPr/>
        </w:pPrChange>
      </w:pPr>
    </w:p>
    <w:p w:rsidR="686CDA7E" w:rsidDel="0439D4E9" w:rsidP="2F61C9CC" w:rsidRDefault="686CDA7E" w14:paraId="43042535" w14:textId="550FC6BF">
      <w:pPr>
        <w:spacing w:before="0" w:beforeAutospacing="off" w:after="0" w:afterAutospacing="off"/>
        <w:rPr>
          <w:del w:author="Pöllänen Arto" w:date="2017-03-20T01:45:16.4769642" w:id="305302202"/>
          <w:rFonts w:ascii="Courier New" w:hAnsi="Courier New" w:eastAsia="Courier New" w:cs="Courier New"/>
          <w:noProof w:val="0"/>
          <w:sz w:val="22"/>
          <w:szCs w:val="22"/>
          <w:lang w:val="fi-FI"/>
          <w:rPrChange w:author="Pöllänen Arto" w:date="2017-03-20T00:56:57.7307714" w:id="1427002352">
            <w:rPr/>
          </w:rPrChange>
        </w:rPr>
        <w:pPrChange w:author="Pöllänen Arto" w:date="2017-03-20T00:56:57.7307714" w:id="1481288227">
          <w:pPr/>
        </w:pPrChange>
      </w:pPr>
    </w:p>
    <w:p w:rsidR="686CDA7E" w:rsidDel="0439D4E9" w:rsidP="2F61C9CC" w:rsidRDefault="686CDA7E" w14:paraId="05355A00" w14:textId="550FC6BF" w14:noSpellErr="1">
      <w:pPr>
        <w:spacing w:before="0" w:beforeAutospacing="off" w:after="0" w:afterAutospacing="off"/>
        <w:rPr>
          <w:del w:author="Pöllänen Arto" w:date="2017-03-20T01:45:16.4769642" w:id="1425861574"/>
          <w:rFonts w:ascii="Courier New" w:hAnsi="Courier New" w:eastAsia="Courier New" w:cs="Courier New"/>
          <w:noProof w:val="0"/>
          <w:sz w:val="22"/>
          <w:szCs w:val="22"/>
          <w:lang w:val="fi-FI"/>
          <w:rPrChange w:author="Pöllänen Arto" w:date="2017-03-20T00:56:57.7307714" w:id="1278550133">
            <w:rPr/>
          </w:rPrChange>
        </w:rPr>
        <w:pPrChange w:author="Pöllänen Arto" w:date="2017-03-20T00:56:57.7307714" w:id="1086489236">
          <w:pPr/>
        </w:pPrChange>
      </w:pPr>
    </w:p>
    <w:p w:rsidR="686CDA7E" w:rsidDel="0439D4E9" w:rsidP="2F61C9CC" w:rsidRDefault="686CDA7E" w14:paraId="2CBB93C1" w14:textId="550FC6BF" w14:noSpellErr="1">
      <w:pPr>
        <w:spacing w:before="0" w:beforeAutospacing="off" w:after="0" w:afterAutospacing="off"/>
        <w:rPr>
          <w:del w:author="Pöllänen Arto" w:date="2017-03-20T01:45:16.4769642" w:id="450038296"/>
          <w:rFonts w:ascii="Courier New" w:hAnsi="Courier New" w:eastAsia="Courier New" w:cs="Courier New"/>
          <w:noProof w:val="0"/>
          <w:sz w:val="22"/>
          <w:szCs w:val="22"/>
          <w:lang w:val="fi-FI"/>
          <w:rPrChange w:author="Pöllänen Arto" w:date="2017-03-20T00:56:57.7307714" w:id="1013289632">
            <w:rPr/>
          </w:rPrChange>
        </w:rPr>
        <w:pPrChange w:author="Pöllänen Arto" w:date="2017-03-20T00:56:57.7307714" w:id="1882726364">
          <w:pPr/>
        </w:pPrChange>
      </w:pPr>
    </w:p>
    <w:p w:rsidR="686CDA7E" w:rsidDel="0439D4E9" w:rsidP="2F61C9CC" w:rsidRDefault="686CDA7E" w14:paraId="3CBFA249" w14:textId="550FC6BF" w14:noSpellErr="1">
      <w:pPr>
        <w:spacing w:before="0" w:beforeAutospacing="off" w:after="0" w:afterAutospacing="off"/>
        <w:rPr>
          <w:del w:author="Pöllänen Arto" w:date="2017-03-20T01:45:16.4769642" w:id="1199846135"/>
          <w:rFonts w:ascii="Courier New" w:hAnsi="Courier New" w:eastAsia="Courier New" w:cs="Courier New"/>
          <w:noProof w:val="0"/>
          <w:sz w:val="22"/>
          <w:szCs w:val="22"/>
          <w:lang w:val="fi-FI"/>
          <w:rPrChange w:author="Pöllänen Arto" w:date="2017-03-20T00:56:57.7307714" w:id="1236654871">
            <w:rPr/>
          </w:rPrChange>
        </w:rPr>
        <w:pPrChange w:author="Pöllänen Arto" w:date="2017-03-20T00:56:57.7307714" w:id="855916697">
          <w:pPr/>
        </w:pPrChange>
      </w:pPr>
    </w:p>
    <w:p w:rsidR="686CDA7E" w:rsidDel="0439D4E9" w:rsidP="4AB56EC3" w:rsidRDefault="686CDA7E" w14:paraId="2A597E3D" w14:textId="550FC6BF">
      <w:pPr>
        <w:spacing w:before="0" w:beforeAutospacing="off" w:after="0" w:afterAutospacing="off"/>
        <w:rPr>
          <w:del w:author="Pöllänen Arto" w:date="2017-03-20T01:45:16.4769642" w:id="1237916077"/>
          <w:rFonts w:ascii="Courier New" w:hAnsi="Courier New" w:eastAsia="Courier New" w:cs="Courier New"/>
          <w:sz w:val="16"/>
          <w:szCs w:val="16"/>
          <w:rPrChange w:author="Pöllänen Arto" w:date="2017-03-20T00:56:21.136542" w:id="2073923322">
            <w:rPr/>
          </w:rPrChange>
        </w:rPr>
        <w:pPrChange w:author="Pöllänen Arto" w:date="2017-03-20T00:56:21.136542" w:id="1062310458">
          <w:pPr/>
        </w:pPrChange>
      </w:pPr>
      <w:del w:author="Pöllänen Arto" w:date="2017-03-20T01:45:16.4769642" w:id="1932647704">
        <w:r w:rsidDel="0439D4E9">
          <w:br/>
        </w:r>
      </w:del>
    </w:p>
    <w:p w:rsidR="686CDA7E" w:rsidDel="0439D4E9" w:rsidP="2F61C9CC" w:rsidRDefault="686CDA7E" w14:paraId="247D8C39" w14:textId="550FC6BF" w14:noSpellErr="1">
      <w:pPr>
        <w:spacing w:before="0" w:beforeAutospacing="off" w:after="0" w:afterAutospacing="off"/>
        <w:rPr>
          <w:del w:author="Pöllänen Arto" w:date="2017-03-20T01:45:16.4769642" w:id="1125755144"/>
          <w:rFonts w:ascii="Courier New" w:hAnsi="Courier New" w:eastAsia="Courier New" w:cs="Courier New"/>
          <w:noProof w:val="0"/>
          <w:sz w:val="22"/>
          <w:szCs w:val="22"/>
          <w:lang w:val="fi-FI"/>
          <w:rPrChange w:author="Pöllänen Arto" w:date="2017-03-20T00:56:57.7307714" w:id="1163561070">
            <w:rPr/>
          </w:rPrChange>
        </w:rPr>
        <w:pPrChange w:author="Pöllänen Arto" w:date="2017-03-20T00:56:57.7307714" w:id="182439314">
          <w:pPr/>
        </w:pPrChange>
      </w:pPr>
    </w:p>
    <w:p w:rsidR="686CDA7E" w:rsidDel="0439D4E9" w:rsidP="2F61C9CC" w:rsidRDefault="686CDA7E" w14:paraId="2251704E" w14:textId="550FC6BF">
      <w:pPr>
        <w:spacing w:before="0" w:beforeAutospacing="off" w:after="0" w:afterAutospacing="off"/>
        <w:rPr>
          <w:del w:author="Pöllänen Arto" w:date="2017-03-20T01:45:16.4769642" w:id="1646079433"/>
          <w:rFonts w:ascii="Courier New" w:hAnsi="Courier New" w:eastAsia="Courier New" w:cs="Courier New"/>
          <w:noProof w:val="0"/>
          <w:sz w:val="22"/>
          <w:szCs w:val="22"/>
          <w:lang w:val="fi-FI"/>
          <w:rPrChange w:author="Pöllänen Arto" w:date="2017-03-20T00:56:57.7307714" w:id="1239173175">
            <w:rPr/>
          </w:rPrChange>
        </w:rPr>
        <w:pPrChange w:author="Pöllänen Arto" w:date="2017-03-20T00:56:57.7307714" w:id="865994911">
          <w:pPr/>
        </w:pPrChange>
      </w:pPr>
    </w:p>
    <w:p w:rsidR="686CDA7E" w:rsidDel="0439D4E9" w:rsidP="2F61C9CC" w:rsidRDefault="686CDA7E" w14:paraId="08F6CE29" w14:textId="550FC6BF">
      <w:pPr>
        <w:spacing w:before="0" w:beforeAutospacing="off" w:after="0" w:afterAutospacing="off"/>
        <w:rPr>
          <w:del w:author="Pöllänen Arto" w:date="2017-03-20T01:45:16.4769642" w:id="330415583"/>
          <w:rFonts w:ascii="Courier New" w:hAnsi="Courier New" w:eastAsia="Courier New" w:cs="Courier New"/>
          <w:noProof w:val="0"/>
          <w:sz w:val="22"/>
          <w:szCs w:val="22"/>
          <w:lang w:val="fi-FI"/>
          <w:rPrChange w:author="Pöllänen Arto" w:date="2017-03-20T00:56:57.7307714" w:id="1709008306">
            <w:rPr/>
          </w:rPrChange>
        </w:rPr>
        <w:pPrChange w:author="Pöllänen Arto" w:date="2017-03-20T00:56:57.7307714" w:id="1690898937">
          <w:pPr/>
        </w:pPrChange>
      </w:pPr>
    </w:p>
    <w:p w:rsidR="686CDA7E" w:rsidDel="0439D4E9" w:rsidP="2F61C9CC" w:rsidRDefault="686CDA7E" w14:paraId="231E3F7D" w14:textId="550FC6BF" w14:noSpellErr="1">
      <w:pPr>
        <w:spacing w:before="0" w:beforeAutospacing="off" w:after="0" w:afterAutospacing="off"/>
        <w:rPr>
          <w:del w:author="Pöllänen Arto" w:date="2017-03-20T01:45:16.4769642" w:id="576200040"/>
          <w:rFonts w:ascii="Courier New" w:hAnsi="Courier New" w:eastAsia="Courier New" w:cs="Courier New"/>
          <w:noProof w:val="0"/>
          <w:sz w:val="22"/>
          <w:szCs w:val="22"/>
          <w:lang w:val="fi-FI"/>
          <w:rPrChange w:author="Pöllänen Arto" w:date="2017-03-20T00:56:57.7307714" w:id="1834492759">
            <w:rPr/>
          </w:rPrChange>
        </w:rPr>
        <w:pPrChange w:author="Pöllänen Arto" w:date="2017-03-20T00:56:57.7307714" w:id="904516557">
          <w:pPr/>
        </w:pPrChange>
      </w:pPr>
    </w:p>
    <w:p w:rsidR="686CDA7E" w:rsidDel="0439D4E9" w:rsidP="2F61C9CC" w:rsidRDefault="686CDA7E" w14:paraId="19F4B8A7" w14:textId="550FC6BF">
      <w:pPr>
        <w:spacing w:before="0" w:beforeAutospacing="off" w:after="0" w:afterAutospacing="off"/>
        <w:rPr>
          <w:del w:author="Pöllänen Arto" w:date="2017-03-20T01:45:16.4769642" w:id="1210737166"/>
          <w:rFonts w:ascii="Courier New" w:hAnsi="Courier New" w:eastAsia="Courier New" w:cs="Courier New"/>
          <w:noProof w:val="0"/>
          <w:sz w:val="22"/>
          <w:szCs w:val="22"/>
          <w:lang w:val="fi-FI"/>
          <w:rPrChange w:author="Pöllänen Arto" w:date="2017-03-20T00:56:57.7307714" w:id="1247926076">
            <w:rPr/>
          </w:rPrChange>
        </w:rPr>
        <w:pPrChange w:author="Pöllänen Arto" w:date="2017-03-20T00:56:57.7307714" w:id="1914178828">
          <w:pPr/>
        </w:pPrChange>
      </w:pPr>
    </w:p>
    <w:p w:rsidR="686CDA7E" w:rsidDel="0439D4E9" w:rsidP="2F61C9CC" w:rsidRDefault="686CDA7E" w14:paraId="467A6E82" w14:textId="550FC6BF">
      <w:pPr>
        <w:spacing w:before="0" w:beforeAutospacing="off" w:after="0" w:afterAutospacing="off"/>
        <w:rPr>
          <w:del w:author="Pöllänen Arto" w:date="2017-03-20T01:45:16.4769642" w:id="2019996098"/>
          <w:rFonts w:ascii="Courier New" w:hAnsi="Courier New" w:eastAsia="Courier New" w:cs="Courier New"/>
          <w:noProof w:val="0"/>
          <w:sz w:val="22"/>
          <w:szCs w:val="22"/>
          <w:lang w:val="fi-FI"/>
          <w:rPrChange w:author="Pöllänen Arto" w:date="2017-03-20T00:56:57.7307714" w:id="960396562">
            <w:rPr/>
          </w:rPrChange>
        </w:rPr>
        <w:pPrChange w:author="Pöllänen Arto" w:date="2017-03-20T00:56:57.7307714" w:id="517554494">
          <w:pPr/>
        </w:pPrChange>
      </w:pPr>
    </w:p>
    <w:p w:rsidR="686CDA7E" w:rsidDel="0439D4E9" w:rsidP="2F61C9CC" w:rsidRDefault="686CDA7E" w14:paraId="5AE31A3E" w14:textId="550FC6BF">
      <w:pPr>
        <w:spacing w:before="0" w:beforeAutospacing="off" w:after="0" w:afterAutospacing="off"/>
        <w:rPr>
          <w:del w:author="Pöllänen Arto" w:date="2017-03-20T01:45:16.4769642" w:id="881749168"/>
          <w:rFonts w:ascii="Courier New" w:hAnsi="Courier New" w:eastAsia="Courier New" w:cs="Courier New"/>
          <w:noProof w:val="0"/>
          <w:sz w:val="22"/>
          <w:szCs w:val="22"/>
          <w:lang w:val="fi-FI"/>
          <w:rPrChange w:author="Pöllänen Arto" w:date="2017-03-20T00:56:57.7307714" w:id="753068235">
            <w:rPr/>
          </w:rPrChange>
        </w:rPr>
        <w:pPrChange w:author="Pöllänen Arto" w:date="2017-03-20T00:56:57.7307714" w:id="665185871">
          <w:pPr/>
        </w:pPrChange>
      </w:pPr>
    </w:p>
    <w:p w:rsidR="686CDA7E" w:rsidDel="0439D4E9" w:rsidP="2F61C9CC" w:rsidRDefault="686CDA7E" w14:paraId="43DBE3B7" w14:textId="550FC6BF" w14:noSpellErr="1">
      <w:pPr>
        <w:spacing w:before="0" w:beforeAutospacing="off" w:after="0" w:afterAutospacing="off"/>
        <w:rPr>
          <w:del w:author="Pöllänen Arto" w:date="2017-03-20T01:45:16.4769642" w:id="320830236"/>
          <w:rFonts w:ascii="Courier New" w:hAnsi="Courier New" w:eastAsia="Courier New" w:cs="Courier New"/>
          <w:noProof w:val="0"/>
          <w:sz w:val="22"/>
          <w:szCs w:val="22"/>
          <w:lang w:val="fi-FI"/>
          <w:rPrChange w:author="Pöllänen Arto" w:date="2017-03-20T00:56:57.7307714" w:id="1306227759">
            <w:rPr/>
          </w:rPrChange>
        </w:rPr>
        <w:pPrChange w:author="Pöllänen Arto" w:date="2017-03-20T00:56:57.7307714" w:id="1208624326">
          <w:pPr/>
        </w:pPrChange>
      </w:pPr>
    </w:p>
    <w:p w:rsidR="686CDA7E" w:rsidDel="0439D4E9" w:rsidP="2F61C9CC" w:rsidRDefault="686CDA7E" w14:paraId="60913326" w14:textId="550FC6BF" w14:noSpellErr="1">
      <w:pPr>
        <w:spacing w:before="0" w:beforeAutospacing="off" w:after="0" w:afterAutospacing="off"/>
        <w:rPr>
          <w:del w:author="Pöllänen Arto" w:date="2017-03-20T01:45:16.4769642" w:id="2052365572"/>
          <w:rFonts w:ascii="Courier New" w:hAnsi="Courier New" w:eastAsia="Courier New" w:cs="Courier New"/>
          <w:noProof w:val="0"/>
          <w:sz w:val="22"/>
          <w:szCs w:val="22"/>
          <w:lang w:val="fi-FI"/>
          <w:rPrChange w:author="Pöllänen Arto" w:date="2017-03-20T00:56:57.7307714" w:id="1282727889">
            <w:rPr/>
          </w:rPrChange>
        </w:rPr>
        <w:pPrChange w:author="Pöllänen Arto" w:date="2017-03-20T00:56:57.7307714" w:id="2034843081">
          <w:pPr/>
        </w:pPrChange>
      </w:pPr>
    </w:p>
    <w:p w:rsidR="686CDA7E" w:rsidDel="0439D4E9" w:rsidP="2F61C9CC" w:rsidRDefault="686CDA7E" w14:paraId="3AE6F562" w14:textId="550FC6BF" w14:noSpellErr="1">
      <w:pPr>
        <w:spacing w:before="0" w:beforeAutospacing="off" w:after="0" w:afterAutospacing="off"/>
        <w:rPr>
          <w:del w:author="Pöllänen Arto" w:date="2017-03-20T01:45:16.4769642" w:id="1793383421"/>
          <w:rFonts w:ascii="Courier New" w:hAnsi="Courier New" w:eastAsia="Courier New" w:cs="Courier New"/>
          <w:noProof w:val="0"/>
          <w:sz w:val="22"/>
          <w:szCs w:val="22"/>
          <w:lang w:val="fi-FI"/>
          <w:rPrChange w:author="Pöllänen Arto" w:date="2017-03-20T00:56:57.7307714" w:id="945044197">
            <w:rPr/>
          </w:rPrChange>
        </w:rPr>
        <w:pPrChange w:author="Pöllänen Arto" w:date="2017-03-20T00:56:57.7307714" w:id="176648900">
          <w:pPr/>
        </w:pPrChange>
      </w:pPr>
    </w:p>
    <w:p w:rsidR="686CDA7E" w:rsidDel="0439D4E9" w:rsidP="2F61C9CC" w:rsidRDefault="686CDA7E" w14:paraId="58EEE18A" w14:textId="550FC6BF">
      <w:pPr>
        <w:spacing w:before="0" w:beforeAutospacing="off" w:after="0" w:afterAutospacing="off"/>
        <w:rPr>
          <w:del w:author="Pöllänen Arto" w:date="2017-03-20T01:45:16.4769642" w:id="650388080"/>
          <w:rFonts w:ascii="Courier New" w:hAnsi="Courier New" w:eastAsia="Courier New" w:cs="Courier New"/>
          <w:noProof w:val="0"/>
          <w:sz w:val="22"/>
          <w:szCs w:val="22"/>
          <w:lang w:val="fi-FI"/>
          <w:rPrChange w:author="Pöllänen Arto" w:date="2017-03-20T00:56:57.7307714" w:id="1659997030">
            <w:rPr/>
          </w:rPrChange>
        </w:rPr>
        <w:pPrChange w:author="Pöllänen Arto" w:date="2017-03-20T00:56:57.7307714" w:id="886160192">
          <w:pPr/>
        </w:pPrChange>
      </w:pPr>
    </w:p>
    <w:p w:rsidR="686CDA7E" w:rsidDel="0439D4E9" w:rsidP="2F61C9CC" w:rsidRDefault="686CDA7E" w14:paraId="5B416F90" w14:textId="550FC6BF" w14:noSpellErr="1">
      <w:pPr>
        <w:spacing w:before="0" w:beforeAutospacing="off" w:after="0" w:afterAutospacing="off"/>
        <w:rPr>
          <w:del w:author="Pöllänen Arto" w:date="2017-03-20T01:45:16.4769642" w:id="1604344670"/>
          <w:rFonts w:ascii="Courier New" w:hAnsi="Courier New" w:eastAsia="Courier New" w:cs="Courier New"/>
          <w:noProof w:val="0"/>
          <w:sz w:val="22"/>
          <w:szCs w:val="22"/>
          <w:lang w:val="fi-FI"/>
          <w:rPrChange w:author="Pöllänen Arto" w:date="2017-03-20T00:56:57.7307714" w:id="679467487">
            <w:rPr/>
          </w:rPrChange>
        </w:rPr>
        <w:pPrChange w:author="Pöllänen Arto" w:date="2017-03-20T00:56:57.7307714" w:id="243198587">
          <w:pPr/>
        </w:pPrChange>
      </w:pPr>
    </w:p>
    <w:p w:rsidR="686CDA7E" w:rsidDel="0439D4E9" w:rsidP="2F61C9CC" w:rsidRDefault="686CDA7E" w14:paraId="5B8B5345" w14:textId="550FC6BF" w14:noSpellErr="1">
      <w:pPr>
        <w:spacing w:before="0" w:beforeAutospacing="off" w:after="0" w:afterAutospacing="off"/>
        <w:rPr>
          <w:del w:author="Pöllänen Arto" w:date="2017-03-20T01:45:16.4769642" w:id="1703167840"/>
          <w:rFonts w:ascii="Courier New" w:hAnsi="Courier New" w:eastAsia="Courier New" w:cs="Courier New"/>
          <w:noProof w:val="0"/>
          <w:sz w:val="22"/>
          <w:szCs w:val="22"/>
          <w:lang w:val="fi-FI"/>
          <w:rPrChange w:author="Pöllänen Arto" w:date="2017-03-20T00:56:57.7307714" w:id="766185139">
            <w:rPr/>
          </w:rPrChange>
        </w:rPr>
        <w:pPrChange w:author="Pöllänen Arto" w:date="2017-03-20T00:56:57.7307714" w:id="1075066406">
          <w:pPr/>
        </w:pPrChange>
      </w:pPr>
    </w:p>
    <w:p w:rsidR="686CDA7E" w:rsidDel="0439D4E9" w:rsidP="2F61C9CC" w:rsidRDefault="686CDA7E" w14:paraId="2C33E39C" w14:textId="550FC6BF" w14:noSpellErr="1">
      <w:pPr>
        <w:spacing w:before="0" w:beforeAutospacing="off" w:after="0" w:afterAutospacing="off"/>
        <w:rPr>
          <w:del w:author="Pöllänen Arto" w:date="2017-03-20T01:45:16.4769642" w:id="480627573"/>
          <w:rFonts w:ascii="Courier New" w:hAnsi="Courier New" w:eastAsia="Courier New" w:cs="Courier New"/>
          <w:noProof w:val="0"/>
          <w:sz w:val="22"/>
          <w:szCs w:val="22"/>
          <w:lang w:val="fi-FI"/>
          <w:rPrChange w:author="Pöllänen Arto" w:date="2017-03-20T00:56:57.7307714" w:id="1609017390">
            <w:rPr/>
          </w:rPrChange>
        </w:rPr>
        <w:pPrChange w:author="Pöllänen Arto" w:date="2017-03-20T00:56:57.7307714" w:id="992426001">
          <w:pPr/>
        </w:pPrChange>
      </w:pPr>
    </w:p>
    <w:p w:rsidR="686CDA7E" w:rsidDel="0439D4E9" w:rsidP="4AB56EC3" w:rsidRDefault="686CDA7E" w14:paraId="23A132D9" w14:textId="550FC6BF">
      <w:pPr>
        <w:spacing w:before="0" w:beforeAutospacing="off" w:after="0" w:afterAutospacing="off"/>
        <w:rPr>
          <w:del w:author="Pöllänen Arto" w:date="2017-03-20T01:45:16.4769642" w:id="1546511464"/>
          <w:rFonts w:ascii="Courier New" w:hAnsi="Courier New" w:eastAsia="Courier New" w:cs="Courier New"/>
          <w:sz w:val="16"/>
          <w:szCs w:val="16"/>
          <w:rPrChange w:author="Pöllänen Arto" w:date="2017-03-20T00:56:21.136542" w:id="220965307">
            <w:rPr/>
          </w:rPrChange>
        </w:rPr>
        <w:pPrChange w:author="Pöllänen Arto" w:date="2017-03-20T00:56:21.136542" w:id="1907360185">
          <w:pPr/>
        </w:pPrChange>
      </w:pPr>
      <w:del w:author="Pöllänen Arto" w:date="2017-03-20T01:45:16.4769642" w:id="432224093">
        <w:r w:rsidDel="0439D4E9">
          <w:br/>
        </w:r>
      </w:del>
    </w:p>
    <w:p w:rsidR="686CDA7E" w:rsidDel="0439D4E9" w:rsidP="2F61C9CC" w:rsidRDefault="686CDA7E" w14:paraId="7D980198" w14:textId="550FC6BF" w14:noSpellErr="1">
      <w:pPr>
        <w:spacing w:before="0" w:beforeAutospacing="off" w:after="0" w:afterAutospacing="off"/>
        <w:rPr>
          <w:del w:author="Pöllänen Arto" w:date="2017-03-20T01:45:16.4769642" w:id="137660195"/>
          <w:rFonts w:ascii="Courier New" w:hAnsi="Courier New" w:eastAsia="Courier New" w:cs="Courier New"/>
          <w:noProof w:val="0"/>
          <w:sz w:val="22"/>
          <w:szCs w:val="22"/>
          <w:lang w:val="fi-FI"/>
          <w:rPrChange w:author="Pöllänen Arto" w:date="2017-03-20T00:56:57.7307714" w:id="1405631764">
            <w:rPr/>
          </w:rPrChange>
        </w:rPr>
        <w:pPrChange w:author="Pöllänen Arto" w:date="2017-03-20T00:56:57.7307714" w:id="1716071413">
          <w:pPr/>
        </w:pPrChange>
      </w:pPr>
    </w:p>
    <w:p w:rsidR="686CDA7E" w:rsidDel="0439D4E9" w:rsidP="2F61C9CC" w:rsidRDefault="686CDA7E" w14:paraId="4FF0CEE2" w14:textId="550FC6BF">
      <w:pPr>
        <w:spacing w:before="0" w:beforeAutospacing="off" w:after="0" w:afterAutospacing="off"/>
        <w:rPr>
          <w:del w:author="Pöllänen Arto" w:date="2017-03-20T01:45:16.4769642" w:id="858578336"/>
          <w:rFonts w:ascii="Courier New" w:hAnsi="Courier New" w:eastAsia="Courier New" w:cs="Courier New"/>
          <w:noProof w:val="0"/>
          <w:sz w:val="22"/>
          <w:szCs w:val="22"/>
          <w:lang w:val="fi-FI"/>
          <w:rPrChange w:author="Pöllänen Arto" w:date="2017-03-20T00:56:57.7307714" w:id="1269031967">
            <w:rPr/>
          </w:rPrChange>
        </w:rPr>
        <w:pPrChange w:author="Pöllänen Arto" w:date="2017-03-20T00:56:57.7307714" w:id="333860674">
          <w:pPr/>
        </w:pPrChange>
      </w:pPr>
    </w:p>
    <w:p w:rsidR="686CDA7E" w:rsidDel="0439D4E9" w:rsidP="2F61C9CC" w:rsidRDefault="686CDA7E" w14:paraId="4B7DA978" w14:textId="550FC6BF">
      <w:pPr>
        <w:spacing w:before="0" w:beforeAutospacing="off" w:after="0" w:afterAutospacing="off"/>
        <w:rPr>
          <w:del w:author="Pöllänen Arto" w:date="2017-03-20T01:45:16.4769642" w:id="1292240594"/>
          <w:rFonts w:ascii="Courier New" w:hAnsi="Courier New" w:eastAsia="Courier New" w:cs="Courier New"/>
          <w:noProof w:val="0"/>
          <w:sz w:val="22"/>
          <w:szCs w:val="22"/>
          <w:lang w:val="fi-FI"/>
          <w:rPrChange w:author="Pöllänen Arto" w:date="2017-03-20T00:56:57.7307714" w:id="2023046691">
            <w:rPr/>
          </w:rPrChange>
        </w:rPr>
        <w:pPrChange w:author="Pöllänen Arto" w:date="2017-03-20T00:56:57.7307714" w:id="695773556">
          <w:pPr/>
        </w:pPrChange>
      </w:pPr>
    </w:p>
    <w:p w:rsidR="686CDA7E" w:rsidDel="0439D4E9" w:rsidP="2F61C9CC" w:rsidRDefault="686CDA7E" w14:paraId="45C85425" w14:textId="550FC6BF" w14:noSpellErr="1">
      <w:pPr>
        <w:spacing w:before="0" w:beforeAutospacing="off" w:after="0" w:afterAutospacing="off"/>
        <w:rPr>
          <w:del w:author="Pöllänen Arto" w:date="2017-03-20T01:45:16.4769642" w:id="536487684"/>
          <w:rFonts w:ascii="Courier New" w:hAnsi="Courier New" w:eastAsia="Courier New" w:cs="Courier New"/>
          <w:noProof w:val="0"/>
          <w:sz w:val="22"/>
          <w:szCs w:val="22"/>
          <w:lang w:val="fi-FI"/>
          <w:rPrChange w:author="Pöllänen Arto" w:date="2017-03-20T00:56:57.7307714" w:id="895750864">
            <w:rPr/>
          </w:rPrChange>
        </w:rPr>
        <w:pPrChange w:author="Pöllänen Arto" w:date="2017-03-20T00:56:57.7307714" w:id="821056934">
          <w:pPr/>
        </w:pPrChange>
      </w:pPr>
    </w:p>
    <w:p w:rsidR="686CDA7E" w:rsidDel="0439D4E9" w:rsidP="2F61C9CC" w:rsidRDefault="686CDA7E" w14:paraId="60480271" w14:textId="550FC6BF">
      <w:pPr>
        <w:spacing w:before="0" w:beforeAutospacing="off" w:after="0" w:afterAutospacing="off"/>
        <w:rPr>
          <w:del w:author="Pöllänen Arto" w:date="2017-03-20T01:45:16.4769642" w:id="1022878385"/>
          <w:rFonts w:ascii="Courier New" w:hAnsi="Courier New" w:eastAsia="Courier New" w:cs="Courier New"/>
          <w:noProof w:val="0"/>
          <w:sz w:val="22"/>
          <w:szCs w:val="22"/>
          <w:lang w:val="fi-FI"/>
          <w:rPrChange w:author="Pöllänen Arto" w:date="2017-03-20T00:56:57.7307714" w:id="441968503">
            <w:rPr/>
          </w:rPrChange>
        </w:rPr>
        <w:pPrChange w:author="Pöllänen Arto" w:date="2017-03-20T00:56:57.7307714" w:id="789414675">
          <w:pPr/>
        </w:pPrChange>
      </w:pPr>
    </w:p>
    <w:p w:rsidR="686CDA7E" w:rsidDel="0439D4E9" w:rsidP="2F61C9CC" w:rsidRDefault="686CDA7E" w14:paraId="5DF355B4" w14:textId="550FC6BF">
      <w:pPr>
        <w:spacing w:before="0" w:beforeAutospacing="off" w:after="0" w:afterAutospacing="off"/>
        <w:rPr>
          <w:del w:author="Pöllänen Arto" w:date="2017-03-20T01:45:16.4769642" w:id="2075122313"/>
          <w:rFonts w:ascii="Courier New" w:hAnsi="Courier New" w:eastAsia="Courier New" w:cs="Courier New"/>
          <w:noProof w:val="0"/>
          <w:sz w:val="22"/>
          <w:szCs w:val="22"/>
          <w:lang w:val="fi-FI"/>
          <w:rPrChange w:author="Pöllänen Arto" w:date="2017-03-20T00:56:57.7307714" w:id="1526714113">
            <w:rPr/>
          </w:rPrChange>
        </w:rPr>
        <w:pPrChange w:author="Pöllänen Arto" w:date="2017-03-20T00:56:57.7307714" w:id="135301020">
          <w:pPr/>
        </w:pPrChange>
      </w:pPr>
    </w:p>
    <w:p w:rsidR="686CDA7E" w:rsidDel="0439D4E9" w:rsidP="2F61C9CC" w:rsidRDefault="686CDA7E" w14:paraId="0512C22A" w14:textId="550FC6BF">
      <w:pPr>
        <w:spacing w:before="0" w:beforeAutospacing="off" w:after="0" w:afterAutospacing="off"/>
        <w:rPr>
          <w:del w:author="Pöllänen Arto" w:date="2017-03-20T01:45:16.4769642" w:id="1576076048"/>
          <w:rFonts w:ascii="Courier New" w:hAnsi="Courier New" w:eastAsia="Courier New" w:cs="Courier New"/>
          <w:noProof w:val="0"/>
          <w:sz w:val="22"/>
          <w:szCs w:val="22"/>
          <w:lang w:val="fi-FI"/>
          <w:rPrChange w:author="Pöllänen Arto" w:date="2017-03-20T00:56:57.7307714" w:id="1542136517">
            <w:rPr/>
          </w:rPrChange>
        </w:rPr>
        <w:pPrChange w:author="Pöllänen Arto" w:date="2017-03-20T00:56:57.7307714" w:id="1640379242">
          <w:pPr/>
        </w:pPrChange>
      </w:pPr>
    </w:p>
    <w:p w:rsidR="686CDA7E" w:rsidDel="0439D4E9" w:rsidP="2F61C9CC" w:rsidRDefault="686CDA7E" w14:paraId="6A9B0EC5" w14:textId="550FC6BF" w14:noSpellErr="1">
      <w:pPr>
        <w:spacing w:before="0" w:beforeAutospacing="off" w:after="0" w:afterAutospacing="off"/>
        <w:rPr>
          <w:del w:author="Pöllänen Arto" w:date="2017-03-20T01:45:16.4769642" w:id="286381479"/>
          <w:rFonts w:ascii="Courier New" w:hAnsi="Courier New" w:eastAsia="Courier New" w:cs="Courier New"/>
          <w:noProof w:val="0"/>
          <w:sz w:val="22"/>
          <w:szCs w:val="22"/>
          <w:lang w:val="fi-FI"/>
          <w:rPrChange w:author="Pöllänen Arto" w:date="2017-03-20T00:56:57.7307714" w:id="1207408270">
            <w:rPr/>
          </w:rPrChange>
        </w:rPr>
        <w:pPrChange w:author="Pöllänen Arto" w:date="2017-03-20T00:56:57.7307714" w:id="178044149">
          <w:pPr/>
        </w:pPrChange>
      </w:pPr>
    </w:p>
    <w:p w:rsidR="686CDA7E" w:rsidDel="0439D4E9" w:rsidP="2F61C9CC" w:rsidRDefault="686CDA7E" w14:paraId="39BE19F0" w14:textId="550FC6BF" w14:noSpellErr="1">
      <w:pPr>
        <w:spacing w:before="0" w:beforeAutospacing="off" w:after="0" w:afterAutospacing="off"/>
        <w:rPr>
          <w:del w:author="Pöllänen Arto" w:date="2017-03-20T01:45:16.4769642" w:id="1154358489"/>
          <w:rFonts w:ascii="Courier New" w:hAnsi="Courier New" w:eastAsia="Courier New" w:cs="Courier New"/>
          <w:noProof w:val="0"/>
          <w:sz w:val="22"/>
          <w:szCs w:val="22"/>
          <w:lang w:val="fi-FI"/>
          <w:rPrChange w:author="Pöllänen Arto" w:date="2017-03-20T00:56:57.7307714" w:id="1781648975">
            <w:rPr/>
          </w:rPrChange>
        </w:rPr>
        <w:pPrChange w:author="Pöllänen Arto" w:date="2017-03-20T00:56:57.7307714" w:id="1897464487">
          <w:pPr/>
        </w:pPrChange>
      </w:pPr>
    </w:p>
    <w:p w:rsidR="686CDA7E" w:rsidDel="0439D4E9" w:rsidP="2F61C9CC" w:rsidRDefault="686CDA7E" w14:paraId="3B9BDB23" w14:textId="550FC6BF" w14:noSpellErr="1">
      <w:pPr>
        <w:spacing w:before="0" w:beforeAutospacing="off" w:after="0" w:afterAutospacing="off"/>
        <w:rPr>
          <w:del w:author="Pöllänen Arto" w:date="2017-03-20T01:45:16.4769642" w:id="559695356"/>
          <w:rFonts w:ascii="Courier New" w:hAnsi="Courier New" w:eastAsia="Courier New" w:cs="Courier New"/>
          <w:noProof w:val="0"/>
          <w:sz w:val="22"/>
          <w:szCs w:val="22"/>
          <w:lang w:val="fi-FI"/>
          <w:rPrChange w:author="Pöllänen Arto" w:date="2017-03-20T00:56:57.7307714" w:id="1312588640">
            <w:rPr/>
          </w:rPrChange>
        </w:rPr>
        <w:pPrChange w:author="Pöllänen Arto" w:date="2017-03-20T00:56:57.7307714" w:id="371543738">
          <w:pPr/>
        </w:pPrChange>
      </w:pPr>
    </w:p>
    <w:p w:rsidR="686CDA7E" w:rsidDel="0439D4E9" w:rsidP="2F61C9CC" w:rsidRDefault="686CDA7E" w14:paraId="3C1E8FE5" w14:textId="550FC6BF">
      <w:pPr>
        <w:spacing w:before="0" w:beforeAutospacing="off" w:after="0" w:afterAutospacing="off"/>
        <w:rPr>
          <w:del w:author="Pöllänen Arto" w:date="2017-03-20T01:45:16.4769642" w:id="934025016"/>
          <w:rFonts w:ascii="Courier New" w:hAnsi="Courier New" w:eastAsia="Courier New" w:cs="Courier New"/>
          <w:noProof w:val="0"/>
          <w:sz w:val="22"/>
          <w:szCs w:val="22"/>
          <w:lang w:val="fi-FI"/>
          <w:rPrChange w:author="Pöllänen Arto" w:date="2017-03-20T00:56:57.7307714" w:id="717495113">
            <w:rPr/>
          </w:rPrChange>
        </w:rPr>
        <w:pPrChange w:author="Pöllänen Arto" w:date="2017-03-20T00:56:57.7307714" w:id="1234519007">
          <w:pPr/>
        </w:pPrChange>
      </w:pPr>
    </w:p>
    <w:p w:rsidR="686CDA7E" w:rsidDel="0439D4E9" w:rsidP="2F61C9CC" w:rsidRDefault="686CDA7E" w14:paraId="018BC6FD" w14:textId="550FC6BF" w14:noSpellErr="1">
      <w:pPr>
        <w:spacing w:before="0" w:beforeAutospacing="off" w:after="0" w:afterAutospacing="off"/>
        <w:rPr>
          <w:del w:author="Pöllänen Arto" w:date="2017-03-20T01:45:16.4769642" w:id="363626046"/>
          <w:rFonts w:ascii="Courier New" w:hAnsi="Courier New" w:eastAsia="Courier New" w:cs="Courier New"/>
          <w:noProof w:val="0"/>
          <w:sz w:val="22"/>
          <w:szCs w:val="22"/>
          <w:lang w:val="fi-FI"/>
          <w:rPrChange w:author="Pöllänen Arto" w:date="2017-03-20T00:56:57.7307714" w:id="348771956">
            <w:rPr/>
          </w:rPrChange>
        </w:rPr>
        <w:pPrChange w:author="Pöllänen Arto" w:date="2017-03-20T00:56:57.7307714" w:id="1578654954">
          <w:pPr/>
        </w:pPrChange>
      </w:pPr>
    </w:p>
    <w:p w:rsidR="686CDA7E" w:rsidDel="0439D4E9" w:rsidP="2F61C9CC" w:rsidRDefault="686CDA7E" w14:paraId="017A1B21" w14:textId="550FC6BF" w14:noSpellErr="1">
      <w:pPr>
        <w:spacing w:before="0" w:beforeAutospacing="off" w:after="0" w:afterAutospacing="off"/>
        <w:rPr>
          <w:del w:author="Pöllänen Arto" w:date="2017-03-20T01:45:16.4769642" w:id="607737571"/>
          <w:rFonts w:ascii="Courier New" w:hAnsi="Courier New" w:eastAsia="Courier New" w:cs="Courier New"/>
          <w:noProof w:val="0"/>
          <w:sz w:val="22"/>
          <w:szCs w:val="22"/>
          <w:lang w:val="fi-FI"/>
          <w:rPrChange w:author="Pöllänen Arto" w:date="2017-03-20T00:56:57.7307714" w:id="588893940">
            <w:rPr/>
          </w:rPrChange>
        </w:rPr>
        <w:pPrChange w:author="Pöllänen Arto" w:date="2017-03-20T00:56:57.7307714" w:id="1001008280">
          <w:pPr/>
        </w:pPrChange>
      </w:pPr>
    </w:p>
    <w:p w:rsidR="686CDA7E" w:rsidDel="0439D4E9" w:rsidP="2F61C9CC" w:rsidRDefault="686CDA7E" w14:paraId="2010B311" w14:textId="550FC6BF" w14:noSpellErr="1">
      <w:pPr>
        <w:spacing w:before="0" w:beforeAutospacing="off" w:after="0" w:afterAutospacing="off"/>
        <w:rPr>
          <w:del w:author="Pöllänen Arto" w:date="2017-03-20T01:45:16.4769642" w:id="769681704"/>
          <w:rFonts w:ascii="Courier New" w:hAnsi="Courier New" w:eastAsia="Courier New" w:cs="Courier New"/>
          <w:noProof w:val="0"/>
          <w:sz w:val="22"/>
          <w:szCs w:val="22"/>
          <w:lang w:val="fi-FI"/>
          <w:rPrChange w:author="Pöllänen Arto" w:date="2017-03-20T00:56:57.7307714" w:id="228944961">
            <w:rPr/>
          </w:rPrChange>
        </w:rPr>
        <w:pPrChange w:author="Pöllänen Arto" w:date="2017-03-20T00:56:57.7307714" w:id="374970266">
          <w:pPr/>
        </w:pPrChange>
      </w:pPr>
    </w:p>
    <w:p w:rsidR="686CDA7E" w:rsidDel="0439D4E9" w:rsidP="4AB56EC3" w:rsidRDefault="686CDA7E" w14:paraId="50F62D3E" w14:textId="550FC6BF">
      <w:pPr>
        <w:spacing w:before="0" w:beforeAutospacing="off" w:after="0" w:afterAutospacing="off"/>
        <w:rPr>
          <w:del w:author="Pöllänen Arto" w:date="2017-03-20T01:45:16.4769642" w:id="1343371400"/>
          <w:rFonts w:ascii="Courier New" w:hAnsi="Courier New" w:eastAsia="Courier New" w:cs="Courier New"/>
          <w:sz w:val="16"/>
          <w:szCs w:val="16"/>
          <w:rPrChange w:author="Pöllänen Arto" w:date="2017-03-20T00:56:21.136542" w:id="867269355">
            <w:rPr/>
          </w:rPrChange>
        </w:rPr>
        <w:pPrChange w:author="Pöllänen Arto" w:date="2017-03-20T00:56:21.136542" w:id="1827027870">
          <w:pPr/>
        </w:pPrChange>
      </w:pPr>
      <w:del w:author="Pöllänen Arto" w:date="2017-03-20T01:45:16.4769642" w:id="243791351">
        <w:r w:rsidDel="0439D4E9">
          <w:br/>
        </w:r>
      </w:del>
    </w:p>
    <w:p w:rsidR="686CDA7E" w:rsidDel="0439D4E9" w:rsidP="2F61C9CC" w:rsidRDefault="686CDA7E" w14:paraId="05C2F020" w14:textId="550FC6BF" w14:noSpellErr="1">
      <w:pPr>
        <w:spacing w:before="0" w:beforeAutospacing="off" w:after="0" w:afterAutospacing="off"/>
        <w:rPr>
          <w:del w:author="Pöllänen Arto" w:date="2017-03-20T01:45:16.4769642" w:id="1636977180"/>
          <w:rFonts w:ascii="Courier New" w:hAnsi="Courier New" w:eastAsia="Courier New" w:cs="Courier New"/>
          <w:noProof w:val="0"/>
          <w:sz w:val="22"/>
          <w:szCs w:val="22"/>
          <w:lang w:val="fi-FI"/>
          <w:rPrChange w:author="Pöllänen Arto" w:date="2017-03-20T00:56:57.7307714" w:id="1950071714">
            <w:rPr/>
          </w:rPrChange>
        </w:rPr>
        <w:pPrChange w:author="Pöllänen Arto" w:date="2017-03-20T00:56:57.7307714" w:id="1764666711">
          <w:pPr/>
        </w:pPrChange>
      </w:pPr>
    </w:p>
    <w:p w:rsidR="686CDA7E" w:rsidDel="0439D4E9" w:rsidP="4AB56EC3" w:rsidRDefault="686CDA7E" w14:paraId="5D33D531" w14:textId="550FC6BF">
      <w:pPr>
        <w:spacing w:before="0" w:beforeAutospacing="off" w:after="0" w:afterAutospacing="off"/>
        <w:rPr>
          <w:del w:author="Pöllänen Arto" w:date="2017-03-20T01:45:16.4769642" w:id="1077297448"/>
          <w:rFonts w:ascii="Courier New" w:hAnsi="Courier New" w:eastAsia="Courier New" w:cs="Courier New"/>
          <w:sz w:val="16"/>
          <w:szCs w:val="16"/>
          <w:rPrChange w:author="Pöllänen Arto" w:date="2017-03-20T00:56:21.136542" w:id="1373872135">
            <w:rPr/>
          </w:rPrChange>
        </w:rPr>
        <w:pPrChange w:author="Pöllänen Arto" w:date="2017-03-20T00:56:21.136542" w:id="1653516902">
          <w:pPr/>
        </w:pPrChange>
      </w:pPr>
      <w:del w:author="Pöllänen Arto" w:date="2017-03-20T01:45:16.4769642" w:id="1310921816">
        <w:r w:rsidDel="0439D4E9">
          <w:br/>
        </w:r>
      </w:del>
    </w:p>
    <w:p w:rsidR="686CDA7E" w:rsidDel="0439D4E9" w:rsidP="4AB56EC3" w:rsidRDefault="686CDA7E" w14:paraId="17B25968" w14:textId="550FC6BF">
      <w:pPr>
        <w:spacing w:before="0" w:beforeAutospacing="off" w:after="0" w:afterAutospacing="off"/>
        <w:rPr>
          <w:del w:author="Pöllänen Arto" w:date="2017-03-20T01:45:16.4769642" w:id="1409982060"/>
          <w:rFonts w:ascii="Courier New" w:hAnsi="Courier New" w:eastAsia="Courier New" w:cs="Courier New"/>
          <w:sz w:val="16"/>
          <w:szCs w:val="16"/>
          <w:rPrChange w:author="Pöllänen Arto" w:date="2017-03-20T00:56:21.136542" w:id="1953695395">
            <w:rPr/>
          </w:rPrChange>
        </w:rPr>
        <w:pPrChange w:author="Pöllänen Arto" w:date="2017-03-20T00:56:21.136542" w:id="308016702">
          <w:pPr/>
        </w:pPrChange>
      </w:pPr>
      <w:del w:author="Pöllänen Arto" w:date="2017-03-20T01:45:16.4769642" w:id="920095049">
        <w:r w:rsidDel="0439D4E9">
          <w:br/>
        </w:r>
      </w:del>
    </w:p>
    <w:p w:rsidR="686CDA7E" w:rsidDel="0439D4E9" w:rsidP="2F61C9CC" w:rsidRDefault="686CDA7E" w14:paraId="3CBB88AE" w14:textId="550FC6BF">
      <w:pPr>
        <w:spacing w:before="0" w:beforeAutospacing="off" w:after="0" w:afterAutospacing="off"/>
        <w:rPr>
          <w:del w:author="Pöllänen Arto" w:date="2017-03-20T01:45:16.4769642" w:id="651296256"/>
          <w:rFonts w:ascii="Courier New" w:hAnsi="Courier New" w:eastAsia="Courier New" w:cs="Courier New"/>
          <w:noProof w:val="0"/>
          <w:sz w:val="22"/>
          <w:szCs w:val="22"/>
          <w:lang w:val="fi-FI"/>
          <w:rPrChange w:author="Pöllänen Arto" w:date="2017-03-20T00:56:57.7307714" w:id="566536886">
            <w:rPr/>
          </w:rPrChange>
        </w:rPr>
        <w:pPrChange w:author="Pöllänen Arto" w:date="2017-03-20T00:56:57.7307714" w:id="1114181805">
          <w:pPr/>
        </w:pPrChange>
      </w:pPr>
    </w:p>
    <w:p w:rsidR="686CDA7E" w:rsidDel="0439D4E9" w:rsidP="2F61C9CC" w:rsidRDefault="686CDA7E" w14:paraId="0CCD5FBD" w14:textId="550FC6BF" w14:noSpellErr="1">
      <w:pPr>
        <w:spacing w:before="0" w:beforeAutospacing="off" w:after="0" w:afterAutospacing="off"/>
        <w:rPr>
          <w:del w:author="Pöllänen Arto" w:date="2017-03-20T01:45:16.4769642" w:id="326157612"/>
          <w:rFonts w:ascii="Courier New" w:hAnsi="Courier New" w:eastAsia="Courier New" w:cs="Courier New"/>
          <w:noProof w:val="0"/>
          <w:sz w:val="22"/>
          <w:szCs w:val="22"/>
          <w:lang w:val="fi-FI"/>
          <w:rPrChange w:author="Pöllänen Arto" w:date="2017-03-20T00:56:57.7307714" w:id="1341228520">
            <w:rPr/>
          </w:rPrChange>
        </w:rPr>
        <w:pPrChange w:author="Pöllänen Arto" w:date="2017-03-20T00:56:57.7307714" w:id="1057878007">
          <w:pPr/>
        </w:pPrChange>
      </w:pPr>
    </w:p>
    <w:p w:rsidR="686CDA7E" w:rsidDel="0439D4E9" w:rsidP="2F61C9CC" w:rsidRDefault="686CDA7E" w14:paraId="604135BB" w14:textId="550FC6BF">
      <w:pPr>
        <w:spacing w:before="0" w:beforeAutospacing="off" w:after="0" w:afterAutospacing="off"/>
        <w:rPr>
          <w:del w:author="Pöllänen Arto" w:date="2017-03-20T01:45:16.4769642" w:id="1191008634"/>
          <w:rFonts w:ascii="Courier New" w:hAnsi="Courier New" w:eastAsia="Courier New" w:cs="Courier New"/>
          <w:noProof w:val="0"/>
          <w:sz w:val="22"/>
          <w:szCs w:val="22"/>
          <w:lang w:val="fi-FI"/>
          <w:rPrChange w:author="Pöllänen Arto" w:date="2017-03-20T00:56:57.7307714" w:id="653055478">
            <w:rPr/>
          </w:rPrChange>
        </w:rPr>
        <w:pPrChange w:author="Pöllänen Arto" w:date="2017-03-20T00:56:57.7307714" w:id="94713384">
          <w:pPr/>
        </w:pPrChange>
      </w:pPr>
    </w:p>
    <w:p w:rsidR="686CDA7E" w:rsidDel="0439D4E9" w:rsidP="2F61C9CC" w:rsidRDefault="686CDA7E" w14:paraId="5997EA70" w14:textId="550FC6BF" w14:noSpellErr="1">
      <w:pPr>
        <w:spacing w:before="0" w:beforeAutospacing="off" w:after="0" w:afterAutospacing="off"/>
        <w:rPr>
          <w:del w:author="Pöllänen Arto" w:date="2017-03-20T01:45:16.4769642" w:id="2081258818"/>
          <w:rFonts w:ascii="Courier New" w:hAnsi="Courier New" w:eastAsia="Courier New" w:cs="Courier New"/>
          <w:noProof w:val="0"/>
          <w:sz w:val="22"/>
          <w:szCs w:val="22"/>
          <w:lang w:val="fi-FI"/>
          <w:rPrChange w:author="Pöllänen Arto" w:date="2017-03-20T00:56:57.7307714" w:id="1575144545">
            <w:rPr/>
          </w:rPrChange>
        </w:rPr>
        <w:pPrChange w:author="Pöllänen Arto" w:date="2017-03-20T00:56:57.7307714" w:id="478107979">
          <w:pPr/>
        </w:pPrChange>
      </w:pPr>
    </w:p>
    <w:p w:rsidR="686CDA7E" w:rsidDel="0439D4E9" w:rsidP="2F61C9CC" w:rsidRDefault="686CDA7E" w14:paraId="691F020C" w14:textId="550FC6BF">
      <w:pPr>
        <w:spacing w:before="0" w:beforeAutospacing="off" w:after="0" w:afterAutospacing="off"/>
        <w:rPr>
          <w:del w:author="Pöllänen Arto" w:date="2017-03-20T01:45:16.4769642" w:id="1904900779"/>
          <w:rFonts w:ascii="Courier New" w:hAnsi="Courier New" w:eastAsia="Courier New" w:cs="Courier New"/>
          <w:noProof w:val="0"/>
          <w:sz w:val="22"/>
          <w:szCs w:val="22"/>
          <w:lang w:val="fi-FI"/>
          <w:rPrChange w:author="Pöllänen Arto" w:date="2017-03-20T00:56:57.7307714" w:id="1023365292">
            <w:rPr/>
          </w:rPrChange>
        </w:rPr>
        <w:pPrChange w:author="Pöllänen Arto" w:date="2017-03-20T00:56:57.7307714" w:id="53073870">
          <w:pPr/>
        </w:pPrChange>
      </w:pPr>
    </w:p>
    <w:p w:rsidR="686CDA7E" w:rsidDel="0439D4E9" w:rsidP="2F61C9CC" w:rsidRDefault="686CDA7E" w14:paraId="3D72CF81" w14:textId="550FC6BF" w14:noSpellErr="1">
      <w:pPr>
        <w:spacing w:before="0" w:beforeAutospacing="off" w:after="0" w:afterAutospacing="off"/>
        <w:rPr>
          <w:del w:author="Pöllänen Arto" w:date="2017-03-20T01:45:16.4769642" w:id="45070416"/>
          <w:rFonts w:ascii="Courier New" w:hAnsi="Courier New" w:eastAsia="Courier New" w:cs="Courier New"/>
          <w:noProof w:val="0"/>
          <w:sz w:val="22"/>
          <w:szCs w:val="22"/>
          <w:lang w:val="fi-FI"/>
          <w:rPrChange w:author="Pöllänen Arto" w:date="2017-03-20T00:56:57.7307714" w:id="1116323242">
            <w:rPr/>
          </w:rPrChange>
        </w:rPr>
        <w:pPrChange w:author="Pöllänen Arto" w:date="2017-03-20T00:56:57.7307714" w:id="47581911">
          <w:pPr/>
        </w:pPrChange>
      </w:pPr>
    </w:p>
    <w:p w:rsidR="686CDA7E" w:rsidDel="0439D4E9" w:rsidP="2F61C9CC" w:rsidRDefault="686CDA7E" w14:paraId="32C9671C" w14:textId="550FC6BF">
      <w:pPr>
        <w:spacing w:before="0" w:beforeAutospacing="off" w:after="0" w:afterAutospacing="off"/>
        <w:rPr>
          <w:del w:author="Pöllänen Arto" w:date="2017-03-20T01:45:16.4769642" w:id="611757274"/>
          <w:rFonts w:ascii="Courier New" w:hAnsi="Courier New" w:eastAsia="Courier New" w:cs="Courier New"/>
          <w:noProof w:val="0"/>
          <w:sz w:val="22"/>
          <w:szCs w:val="22"/>
          <w:lang w:val="fi-FI"/>
          <w:rPrChange w:author="Pöllänen Arto" w:date="2017-03-20T00:56:57.7307714" w:id="1405864818">
            <w:rPr/>
          </w:rPrChange>
        </w:rPr>
        <w:pPrChange w:author="Pöllänen Arto" w:date="2017-03-20T00:56:57.7307714" w:id="1552123446">
          <w:pPr/>
        </w:pPrChange>
      </w:pPr>
    </w:p>
    <w:p w:rsidR="686CDA7E" w:rsidDel="0439D4E9" w:rsidP="2F61C9CC" w:rsidRDefault="686CDA7E" w14:paraId="60EEC0BD" w14:textId="550FC6BF">
      <w:pPr>
        <w:spacing w:before="0" w:beforeAutospacing="off" w:after="0" w:afterAutospacing="off"/>
        <w:rPr>
          <w:del w:author="Pöllänen Arto" w:date="2017-03-20T01:45:16.4769642" w:id="873961366"/>
          <w:rFonts w:ascii="Courier New" w:hAnsi="Courier New" w:eastAsia="Courier New" w:cs="Courier New"/>
          <w:noProof w:val="0"/>
          <w:sz w:val="22"/>
          <w:szCs w:val="22"/>
          <w:lang w:val="fi-FI"/>
          <w:rPrChange w:author="Pöllänen Arto" w:date="2017-03-20T00:56:57.7307714" w:id="148878359">
            <w:rPr/>
          </w:rPrChange>
        </w:rPr>
        <w:pPrChange w:author="Pöllänen Arto" w:date="2017-03-20T00:56:57.7307714" w:id="104707174">
          <w:pPr/>
        </w:pPrChange>
      </w:pPr>
    </w:p>
    <w:p w:rsidR="686CDA7E" w:rsidDel="0439D4E9" w:rsidP="2F61C9CC" w:rsidRDefault="686CDA7E" w14:paraId="6FFCC3F0" w14:textId="550FC6BF" w14:noSpellErr="1">
      <w:pPr>
        <w:spacing w:before="0" w:beforeAutospacing="off" w:after="0" w:afterAutospacing="off"/>
        <w:rPr>
          <w:del w:author="Pöllänen Arto" w:date="2017-03-20T01:45:16.4769642" w:id="494087874"/>
          <w:rFonts w:ascii="Courier New" w:hAnsi="Courier New" w:eastAsia="Courier New" w:cs="Courier New"/>
          <w:noProof w:val="0"/>
          <w:sz w:val="22"/>
          <w:szCs w:val="22"/>
          <w:lang w:val="fi-FI"/>
          <w:rPrChange w:author="Pöllänen Arto" w:date="2017-03-20T00:56:57.7307714" w:id="546465531">
            <w:rPr/>
          </w:rPrChange>
        </w:rPr>
        <w:pPrChange w:author="Pöllänen Arto" w:date="2017-03-20T00:56:57.7307714" w:id="643791564">
          <w:pPr/>
        </w:pPrChange>
      </w:pPr>
    </w:p>
    <w:p w:rsidR="686CDA7E" w:rsidDel="0439D4E9" w:rsidP="2F61C9CC" w:rsidRDefault="686CDA7E" w14:paraId="10095708" w14:textId="401E444C" w14:noSpellErr="1">
      <w:pPr>
        <w:spacing w:before="0" w:beforeAutospacing="off" w:after="0" w:afterAutospacing="off"/>
        <w:rPr>
          <w:del w:author="Pöllänen Arto" w:date="2017-03-20T01:45:16.4769642" w:id="330357680"/>
          <w:rFonts w:ascii="Courier New" w:hAnsi="Courier New" w:eastAsia="Courier New" w:cs="Courier New"/>
          <w:noProof w:val="0"/>
          <w:sz w:val="22"/>
          <w:szCs w:val="22"/>
          <w:lang w:val="fi-FI"/>
          <w:rPrChange w:author="Pöllänen Arto" w:date="2017-03-20T00:56:57.7307714" w:id="475634324">
            <w:rPr/>
          </w:rPrChange>
        </w:rPr>
        <w:pPrChange w:author="Pöllänen Arto" w:date="2017-03-20T00:56:57.7307714" w:id="922168050">
          <w:pPr/>
        </w:pPrChange>
      </w:pPr>
    </w:p>
    <w:p w:rsidR="686CDA7E" w:rsidDel="0439D4E9" w:rsidP="2F61C9CC" w:rsidRDefault="686CDA7E" w14:paraId="5A271EAF" w14:textId="401E444C" w14:noSpellErr="1">
      <w:pPr>
        <w:spacing w:before="0" w:beforeAutospacing="off" w:after="0" w:afterAutospacing="off"/>
        <w:rPr>
          <w:del w:author="Pöllänen Arto" w:date="2017-03-20T01:45:16.4769642" w:id="1378938837"/>
          <w:rFonts w:ascii="Courier New" w:hAnsi="Courier New" w:eastAsia="Courier New" w:cs="Courier New"/>
          <w:noProof w:val="0"/>
          <w:sz w:val="22"/>
          <w:szCs w:val="22"/>
          <w:lang w:val="fi-FI"/>
          <w:rPrChange w:author="Pöllänen Arto" w:date="2017-03-20T00:56:57.7307714" w:id="1782623195">
            <w:rPr/>
          </w:rPrChange>
        </w:rPr>
        <w:pPrChange w:author="Pöllänen Arto" w:date="2017-03-20T00:56:57.7307714" w:id="292125638">
          <w:pPr/>
        </w:pPrChange>
      </w:pPr>
    </w:p>
    <w:p w:rsidR="686CDA7E" w:rsidDel="0439D4E9" w:rsidP="2F61C9CC" w:rsidRDefault="686CDA7E" w14:paraId="0E40C3D3" w14:textId="401E444C">
      <w:pPr>
        <w:spacing w:before="0" w:beforeAutospacing="off" w:after="0" w:afterAutospacing="off"/>
        <w:rPr>
          <w:del w:author="Pöllänen Arto" w:date="2017-03-20T01:45:16.4769642" w:id="832503402"/>
          <w:rFonts w:ascii="Courier New" w:hAnsi="Courier New" w:eastAsia="Courier New" w:cs="Courier New"/>
          <w:noProof w:val="0"/>
          <w:sz w:val="22"/>
          <w:szCs w:val="22"/>
          <w:lang w:val="fi-FI"/>
          <w:rPrChange w:author="Pöllänen Arto" w:date="2017-03-20T00:56:57.7307714" w:id="285013029">
            <w:rPr/>
          </w:rPrChange>
        </w:rPr>
        <w:pPrChange w:author="Pöllänen Arto" w:date="2017-03-20T00:56:57.7307714" w:id="44616715">
          <w:pPr/>
        </w:pPrChange>
      </w:pPr>
    </w:p>
    <w:p w:rsidR="686CDA7E" w:rsidDel="0439D4E9" w:rsidP="2F61C9CC" w:rsidRDefault="686CDA7E" w14:paraId="52D376DB" w14:textId="401E444C" w14:noSpellErr="1">
      <w:pPr>
        <w:spacing w:before="0" w:beforeAutospacing="off" w:after="0" w:afterAutospacing="off"/>
        <w:rPr>
          <w:del w:author="Pöllänen Arto" w:date="2017-03-20T01:45:16.4769642" w:id="906274385"/>
          <w:rFonts w:ascii="Courier New" w:hAnsi="Courier New" w:eastAsia="Courier New" w:cs="Courier New"/>
          <w:noProof w:val="0"/>
          <w:sz w:val="22"/>
          <w:szCs w:val="22"/>
          <w:lang w:val="fi-FI"/>
          <w:rPrChange w:author="Pöllänen Arto" w:date="2017-03-20T00:56:57.7307714" w:id="410152230">
            <w:rPr/>
          </w:rPrChange>
        </w:rPr>
        <w:pPrChange w:author="Pöllänen Arto" w:date="2017-03-20T00:56:57.7307714" w:id="1659607876">
          <w:pPr/>
        </w:pPrChange>
      </w:pPr>
    </w:p>
    <w:p w:rsidR="686CDA7E" w:rsidDel="0439D4E9" w:rsidP="2F61C9CC" w:rsidRDefault="686CDA7E" w14:paraId="216C2A49" w14:textId="401E444C" w14:noSpellErr="1">
      <w:pPr>
        <w:spacing w:before="0" w:beforeAutospacing="off" w:after="0" w:afterAutospacing="off"/>
        <w:rPr>
          <w:del w:author="Pöllänen Arto" w:date="2017-03-20T01:45:16.4769642" w:id="1288201379"/>
          <w:rFonts w:ascii="Courier New" w:hAnsi="Courier New" w:eastAsia="Courier New" w:cs="Courier New"/>
          <w:noProof w:val="0"/>
          <w:sz w:val="22"/>
          <w:szCs w:val="22"/>
          <w:lang w:val="fi-FI"/>
          <w:rPrChange w:author="Pöllänen Arto" w:date="2017-03-20T00:56:57.7307714" w:id="1832001379">
            <w:rPr/>
          </w:rPrChange>
        </w:rPr>
        <w:pPrChange w:author="Pöllänen Arto" w:date="2017-03-20T00:56:57.7307714" w:id="740969810">
          <w:pPr/>
        </w:pPrChange>
      </w:pPr>
    </w:p>
    <w:p w:rsidR="686CDA7E" w:rsidDel="0439D4E9" w:rsidP="2F61C9CC" w:rsidRDefault="686CDA7E" w14:paraId="5952393F" w14:textId="401E444C" w14:noSpellErr="1">
      <w:pPr>
        <w:spacing w:before="0" w:beforeAutospacing="off" w:after="0" w:afterAutospacing="off"/>
        <w:rPr>
          <w:del w:author="Pöllänen Arto" w:date="2017-03-20T01:45:16.4769642" w:id="1738943607"/>
          <w:rFonts w:ascii="Courier New" w:hAnsi="Courier New" w:eastAsia="Courier New" w:cs="Courier New"/>
          <w:noProof w:val="0"/>
          <w:sz w:val="22"/>
          <w:szCs w:val="22"/>
          <w:lang w:val="fi-FI"/>
          <w:rPrChange w:author="Pöllänen Arto" w:date="2017-03-20T00:56:57.7307714" w:id="2017137023">
            <w:rPr/>
          </w:rPrChange>
        </w:rPr>
        <w:pPrChange w:author="Pöllänen Arto" w:date="2017-03-20T00:56:57.7307714" w:id="1751039987">
          <w:pPr/>
        </w:pPrChange>
      </w:pPr>
    </w:p>
    <w:p w:rsidR="686CDA7E" w:rsidDel="0439D4E9" w:rsidP="4AB56EC3" w:rsidRDefault="686CDA7E" w14:paraId="3E21F9B3" w14:textId="401E444C">
      <w:pPr>
        <w:spacing w:before="0" w:beforeAutospacing="off" w:after="0" w:afterAutospacing="off"/>
        <w:rPr>
          <w:del w:author="Pöllänen Arto" w:date="2017-03-20T01:45:16.4769642" w:id="1396160020"/>
          <w:rFonts w:ascii="Courier New" w:hAnsi="Courier New" w:eastAsia="Courier New" w:cs="Courier New"/>
          <w:sz w:val="16"/>
          <w:szCs w:val="16"/>
          <w:rPrChange w:author="Pöllänen Arto" w:date="2017-03-20T00:56:21.136542" w:id="255594939">
            <w:rPr/>
          </w:rPrChange>
        </w:rPr>
        <w:pPrChange w:author="Pöllänen Arto" w:date="2017-03-20T00:56:21.136542" w:id="770529320">
          <w:pPr/>
        </w:pPrChange>
      </w:pPr>
      <w:del w:author="Pöllänen Arto" w:date="2017-03-20T01:45:16.4769642" w:id="2055089188">
        <w:r w:rsidDel="0439D4E9">
          <w:br/>
        </w:r>
      </w:del>
    </w:p>
    <w:p w:rsidR="686CDA7E" w:rsidDel="0439D4E9" w:rsidP="2F61C9CC" w:rsidRDefault="686CDA7E" w14:paraId="7FBAC76E" w14:textId="401E444C">
      <w:pPr>
        <w:spacing w:before="0" w:beforeAutospacing="off" w:after="0" w:afterAutospacing="off"/>
        <w:rPr>
          <w:del w:author="Pöllänen Arto" w:date="2017-03-20T01:45:16.4769642" w:id="215037692"/>
          <w:rFonts w:ascii="Courier New" w:hAnsi="Courier New" w:eastAsia="Courier New" w:cs="Courier New"/>
          <w:noProof w:val="0"/>
          <w:sz w:val="22"/>
          <w:szCs w:val="22"/>
          <w:lang w:val="fi-FI"/>
          <w:rPrChange w:author="Pöllänen Arto" w:date="2017-03-20T00:56:57.7307714" w:id="2006332743">
            <w:rPr/>
          </w:rPrChange>
        </w:rPr>
        <w:pPrChange w:author="Pöllänen Arto" w:date="2017-03-20T00:56:57.7307714" w:id="1164550232">
          <w:pPr/>
        </w:pPrChange>
      </w:pPr>
    </w:p>
    <w:p w:rsidR="686CDA7E" w:rsidDel="0439D4E9" w:rsidP="2F61C9CC" w:rsidRDefault="686CDA7E" w14:paraId="1E6626A3" w14:textId="401E444C" w14:noSpellErr="1">
      <w:pPr>
        <w:spacing w:before="0" w:beforeAutospacing="off" w:after="0" w:afterAutospacing="off"/>
        <w:rPr>
          <w:del w:author="Pöllänen Arto" w:date="2017-03-20T01:45:16.4769642" w:id="1198116478"/>
          <w:rFonts w:ascii="Courier New" w:hAnsi="Courier New" w:eastAsia="Courier New" w:cs="Courier New"/>
          <w:noProof w:val="0"/>
          <w:sz w:val="22"/>
          <w:szCs w:val="22"/>
          <w:lang w:val="fi-FI"/>
          <w:rPrChange w:author="Pöllänen Arto" w:date="2017-03-20T00:56:57.7307714" w:id="166053656">
            <w:rPr/>
          </w:rPrChange>
        </w:rPr>
        <w:pPrChange w:author="Pöllänen Arto" w:date="2017-03-20T00:56:57.7307714" w:id="900624867">
          <w:pPr/>
        </w:pPrChange>
      </w:pPr>
    </w:p>
    <w:p w:rsidR="686CDA7E" w:rsidDel="0439D4E9" w:rsidP="2F61C9CC" w:rsidRDefault="686CDA7E" w14:paraId="5695CD1F" w14:textId="401E444C">
      <w:pPr>
        <w:spacing w:before="0" w:beforeAutospacing="off" w:after="0" w:afterAutospacing="off"/>
        <w:rPr>
          <w:del w:author="Pöllänen Arto" w:date="2017-03-20T01:45:16.4769642" w:id="70003385"/>
          <w:rFonts w:ascii="Courier New" w:hAnsi="Courier New" w:eastAsia="Courier New" w:cs="Courier New"/>
          <w:noProof w:val="0"/>
          <w:sz w:val="22"/>
          <w:szCs w:val="22"/>
          <w:lang w:val="fi-FI"/>
          <w:rPrChange w:author="Pöllänen Arto" w:date="2017-03-20T00:56:57.7307714" w:id="798314505">
            <w:rPr/>
          </w:rPrChange>
        </w:rPr>
        <w:pPrChange w:author="Pöllänen Arto" w:date="2017-03-20T00:56:57.7307714" w:id="1033379191">
          <w:pPr/>
        </w:pPrChange>
      </w:pPr>
    </w:p>
    <w:p w:rsidR="686CDA7E" w:rsidDel="0439D4E9" w:rsidP="2F61C9CC" w:rsidRDefault="686CDA7E" w14:paraId="5034FD50" w14:textId="401E444C">
      <w:pPr>
        <w:spacing w:before="0" w:beforeAutospacing="off" w:after="0" w:afterAutospacing="off"/>
        <w:rPr>
          <w:del w:author="Pöllänen Arto" w:date="2017-03-20T01:45:16.4769642" w:id="44034104"/>
          <w:rFonts w:ascii="Courier New" w:hAnsi="Courier New" w:eastAsia="Courier New" w:cs="Courier New"/>
          <w:noProof w:val="0"/>
          <w:sz w:val="22"/>
          <w:szCs w:val="22"/>
          <w:lang w:val="fi-FI"/>
          <w:rPrChange w:author="Pöllänen Arto" w:date="2017-03-20T00:56:57.7307714" w:id="2032277274">
            <w:rPr/>
          </w:rPrChange>
        </w:rPr>
        <w:pPrChange w:author="Pöllänen Arto" w:date="2017-03-20T00:56:57.7307714" w:id="1218499827">
          <w:pPr/>
        </w:pPrChange>
      </w:pPr>
    </w:p>
    <w:p w:rsidR="686CDA7E" w:rsidDel="0439D4E9" w:rsidP="2F61C9CC" w:rsidRDefault="686CDA7E" w14:paraId="252B5408" w14:textId="401E444C" w14:noSpellErr="1">
      <w:pPr>
        <w:spacing w:before="0" w:beforeAutospacing="off" w:after="0" w:afterAutospacing="off"/>
        <w:rPr>
          <w:del w:author="Pöllänen Arto" w:date="2017-03-20T01:45:16.4769642" w:id="1569325198"/>
          <w:rFonts w:ascii="Courier New" w:hAnsi="Courier New" w:eastAsia="Courier New" w:cs="Courier New"/>
          <w:noProof w:val="0"/>
          <w:sz w:val="22"/>
          <w:szCs w:val="22"/>
          <w:lang w:val="fi-FI"/>
          <w:rPrChange w:author="Pöllänen Arto" w:date="2017-03-20T00:56:57.7307714" w:id="657899172">
            <w:rPr/>
          </w:rPrChange>
        </w:rPr>
        <w:pPrChange w:author="Pöllänen Arto" w:date="2017-03-20T00:56:57.7307714" w:id="681261615">
          <w:pPr/>
        </w:pPrChange>
      </w:pPr>
    </w:p>
    <w:p w:rsidR="686CDA7E" w:rsidDel="0439D4E9" w:rsidP="2F61C9CC" w:rsidRDefault="686CDA7E" w14:paraId="58745870" w14:textId="401E444C" w14:noSpellErr="1">
      <w:pPr>
        <w:spacing w:before="0" w:beforeAutospacing="off" w:after="0" w:afterAutospacing="off"/>
        <w:rPr>
          <w:del w:author="Pöllänen Arto" w:date="2017-03-20T01:45:16.4769642" w:id="651041810"/>
          <w:rFonts w:ascii="Courier New" w:hAnsi="Courier New" w:eastAsia="Courier New" w:cs="Courier New"/>
          <w:noProof w:val="0"/>
          <w:sz w:val="22"/>
          <w:szCs w:val="22"/>
          <w:lang w:val="fi-FI"/>
          <w:rPrChange w:author="Pöllänen Arto" w:date="2017-03-20T00:56:57.7307714" w:id="1844519121">
            <w:rPr/>
          </w:rPrChange>
        </w:rPr>
        <w:pPrChange w:author="Pöllänen Arto" w:date="2017-03-20T00:56:57.7307714" w:id="941684200">
          <w:pPr/>
        </w:pPrChange>
      </w:pPr>
    </w:p>
    <w:p w:rsidR="686CDA7E" w:rsidDel="0439D4E9" w:rsidP="2F61C9CC" w:rsidRDefault="686CDA7E" w14:paraId="3D2347E0" w14:textId="401E444C" w14:noSpellErr="1">
      <w:pPr>
        <w:spacing w:before="0" w:beforeAutospacing="off" w:after="0" w:afterAutospacing="off"/>
        <w:rPr>
          <w:del w:author="Pöllänen Arto" w:date="2017-03-20T01:45:16.4769642" w:id="1085971082"/>
          <w:rFonts w:ascii="Courier New" w:hAnsi="Courier New" w:eastAsia="Courier New" w:cs="Courier New"/>
          <w:noProof w:val="0"/>
          <w:sz w:val="22"/>
          <w:szCs w:val="22"/>
          <w:lang w:val="fi-FI"/>
          <w:rPrChange w:author="Pöllänen Arto" w:date="2017-03-20T00:56:57.7307714" w:id="935362989">
            <w:rPr/>
          </w:rPrChange>
        </w:rPr>
        <w:pPrChange w:author="Pöllänen Arto" w:date="2017-03-20T00:56:57.7307714" w:id="236985893">
          <w:pPr/>
        </w:pPrChange>
      </w:pPr>
    </w:p>
    <w:p w:rsidR="686CDA7E" w:rsidDel="0439D4E9" w:rsidP="2F61C9CC" w:rsidRDefault="686CDA7E" w14:paraId="36130CFF" w14:textId="401E444C">
      <w:pPr>
        <w:spacing w:before="0" w:beforeAutospacing="off" w:after="0" w:afterAutospacing="off"/>
        <w:rPr>
          <w:del w:author="Pöllänen Arto" w:date="2017-03-20T01:45:16.4769642" w:id="518123122"/>
          <w:rFonts w:ascii="Courier New" w:hAnsi="Courier New" w:eastAsia="Courier New" w:cs="Courier New"/>
          <w:noProof w:val="0"/>
          <w:sz w:val="22"/>
          <w:szCs w:val="22"/>
          <w:lang w:val="fi-FI"/>
          <w:rPrChange w:author="Pöllänen Arto" w:date="2017-03-20T00:56:57.7307714" w:id="531251488">
            <w:rPr/>
          </w:rPrChange>
        </w:rPr>
        <w:pPrChange w:author="Pöllänen Arto" w:date="2017-03-20T00:56:57.7307714" w:id="1238768303">
          <w:pPr/>
        </w:pPrChange>
      </w:pPr>
    </w:p>
    <w:p w:rsidR="686CDA7E" w:rsidDel="0439D4E9" w:rsidP="2F61C9CC" w:rsidRDefault="686CDA7E" w14:paraId="680F21BD" w14:textId="401E444C" w14:noSpellErr="1">
      <w:pPr>
        <w:spacing w:before="0" w:beforeAutospacing="off" w:after="0" w:afterAutospacing="off"/>
        <w:rPr>
          <w:del w:author="Pöllänen Arto" w:date="2017-03-20T01:45:16.4769642" w:id="1860576312"/>
          <w:rFonts w:ascii="Courier New" w:hAnsi="Courier New" w:eastAsia="Courier New" w:cs="Courier New"/>
          <w:noProof w:val="0"/>
          <w:sz w:val="22"/>
          <w:szCs w:val="22"/>
          <w:lang w:val="fi-FI"/>
          <w:rPrChange w:author="Pöllänen Arto" w:date="2017-03-20T00:56:57.7307714" w:id="836581630">
            <w:rPr/>
          </w:rPrChange>
        </w:rPr>
        <w:pPrChange w:author="Pöllänen Arto" w:date="2017-03-20T00:56:57.7307714" w:id="305008860">
          <w:pPr/>
        </w:pPrChange>
      </w:pPr>
    </w:p>
    <w:p w:rsidR="686CDA7E" w:rsidDel="0439D4E9" w:rsidP="2F61C9CC" w:rsidRDefault="686CDA7E" w14:paraId="33046F66" w14:textId="401E444C" w14:noSpellErr="1">
      <w:pPr>
        <w:spacing w:before="0" w:beforeAutospacing="off" w:after="0" w:afterAutospacing="off"/>
        <w:rPr>
          <w:del w:author="Pöllänen Arto" w:date="2017-03-20T01:45:16.4769642" w:id="1282683868"/>
          <w:rFonts w:ascii="Courier New" w:hAnsi="Courier New" w:eastAsia="Courier New" w:cs="Courier New"/>
          <w:noProof w:val="0"/>
          <w:sz w:val="22"/>
          <w:szCs w:val="22"/>
          <w:lang w:val="fi-FI"/>
          <w:rPrChange w:author="Pöllänen Arto" w:date="2017-03-20T00:56:57.7307714" w:id="1634059166">
            <w:rPr/>
          </w:rPrChange>
        </w:rPr>
        <w:pPrChange w:author="Pöllänen Arto" w:date="2017-03-20T00:56:57.7307714" w:id="1527923394">
          <w:pPr/>
        </w:pPrChange>
      </w:pPr>
    </w:p>
    <w:p w:rsidR="686CDA7E" w:rsidDel="0439D4E9" w:rsidP="2F61C9CC" w:rsidRDefault="686CDA7E" w14:paraId="30C8DFE3" w14:textId="401E444C" w14:noSpellErr="1">
      <w:pPr>
        <w:spacing w:before="0" w:beforeAutospacing="off" w:after="0" w:afterAutospacing="off"/>
        <w:rPr>
          <w:del w:author="Pöllänen Arto" w:date="2017-03-20T01:45:16.4769642" w:id="1549592070"/>
          <w:rFonts w:ascii="Courier New" w:hAnsi="Courier New" w:eastAsia="Courier New" w:cs="Courier New"/>
          <w:noProof w:val="0"/>
          <w:sz w:val="22"/>
          <w:szCs w:val="22"/>
          <w:lang w:val="fi-FI"/>
          <w:rPrChange w:author="Pöllänen Arto" w:date="2017-03-20T00:56:57.7307714" w:id="1842002001">
            <w:rPr/>
          </w:rPrChange>
        </w:rPr>
        <w:pPrChange w:author="Pöllänen Arto" w:date="2017-03-20T00:56:57.7307714" w:id="155596841">
          <w:pPr/>
        </w:pPrChange>
      </w:pPr>
    </w:p>
    <w:p w:rsidR="686CDA7E" w:rsidDel="0439D4E9" w:rsidP="4AB56EC3" w:rsidRDefault="686CDA7E" w14:paraId="6F462250" w14:textId="401E444C">
      <w:pPr>
        <w:spacing w:before="0" w:beforeAutospacing="off" w:after="0" w:afterAutospacing="off"/>
        <w:rPr>
          <w:del w:author="Pöllänen Arto" w:date="2017-03-20T01:45:16.4769642" w:id="2114851137"/>
          <w:rFonts w:ascii="Courier New" w:hAnsi="Courier New" w:eastAsia="Courier New" w:cs="Courier New"/>
          <w:sz w:val="16"/>
          <w:szCs w:val="16"/>
          <w:rPrChange w:author="Pöllänen Arto" w:date="2017-03-20T00:56:21.136542" w:id="1228363831">
            <w:rPr/>
          </w:rPrChange>
        </w:rPr>
        <w:pPrChange w:author="Pöllänen Arto" w:date="2017-03-20T00:56:21.136542" w:id="1205448469">
          <w:pPr/>
        </w:pPrChange>
      </w:pPr>
      <w:del w:author="Pöllänen Arto" w:date="2017-03-20T01:45:16.4769642" w:id="1454500327">
        <w:r w:rsidDel="0439D4E9">
          <w:br/>
        </w:r>
      </w:del>
    </w:p>
    <w:p w:rsidR="686CDA7E" w:rsidDel="0439D4E9" w:rsidP="2F61C9CC" w:rsidRDefault="686CDA7E" w14:paraId="61A0D688" w14:textId="401E444C">
      <w:pPr>
        <w:spacing w:before="0" w:beforeAutospacing="off" w:after="0" w:afterAutospacing="off"/>
        <w:rPr>
          <w:del w:author="Pöllänen Arto" w:date="2017-03-20T01:45:16.4769642" w:id="392246024"/>
          <w:rFonts w:ascii="Courier New" w:hAnsi="Courier New" w:eastAsia="Courier New" w:cs="Courier New"/>
          <w:noProof w:val="0"/>
          <w:sz w:val="22"/>
          <w:szCs w:val="22"/>
          <w:lang w:val="fi-FI"/>
          <w:rPrChange w:author="Pöllänen Arto" w:date="2017-03-20T00:56:57.7307714" w:id="2103636447">
            <w:rPr/>
          </w:rPrChange>
        </w:rPr>
        <w:pPrChange w:author="Pöllänen Arto" w:date="2017-03-20T00:56:57.7307714" w:id="1768879880">
          <w:pPr/>
        </w:pPrChange>
      </w:pPr>
    </w:p>
    <w:p w:rsidR="686CDA7E" w:rsidDel="0439D4E9" w:rsidP="2F61C9CC" w:rsidRDefault="686CDA7E" w14:paraId="38523229" w14:textId="401E444C" w14:noSpellErr="1">
      <w:pPr>
        <w:spacing w:before="0" w:beforeAutospacing="off" w:after="0" w:afterAutospacing="off"/>
        <w:rPr>
          <w:del w:author="Pöllänen Arto" w:date="2017-03-20T01:45:16.4769642" w:id="1550813772"/>
          <w:rFonts w:ascii="Courier New" w:hAnsi="Courier New" w:eastAsia="Courier New" w:cs="Courier New"/>
          <w:noProof w:val="0"/>
          <w:sz w:val="22"/>
          <w:szCs w:val="22"/>
          <w:lang w:val="fi-FI"/>
          <w:rPrChange w:author="Pöllänen Arto" w:date="2017-03-20T00:56:57.7307714" w:id="1605007847">
            <w:rPr/>
          </w:rPrChange>
        </w:rPr>
        <w:pPrChange w:author="Pöllänen Arto" w:date="2017-03-20T00:56:57.7307714" w:id="935171786">
          <w:pPr/>
        </w:pPrChange>
      </w:pPr>
    </w:p>
    <w:p w:rsidR="686CDA7E" w:rsidDel="0439D4E9" w:rsidP="2F61C9CC" w:rsidRDefault="686CDA7E" w14:paraId="5416F873" w14:textId="401E444C">
      <w:pPr>
        <w:spacing w:before="0" w:beforeAutospacing="off" w:after="0" w:afterAutospacing="off"/>
        <w:rPr>
          <w:del w:author="Pöllänen Arto" w:date="2017-03-20T01:45:16.4769642" w:id="1659612691"/>
          <w:rFonts w:ascii="Courier New" w:hAnsi="Courier New" w:eastAsia="Courier New" w:cs="Courier New"/>
          <w:noProof w:val="0"/>
          <w:sz w:val="22"/>
          <w:szCs w:val="22"/>
          <w:lang w:val="fi-FI"/>
          <w:rPrChange w:author="Pöllänen Arto" w:date="2017-03-20T00:56:57.7307714" w:id="396419666">
            <w:rPr/>
          </w:rPrChange>
        </w:rPr>
        <w:pPrChange w:author="Pöllänen Arto" w:date="2017-03-20T00:56:57.7307714" w:id="89267705">
          <w:pPr/>
        </w:pPrChange>
      </w:pPr>
    </w:p>
    <w:p w:rsidR="686CDA7E" w:rsidDel="0439D4E9" w:rsidP="2F61C9CC" w:rsidRDefault="686CDA7E" w14:paraId="687780E4" w14:textId="401E444C">
      <w:pPr>
        <w:spacing w:before="0" w:beforeAutospacing="off" w:after="0" w:afterAutospacing="off"/>
        <w:rPr>
          <w:del w:author="Pöllänen Arto" w:date="2017-03-20T01:45:16.4769642" w:id="136529404"/>
          <w:rFonts w:ascii="Courier New" w:hAnsi="Courier New" w:eastAsia="Courier New" w:cs="Courier New"/>
          <w:noProof w:val="0"/>
          <w:sz w:val="22"/>
          <w:szCs w:val="22"/>
          <w:lang w:val="fi-FI"/>
          <w:rPrChange w:author="Pöllänen Arto" w:date="2017-03-20T00:56:57.7307714" w:id="1116997646">
            <w:rPr/>
          </w:rPrChange>
        </w:rPr>
        <w:pPrChange w:author="Pöllänen Arto" w:date="2017-03-20T00:56:57.7307714" w:id="889871622">
          <w:pPr/>
        </w:pPrChange>
      </w:pPr>
    </w:p>
    <w:p w:rsidR="686CDA7E" w:rsidDel="0439D4E9" w:rsidP="2F61C9CC" w:rsidRDefault="686CDA7E" w14:paraId="2AA1079E" w14:textId="401E444C">
      <w:pPr>
        <w:spacing w:before="0" w:beforeAutospacing="off" w:after="0" w:afterAutospacing="off"/>
        <w:rPr>
          <w:del w:author="Pöllänen Arto" w:date="2017-03-20T01:45:16.4769642" w:id="1633847586"/>
          <w:rFonts w:ascii="Courier New" w:hAnsi="Courier New" w:eastAsia="Courier New" w:cs="Courier New"/>
          <w:noProof w:val="0"/>
          <w:sz w:val="22"/>
          <w:szCs w:val="22"/>
          <w:lang w:val="fi-FI"/>
          <w:rPrChange w:author="Pöllänen Arto" w:date="2017-03-20T00:56:57.7307714" w:id="899154120">
            <w:rPr/>
          </w:rPrChange>
        </w:rPr>
        <w:pPrChange w:author="Pöllänen Arto" w:date="2017-03-20T00:56:57.7307714" w:id="864580793">
          <w:pPr/>
        </w:pPrChange>
      </w:pPr>
    </w:p>
    <w:p w:rsidR="686CDA7E" w:rsidDel="0439D4E9" w:rsidP="2F61C9CC" w:rsidRDefault="686CDA7E" w14:paraId="7023C615" w14:textId="401E444C">
      <w:pPr>
        <w:spacing w:before="0" w:beforeAutospacing="off" w:after="0" w:afterAutospacing="off"/>
        <w:rPr>
          <w:del w:author="Pöllänen Arto" w:date="2017-03-20T01:45:16.4769642" w:id="532420724"/>
          <w:rFonts w:ascii="Courier New" w:hAnsi="Courier New" w:eastAsia="Courier New" w:cs="Courier New"/>
          <w:noProof w:val="0"/>
          <w:sz w:val="22"/>
          <w:szCs w:val="22"/>
          <w:lang w:val="fi-FI"/>
          <w:rPrChange w:author="Pöllänen Arto" w:date="2017-03-20T00:56:57.7307714" w:id="371502622">
            <w:rPr/>
          </w:rPrChange>
        </w:rPr>
        <w:pPrChange w:author="Pöllänen Arto" w:date="2017-03-20T00:56:57.7307714" w:id="228918734">
          <w:pPr/>
        </w:pPrChange>
      </w:pPr>
    </w:p>
    <w:p w:rsidR="686CDA7E" w:rsidDel="0439D4E9" w:rsidP="2F61C9CC" w:rsidRDefault="686CDA7E" w14:paraId="22775A7D" w14:textId="401E444C">
      <w:pPr>
        <w:spacing w:before="0" w:beforeAutospacing="off" w:after="0" w:afterAutospacing="off"/>
        <w:rPr>
          <w:del w:author="Pöllänen Arto" w:date="2017-03-20T01:45:16.4769642" w:id="101231960"/>
          <w:rFonts w:ascii="Courier New" w:hAnsi="Courier New" w:eastAsia="Courier New" w:cs="Courier New"/>
          <w:noProof w:val="0"/>
          <w:sz w:val="22"/>
          <w:szCs w:val="22"/>
          <w:lang w:val="fi-FI"/>
          <w:rPrChange w:author="Pöllänen Arto" w:date="2017-03-20T00:56:57.7307714" w:id="524123274">
            <w:rPr/>
          </w:rPrChange>
        </w:rPr>
        <w:pPrChange w:author="Pöllänen Arto" w:date="2017-03-20T00:56:57.7307714" w:id="641352857">
          <w:pPr/>
        </w:pPrChange>
      </w:pPr>
    </w:p>
    <w:p w:rsidR="686CDA7E" w:rsidDel="0439D4E9" w:rsidP="2F61C9CC" w:rsidRDefault="686CDA7E" w14:paraId="640EC866" w14:textId="401E444C">
      <w:pPr>
        <w:spacing w:before="0" w:beforeAutospacing="off" w:after="0" w:afterAutospacing="off"/>
        <w:rPr>
          <w:del w:author="Pöllänen Arto" w:date="2017-03-20T01:45:16.4769642" w:id="602712513"/>
          <w:rFonts w:ascii="Courier New" w:hAnsi="Courier New" w:eastAsia="Courier New" w:cs="Courier New"/>
          <w:noProof w:val="0"/>
          <w:sz w:val="22"/>
          <w:szCs w:val="22"/>
          <w:lang w:val="fi-FI"/>
          <w:rPrChange w:author="Pöllänen Arto" w:date="2017-03-20T00:56:57.7307714" w:id="1503639692">
            <w:rPr/>
          </w:rPrChange>
        </w:rPr>
        <w:pPrChange w:author="Pöllänen Arto" w:date="2017-03-20T00:56:57.7307714" w:id="1161503751">
          <w:pPr/>
        </w:pPrChange>
      </w:pPr>
    </w:p>
    <w:p w:rsidR="686CDA7E" w:rsidDel="0439D4E9" w:rsidP="2F61C9CC" w:rsidRDefault="686CDA7E" w14:paraId="71F9EE3A" w14:textId="401E444C">
      <w:pPr>
        <w:spacing w:before="0" w:beforeAutospacing="off" w:after="0" w:afterAutospacing="off"/>
        <w:rPr>
          <w:del w:author="Pöllänen Arto" w:date="2017-03-20T01:45:16.4769642" w:id="1265461253"/>
          <w:rFonts w:ascii="Courier New" w:hAnsi="Courier New" w:eastAsia="Courier New" w:cs="Courier New"/>
          <w:noProof w:val="0"/>
          <w:sz w:val="22"/>
          <w:szCs w:val="22"/>
          <w:lang w:val="fi-FI"/>
          <w:rPrChange w:author="Pöllänen Arto" w:date="2017-03-20T00:56:57.7307714" w:id="716191003">
            <w:rPr/>
          </w:rPrChange>
        </w:rPr>
        <w:pPrChange w:author="Pöllänen Arto" w:date="2017-03-20T00:56:57.7307714" w:id="1612108573">
          <w:pPr/>
        </w:pPrChange>
      </w:pPr>
    </w:p>
    <w:p w:rsidR="686CDA7E" w:rsidDel="0439D4E9" w:rsidP="2F61C9CC" w:rsidRDefault="686CDA7E" w14:paraId="0B0D394B" w14:textId="401E444C" w14:noSpellErr="1">
      <w:pPr>
        <w:spacing w:before="0" w:beforeAutospacing="off" w:after="0" w:afterAutospacing="off"/>
        <w:rPr>
          <w:del w:author="Pöllänen Arto" w:date="2017-03-20T01:45:16.4769642" w:id="2030051897"/>
          <w:rFonts w:ascii="Courier New" w:hAnsi="Courier New" w:eastAsia="Courier New" w:cs="Courier New"/>
          <w:noProof w:val="0"/>
          <w:sz w:val="22"/>
          <w:szCs w:val="22"/>
          <w:lang w:val="fi-FI"/>
          <w:rPrChange w:author="Pöllänen Arto" w:date="2017-03-20T00:56:57.7307714" w:id="1751299324">
            <w:rPr/>
          </w:rPrChange>
        </w:rPr>
        <w:pPrChange w:author="Pöllänen Arto" w:date="2017-03-20T00:56:57.7307714" w:id="2092842960">
          <w:pPr/>
        </w:pPrChange>
      </w:pPr>
    </w:p>
    <w:p w:rsidR="686CDA7E" w:rsidDel="0439D4E9" w:rsidP="2F61C9CC" w:rsidRDefault="686CDA7E" w14:paraId="25374A59" w14:textId="401E444C">
      <w:pPr>
        <w:spacing w:before="0" w:beforeAutospacing="off" w:after="0" w:afterAutospacing="off"/>
        <w:rPr>
          <w:del w:author="Pöllänen Arto" w:date="2017-03-20T01:45:16.4769642" w:id="964318774"/>
          <w:rFonts w:ascii="Courier New" w:hAnsi="Courier New" w:eastAsia="Courier New" w:cs="Courier New"/>
          <w:noProof w:val="0"/>
          <w:sz w:val="22"/>
          <w:szCs w:val="22"/>
          <w:lang w:val="fi-FI"/>
          <w:rPrChange w:author="Pöllänen Arto" w:date="2017-03-20T00:56:57.7307714" w:id="1006941552">
            <w:rPr/>
          </w:rPrChange>
        </w:rPr>
        <w:pPrChange w:author="Pöllänen Arto" w:date="2017-03-20T00:56:57.7307714" w:id="1998660867">
          <w:pPr/>
        </w:pPrChange>
      </w:pPr>
    </w:p>
    <w:p w:rsidR="686CDA7E" w:rsidDel="0439D4E9" w:rsidP="2F61C9CC" w:rsidRDefault="686CDA7E" w14:paraId="74B32BB1" w14:textId="401E444C" w14:noSpellErr="1">
      <w:pPr>
        <w:spacing w:before="0" w:beforeAutospacing="off" w:after="0" w:afterAutospacing="off"/>
        <w:rPr>
          <w:del w:author="Pöllänen Arto" w:date="2017-03-20T01:45:16.4769642" w:id="1559903760"/>
          <w:rFonts w:ascii="Courier New" w:hAnsi="Courier New" w:eastAsia="Courier New" w:cs="Courier New"/>
          <w:noProof w:val="0"/>
          <w:sz w:val="22"/>
          <w:szCs w:val="22"/>
          <w:lang w:val="fi-FI"/>
          <w:rPrChange w:author="Pöllänen Arto" w:date="2017-03-20T00:56:57.7307714" w:id="1251806589">
            <w:rPr/>
          </w:rPrChange>
        </w:rPr>
        <w:pPrChange w:author="Pöllänen Arto" w:date="2017-03-20T00:56:57.7307714" w:id="1166411865">
          <w:pPr/>
        </w:pPrChange>
      </w:pPr>
    </w:p>
    <w:p w:rsidR="686CDA7E" w:rsidDel="0439D4E9" w:rsidP="2F61C9CC" w:rsidRDefault="686CDA7E" w14:paraId="2F947FB0" w14:textId="401E444C" w14:noSpellErr="1">
      <w:pPr>
        <w:spacing w:before="0" w:beforeAutospacing="off" w:after="0" w:afterAutospacing="off"/>
        <w:rPr>
          <w:del w:author="Pöllänen Arto" w:date="2017-03-20T01:45:16.4769642" w:id="660270615"/>
          <w:rFonts w:ascii="Courier New" w:hAnsi="Courier New" w:eastAsia="Courier New" w:cs="Courier New"/>
          <w:noProof w:val="0"/>
          <w:sz w:val="22"/>
          <w:szCs w:val="22"/>
          <w:lang w:val="fi-FI"/>
          <w:rPrChange w:author="Pöllänen Arto" w:date="2017-03-20T00:56:57.7307714" w:id="1890303494">
            <w:rPr/>
          </w:rPrChange>
        </w:rPr>
        <w:pPrChange w:author="Pöllänen Arto" w:date="2017-03-20T00:56:57.7307714" w:id="1385744777">
          <w:pPr/>
        </w:pPrChange>
      </w:pPr>
    </w:p>
    <w:p w:rsidR="686CDA7E" w:rsidDel="0439D4E9" w:rsidP="2F61C9CC" w:rsidRDefault="686CDA7E" w14:paraId="366E8D36" w14:textId="401E444C">
      <w:pPr>
        <w:spacing w:before="0" w:beforeAutospacing="off" w:after="0" w:afterAutospacing="off"/>
        <w:rPr>
          <w:del w:author="Pöllänen Arto" w:date="2017-03-20T01:45:16.4769642" w:id="229337676"/>
          <w:rFonts w:ascii="Courier New" w:hAnsi="Courier New" w:eastAsia="Courier New" w:cs="Courier New"/>
          <w:noProof w:val="0"/>
          <w:sz w:val="22"/>
          <w:szCs w:val="22"/>
          <w:lang w:val="fi-FI"/>
          <w:rPrChange w:author="Pöllänen Arto" w:date="2017-03-20T00:56:57.7307714" w:id="492694148">
            <w:rPr/>
          </w:rPrChange>
        </w:rPr>
        <w:pPrChange w:author="Pöllänen Arto" w:date="2017-03-20T00:56:57.7307714" w:id="1444269076">
          <w:pPr/>
        </w:pPrChange>
      </w:pPr>
    </w:p>
    <w:p w:rsidR="686CDA7E" w:rsidDel="0439D4E9" w:rsidP="2F61C9CC" w:rsidRDefault="686CDA7E" w14:paraId="1B560E9D" w14:textId="401E444C">
      <w:pPr>
        <w:spacing w:before="0" w:beforeAutospacing="off" w:after="0" w:afterAutospacing="off"/>
        <w:rPr>
          <w:del w:author="Pöllänen Arto" w:date="2017-03-20T01:45:16.4769642" w:id="1702569826"/>
          <w:rFonts w:ascii="Courier New" w:hAnsi="Courier New" w:eastAsia="Courier New" w:cs="Courier New"/>
          <w:noProof w:val="0"/>
          <w:sz w:val="22"/>
          <w:szCs w:val="22"/>
          <w:lang w:val="fi-FI"/>
          <w:rPrChange w:author="Pöllänen Arto" w:date="2017-03-20T00:56:57.7307714" w:id="2147250593">
            <w:rPr/>
          </w:rPrChange>
        </w:rPr>
        <w:pPrChange w:author="Pöllänen Arto" w:date="2017-03-20T00:56:57.7307714" w:id="1990105613">
          <w:pPr/>
        </w:pPrChange>
      </w:pPr>
    </w:p>
    <w:p w:rsidR="686CDA7E" w:rsidDel="0439D4E9" w:rsidP="2F61C9CC" w:rsidRDefault="686CDA7E" w14:paraId="3B37752B" w14:textId="401E444C" w14:noSpellErr="1">
      <w:pPr>
        <w:spacing w:before="0" w:beforeAutospacing="off" w:after="0" w:afterAutospacing="off"/>
        <w:rPr>
          <w:del w:author="Pöllänen Arto" w:date="2017-03-20T01:45:16.4769642" w:id="1678606291"/>
          <w:rFonts w:ascii="Courier New" w:hAnsi="Courier New" w:eastAsia="Courier New" w:cs="Courier New"/>
          <w:noProof w:val="0"/>
          <w:sz w:val="22"/>
          <w:szCs w:val="22"/>
          <w:lang w:val="fi-FI"/>
          <w:rPrChange w:author="Pöllänen Arto" w:date="2017-03-20T00:56:57.7307714" w:id="1120153608">
            <w:rPr/>
          </w:rPrChange>
        </w:rPr>
        <w:pPrChange w:author="Pöllänen Arto" w:date="2017-03-20T00:56:57.7307714" w:id="1533998470">
          <w:pPr/>
        </w:pPrChange>
      </w:pPr>
    </w:p>
    <w:p w:rsidR="686CDA7E" w:rsidDel="0439D4E9" w:rsidP="2F61C9CC" w:rsidRDefault="686CDA7E" w14:paraId="2EAA2E60" w14:textId="401E444C" w14:noSpellErr="1">
      <w:pPr>
        <w:spacing w:before="0" w:beforeAutospacing="off" w:after="0" w:afterAutospacing="off"/>
        <w:rPr>
          <w:del w:author="Pöllänen Arto" w:date="2017-03-20T01:45:16.4769642" w:id="1848946833"/>
          <w:rFonts w:ascii="Courier New" w:hAnsi="Courier New" w:eastAsia="Courier New" w:cs="Courier New"/>
          <w:noProof w:val="0"/>
          <w:sz w:val="22"/>
          <w:szCs w:val="22"/>
          <w:lang w:val="fi-FI"/>
          <w:rPrChange w:author="Pöllänen Arto" w:date="2017-03-20T00:56:57.7307714" w:id="1476581160">
            <w:rPr/>
          </w:rPrChange>
        </w:rPr>
        <w:pPrChange w:author="Pöllänen Arto" w:date="2017-03-20T00:56:57.7307714" w:id="85444751">
          <w:pPr/>
        </w:pPrChange>
      </w:pPr>
    </w:p>
    <w:p w:rsidR="686CDA7E" w:rsidDel="0439D4E9" w:rsidP="4AB56EC3" w:rsidRDefault="686CDA7E" w14:paraId="22639CD2" w14:textId="401E444C">
      <w:pPr>
        <w:spacing w:before="0" w:beforeAutospacing="off" w:after="0" w:afterAutospacing="off"/>
        <w:rPr>
          <w:del w:author="Pöllänen Arto" w:date="2017-03-20T01:45:16.4769642" w:id="652331391"/>
          <w:rFonts w:ascii="Courier New" w:hAnsi="Courier New" w:eastAsia="Courier New" w:cs="Courier New"/>
          <w:sz w:val="16"/>
          <w:szCs w:val="16"/>
          <w:rPrChange w:author="Pöllänen Arto" w:date="2017-03-20T00:56:21.136542" w:id="2093155172">
            <w:rPr/>
          </w:rPrChange>
        </w:rPr>
        <w:pPrChange w:author="Pöllänen Arto" w:date="2017-03-20T00:56:21.136542" w:id="1674155131">
          <w:pPr/>
        </w:pPrChange>
      </w:pPr>
      <w:del w:author="Pöllänen Arto" w:date="2017-03-20T01:45:16.4769642" w:id="1628963972">
        <w:r w:rsidDel="0439D4E9">
          <w:br/>
        </w:r>
      </w:del>
    </w:p>
    <w:p w:rsidR="686CDA7E" w:rsidDel="0439D4E9" w:rsidP="2F61C9CC" w:rsidRDefault="686CDA7E" w14:paraId="43ABC54A" w14:textId="401E444C">
      <w:pPr>
        <w:spacing w:before="0" w:beforeAutospacing="off" w:after="0" w:afterAutospacing="off"/>
        <w:rPr>
          <w:del w:author="Pöllänen Arto" w:date="2017-03-20T01:45:16.4769642" w:id="1435765859"/>
          <w:rFonts w:ascii="Courier New" w:hAnsi="Courier New" w:eastAsia="Courier New" w:cs="Courier New"/>
          <w:noProof w:val="0"/>
          <w:sz w:val="22"/>
          <w:szCs w:val="22"/>
          <w:lang w:val="fi-FI"/>
          <w:rPrChange w:author="Pöllänen Arto" w:date="2017-03-20T00:56:57.7307714" w:id="420116540">
            <w:rPr/>
          </w:rPrChange>
        </w:rPr>
        <w:pPrChange w:author="Pöllänen Arto" w:date="2017-03-20T00:56:57.7307714" w:id="757602583">
          <w:pPr/>
        </w:pPrChange>
      </w:pPr>
    </w:p>
    <w:p w:rsidR="686CDA7E" w:rsidDel="0439D4E9" w:rsidP="2F61C9CC" w:rsidRDefault="686CDA7E" w14:paraId="62A76200" w14:textId="401E444C">
      <w:pPr>
        <w:spacing w:before="0" w:beforeAutospacing="off" w:after="0" w:afterAutospacing="off"/>
        <w:rPr>
          <w:del w:author="Pöllänen Arto" w:date="2017-03-20T01:45:16.4769642" w:id="240817160"/>
          <w:rFonts w:ascii="Courier New" w:hAnsi="Courier New" w:eastAsia="Courier New" w:cs="Courier New"/>
          <w:noProof w:val="0"/>
          <w:sz w:val="22"/>
          <w:szCs w:val="22"/>
          <w:lang w:val="fi-FI"/>
          <w:rPrChange w:author="Pöllänen Arto" w:date="2017-03-20T00:56:57.7307714" w:id="806828955">
            <w:rPr/>
          </w:rPrChange>
        </w:rPr>
        <w:pPrChange w:author="Pöllänen Arto" w:date="2017-03-20T00:56:57.7307714" w:id="1876594251">
          <w:pPr/>
        </w:pPrChange>
      </w:pPr>
    </w:p>
    <w:p w:rsidR="686CDA7E" w:rsidDel="0439D4E9" w:rsidP="2F61C9CC" w:rsidRDefault="686CDA7E" w14:paraId="240E346A" w14:textId="401E444C">
      <w:pPr>
        <w:spacing w:before="0" w:beforeAutospacing="off" w:after="0" w:afterAutospacing="off"/>
        <w:rPr>
          <w:del w:author="Pöllänen Arto" w:date="2017-03-20T01:45:16.4769642" w:id="1095884124"/>
          <w:rFonts w:ascii="Courier New" w:hAnsi="Courier New" w:eastAsia="Courier New" w:cs="Courier New"/>
          <w:noProof w:val="0"/>
          <w:sz w:val="22"/>
          <w:szCs w:val="22"/>
          <w:lang w:val="fi-FI"/>
          <w:rPrChange w:author="Pöllänen Arto" w:date="2017-03-20T00:56:57.7307714" w:id="1241701084">
            <w:rPr/>
          </w:rPrChange>
        </w:rPr>
        <w:pPrChange w:author="Pöllänen Arto" w:date="2017-03-20T00:56:57.7307714" w:id="337368238">
          <w:pPr/>
        </w:pPrChange>
      </w:pPr>
    </w:p>
    <w:p w:rsidR="686CDA7E" w:rsidDel="0439D4E9" w:rsidP="2F61C9CC" w:rsidRDefault="686CDA7E" w14:paraId="2DC71418" w14:textId="401E444C" w14:noSpellErr="1">
      <w:pPr>
        <w:spacing w:before="0" w:beforeAutospacing="off" w:after="0" w:afterAutospacing="off"/>
        <w:rPr>
          <w:del w:author="Pöllänen Arto" w:date="2017-03-20T01:45:16.4769642" w:id="2026664617"/>
          <w:rFonts w:ascii="Courier New" w:hAnsi="Courier New" w:eastAsia="Courier New" w:cs="Courier New"/>
          <w:noProof w:val="0"/>
          <w:sz w:val="22"/>
          <w:szCs w:val="22"/>
          <w:lang w:val="fi-FI"/>
          <w:rPrChange w:author="Pöllänen Arto" w:date="2017-03-20T00:56:57.7307714" w:id="1131984287">
            <w:rPr/>
          </w:rPrChange>
        </w:rPr>
        <w:pPrChange w:author="Pöllänen Arto" w:date="2017-03-20T00:56:57.7307714" w:id="268273251">
          <w:pPr/>
        </w:pPrChange>
      </w:pPr>
    </w:p>
    <w:p w:rsidR="686CDA7E" w:rsidDel="0439D4E9" w:rsidP="2F61C9CC" w:rsidRDefault="686CDA7E" w14:paraId="30075714" w14:textId="401E444C" w14:noSpellErr="1">
      <w:pPr>
        <w:spacing w:before="0" w:beforeAutospacing="off" w:after="0" w:afterAutospacing="off"/>
        <w:rPr>
          <w:del w:author="Pöllänen Arto" w:date="2017-03-20T01:45:16.4769642" w:id="850091664"/>
          <w:rFonts w:ascii="Courier New" w:hAnsi="Courier New" w:eastAsia="Courier New" w:cs="Courier New"/>
          <w:noProof w:val="0"/>
          <w:sz w:val="22"/>
          <w:szCs w:val="22"/>
          <w:lang w:val="fi-FI"/>
          <w:rPrChange w:author="Pöllänen Arto" w:date="2017-03-20T00:56:57.7307714" w:id="1522890538">
            <w:rPr/>
          </w:rPrChange>
        </w:rPr>
        <w:pPrChange w:author="Pöllänen Arto" w:date="2017-03-20T00:56:57.7307714" w:id="1895704932">
          <w:pPr/>
        </w:pPrChange>
      </w:pPr>
    </w:p>
    <w:p w:rsidR="686CDA7E" w:rsidDel="0439D4E9" w:rsidP="2F61C9CC" w:rsidRDefault="686CDA7E" w14:paraId="37EDE0CA" w14:textId="401E444C">
      <w:pPr>
        <w:spacing w:before="0" w:beforeAutospacing="off" w:after="0" w:afterAutospacing="off"/>
        <w:rPr>
          <w:del w:author="Pöllänen Arto" w:date="2017-03-20T01:45:16.4769642" w:id="1365947956"/>
          <w:rFonts w:ascii="Courier New" w:hAnsi="Courier New" w:eastAsia="Courier New" w:cs="Courier New"/>
          <w:noProof w:val="0"/>
          <w:sz w:val="22"/>
          <w:szCs w:val="22"/>
          <w:lang w:val="fi-FI"/>
          <w:rPrChange w:author="Pöllänen Arto" w:date="2017-03-20T00:56:57.7307714" w:id="1911995599">
            <w:rPr/>
          </w:rPrChange>
        </w:rPr>
        <w:pPrChange w:author="Pöllänen Arto" w:date="2017-03-20T00:56:57.7307714" w:id="667936472">
          <w:pPr/>
        </w:pPrChange>
      </w:pPr>
    </w:p>
    <w:p w:rsidR="686CDA7E" w:rsidDel="0439D4E9" w:rsidP="2F61C9CC" w:rsidRDefault="686CDA7E" w14:paraId="052D4B44" w14:textId="401E444C" w14:noSpellErr="1">
      <w:pPr>
        <w:spacing w:before="0" w:beforeAutospacing="off" w:after="0" w:afterAutospacing="off"/>
        <w:rPr>
          <w:del w:author="Pöllänen Arto" w:date="2017-03-20T01:45:16.4769642" w:id="1229454705"/>
          <w:rFonts w:ascii="Courier New" w:hAnsi="Courier New" w:eastAsia="Courier New" w:cs="Courier New"/>
          <w:noProof w:val="0"/>
          <w:sz w:val="22"/>
          <w:szCs w:val="22"/>
          <w:lang w:val="fi-FI"/>
          <w:rPrChange w:author="Pöllänen Arto" w:date="2017-03-20T00:56:57.7307714" w:id="1453739544">
            <w:rPr/>
          </w:rPrChange>
        </w:rPr>
        <w:pPrChange w:author="Pöllänen Arto" w:date="2017-03-20T00:56:57.7307714" w:id="1872446299">
          <w:pPr/>
        </w:pPrChange>
      </w:pPr>
    </w:p>
    <w:p w:rsidR="686CDA7E" w:rsidDel="0439D4E9" w:rsidP="2F61C9CC" w:rsidRDefault="686CDA7E" w14:paraId="59979E91" w14:textId="401E444C" w14:noSpellErr="1">
      <w:pPr>
        <w:spacing w:before="0" w:beforeAutospacing="off" w:after="0" w:afterAutospacing="off"/>
        <w:rPr>
          <w:del w:author="Pöllänen Arto" w:date="2017-03-20T01:45:16.4769642" w:id="1822599449"/>
          <w:rFonts w:ascii="Courier New" w:hAnsi="Courier New" w:eastAsia="Courier New" w:cs="Courier New"/>
          <w:noProof w:val="0"/>
          <w:sz w:val="22"/>
          <w:szCs w:val="22"/>
          <w:lang w:val="fi-FI"/>
          <w:rPrChange w:author="Pöllänen Arto" w:date="2017-03-20T00:56:57.7307714" w:id="551441457">
            <w:rPr/>
          </w:rPrChange>
        </w:rPr>
        <w:pPrChange w:author="Pöllänen Arto" w:date="2017-03-20T00:56:57.7307714" w:id="612670516">
          <w:pPr/>
        </w:pPrChange>
      </w:pPr>
    </w:p>
    <w:p w:rsidR="686CDA7E" w:rsidDel="0439D4E9" w:rsidP="2F61C9CC" w:rsidRDefault="686CDA7E" w14:paraId="7383A26C" w14:textId="401E444C">
      <w:pPr>
        <w:spacing w:before="0" w:beforeAutospacing="off" w:after="0" w:afterAutospacing="off"/>
        <w:rPr>
          <w:del w:author="Pöllänen Arto" w:date="2017-03-20T01:45:16.4769642" w:id="105037552"/>
          <w:rFonts w:ascii="Courier New" w:hAnsi="Courier New" w:eastAsia="Courier New" w:cs="Courier New"/>
          <w:noProof w:val="0"/>
          <w:sz w:val="22"/>
          <w:szCs w:val="22"/>
          <w:lang w:val="fi-FI"/>
          <w:rPrChange w:author="Pöllänen Arto" w:date="2017-03-20T00:56:57.7307714" w:id="1697941098">
            <w:rPr/>
          </w:rPrChange>
        </w:rPr>
        <w:pPrChange w:author="Pöllänen Arto" w:date="2017-03-20T00:56:57.7307714" w:id="713443375">
          <w:pPr/>
        </w:pPrChange>
      </w:pPr>
    </w:p>
    <w:p w:rsidR="686CDA7E" w:rsidDel="0439D4E9" w:rsidP="2F61C9CC" w:rsidRDefault="686CDA7E" w14:paraId="4A185185" w14:textId="401E444C">
      <w:pPr>
        <w:spacing w:before="0" w:beforeAutospacing="off" w:after="0" w:afterAutospacing="off"/>
        <w:rPr>
          <w:del w:author="Pöllänen Arto" w:date="2017-03-20T01:45:16.4769642" w:id="1563135696"/>
          <w:rFonts w:ascii="Courier New" w:hAnsi="Courier New" w:eastAsia="Courier New" w:cs="Courier New"/>
          <w:noProof w:val="0"/>
          <w:sz w:val="22"/>
          <w:szCs w:val="22"/>
          <w:lang w:val="fi-FI"/>
          <w:rPrChange w:author="Pöllänen Arto" w:date="2017-03-20T00:56:57.7307714" w:id="704100313">
            <w:rPr/>
          </w:rPrChange>
        </w:rPr>
        <w:pPrChange w:author="Pöllänen Arto" w:date="2017-03-20T00:56:57.7307714" w:id="29781432">
          <w:pPr/>
        </w:pPrChange>
      </w:pPr>
    </w:p>
    <w:p w:rsidR="686CDA7E" w:rsidDel="0439D4E9" w:rsidP="2F61C9CC" w:rsidRDefault="686CDA7E" w14:paraId="2587E71B" w14:textId="401E444C" w14:noSpellErr="1">
      <w:pPr>
        <w:spacing w:before="0" w:beforeAutospacing="off" w:after="0" w:afterAutospacing="off"/>
        <w:rPr>
          <w:del w:author="Pöllänen Arto" w:date="2017-03-20T01:45:16.4769642" w:id="44324467"/>
          <w:rFonts w:ascii="Courier New" w:hAnsi="Courier New" w:eastAsia="Courier New" w:cs="Courier New"/>
          <w:noProof w:val="0"/>
          <w:sz w:val="22"/>
          <w:szCs w:val="22"/>
          <w:lang w:val="fi-FI"/>
          <w:rPrChange w:author="Pöllänen Arto" w:date="2017-03-20T00:56:57.7307714" w:id="1718529436">
            <w:rPr/>
          </w:rPrChange>
        </w:rPr>
        <w:pPrChange w:author="Pöllänen Arto" w:date="2017-03-20T00:56:57.7307714" w:id="1868952522">
          <w:pPr/>
        </w:pPrChange>
      </w:pPr>
    </w:p>
    <w:p w:rsidR="686CDA7E" w:rsidDel="0439D4E9" w:rsidP="2F61C9CC" w:rsidRDefault="686CDA7E" w14:paraId="4B3424B2" w14:textId="401E444C" w14:noSpellErr="1">
      <w:pPr>
        <w:spacing w:before="0" w:beforeAutospacing="off" w:after="0" w:afterAutospacing="off"/>
        <w:rPr>
          <w:del w:author="Pöllänen Arto" w:date="2017-03-20T01:45:16.4769642" w:id="909870195"/>
          <w:rFonts w:ascii="Courier New" w:hAnsi="Courier New" w:eastAsia="Courier New" w:cs="Courier New"/>
          <w:noProof w:val="0"/>
          <w:sz w:val="22"/>
          <w:szCs w:val="22"/>
          <w:lang w:val="fi-FI"/>
          <w:rPrChange w:author="Pöllänen Arto" w:date="2017-03-20T00:56:57.7307714" w:id="105552593">
            <w:rPr/>
          </w:rPrChange>
        </w:rPr>
        <w:pPrChange w:author="Pöllänen Arto" w:date="2017-03-20T00:56:57.7307714" w:id="670003692">
          <w:pPr/>
        </w:pPrChange>
      </w:pPr>
    </w:p>
    <w:p w:rsidR="686CDA7E" w:rsidDel="0439D4E9" w:rsidP="2F61C9CC" w:rsidRDefault="686CDA7E" w14:paraId="15934935" w14:textId="401E444C" w14:noSpellErr="1">
      <w:pPr>
        <w:spacing w:before="0" w:beforeAutospacing="off" w:after="0" w:afterAutospacing="off"/>
        <w:rPr>
          <w:del w:author="Pöllänen Arto" w:date="2017-03-20T01:45:16.4769642" w:id="1209648851"/>
          <w:rFonts w:ascii="Courier New" w:hAnsi="Courier New" w:eastAsia="Courier New" w:cs="Courier New"/>
          <w:noProof w:val="0"/>
          <w:sz w:val="22"/>
          <w:szCs w:val="22"/>
          <w:lang w:val="fi-FI"/>
          <w:rPrChange w:author="Pöllänen Arto" w:date="2017-03-20T00:56:57.7307714" w:id="1778657544">
            <w:rPr/>
          </w:rPrChange>
        </w:rPr>
        <w:pPrChange w:author="Pöllänen Arto" w:date="2017-03-20T00:56:57.7307714" w:id="524189695">
          <w:pPr/>
        </w:pPrChange>
      </w:pPr>
    </w:p>
    <w:p w:rsidR="686CDA7E" w:rsidDel="0439D4E9" w:rsidP="2F61C9CC" w:rsidRDefault="686CDA7E" w14:paraId="514AB0F5" w14:textId="401E444C" w14:noSpellErr="1">
      <w:pPr>
        <w:spacing w:before="0" w:beforeAutospacing="off" w:after="0" w:afterAutospacing="off"/>
        <w:rPr>
          <w:del w:author="Pöllänen Arto" w:date="2017-03-20T01:45:16.4769642" w:id="1566944686"/>
          <w:rFonts w:ascii="Courier New" w:hAnsi="Courier New" w:eastAsia="Courier New" w:cs="Courier New"/>
          <w:noProof w:val="0"/>
          <w:sz w:val="22"/>
          <w:szCs w:val="22"/>
          <w:lang w:val="fi-FI"/>
          <w:rPrChange w:author="Pöllänen Arto" w:date="2017-03-20T00:56:57.7307714" w:id="809977032">
            <w:rPr/>
          </w:rPrChange>
        </w:rPr>
        <w:pPrChange w:author="Pöllänen Arto" w:date="2017-03-20T00:56:57.7307714" w:id="1207267913">
          <w:pPr/>
        </w:pPrChange>
      </w:pPr>
    </w:p>
    <w:p w:rsidR="686CDA7E" w:rsidDel="0439D4E9" w:rsidP="4AB56EC3" w:rsidRDefault="686CDA7E" w14:paraId="096147C6" w14:textId="401E444C">
      <w:pPr>
        <w:spacing w:before="0" w:beforeAutospacing="off" w:after="0" w:afterAutospacing="off"/>
        <w:rPr>
          <w:del w:author="Pöllänen Arto" w:date="2017-03-20T01:45:16.4769642" w:id="2085595303"/>
          <w:rFonts w:ascii="Courier New" w:hAnsi="Courier New" w:eastAsia="Courier New" w:cs="Courier New"/>
          <w:sz w:val="16"/>
          <w:szCs w:val="16"/>
          <w:rPrChange w:author="Pöllänen Arto" w:date="2017-03-20T00:56:21.136542" w:id="298323268">
            <w:rPr/>
          </w:rPrChange>
        </w:rPr>
        <w:pPrChange w:author="Pöllänen Arto" w:date="2017-03-20T00:56:21.136542" w:id="1859427792">
          <w:pPr/>
        </w:pPrChange>
      </w:pPr>
      <w:del w:author="Pöllänen Arto" w:date="2017-03-20T01:45:16.4769642" w:id="526720384">
        <w:r w:rsidDel="0439D4E9">
          <w:br/>
        </w:r>
      </w:del>
    </w:p>
    <w:p w:rsidR="686CDA7E" w:rsidDel="0439D4E9" w:rsidP="2F61C9CC" w:rsidRDefault="686CDA7E" w14:paraId="3359C772" w14:textId="401E444C">
      <w:pPr>
        <w:spacing w:before="0" w:beforeAutospacing="off" w:after="0" w:afterAutospacing="off"/>
        <w:rPr>
          <w:del w:author="Pöllänen Arto" w:date="2017-03-20T01:45:16.4769642" w:id="1975608712"/>
          <w:rFonts w:ascii="Courier New" w:hAnsi="Courier New" w:eastAsia="Courier New" w:cs="Courier New"/>
          <w:noProof w:val="0"/>
          <w:sz w:val="22"/>
          <w:szCs w:val="22"/>
          <w:lang w:val="fi-FI"/>
          <w:rPrChange w:author="Pöllänen Arto" w:date="2017-03-20T00:56:57.7307714" w:id="1963957495">
            <w:rPr/>
          </w:rPrChange>
        </w:rPr>
        <w:pPrChange w:author="Pöllänen Arto" w:date="2017-03-20T00:56:57.7307714" w:id="1686700108">
          <w:pPr/>
        </w:pPrChange>
      </w:pPr>
    </w:p>
    <w:p w:rsidR="686CDA7E" w:rsidDel="0439D4E9" w:rsidP="2F61C9CC" w:rsidRDefault="686CDA7E" w14:paraId="7AC894F2" w14:textId="401E444C">
      <w:pPr>
        <w:spacing w:before="0" w:beforeAutospacing="off" w:after="0" w:afterAutospacing="off"/>
        <w:rPr>
          <w:del w:author="Pöllänen Arto" w:date="2017-03-20T01:45:16.4769642" w:id="1320374358"/>
          <w:rFonts w:ascii="Courier New" w:hAnsi="Courier New" w:eastAsia="Courier New" w:cs="Courier New"/>
          <w:noProof w:val="0"/>
          <w:sz w:val="22"/>
          <w:szCs w:val="22"/>
          <w:lang w:val="fi-FI"/>
          <w:rPrChange w:author="Pöllänen Arto" w:date="2017-03-20T00:56:57.7307714" w:id="2088569026">
            <w:rPr/>
          </w:rPrChange>
        </w:rPr>
        <w:pPrChange w:author="Pöllänen Arto" w:date="2017-03-20T00:56:57.7307714" w:id="819319488">
          <w:pPr/>
        </w:pPrChange>
      </w:pPr>
    </w:p>
    <w:p w:rsidR="686CDA7E" w:rsidDel="0439D4E9" w:rsidP="2F61C9CC" w:rsidRDefault="686CDA7E" w14:paraId="7AA496EB" w14:textId="401E444C" w14:noSpellErr="1">
      <w:pPr>
        <w:spacing w:before="0" w:beforeAutospacing="off" w:after="0" w:afterAutospacing="off"/>
        <w:rPr>
          <w:del w:author="Pöllänen Arto" w:date="2017-03-20T01:45:16.4769642" w:id="769744981"/>
          <w:rFonts w:ascii="Courier New" w:hAnsi="Courier New" w:eastAsia="Courier New" w:cs="Courier New"/>
          <w:noProof w:val="0"/>
          <w:sz w:val="22"/>
          <w:szCs w:val="22"/>
          <w:lang w:val="fi-FI"/>
          <w:rPrChange w:author="Pöllänen Arto" w:date="2017-03-20T00:56:57.7307714" w:id="1328846938">
            <w:rPr/>
          </w:rPrChange>
        </w:rPr>
        <w:pPrChange w:author="Pöllänen Arto" w:date="2017-03-20T00:56:57.7307714" w:id="1838344337">
          <w:pPr/>
        </w:pPrChange>
      </w:pPr>
    </w:p>
    <w:p w:rsidR="686CDA7E" w:rsidDel="0439D4E9" w:rsidP="2F61C9CC" w:rsidRDefault="686CDA7E" w14:paraId="01FB01A5" w14:textId="401E444C">
      <w:pPr>
        <w:spacing w:before="0" w:beforeAutospacing="off" w:after="0" w:afterAutospacing="off"/>
        <w:rPr>
          <w:del w:author="Pöllänen Arto" w:date="2017-03-20T01:45:16.4769642" w:id="1801837440"/>
          <w:rFonts w:ascii="Courier New" w:hAnsi="Courier New" w:eastAsia="Courier New" w:cs="Courier New"/>
          <w:noProof w:val="0"/>
          <w:sz w:val="22"/>
          <w:szCs w:val="22"/>
          <w:lang w:val="fi-FI"/>
          <w:rPrChange w:author="Pöllänen Arto" w:date="2017-03-20T00:56:57.7307714" w:id="1160170442">
            <w:rPr/>
          </w:rPrChange>
        </w:rPr>
        <w:pPrChange w:author="Pöllänen Arto" w:date="2017-03-20T00:56:57.7307714" w:id="1011817106">
          <w:pPr/>
        </w:pPrChange>
      </w:pPr>
    </w:p>
    <w:p w:rsidR="686CDA7E" w:rsidDel="0439D4E9" w:rsidP="2F61C9CC" w:rsidRDefault="686CDA7E" w14:paraId="51AA446D" w14:textId="401E444C">
      <w:pPr>
        <w:spacing w:before="0" w:beforeAutospacing="off" w:after="0" w:afterAutospacing="off"/>
        <w:rPr>
          <w:del w:author="Pöllänen Arto" w:date="2017-03-20T01:45:16.4769642" w:id="1206522883"/>
          <w:rFonts w:ascii="Courier New" w:hAnsi="Courier New" w:eastAsia="Courier New" w:cs="Courier New"/>
          <w:noProof w:val="0"/>
          <w:sz w:val="22"/>
          <w:szCs w:val="22"/>
          <w:lang w:val="fi-FI"/>
          <w:rPrChange w:author="Pöllänen Arto" w:date="2017-03-20T00:56:57.7307714" w:id="1948340618">
            <w:rPr/>
          </w:rPrChange>
        </w:rPr>
        <w:pPrChange w:author="Pöllänen Arto" w:date="2017-03-20T00:56:57.7307714" w:id="440100412">
          <w:pPr/>
        </w:pPrChange>
      </w:pPr>
    </w:p>
    <w:p w:rsidR="686CDA7E" w:rsidDel="0439D4E9" w:rsidP="2F61C9CC" w:rsidRDefault="686CDA7E" w14:paraId="7C95109C" w14:textId="401E444C">
      <w:pPr>
        <w:spacing w:before="0" w:beforeAutospacing="off" w:after="0" w:afterAutospacing="off"/>
        <w:rPr>
          <w:del w:author="Pöllänen Arto" w:date="2017-03-20T01:45:16.4769642" w:id="1953857228"/>
          <w:rFonts w:ascii="Courier New" w:hAnsi="Courier New" w:eastAsia="Courier New" w:cs="Courier New"/>
          <w:noProof w:val="0"/>
          <w:sz w:val="22"/>
          <w:szCs w:val="22"/>
          <w:lang w:val="fi-FI"/>
          <w:rPrChange w:author="Pöllänen Arto" w:date="2017-03-20T00:56:57.7307714" w:id="1899942340">
            <w:rPr/>
          </w:rPrChange>
        </w:rPr>
        <w:pPrChange w:author="Pöllänen Arto" w:date="2017-03-20T00:56:57.7307714" w:id="225761151">
          <w:pPr/>
        </w:pPrChange>
      </w:pPr>
    </w:p>
    <w:p w:rsidR="686CDA7E" w:rsidDel="0439D4E9" w:rsidP="2F61C9CC" w:rsidRDefault="686CDA7E" w14:paraId="25386DD9" w14:textId="401E444C" w14:noSpellErr="1">
      <w:pPr>
        <w:spacing w:before="0" w:beforeAutospacing="off" w:after="0" w:afterAutospacing="off"/>
        <w:rPr>
          <w:del w:author="Pöllänen Arto" w:date="2017-03-20T01:45:16.4769642" w:id="793447507"/>
          <w:rFonts w:ascii="Courier New" w:hAnsi="Courier New" w:eastAsia="Courier New" w:cs="Courier New"/>
          <w:noProof w:val="0"/>
          <w:sz w:val="22"/>
          <w:szCs w:val="22"/>
          <w:lang w:val="fi-FI"/>
          <w:rPrChange w:author="Pöllänen Arto" w:date="2017-03-20T00:56:57.7307714" w:id="1576951532">
            <w:rPr/>
          </w:rPrChange>
        </w:rPr>
        <w:pPrChange w:author="Pöllänen Arto" w:date="2017-03-20T00:56:57.7307714" w:id="804060921">
          <w:pPr/>
        </w:pPrChange>
      </w:pPr>
    </w:p>
    <w:p w:rsidR="686CDA7E" w:rsidDel="0439D4E9" w:rsidP="2F61C9CC" w:rsidRDefault="686CDA7E" w14:paraId="2DC0E725" w14:textId="401E444C">
      <w:pPr>
        <w:spacing w:before="0" w:beforeAutospacing="off" w:after="0" w:afterAutospacing="off"/>
        <w:rPr>
          <w:del w:author="Pöllänen Arto" w:date="2017-03-20T01:45:16.4769642" w:id="1097060086"/>
          <w:rFonts w:ascii="Courier New" w:hAnsi="Courier New" w:eastAsia="Courier New" w:cs="Courier New"/>
          <w:noProof w:val="0"/>
          <w:sz w:val="22"/>
          <w:szCs w:val="22"/>
          <w:lang w:val="fi-FI"/>
          <w:rPrChange w:author="Pöllänen Arto" w:date="2017-03-20T00:56:57.7307714" w:id="1723963851">
            <w:rPr/>
          </w:rPrChange>
        </w:rPr>
        <w:pPrChange w:author="Pöllänen Arto" w:date="2017-03-20T00:56:57.7307714" w:id="624881420">
          <w:pPr/>
        </w:pPrChange>
      </w:pPr>
    </w:p>
    <w:p w:rsidR="686CDA7E" w:rsidDel="0439D4E9" w:rsidP="2F61C9CC" w:rsidRDefault="686CDA7E" w14:paraId="32FBBCA6" w14:textId="401E444C" w14:noSpellErr="1">
      <w:pPr>
        <w:spacing w:before="0" w:beforeAutospacing="off" w:after="0" w:afterAutospacing="off"/>
        <w:rPr>
          <w:del w:author="Pöllänen Arto" w:date="2017-03-20T01:45:16.4769642" w:id="1315548228"/>
          <w:rFonts w:ascii="Courier New" w:hAnsi="Courier New" w:eastAsia="Courier New" w:cs="Courier New"/>
          <w:noProof w:val="0"/>
          <w:sz w:val="22"/>
          <w:szCs w:val="22"/>
          <w:lang w:val="fi-FI"/>
          <w:rPrChange w:author="Pöllänen Arto" w:date="2017-03-20T00:56:57.7307714" w:id="1411120573">
            <w:rPr/>
          </w:rPrChange>
        </w:rPr>
        <w:pPrChange w:author="Pöllänen Arto" w:date="2017-03-20T00:56:57.7307714" w:id="118187758">
          <w:pPr/>
        </w:pPrChange>
      </w:pPr>
    </w:p>
    <w:p w:rsidR="686CDA7E" w:rsidDel="0439D4E9" w:rsidP="2F61C9CC" w:rsidRDefault="686CDA7E" w14:paraId="74BA7878" w14:textId="401E444C" w14:noSpellErr="1">
      <w:pPr>
        <w:spacing w:before="0" w:beforeAutospacing="off" w:after="0" w:afterAutospacing="off"/>
        <w:rPr>
          <w:del w:author="Pöllänen Arto" w:date="2017-03-20T01:45:16.4769642" w:id="1253168258"/>
          <w:rFonts w:ascii="Courier New" w:hAnsi="Courier New" w:eastAsia="Courier New" w:cs="Courier New"/>
          <w:noProof w:val="0"/>
          <w:sz w:val="22"/>
          <w:szCs w:val="22"/>
          <w:lang w:val="fi-FI"/>
          <w:rPrChange w:author="Pöllänen Arto" w:date="2017-03-20T00:56:57.7307714" w:id="1908373402">
            <w:rPr/>
          </w:rPrChange>
        </w:rPr>
        <w:pPrChange w:author="Pöllänen Arto" w:date="2017-03-20T00:56:57.7307714" w:id="1701875372">
          <w:pPr/>
        </w:pPrChange>
      </w:pPr>
    </w:p>
    <w:p w:rsidR="686CDA7E" w:rsidDel="0439D4E9" w:rsidP="2F61C9CC" w:rsidRDefault="686CDA7E" w14:paraId="13416E00" w14:textId="401E444C" w14:noSpellErr="1">
      <w:pPr>
        <w:spacing w:before="0" w:beforeAutospacing="off" w:after="0" w:afterAutospacing="off"/>
        <w:rPr>
          <w:del w:author="Pöllänen Arto" w:date="2017-03-20T01:45:16.4769642" w:id="631613991"/>
          <w:rFonts w:ascii="Courier New" w:hAnsi="Courier New" w:eastAsia="Courier New" w:cs="Courier New"/>
          <w:noProof w:val="0"/>
          <w:sz w:val="22"/>
          <w:szCs w:val="22"/>
          <w:lang w:val="fi-FI"/>
          <w:rPrChange w:author="Pöllänen Arto" w:date="2017-03-20T00:56:57.7307714" w:id="1053996185">
            <w:rPr/>
          </w:rPrChange>
        </w:rPr>
        <w:pPrChange w:author="Pöllänen Arto" w:date="2017-03-20T00:56:57.7307714" w:id="722178813">
          <w:pPr/>
        </w:pPrChange>
      </w:pPr>
    </w:p>
    <w:p w:rsidR="686CDA7E" w:rsidDel="0439D4E9" w:rsidP="2F61C9CC" w:rsidRDefault="686CDA7E" w14:paraId="05EDCC1C" w14:textId="401E444C">
      <w:pPr>
        <w:spacing w:before="0" w:beforeAutospacing="off" w:after="0" w:afterAutospacing="off"/>
        <w:rPr>
          <w:del w:author="Pöllänen Arto" w:date="2017-03-20T01:45:16.4769642" w:id="909054583"/>
          <w:rFonts w:ascii="Courier New" w:hAnsi="Courier New" w:eastAsia="Courier New" w:cs="Courier New"/>
          <w:noProof w:val="0"/>
          <w:sz w:val="22"/>
          <w:szCs w:val="22"/>
          <w:lang w:val="fi-FI"/>
          <w:rPrChange w:author="Pöllänen Arto" w:date="2017-03-20T00:56:57.7307714" w:id="1115810376">
            <w:rPr/>
          </w:rPrChange>
        </w:rPr>
        <w:pPrChange w:author="Pöllänen Arto" w:date="2017-03-20T00:56:57.7307714" w:id="1976660027">
          <w:pPr/>
        </w:pPrChange>
      </w:pPr>
    </w:p>
    <w:p w:rsidR="686CDA7E" w:rsidDel="0439D4E9" w:rsidP="2F61C9CC" w:rsidRDefault="686CDA7E" w14:paraId="1005A0F7" w14:textId="401E444C">
      <w:pPr>
        <w:spacing w:before="0" w:beforeAutospacing="off" w:after="0" w:afterAutospacing="off"/>
        <w:rPr>
          <w:del w:author="Pöllänen Arto" w:date="2017-03-20T01:45:16.4769642" w:id="421704134"/>
          <w:rFonts w:ascii="Courier New" w:hAnsi="Courier New" w:eastAsia="Courier New" w:cs="Courier New"/>
          <w:noProof w:val="0"/>
          <w:sz w:val="22"/>
          <w:szCs w:val="22"/>
          <w:lang w:val="fi-FI"/>
          <w:rPrChange w:author="Pöllänen Arto" w:date="2017-03-20T00:56:57.7307714" w:id="265837699">
            <w:rPr/>
          </w:rPrChange>
        </w:rPr>
        <w:pPrChange w:author="Pöllänen Arto" w:date="2017-03-20T00:56:57.7307714" w:id="38969611">
          <w:pPr/>
        </w:pPrChange>
      </w:pPr>
    </w:p>
    <w:p w:rsidR="686CDA7E" w:rsidDel="0439D4E9" w:rsidP="2F61C9CC" w:rsidRDefault="686CDA7E" w14:paraId="73FE3BE9" w14:textId="401E444C">
      <w:pPr>
        <w:spacing w:before="0" w:beforeAutospacing="off" w:after="0" w:afterAutospacing="off"/>
        <w:rPr>
          <w:del w:author="Pöllänen Arto" w:date="2017-03-20T01:45:16.4769642" w:id="1530884903"/>
          <w:rFonts w:ascii="Courier New" w:hAnsi="Courier New" w:eastAsia="Courier New" w:cs="Courier New"/>
          <w:noProof w:val="0"/>
          <w:sz w:val="22"/>
          <w:szCs w:val="22"/>
          <w:lang w:val="fi-FI"/>
          <w:rPrChange w:author="Pöllänen Arto" w:date="2017-03-20T00:56:57.7307714" w:id="999391191">
            <w:rPr/>
          </w:rPrChange>
        </w:rPr>
        <w:pPrChange w:author="Pöllänen Arto" w:date="2017-03-20T00:56:57.7307714" w:id="695470776">
          <w:pPr/>
        </w:pPrChange>
      </w:pPr>
    </w:p>
    <w:p w:rsidR="686CDA7E" w:rsidDel="0439D4E9" w:rsidP="2F61C9CC" w:rsidRDefault="686CDA7E" w14:paraId="3F4AE5CC" w14:textId="401E444C" w14:noSpellErr="1">
      <w:pPr>
        <w:spacing w:before="0" w:beforeAutospacing="off" w:after="0" w:afterAutospacing="off"/>
        <w:rPr>
          <w:del w:author="Pöllänen Arto" w:date="2017-03-20T01:45:16.4769642" w:id="987000478"/>
          <w:rFonts w:ascii="Courier New" w:hAnsi="Courier New" w:eastAsia="Courier New" w:cs="Courier New"/>
          <w:noProof w:val="0"/>
          <w:sz w:val="22"/>
          <w:szCs w:val="22"/>
          <w:lang w:val="fi-FI"/>
          <w:rPrChange w:author="Pöllänen Arto" w:date="2017-03-20T00:56:57.7307714" w:id="1061730714">
            <w:rPr/>
          </w:rPrChange>
        </w:rPr>
        <w:pPrChange w:author="Pöllänen Arto" w:date="2017-03-20T00:56:57.7307714" w:id="402335815">
          <w:pPr/>
        </w:pPrChange>
      </w:pPr>
    </w:p>
    <w:p w:rsidR="686CDA7E" w:rsidDel="0439D4E9" w:rsidP="2F61C9CC" w:rsidRDefault="686CDA7E" w14:paraId="4C52DA72" w14:textId="401E444C">
      <w:pPr>
        <w:spacing w:before="0" w:beforeAutospacing="off" w:after="0" w:afterAutospacing="off"/>
        <w:rPr>
          <w:del w:author="Pöllänen Arto" w:date="2017-03-20T01:45:16.4769642" w:id="11629479"/>
          <w:rFonts w:ascii="Courier New" w:hAnsi="Courier New" w:eastAsia="Courier New" w:cs="Courier New"/>
          <w:noProof w:val="0"/>
          <w:sz w:val="22"/>
          <w:szCs w:val="22"/>
          <w:lang w:val="fi-FI"/>
          <w:rPrChange w:author="Pöllänen Arto" w:date="2017-03-20T00:56:57.7307714" w:id="1055494658">
            <w:rPr/>
          </w:rPrChange>
        </w:rPr>
        <w:pPrChange w:author="Pöllänen Arto" w:date="2017-03-20T00:56:57.7307714" w:id="70131895">
          <w:pPr/>
        </w:pPrChange>
      </w:pPr>
    </w:p>
    <w:p w:rsidR="686CDA7E" w:rsidDel="0439D4E9" w:rsidP="2F61C9CC" w:rsidRDefault="686CDA7E" w14:paraId="6FB1FEF2" w14:textId="401E444C" w14:noSpellErr="1">
      <w:pPr>
        <w:spacing w:before="0" w:beforeAutospacing="off" w:after="0" w:afterAutospacing="off"/>
        <w:rPr>
          <w:del w:author="Pöllänen Arto" w:date="2017-03-20T01:45:16.4769642" w:id="1801203543"/>
          <w:rFonts w:ascii="Courier New" w:hAnsi="Courier New" w:eastAsia="Courier New" w:cs="Courier New"/>
          <w:noProof w:val="0"/>
          <w:sz w:val="22"/>
          <w:szCs w:val="22"/>
          <w:lang w:val="fi-FI"/>
          <w:rPrChange w:author="Pöllänen Arto" w:date="2017-03-20T00:56:57.7307714" w:id="1539583126">
            <w:rPr/>
          </w:rPrChange>
        </w:rPr>
        <w:pPrChange w:author="Pöllänen Arto" w:date="2017-03-20T00:56:57.7307714" w:id="323226873">
          <w:pPr/>
        </w:pPrChange>
      </w:pPr>
    </w:p>
    <w:p w:rsidR="686CDA7E" w:rsidDel="0439D4E9" w:rsidP="2F61C9CC" w:rsidRDefault="686CDA7E" w14:paraId="0F1510E0" w14:textId="401E444C" w14:noSpellErr="1">
      <w:pPr>
        <w:spacing w:before="0" w:beforeAutospacing="off" w:after="0" w:afterAutospacing="off"/>
        <w:rPr>
          <w:del w:author="Pöllänen Arto" w:date="2017-03-20T01:45:16.4769642" w:id="897260679"/>
          <w:rFonts w:ascii="Courier New" w:hAnsi="Courier New" w:eastAsia="Courier New" w:cs="Courier New"/>
          <w:noProof w:val="0"/>
          <w:sz w:val="22"/>
          <w:szCs w:val="22"/>
          <w:lang w:val="fi-FI"/>
          <w:rPrChange w:author="Pöllänen Arto" w:date="2017-03-20T00:56:57.7307714" w:id="658132226">
            <w:rPr/>
          </w:rPrChange>
        </w:rPr>
        <w:pPrChange w:author="Pöllänen Arto" w:date="2017-03-20T00:56:57.7307714" w:id="118582809">
          <w:pPr/>
        </w:pPrChange>
      </w:pPr>
    </w:p>
    <w:p w:rsidR="686CDA7E" w:rsidDel="0439D4E9" w:rsidP="2F61C9CC" w:rsidRDefault="686CDA7E" w14:paraId="3A285D83" w14:textId="401E444C" w14:noSpellErr="1">
      <w:pPr>
        <w:spacing w:before="0" w:beforeAutospacing="off" w:after="0" w:afterAutospacing="off"/>
        <w:rPr>
          <w:del w:author="Pöllänen Arto" w:date="2017-03-20T01:45:16.4769642" w:id="18734468"/>
          <w:rFonts w:ascii="Courier New" w:hAnsi="Courier New" w:eastAsia="Courier New" w:cs="Courier New"/>
          <w:noProof w:val="0"/>
          <w:sz w:val="22"/>
          <w:szCs w:val="22"/>
          <w:lang w:val="fi-FI"/>
          <w:rPrChange w:author="Pöllänen Arto" w:date="2017-03-20T00:56:57.7307714" w:id="724365513">
            <w:rPr/>
          </w:rPrChange>
        </w:rPr>
        <w:pPrChange w:author="Pöllänen Arto" w:date="2017-03-20T00:56:57.7307714" w:id="313051439">
          <w:pPr/>
        </w:pPrChange>
      </w:pPr>
    </w:p>
    <w:p w:rsidR="686CDA7E" w:rsidDel="0439D4E9" w:rsidP="2F61C9CC" w:rsidRDefault="686CDA7E" w14:paraId="0298E6D1" w14:textId="401E444C" w14:noSpellErr="1">
      <w:pPr>
        <w:spacing w:before="0" w:beforeAutospacing="off" w:after="0" w:afterAutospacing="off"/>
        <w:rPr>
          <w:del w:author="Pöllänen Arto" w:date="2017-03-20T01:45:16.4769642" w:id="1874033977"/>
          <w:rFonts w:ascii="Courier New" w:hAnsi="Courier New" w:eastAsia="Courier New" w:cs="Courier New"/>
          <w:noProof w:val="0"/>
          <w:sz w:val="22"/>
          <w:szCs w:val="22"/>
          <w:lang w:val="fi-FI"/>
          <w:rPrChange w:author="Pöllänen Arto" w:date="2017-03-20T00:56:57.7307714" w:id="1606265476">
            <w:rPr/>
          </w:rPrChange>
        </w:rPr>
        <w:pPrChange w:author="Pöllänen Arto" w:date="2017-03-20T00:56:57.7307714" w:id="117182266">
          <w:pPr/>
        </w:pPrChange>
      </w:pPr>
    </w:p>
    <w:p w:rsidR="686CDA7E" w:rsidDel="0439D4E9" w:rsidP="2F61C9CC" w:rsidRDefault="686CDA7E" w14:paraId="3A93E44A" w14:textId="401E444C" w14:noSpellErr="1">
      <w:pPr>
        <w:spacing w:before="0" w:beforeAutospacing="off" w:after="0" w:afterAutospacing="off"/>
        <w:rPr>
          <w:del w:author="Pöllänen Arto" w:date="2017-03-20T01:45:16.4769642" w:id="1443845547"/>
          <w:rFonts w:ascii="Courier New" w:hAnsi="Courier New" w:eastAsia="Courier New" w:cs="Courier New"/>
          <w:noProof w:val="0"/>
          <w:sz w:val="22"/>
          <w:szCs w:val="22"/>
          <w:lang w:val="fi-FI"/>
          <w:rPrChange w:author="Pöllänen Arto" w:date="2017-03-20T00:56:57.7307714" w:id="111134948">
            <w:rPr/>
          </w:rPrChange>
        </w:rPr>
        <w:pPrChange w:author="Pöllänen Arto" w:date="2017-03-20T00:56:57.7307714" w:id="1222213772">
          <w:pPr/>
        </w:pPrChange>
      </w:pPr>
    </w:p>
    <w:p w:rsidR="686CDA7E" w:rsidDel="0439D4E9" w:rsidP="2F61C9CC" w:rsidRDefault="686CDA7E" w14:paraId="21F820E9" w14:textId="401E444C" w14:noSpellErr="1">
      <w:pPr>
        <w:spacing w:before="0" w:beforeAutospacing="off" w:after="0" w:afterAutospacing="off"/>
        <w:rPr>
          <w:del w:author="Pöllänen Arto" w:date="2017-03-20T01:45:16.4769642" w:id="1671632802"/>
          <w:rFonts w:ascii="Courier New" w:hAnsi="Courier New" w:eastAsia="Courier New" w:cs="Courier New"/>
          <w:noProof w:val="0"/>
          <w:sz w:val="22"/>
          <w:szCs w:val="22"/>
          <w:lang w:val="fi-FI"/>
          <w:rPrChange w:author="Pöllänen Arto" w:date="2017-03-20T00:56:57.7307714" w:id="29752675">
            <w:rPr/>
          </w:rPrChange>
        </w:rPr>
        <w:pPrChange w:author="Pöllänen Arto" w:date="2017-03-20T00:56:57.7307714" w:id="1292767452">
          <w:pPr/>
        </w:pPrChange>
      </w:pPr>
    </w:p>
    <w:p w:rsidR="686CDA7E" w:rsidDel="0439D4E9" w:rsidP="4AB56EC3" w:rsidRDefault="686CDA7E" w14:paraId="7CADB7C4" w14:textId="401E444C">
      <w:pPr>
        <w:spacing w:before="0" w:beforeAutospacing="off" w:after="0" w:afterAutospacing="off"/>
        <w:rPr>
          <w:del w:author="Pöllänen Arto" w:date="2017-03-20T01:45:16.4769642" w:id="918065095"/>
          <w:rFonts w:ascii="Courier New" w:hAnsi="Courier New" w:eastAsia="Courier New" w:cs="Courier New"/>
          <w:sz w:val="16"/>
          <w:szCs w:val="16"/>
          <w:rPrChange w:author="Pöllänen Arto" w:date="2017-03-20T00:56:21.136542" w:id="368501997">
            <w:rPr/>
          </w:rPrChange>
        </w:rPr>
        <w:pPrChange w:author="Pöllänen Arto" w:date="2017-03-20T00:56:21.136542" w:id="2135992001">
          <w:pPr/>
        </w:pPrChange>
      </w:pPr>
      <w:del w:author="Pöllänen Arto" w:date="2017-03-20T01:45:16.4769642" w:id="809521027">
        <w:r w:rsidDel="0439D4E9">
          <w:br/>
        </w:r>
      </w:del>
    </w:p>
    <w:p w:rsidR="686CDA7E" w:rsidDel="0439D4E9" w:rsidP="2F61C9CC" w:rsidRDefault="686CDA7E" w14:paraId="7B2DD20D" w14:textId="401E444C">
      <w:pPr>
        <w:spacing w:before="0" w:beforeAutospacing="off" w:after="0" w:afterAutospacing="off"/>
        <w:rPr>
          <w:del w:author="Pöllänen Arto" w:date="2017-03-20T01:45:16.4769642" w:id="404392881"/>
          <w:rFonts w:ascii="Courier New" w:hAnsi="Courier New" w:eastAsia="Courier New" w:cs="Courier New"/>
          <w:noProof w:val="0"/>
          <w:sz w:val="22"/>
          <w:szCs w:val="22"/>
          <w:lang w:val="fi-FI"/>
          <w:rPrChange w:author="Pöllänen Arto" w:date="2017-03-20T00:56:57.7307714" w:id="392358082">
            <w:rPr/>
          </w:rPrChange>
        </w:rPr>
        <w:pPrChange w:author="Pöllänen Arto" w:date="2017-03-20T00:56:57.7307714" w:id="1006404596">
          <w:pPr/>
        </w:pPrChange>
      </w:pPr>
    </w:p>
    <w:p w:rsidR="686CDA7E" w:rsidDel="0439D4E9" w:rsidP="2F61C9CC" w:rsidRDefault="686CDA7E" w14:paraId="15212026" w14:textId="401E444C" w14:noSpellErr="1">
      <w:pPr>
        <w:spacing w:before="0" w:beforeAutospacing="off" w:after="0" w:afterAutospacing="off"/>
        <w:rPr>
          <w:del w:author="Pöllänen Arto" w:date="2017-03-20T01:45:16.4769642" w:id="857304922"/>
          <w:rFonts w:ascii="Courier New" w:hAnsi="Courier New" w:eastAsia="Courier New" w:cs="Courier New"/>
          <w:noProof w:val="0"/>
          <w:sz w:val="22"/>
          <w:szCs w:val="22"/>
          <w:lang w:val="fi-FI"/>
          <w:rPrChange w:author="Pöllänen Arto" w:date="2017-03-20T00:56:57.7307714" w:id="710017714">
            <w:rPr/>
          </w:rPrChange>
        </w:rPr>
        <w:pPrChange w:author="Pöllänen Arto" w:date="2017-03-20T00:56:57.7307714" w:id="319842998">
          <w:pPr/>
        </w:pPrChange>
      </w:pPr>
    </w:p>
    <w:p w:rsidR="686CDA7E" w:rsidDel="0439D4E9" w:rsidP="2F61C9CC" w:rsidRDefault="686CDA7E" w14:paraId="22630916" w14:textId="401E444C">
      <w:pPr>
        <w:spacing w:before="0" w:beforeAutospacing="off" w:after="0" w:afterAutospacing="off"/>
        <w:rPr>
          <w:del w:author="Pöllänen Arto" w:date="2017-03-20T01:45:16.4769642" w:id="2143678055"/>
          <w:rFonts w:ascii="Courier New" w:hAnsi="Courier New" w:eastAsia="Courier New" w:cs="Courier New"/>
          <w:noProof w:val="0"/>
          <w:sz w:val="22"/>
          <w:szCs w:val="22"/>
          <w:lang w:val="fi-FI"/>
          <w:rPrChange w:author="Pöllänen Arto" w:date="2017-03-20T00:56:57.7307714" w:id="580745909">
            <w:rPr/>
          </w:rPrChange>
        </w:rPr>
        <w:pPrChange w:author="Pöllänen Arto" w:date="2017-03-20T00:56:57.7307714" w:id="1922766780">
          <w:pPr/>
        </w:pPrChange>
      </w:pPr>
    </w:p>
    <w:p w:rsidR="686CDA7E" w:rsidDel="0439D4E9" w:rsidP="2F61C9CC" w:rsidRDefault="686CDA7E" w14:paraId="31D5D223" w14:textId="401E444C">
      <w:pPr>
        <w:spacing w:before="0" w:beforeAutospacing="off" w:after="0" w:afterAutospacing="off"/>
        <w:rPr>
          <w:del w:author="Pöllänen Arto" w:date="2017-03-20T01:45:16.4769642" w:id="1187060464"/>
          <w:rFonts w:ascii="Courier New" w:hAnsi="Courier New" w:eastAsia="Courier New" w:cs="Courier New"/>
          <w:noProof w:val="0"/>
          <w:sz w:val="22"/>
          <w:szCs w:val="22"/>
          <w:lang w:val="fi-FI"/>
          <w:rPrChange w:author="Pöllänen Arto" w:date="2017-03-20T00:56:57.7307714" w:id="1840495895">
            <w:rPr/>
          </w:rPrChange>
        </w:rPr>
        <w:pPrChange w:author="Pöllänen Arto" w:date="2017-03-20T00:56:57.7307714" w:id="2067870449">
          <w:pPr/>
        </w:pPrChange>
      </w:pPr>
    </w:p>
    <w:p w:rsidR="686CDA7E" w:rsidDel="0439D4E9" w:rsidP="2F61C9CC" w:rsidRDefault="686CDA7E" w14:paraId="24216663" w14:textId="401E444C">
      <w:pPr>
        <w:spacing w:before="0" w:beforeAutospacing="off" w:after="0" w:afterAutospacing="off"/>
        <w:rPr>
          <w:del w:author="Pöllänen Arto" w:date="2017-03-20T01:45:16.4769642" w:id="1221136786"/>
          <w:rFonts w:ascii="Courier New" w:hAnsi="Courier New" w:eastAsia="Courier New" w:cs="Courier New"/>
          <w:noProof w:val="0"/>
          <w:sz w:val="22"/>
          <w:szCs w:val="22"/>
          <w:lang w:val="fi-FI"/>
          <w:rPrChange w:author="Pöllänen Arto" w:date="2017-03-20T00:56:57.7307714" w:id="1090163769">
            <w:rPr/>
          </w:rPrChange>
        </w:rPr>
        <w:pPrChange w:author="Pöllänen Arto" w:date="2017-03-20T00:56:57.7307714" w:id="1588135572">
          <w:pPr/>
        </w:pPrChange>
      </w:pPr>
    </w:p>
    <w:p w:rsidR="686CDA7E" w:rsidDel="0439D4E9" w:rsidP="2F61C9CC" w:rsidRDefault="686CDA7E" w14:paraId="1C20EE97" w14:textId="401E444C" w14:noSpellErr="1">
      <w:pPr>
        <w:spacing w:before="0" w:beforeAutospacing="off" w:after="0" w:afterAutospacing="off"/>
        <w:rPr>
          <w:del w:author="Pöllänen Arto" w:date="2017-03-20T01:45:16.4769642" w:id="1120181702"/>
          <w:rFonts w:ascii="Courier New" w:hAnsi="Courier New" w:eastAsia="Courier New" w:cs="Courier New"/>
          <w:noProof w:val="0"/>
          <w:sz w:val="22"/>
          <w:szCs w:val="22"/>
          <w:lang w:val="fi-FI"/>
          <w:rPrChange w:author="Pöllänen Arto" w:date="2017-03-20T00:56:57.7307714" w:id="565556189">
            <w:rPr/>
          </w:rPrChange>
        </w:rPr>
        <w:pPrChange w:author="Pöllänen Arto" w:date="2017-03-20T00:56:57.7307714" w:id="373082034">
          <w:pPr/>
        </w:pPrChange>
      </w:pPr>
    </w:p>
    <w:p w:rsidR="686CDA7E" w:rsidDel="0439D4E9" w:rsidP="2F61C9CC" w:rsidRDefault="686CDA7E" w14:paraId="468916E1" w14:textId="401E444C">
      <w:pPr>
        <w:spacing w:before="0" w:beforeAutospacing="off" w:after="0" w:afterAutospacing="off"/>
        <w:rPr>
          <w:del w:author="Pöllänen Arto" w:date="2017-03-20T01:45:16.4769642" w:id="1902153570"/>
          <w:rFonts w:ascii="Courier New" w:hAnsi="Courier New" w:eastAsia="Courier New" w:cs="Courier New"/>
          <w:noProof w:val="0"/>
          <w:sz w:val="22"/>
          <w:szCs w:val="22"/>
          <w:lang w:val="fi-FI"/>
          <w:rPrChange w:author="Pöllänen Arto" w:date="2017-03-20T00:56:57.7307714" w:id="1348696669">
            <w:rPr/>
          </w:rPrChange>
        </w:rPr>
        <w:pPrChange w:author="Pöllänen Arto" w:date="2017-03-20T00:56:57.7307714" w:id="81623541">
          <w:pPr/>
        </w:pPrChange>
      </w:pPr>
    </w:p>
    <w:p w:rsidR="686CDA7E" w:rsidDel="0439D4E9" w:rsidP="2F61C9CC" w:rsidRDefault="686CDA7E" w14:paraId="79B58F49" w14:textId="401E444C">
      <w:pPr>
        <w:spacing w:before="0" w:beforeAutospacing="off" w:after="0" w:afterAutospacing="off"/>
        <w:rPr>
          <w:del w:author="Pöllänen Arto" w:date="2017-03-20T01:45:16.4769642" w:id="2140442721"/>
          <w:rFonts w:ascii="Courier New" w:hAnsi="Courier New" w:eastAsia="Courier New" w:cs="Courier New"/>
          <w:noProof w:val="0"/>
          <w:sz w:val="22"/>
          <w:szCs w:val="22"/>
          <w:lang w:val="fi-FI"/>
          <w:rPrChange w:author="Pöllänen Arto" w:date="2017-03-20T00:56:57.7307714" w:id="1814885956">
            <w:rPr/>
          </w:rPrChange>
        </w:rPr>
        <w:pPrChange w:author="Pöllänen Arto" w:date="2017-03-20T00:56:57.7307714" w:id="1370492460">
          <w:pPr/>
        </w:pPrChange>
      </w:pPr>
    </w:p>
    <w:p w:rsidR="686CDA7E" w:rsidDel="0439D4E9" w:rsidP="2F61C9CC" w:rsidRDefault="686CDA7E" w14:paraId="0D2608EB" w14:textId="401E444C">
      <w:pPr>
        <w:spacing w:before="0" w:beforeAutospacing="off" w:after="0" w:afterAutospacing="off"/>
        <w:rPr>
          <w:del w:author="Pöllänen Arto" w:date="2017-03-20T01:45:16.4769642" w:id="133550231"/>
          <w:rFonts w:ascii="Courier New" w:hAnsi="Courier New" w:eastAsia="Courier New" w:cs="Courier New"/>
          <w:noProof w:val="0"/>
          <w:sz w:val="22"/>
          <w:szCs w:val="22"/>
          <w:lang w:val="fi-FI"/>
          <w:rPrChange w:author="Pöllänen Arto" w:date="2017-03-20T00:56:57.7307714" w:id="953077485">
            <w:rPr/>
          </w:rPrChange>
        </w:rPr>
        <w:pPrChange w:author="Pöllänen Arto" w:date="2017-03-20T00:56:57.7307714" w:id="135509591">
          <w:pPr/>
        </w:pPrChange>
      </w:pPr>
    </w:p>
    <w:p w:rsidR="686CDA7E" w:rsidDel="0439D4E9" w:rsidP="2F61C9CC" w:rsidRDefault="686CDA7E" w14:paraId="09ABEEC1" w14:textId="401E444C">
      <w:pPr>
        <w:spacing w:before="0" w:beforeAutospacing="off" w:after="0" w:afterAutospacing="off"/>
        <w:rPr>
          <w:del w:author="Pöllänen Arto" w:date="2017-03-20T01:45:16.4769642" w:id="291226020"/>
          <w:rFonts w:ascii="Courier New" w:hAnsi="Courier New" w:eastAsia="Courier New" w:cs="Courier New"/>
          <w:noProof w:val="0"/>
          <w:sz w:val="22"/>
          <w:szCs w:val="22"/>
          <w:lang w:val="fi-FI"/>
          <w:rPrChange w:author="Pöllänen Arto" w:date="2017-03-20T00:56:57.7307714" w:id="1398087099">
            <w:rPr/>
          </w:rPrChange>
        </w:rPr>
        <w:pPrChange w:author="Pöllänen Arto" w:date="2017-03-20T00:56:57.7307714" w:id="878248131">
          <w:pPr/>
        </w:pPrChange>
      </w:pPr>
    </w:p>
    <w:p w:rsidR="686CDA7E" w:rsidDel="0439D4E9" w:rsidP="2F61C9CC" w:rsidRDefault="686CDA7E" w14:paraId="2EF5D90C" w14:textId="401E444C" w14:noSpellErr="1">
      <w:pPr>
        <w:spacing w:before="0" w:beforeAutospacing="off" w:after="0" w:afterAutospacing="off"/>
        <w:rPr>
          <w:del w:author="Pöllänen Arto" w:date="2017-03-20T01:45:16.4769642" w:id="1874444761"/>
          <w:rFonts w:ascii="Courier New" w:hAnsi="Courier New" w:eastAsia="Courier New" w:cs="Courier New"/>
          <w:noProof w:val="0"/>
          <w:sz w:val="22"/>
          <w:szCs w:val="22"/>
          <w:lang w:val="fi-FI"/>
          <w:rPrChange w:author="Pöllänen Arto" w:date="2017-03-20T00:56:57.7307714" w:id="1085017106">
            <w:rPr/>
          </w:rPrChange>
        </w:rPr>
        <w:pPrChange w:author="Pöllänen Arto" w:date="2017-03-20T00:56:57.7307714" w:id="2026583964">
          <w:pPr/>
        </w:pPrChange>
      </w:pPr>
    </w:p>
    <w:p w:rsidR="686CDA7E" w:rsidDel="0439D4E9" w:rsidP="2F61C9CC" w:rsidRDefault="686CDA7E" w14:paraId="3985AAE0" w14:textId="401E444C" w14:noSpellErr="1">
      <w:pPr>
        <w:spacing w:before="0" w:beforeAutospacing="off" w:after="0" w:afterAutospacing="off"/>
        <w:rPr>
          <w:del w:author="Pöllänen Arto" w:date="2017-03-20T01:45:16.4769642" w:id="358231933"/>
          <w:rFonts w:ascii="Courier New" w:hAnsi="Courier New" w:eastAsia="Courier New" w:cs="Courier New"/>
          <w:noProof w:val="0"/>
          <w:sz w:val="22"/>
          <w:szCs w:val="22"/>
          <w:lang w:val="fi-FI"/>
          <w:rPrChange w:author="Pöllänen Arto" w:date="2017-03-20T00:56:57.7307714" w:id="941322292">
            <w:rPr/>
          </w:rPrChange>
        </w:rPr>
        <w:pPrChange w:author="Pöllänen Arto" w:date="2017-03-20T00:56:57.7307714" w:id="367255651">
          <w:pPr/>
        </w:pPrChange>
      </w:pPr>
    </w:p>
    <w:p w:rsidR="686CDA7E" w:rsidDel="0439D4E9" w:rsidP="2F61C9CC" w:rsidRDefault="686CDA7E" w14:paraId="61D41E65" w14:textId="401E444C" w14:noSpellErr="1">
      <w:pPr>
        <w:spacing w:before="0" w:beforeAutospacing="off" w:after="0" w:afterAutospacing="off"/>
        <w:rPr>
          <w:del w:author="Pöllänen Arto" w:date="2017-03-20T01:45:16.4769642" w:id="1079201852"/>
          <w:rFonts w:ascii="Courier New" w:hAnsi="Courier New" w:eastAsia="Courier New" w:cs="Courier New"/>
          <w:noProof w:val="0"/>
          <w:sz w:val="22"/>
          <w:szCs w:val="22"/>
          <w:lang w:val="fi-FI"/>
          <w:rPrChange w:author="Pöllänen Arto" w:date="2017-03-20T00:56:57.7307714" w:id="1190467704">
            <w:rPr/>
          </w:rPrChange>
        </w:rPr>
        <w:pPrChange w:author="Pöllänen Arto" w:date="2017-03-20T00:56:57.7307714" w:id="1934970924">
          <w:pPr/>
        </w:pPrChange>
      </w:pPr>
    </w:p>
    <w:p w:rsidR="686CDA7E" w:rsidDel="0439D4E9" w:rsidP="4AB56EC3" w:rsidRDefault="686CDA7E" w14:paraId="7DA50FDA" w14:textId="401E444C">
      <w:pPr>
        <w:spacing w:before="0" w:beforeAutospacing="off" w:after="0" w:afterAutospacing="off"/>
        <w:rPr>
          <w:del w:author="Pöllänen Arto" w:date="2017-03-20T01:45:16.4769642" w:id="1593292155"/>
          <w:rFonts w:ascii="Courier New" w:hAnsi="Courier New" w:eastAsia="Courier New" w:cs="Courier New"/>
          <w:sz w:val="16"/>
          <w:szCs w:val="16"/>
          <w:rPrChange w:author="Pöllänen Arto" w:date="2017-03-20T00:56:21.136542" w:id="1881604469">
            <w:rPr/>
          </w:rPrChange>
        </w:rPr>
        <w:pPrChange w:author="Pöllänen Arto" w:date="2017-03-20T00:56:21.136542" w:id="1218125825">
          <w:pPr/>
        </w:pPrChange>
      </w:pPr>
      <w:del w:author="Pöllänen Arto" w:date="2017-03-20T01:45:16.4769642" w:id="1974610179">
        <w:r w:rsidDel="0439D4E9">
          <w:br/>
        </w:r>
      </w:del>
    </w:p>
    <w:p w:rsidR="686CDA7E" w:rsidDel="0439D4E9" w:rsidP="2F61C9CC" w:rsidRDefault="686CDA7E" w14:paraId="383A8E3E" w14:textId="401E444C">
      <w:pPr>
        <w:spacing w:before="0" w:beforeAutospacing="off" w:after="0" w:afterAutospacing="off"/>
        <w:rPr>
          <w:del w:author="Pöllänen Arto" w:date="2017-03-20T01:45:16.4769642" w:id="1629392278"/>
          <w:rFonts w:ascii="Courier New" w:hAnsi="Courier New" w:eastAsia="Courier New" w:cs="Courier New"/>
          <w:noProof w:val="0"/>
          <w:sz w:val="22"/>
          <w:szCs w:val="22"/>
          <w:lang w:val="fi-FI"/>
          <w:rPrChange w:author="Pöllänen Arto" w:date="2017-03-20T00:56:57.7307714" w:id="1310721210">
            <w:rPr/>
          </w:rPrChange>
        </w:rPr>
        <w:pPrChange w:author="Pöllänen Arto" w:date="2017-03-20T00:56:57.7307714" w:id="1116343014">
          <w:pPr/>
        </w:pPrChange>
      </w:pPr>
    </w:p>
    <w:p w:rsidR="686CDA7E" w:rsidDel="0439D4E9" w:rsidP="2F61C9CC" w:rsidRDefault="686CDA7E" w14:paraId="638E2DED" w14:textId="401E444C" w14:noSpellErr="1">
      <w:pPr>
        <w:spacing w:before="0" w:beforeAutospacing="off" w:after="0" w:afterAutospacing="off"/>
        <w:rPr>
          <w:del w:author="Pöllänen Arto" w:date="2017-03-20T01:45:16.4769642" w:id="1594853300"/>
          <w:rFonts w:ascii="Courier New" w:hAnsi="Courier New" w:eastAsia="Courier New" w:cs="Courier New"/>
          <w:noProof w:val="0"/>
          <w:sz w:val="22"/>
          <w:szCs w:val="22"/>
          <w:lang w:val="fi-FI"/>
          <w:rPrChange w:author="Pöllänen Arto" w:date="2017-03-20T00:56:57.7307714" w:id="561456556">
            <w:rPr/>
          </w:rPrChange>
        </w:rPr>
        <w:pPrChange w:author="Pöllänen Arto" w:date="2017-03-20T00:56:57.7307714" w:id="563860781">
          <w:pPr/>
        </w:pPrChange>
      </w:pPr>
    </w:p>
    <w:p w:rsidR="686CDA7E" w:rsidDel="0439D4E9" w:rsidP="4AB56EC3" w:rsidRDefault="686CDA7E" w14:paraId="09F40937" w14:textId="401E444C">
      <w:pPr>
        <w:spacing w:before="0" w:beforeAutospacing="off" w:after="0" w:afterAutospacing="off"/>
        <w:rPr>
          <w:del w:author="Pöllänen Arto" w:date="2017-03-20T01:45:16.4769642" w:id="711116389"/>
          <w:rFonts w:ascii="Courier New" w:hAnsi="Courier New" w:eastAsia="Courier New" w:cs="Courier New"/>
          <w:sz w:val="16"/>
          <w:szCs w:val="16"/>
          <w:rPrChange w:author="Pöllänen Arto" w:date="2017-03-20T00:56:21.136542" w:id="1693380243">
            <w:rPr/>
          </w:rPrChange>
        </w:rPr>
        <w:pPrChange w:author="Pöllänen Arto" w:date="2017-03-20T00:56:21.136542" w:id="1843623837">
          <w:pPr/>
        </w:pPrChange>
      </w:pPr>
      <w:del w:author="Pöllänen Arto" w:date="2017-03-20T01:45:16.4769642" w:id="2146307685">
        <w:r w:rsidDel="0439D4E9">
          <w:br/>
        </w:r>
      </w:del>
    </w:p>
    <w:p w:rsidR="686CDA7E" w:rsidDel="0439D4E9" w:rsidP="2F61C9CC" w:rsidRDefault="686CDA7E" w14:paraId="57628086" w14:textId="401E444C">
      <w:pPr>
        <w:spacing w:before="0" w:beforeAutospacing="off" w:after="0" w:afterAutospacing="off"/>
        <w:rPr>
          <w:del w:author="Pöllänen Arto" w:date="2017-03-20T01:45:16.4769642" w:id="1744407053"/>
          <w:rFonts w:ascii="Courier New" w:hAnsi="Courier New" w:eastAsia="Courier New" w:cs="Courier New"/>
          <w:noProof w:val="0"/>
          <w:sz w:val="22"/>
          <w:szCs w:val="22"/>
          <w:lang w:val="fi-FI"/>
          <w:rPrChange w:author="Pöllänen Arto" w:date="2017-03-20T00:56:57.7307714" w:id="1480007353">
            <w:rPr/>
          </w:rPrChange>
        </w:rPr>
        <w:pPrChange w:author="Pöllänen Arto" w:date="2017-03-20T00:56:57.7307714" w:id="1205213953">
          <w:pPr/>
        </w:pPrChange>
      </w:pPr>
    </w:p>
    <w:p w:rsidR="686CDA7E" w:rsidDel="0439D4E9" w:rsidP="2F61C9CC" w:rsidRDefault="686CDA7E" w14:paraId="1FF654DF" w14:textId="401E444C" w14:noSpellErr="1">
      <w:pPr>
        <w:spacing w:before="0" w:beforeAutospacing="off" w:after="0" w:afterAutospacing="off"/>
        <w:rPr>
          <w:del w:author="Pöllänen Arto" w:date="2017-03-20T01:45:16.4769642" w:id="734333965"/>
          <w:rFonts w:ascii="Courier New" w:hAnsi="Courier New" w:eastAsia="Courier New" w:cs="Courier New"/>
          <w:noProof w:val="0"/>
          <w:sz w:val="22"/>
          <w:szCs w:val="22"/>
          <w:lang w:val="fi-FI"/>
          <w:rPrChange w:author="Pöllänen Arto" w:date="2017-03-20T00:56:57.7307714" w:id="198909975">
            <w:rPr/>
          </w:rPrChange>
        </w:rPr>
        <w:pPrChange w:author="Pöllänen Arto" w:date="2017-03-20T00:56:57.7307714" w:id="1860629553">
          <w:pPr/>
        </w:pPrChange>
      </w:pPr>
    </w:p>
    <w:p w:rsidR="686CDA7E" w:rsidDel="0439D4E9" w:rsidP="2F61C9CC" w:rsidRDefault="686CDA7E" w14:paraId="4D0F3817" w14:textId="401E444C" w14:noSpellErr="1">
      <w:pPr>
        <w:spacing w:before="0" w:beforeAutospacing="off" w:after="0" w:afterAutospacing="off"/>
        <w:rPr>
          <w:del w:author="Pöllänen Arto" w:date="2017-03-20T01:45:16.4769642" w:id="320400122"/>
          <w:rFonts w:ascii="Courier New" w:hAnsi="Courier New" w:eastAsia="Courier New" w:cs="Courier New"/>
          <w:noProof w:val="0"/>
          <w:sz w:val="22"/>
          <w:szCs w:val="22"/>
          <w:lang w:val="fi-FI"/>
          <w:rPrChange w:author="Pöllänen Arto" w:date="2017-03-20T00:56:57.7307714" w:id="1367694915">
            <w:rPr/>
          </w:rPrChange>
        </w:rPr>
        <w:pPrChange w:author="Pöllänen Arto" w:date="2017-03-20T00:56:57.7307714" w:id="1339936374">
          <w:pPr/>
        </w:pPrChange>
      </w:pPr>
    </w:p>
    <w:p w:rsidR="686CDA7E" w:rsidDel="0439D4E9" w:rsidP="2F61C9CC" w:rsidRDefault="686CDA7E" w14:paraId="233868BC" w14:textId="401E444C">
      <w:pPr>
        <w:spacing w:before="0" w:beforeAutospacing="off" w:after="0" w:afterAutospacing="off"/>
        <w:rPr>
          <w:del w:author="Pöllänen Arto" w:date="2017-03-20T01:45:16.4769642" w:id="1400895315"/>
          <w:rFonts w:ascii="Courier New" w:hAnsi="Courier New" w:eastAsia="Courier New" w:cs="Courier New"/>
          <w:noProof w:val="0"/>
          <w:sz w:val="22"/>
          <w:szCs w:val="22"/>
          <w:lang w:val="fi-FI"/>
          <w:rPrChange w:author="Pöllänen Arto" w:date="2017-03-20T00:56:57.7307714" w:id="2047113275">
            <w:rPr/>
          </w:rPrChange>
        </w:rPr>
        <w:pPrChange w:author="Pöllänen Arto" w:date="2017-03-20T00:56:57.7307714" w:id="23757920">
          <w:pPr/>
        </w:pPrChange>
      </w:pPr>
    </w:p>
    <w:p w:rsidR="686CDA7E" w:rsidDel="0439D4E9" w:rsidP="2F61C9CC" w:rsidRDefault="686CDA7E" w14:paraId="7A13C30A" w14:textId="401E444C">
      <w:pPr>
        <w:spacing w:before="0" w:beforeAutospacing="off" w:after="0" w:afterAutospacing="off"/>
        <w:rPr>
          <w:del w:author="Pöllänen Arto" w:date="2017-03-20T01:45:16.4769642" w:id="721636296"/>
          <w:rFonts w:ascii="Courier New" w:hAnsi="Courier New" w:eastAsia="Courier New" w:cs="Courier New"/>
          <w:noProof w:val="0"/>
          <w:sz w:val="22"/>
          <w:szCs w:val="22"/>
          <w:lang w:val="fi-FI"/>
          <w:rPrChange w:author="Pöllänen Arto" w:date="2017-03-20T00:56:57.7307714" w:id="843636336">
            <w:rPr/>
          </w:rPrChange>
        </w:rPr>
        <w:pPrChange w:author="Pöllänen Arto" w:date="2017-03-20T00:56:57.7307714" w:id="456513977">
          <w:pPr/>
        </w:pPrChange>
      </w:pPr>
    </w:p>
    <w:p w:rsidR="686CDA7E" w:rsidDel="0439D4E9" w:rsidP="2F61C9CC" w:rsidRDefault="686CDA7E" w14:paraId="11CC5F29" w14:textId="401E444C" w14:noSpellErr="1">
      <w:pPr>
        <w:spacing w:before="0" w:beforeAutospacing="off" w:after="0" w:afterAutospacing="off"/>
        <w:rPr>
          <w:del w:author="Pöllänen Arto" w:date="2017-03-20T01:45:16.4769642" w:id="576135218"/>
          <w:rFonts w:ascii="Courier New" w:hAnsi="Courier New" w:eastAsia="Courier New" w:cs="Courier New"/>
          <w:noProof w:val="0"/>
          <w:sz w:val="22"/>
          <w:szCs w:val="22"/>
          <w:lang w:val="fi-FI"/>
          <w:rPrChange w:author="Pöllänen Arto" w:date="2017-03-20T00:56:57.7307714" w:id="1543192029">
            <w:rPr/>
          </w:rPrChange>
        </w:rPr>
        <w:pPrChange w:author="Pöllänen Arto" w:date="2017-03-20T00:56:57.7307714" w:id="603091026">
          <w:pPr/>
        </w:pPrChange>
      </w:pPr>
    </w:p>
    <w:p w:rsidR="686CDA7E" w:rsidDel="0439D4E9" w:rsidP="2F61C9CC" w:rsidRDefault="686CDA7E" w14:paraId="16F31ACB" w14:textId="401E444C" w14:noSpellErr="1">
      <w:pPr>
        <w:spacing w:before="0" w:beforeAutospacing="off" w:after="0" w:afterAutospacing="off"/>
        <w:rPr>
          <w:del w:author="Pöllänen Arto" w:date="2017-03-20T01:45:16.4769642" w:id="32694988"/>
          <w:rFonts w:ascii="Courier New" w:hAnsi="Courier New" w:eastAsia="Courier New" w:cs="Courier New"/>
          <w:noProof w:val="0"/>
          <w:sz w:val="22"/>
          <w:szCs w:val="22"/>
          <w:lang w:val="fi-FI"/>
          <w:rPrChange w:author="Pöllänen Arto" w:date="2017-03-20T00:56:57.7307714" w:id="1480811329">
            <w:rPr/>
          </w:rPrChange>
        </w:rPr>
        <w:pPrChange w:author="Pöllänen Arto" w:date="2017-03-20T00:56:57.7307714" w:id="745997820">
          <w:pPr/>
        </w:pPrChange>
      </w:pPr>
    </w:p>
    <w:p w:rsidR="686CDA7E" w:rsidDel="0439D4E9" w:rsidP="2F61C9CC" w:rsidRDefault="686CDA7E" w14:paraId="2077192E" w14:textId="401E444C" w14:noSpellErr="1">
      <w:pPr>
        <w:spacing w:before="0" w:beforeAutospacing="off" w:after="0" w:afterAutospacing="off"/>
        <w:rPr>
          <w:del w:author="Pöllänen Arto" w:date="2017-03-20T01:45:16.4769642" w:id="1256150299"/>
          <w:rFonts w:ascii="Courier New" w:hAnsi="Courier New" w:eastAsia="Courier New" w:cs="Courier New"/>
          <w:noProof w:val="0"/>
          <w:sz w:val="22"/>
          <w:szCs w:val="22"/>
          <w:lang w:val="fi-FI"/>
          <w:rPrChange w:author="Pöllänen Arto" w:date="2017-03-20T00:56:57.7307714" w:id="77988102">
            <w:rPr/>
          </w:rPrChange>
        </w:rPr>
        <w:pPrChange w:author="Pöllänen Arto" w:date="2017-03-20T00:56:57.7307714" w:id="1776417903">
          <w:pPr/>
        </w:pPrChange>
      </w:pPr>
    </w:p>
    <w:p w:rsidR="686CDA7E" w:rsidDel="0439D4E9" w:rsidP="4AB56EC3" w:rsidRDefault="686CDA7E" w14:paraId="7C0DB877" w14:textId="401E444C">
      <w:pPr>
        <w:spacing w:before="0" w:beforeAutospacing="off" w:after="0" w:afterAutospacing="off"/>
        <w:rPr>
          <w:del w:author="Pöllänen Arto" w:date="2017-03-20T01:45:16.4769642" w:id="1548210218"/>
          <w:rFonts w:ascii="Courier New" w:hAnsi="Courier New" w:eastAsia="Courier New" w:cs="Courier New"/>
          <w:sz w:val="16"/>
          <w:szCs w:val="16"/>
          <w:rPrChange w:author="Pöllänen Arto" w:date="2017-03-20T00:56:21.136542" w:id="1371295319">
            <w:rPr/>
          </w:rPrChange>
        </w:rPr>
        <w:pPrChange w:author="Pöllänen Arto" w:date="2017-03-20T00:56:21.136542" w:id="2143238173">
          <w:pPr/>
        </w:pPrChange>
      </w:pPr>
      <w:del w:author="Pöllänen Arto" w:date="2017-03-20T01:45:16.4769642" w:id="312388172">
        <w:r w:rsidDel="0439D4E9">
          <w:br/>
        </w:r>
      </w:del>
    </w:p>
    <w:p w:rsidR="686CDA7E" w:rsidDel="0439D4E9" w:rsidP="2F61C9CC" w:rsidRDefault="686CDA7E" w14:paraId="1EC6DC48" w14:textId="401E444C">
      <w:pPr>
        <w:spacing w:before="0" w:beforeAutospacing="off" w:after="0" w:afterAutospacing="off"/>
        <w:rPr>
          <w:del w:author="Pöllänen Arto" w:date="2017-03-20T01:45:16.4769642" w:id="800170054"/>
          <w:rFonts w:ascii="Courier New" w:hAnsi="Courier New" w:eastAsia="Courier New" w:cs="Courier New"/>
          <w:noProof w:val="0"/>
          <w:sz w:val="22"/>
          <w:szCs w:val="22"/>
          <w:lang w:val="fi-FI"/>
          <w:rPrChange w:author="Pöllänen Arto" w:date="2017-03-20T00:56:57.7307714" w:id="407080162">
            <w:rPr/>
          </w:rPrChange>
        </w:rPr>
        <w:pPrChange w:author="Pöllänen Arto" w:date="2017-03-20T00:56:57.7307714" w:id="1476615434">
          <w:pPr/>
        </w:pPrChange>
      </w:pPr>
    </w:p>
    <w:p w:rsidR="686CDA7E" w:rsidDel="0439D4E9" w:rsidP="2F61C9CC" w:rsidRDefault="686CDA7E" w14:paraId="787AD384" w14:textId="401E444C" w14:noSpellErr="1">
      <w:pPr>
        <w:spacing w:before="0" w:beforeAutospacing="off" w:after="0" w:afterAutospacing="off"/>
        <w:rPr>
          <w:del w:author="Pöllänen Arto" w:date="2017-03-20T01:45:16.4769642" w:id="641749756"/>
          <w:rFonts w:ascii="Courier New" w:hAnsi="Courier New" w:eastAsia="Courier New" w:cs="Courier New"/>
          <w:noProof w:val="0"/>
          <w:sz w:val="22"/>
          <w:szCs w:val="22"/>
          <w:lang w:val="fi-FI"/>
          <w:rPrChange w:author="Pöllänen Arto" w:date="2017-03-20T00:56:57.7307714" w:id="1646157900">
            <w:rPr/>
          </w:rPrChange>
        </w:rPr>
        <w:pPrChange w:author="Pöllänen Arto" w:date="2017-03-20T00:56:57.7307714" w:id="1946750463">
          <w:pPr/>
        </w:pPrChange>
      </w:pPr>
    </w:p>
    <w:p w:rsidR="686CDA7E" w:rsidDel="0439D4E9" w:rsidP="4AB56EC3" w:rsidRDefault="686CDA7E" w14:paraId="556B398B" w14:textId="401E444C">
      <w:pPr>
        <w:spacing w:before="0" w:beforeAutospacing="off" w:after="0" w:afterAutospacing="off"/>
        <w:rPr>
          <w:del w:author="Pöllänen Arto" w:date="2017-03-20T01:45:16.4769642" w:id="510853331"/>
          <w:rFonts w:ascii="Courier New" w:hAnsi="Courier New" w:eastAsia="Courier New" w:cs="Courier New"/>
          <w:sz w:val="16"/>
          <w:szCs w:val="16"/>
          <w:rPrChange w:author="Pöllänen Arto" w:date="2017-03-20T00:56:21.136542" w:id="562558409">
            <w:rPr/>
          </w:rPrChange>
        </w:rPr>
        <w:pPrChange w:author="Pöllänen Arto" w:date="2017-03-20T00:56:21.136542" w:id="1371971738">
          <w:pPr/>
        </w:pPrChange>
      </w:pPr>
      <w:del w:author="Pöllänen Arto" w:date="2017-03-20T01:45:16.4769642" w:id="303975910">
        <w:r w:rsidDel="0439D4E9">
          <w:br/>
        </w:r>
      </w:del>
    </w:p>
    <w:p w:rsidR="686CDA7E" w:rsidDel="0439D4E9" w:rsidP="2F61C9CC" w:rsidRDefault="686CDA7E" w14:paraId="2567B1C3" w14:textId="401E444C">
      <w:pPr>
        <w:spacing w:before="0" w:beforeAutospacing="off" w:after="0" w:afterAutospacing="off"/>
        <w:rPr>
          <w:del w:author="Pöllänen Arto" w:date="2017-03-20T01:45:16.4769642" w:id="1999163533"/>
          <w:rFonts w:ascii="Courier New" w:hAnsi="Courier New" w:eastAsia="Courier New" w:cs="Courier New"/>
          <w:noProof w:val="0"/>
          <w:sz w:val="22"/>
          <w:szCs w:val="22"/>
          <w:lang w:val="fi-FI"/>
          <w:rPrChange w:author="Pöllänen Arto" w:date="2017-03-20T00:56:57.7307714" w:id="454348353">
            <w:rPr/>
          </w:rPrChange>
        </w:rPr>
        <w:pPrChange w:author="Pöllänen Arto" w:date="2017-03-20T00:56:57.7307714" w:id="522341639">
          <w:pPr/>
        </w:pPrChange>
      </w:pPr>
    </w:p>
    <w:p w:rsidR="686CDA7E" w:rsidDel="0439D4E9" w:rsidP="2F61C9CC" w:rsidRDefault="686CDA7E" w14:paraId="3395807B" w14:textId="401E444C" w14:noSpellErr="1">
      <w:pPr>
        <w:spacing w:before="0" w:beforeAutospacing="off" w:after="0" w:afterAutospacing="off"/>
        <w:rPr>
          <w:del w:author="Pöllänen Arto" w:date="2017-03-20T01:45:16.4769642" w:id="1397444559"/>
          <w:rFonts w:ascii="Courier New" w:hAnsi="Courier New" w:eastAsia="Courier New" w:cs="Courier New"/>
          <w:noProof w:val="0"/>
          <w:sz w:val="22"/>
          <w:szCs w:val="22"/>
          <w:lang w:val="fi-FI"/>
          <w:rPrChange w:author="Pöllänen Arto" w:date="2017-03-20T00:56:57.7307714" w:id="1637194390">
            <w:rPr/>
          </w:rPrChange>
        </w:rPr>
        <w:pPrChange w:author="Pöllänen Arto" w:date="2017-03-20T00:56:57.7307714" w:id="1332243582">
          <w:pPr/>
        </w:pPrChange>
      </w:pPr>
    </w:p>
    <w:p w:rsidR="686CDA7E" w:rsidDel="0439D4E9" w:rsidP="2F61C9CC" w:rsidRDefault="686CDA7E" w14:paraId="3320DB17" w14:textId="401E444C">
      <w:pPr>
        <w:spacing w:before="0" w:beforeAutospacing="off" w:after="0" w:afterAutospacing="off"/>
        <w:rPr>
          <w:del w:author="Pöllänen Arto" w:date="2017-03-20T01:45:16.4769642" w:id="349217961"/>
          <w:rFonts w:ascii="Courier New" w:hAnsi="Courier New" w:eastAsia="Courier New" w:cs="Courier New"/>
          <w:noProof w:val="0"/>
          <w:sz w:val="22"/>
          <w:szCs w:val="22"/>
          <w:lang w:val="fi-FI"/>
          <w:rPrChange w:author="Pöllänen Arto" w:date="2017-03-20T00:56:57.7307714" w:id="642446440">
            <w:rPr/>
          </w:rPrChange>
        </w:rPr>
        <w:pPrChange w:author="Pöllänen Arto" w:date="2017-03-20T00:56:57.7307714" w:id="602122927">
          <w:pPr/>
        </w:pPrChange>
      </w:pPr>
    </w:p>
    <w:p w:rsidR="686CDA7E" w:rsidDel="0439D4E9" w:rsidP="2F61C9CC" w:rsidRDefault="686CDA7E" w14:paraId="6C8E74A8" w14:textId="401E444C">
      <w:pPr>
        <w:spacing w:before="0" w:beforeAutospacing="off" w:after="0" w:afterAutospacing="off"/>
        <w:rPr>
          <w:del w:author="Pöllänen Arto" w:date="2017-03-20T01:45:16.4769642" w:id="1957662820"/>
          <w:rFonts w:ascii="Courier New" w:hAnsi="Courier New" w:eastAsia="Courier New" w:cs="Courier New"/>
          <w:noProof w:val="0"/>
          <w:sz w:val="22"/>
          <w:szCs w:val="22"/>
          <w:lang w:val="fi-FI"/>
          <w:rPrChange w:author="Pöllänen Arto" w:date="2017-03-20T00:56:57.7307714" w:id="1312000834">
            <w:rPr/>
          </w:rPrChange>
        </w:rPr>
        <w:pPrChange w:author="Pöllänen Arto" w:date="2017-03-20T00:56:57.7307714" w:id="856966799">
          <w:pPr/>
        </w:pPrChange>
      </w:pPr>
    </w:p>
    <w:p w:rsidR="686CDA7E" w:rsidDel="0439D4E9" w:rsidP="4AB56EC3" w:rsidRDefault="686CDA7E" w14:paraId="5E1FE94E" w14:textId="401E444C">
      <w:pPr>
        <w:spacing w:before="0" w:beforeAutospacing="off" w:after="0" w:afterAutospacing="off"/>
        <w:rPr>
          <w:del w:author="Pöllänen Arto" w:date="2017-03-20T01:45:16.4769642" w:id="2023406947"/>
          <w:rFonts w:ascii="Courier New" w:hAnsi="Courier New" w:eastAsia="Courier New" w:cs="Courier New"/>
          <w:sz w:val="16"/>
          <w:szCs w:val="16"/>
          <w:rPrChange w:author="Pöllänen Arto" w:date="2017-03-20T00:56:21.136542" w:id="1482253268">
            <w:rPr/>
          </w:rPrChange>
        </w:rPr>
        <w:pPrChange w:author="Pöllänen Arto" w:date="2017-03-20T00:56:21.136542" w:id="1211429828">
          <w:pPr/>
        </w:pPrChange>
      </w:pPr>
      <w:del w:author="Pöllänen Arto" w:date="2017-03-20T01:45:16.4769642" w:id="1753870690">
        <w:r w:rsidDel="0439D4E9">
          <w:br/>
        </w:r>
      </w:del>
    </w:p>
    <w:p w:rsidR="686CDA7E" w:rsidDel="0439D4E9" w:rsidP="2F61C9CC" w:rsidRDefault="686CDA7E" w14:paraId="06A7D50C" w14:textId="401E444C">
      <w:pPr>
        <w:spacing w:before="0" w:beforeAutospacing="off" w:after="0" w:afterAutospacing="off"/>
        <w:rPr>
          <w:del w:author="Pöllänen Arto" w:date="2017-03-20T01:45:16.4769642" w:id="195366526"/>
          <w:rFonts w:ascii="Courier New" w:hAnsi="Courier New" w:eastAsia="Courier New" w:cs="Courier New"/>
          <w:noProof w:val="0"/>
          <w:sz w:val="22"/>
          <w:szCs w:val="22"/>
          <w:lang w:val="fi-FI"/>
          <w:rPrChange w:author="Pöllänen Arto" w:date="2017-03-20T00:56:57.7307714" w:id="1060397210">
            <w:rPr/>
          </w:rPrChange>
        </w:rPr>
        <w:pPrChange w:author="Pöllänen Arto" w:date="2017-03-20T00:56:57.7307714" w:id="468084165">
          <w:pPr/>
        </w:pPrChange>
      </w:pPr>
    </w:p>
    <w:p w:rsidR="686CDA7E" w:rsidDel="0439D4E9" w:rsidP="2F61C9CC" w:rsidRDefault="686CDA7E" w14:paraId="20648CFF" w14:textId="401E444C">
      <w:pPr>
        <w:spacing w:before="0" w:beforeAutospacing="off" w:after="0" w:afterAutospacing="off"/>
        <w:rPr>
          <w:del w:author="Pöllänen Arto" w:date="2017-03-20T01:45:16.4769642" w:id="1498498335"/>
          <w:rFonts w:ascii="Courier New" w:hAnsi="Courier New" w:eastAsia="Courier New" w:cs="Courier New"/>
          <w:noProof w:val="0"/>
          <w:sz w:val="22"/>
          <w:szCs w:val="22"/>
          <w:lang w:val="fi-FI"/>
          <w:rPrChange w:author="Pöllänen Arto" w:date="2017-03-20T00:56:57.7307714" w:id="1528670727">
            <w:rPr/>
          </w:rPrChange>
        </w:rPr>
        <w:pPrChange w:author="Pöllänen Arto" w:date="2017-03-20T00:56:57.7307714" w:id="824719916">
          <w:pPr/>
        </w:pPrChange>
      </w:pPr>
    </w:p>
    <w:p w:rsidR="686CDA7E" w:rsidDel="0439D4E9" w:rsidP="4AB56EC3" w:rsidRDefault="686CDA7E" w14:paraId="4FBB269F" w14:textId="401E444C">
      <w:pPr>
        <w:spacing w:before="0" w:beforeAutospacing="off" w:after="0" w:afterAutospacing="off"/>
        <w:rPr>
          <w:del w:author="Pöllänen Arto" w:date="2017-03-20T01:45:16.4769642" w:id="775504352"/>
          <w:rFonts w:ascii="Courier New" w:hAnsi="Courier New" w:eastAsia="Courier New" w:cs="Courier New"/>
          <w:sz w:val="16"/>
          <w:szCs w:val="16"/>
          <w:rPrChange w:author="Pöllänen Arto" w:date="2017-03-20T00:56:21.136542" w:id="714297540">
            <w:rPr/>
          </w:rPrChange>
        </w:rPr>
        <w:pPrChange w:author="Pöllänen Arto" w:date="2017-03-20T00:56:21.136542" w:id="1640826254">
          <w:pPr/>
        </w:pPrChange>
      </w:pPr>
      <w:del w:author="Pöllänen Arto" w:date="2017-03-20T01:45:16.4769642" w:id="638654917">
        <w:r w:rsidDel="0439D4E9">
          <w:br/>
        </w:r>
      </w:del>
    </w:p>
    <w:p w:rsidR="686CDA7E" w:rsidDel="0439D4E9" w:rsidP="2F61C9CC" w:rsidRDefault="686CDA7E" w14:paraId="7569A242" w14:textId="401E444C">
      <w:pPr>
        <w:spacing w:before="0" w:beforeAutospacing="off" w:after="0" w:afterAutospacing="off"/>
        <w:rPr>
          <w:del w:author="Pöllänen Arto" w:date="2017-03-20T01:45:16.4769642" w:id="130478114"/>
          <w:rFonts w:ascii="Courier New" w:hAnsi="Courier New" w:eastAsia="Courier New" w:cs="Courier New"/>
          <w:noProof w:val="0"/>
          <w:sz w:val="22"/>
          <w:szCs w:val="22"/>
          <w:lang w:val="fi-FI"/>
          <w:rPrChange w:author="Pöllänen Arto" w:date="2017-03-20T00:56:57.7307714" w:id="172392068">
            <w:rPr/>
          </w:rPrChange>
        </w:rPr>
        <w:pPrChange w:author="Pöllänen Arto" w:date="2017-03-20T00:56:57.7307714" w:id="673075612">
          <w:pPr/>
        </w:pPrChange>
      </w:pPr>
    </w:p>
    <w:p w:rsidR="686CDA7E" w:rsidDel="0439D4E9" w:rsidP="2F61C9CC" w:rsidRDefault="686CDA7E" w14:paraId="12183BC6" w14:textId="401E444C">
      <w:pPr>
        <w:spacing w:before="0" w:beforeAutospacing="off" w:after="0" w:afterAutospacing="off"/>
        <w:rPr>
          <w:del w:author="Pöllänen Arto" w:date="2017-03-20T01:45:16.4769642" w:id="1803923789"/>
          <w:rFonts w:ascii="Courier New" w:hAnsi="Courier New" w:eastAsia="Courier New" w:cs="Courier New"/>
          <w:noProof w:val="0"/>
          <w:sz w:val="22"/>
          <w:szCs w:val="22"/>
          <w:lang w:val="fi-FI"/>
          <w:rPrChange w:author="Pöllänen Arto" w:date="2017-03-20T00:56:57.7307714" w:id="698842084">
            <w:rPr/>
          </w:rPrChange>
        </w:rPr>
        <w:pPrChange w:author="Pöllänen Arto" w:date="2017-03-20T00:56:57.7307714" w:id="1514709760">
          <w:pPr/>
        </w:pPrChange>
      </w:pPr>
    </w:p>
    <w:p w:rsidR="686CDA7E" w:rsidDel="0439D4E9" w:rsidP="4AB56EC3" w:rsidRDefault="686CDA7E" w14:paraId="0998A32B" w14:textId="401E444C">
      <w:pPr>
        <w:spacing w:before="0" w:beforeAutospacing="off" w:after="0" w:afterAutospacing="off"/>
        <w:rPr>
          <w:del w:author="Pöllänen Arto" w:date="2017-03-20T01:45:16.4769642" w:id="1079911274"/>
          <w:rFonts w:ascii="Courier New" w:hAnsi="Courier New" w:eastAsia="Courier New" w:cs="Courier New"/>
          <w:sz w:val="16"/>
          <w:szCs w:val="16"/>
          <w:rPrChange w:author="Pöllänen Arto" w:date="2017-03-20T00:56:21.136542" w:id="1128449217">
            <w:rPr/>
          </w:rPrChange>
        </w:rPr>
        <w:pPrChange w:author="Pöllänen Arto" w:date="2017-03-20T00:56:21.136542" w:id="237765796">
          <w:pPr/>
        </w:pPrChange>
      </w:pPr>
      <w:del w:author="Pöllänen Arto" w:date="2017-03-20T01:45:16.4769642" w:id="628768545">
        <w:r w:rsidDel="0439D4E9">
          <w:br/>
        </w:r>
      </w:del>
    </w:p>
    <w:p w:rsidR="686CDA7E" w:rsidDel="0439D4E9" w:rsidP="2F61C9CC" w:rsidRDefault="686CDA7E" w14:paraId="14D1300A" w14:textId="401E444C">
      <w:pPr>
        <w:spacing w:before="0" w:beforeAutospacing="off" w:after="0" w:afterAutospacing="off"/>
        <w:rPr>
          <w:del w:author="Pöllänen Arto" w:date="2017-03-20T01:45:16.4769642" w:id="1974077011"/>
          <w:rFonts w:ascii="Courier New" w:hAnsi="Courier New" w:eastAsia="Courier New" w:cs="Courier New"/>
          <w:noProof w:val="0"/>
          <w:sz w:val="22"/>
          <w:szCs w:val="22"/>
          <w:lang w:val="fi-FI"/>
          <w:rPrChange w:author="Pöllänen Arto" w:date="2017-03-20T00:56:57.7307714" w:id="1934204820">
            <w:rPr/>
          </w:rPrChange>
        </w:rPr>
        <w:pPrChange w:author="Pöllänen Arto" w:date="2017-03-20T00:56:57.7307714" w:id="1792767368">
          <w:pPr/>
        </w:pPrChange>
      </w:pPr>
    </w:p>
    <w:p w:rsidR="686CDA7E" w:rsidDel="0439D4E9" w:rsidP="2F61C9CC" w:rsidRDefault="686CDA7E" w14:paraId="194F80F9" w14:textId="401E444C">
      <w:pPr>
        <w:spacing w:before="0" w:beforeAutospacing="off" w:after="0" w:afterAutospacing="off"/>
        <w:rPr>
          <w:del w:author="Pöllänen Arto" w:date="2017-03-20T01:45:16.4769642" w:id="1451452171"/>
          <w:rFonts w:ascii="Courier New" w:hAnsi="Courier New" w:eastAsia="Courier New" w:cs="Courier New"/>
          <w:noProof w:val="0"/>
          <w:sz w:val="22"/>
          <w:szCs w:val="22"/>
          <w:lang w:val="fi-FI"/>
          <w:rPrChange w:author="Pöllänen Arto" w:date="2017-03-20T00:56:57.7307714" w:id="1696210944">
            <w:rPr/>
          </w:rPrChange>
        </w:rPr>
        <w:pPrChange w:author="Pöllänen Arto" w:date="2017-03-20T00:56:57.7307714" w:id="179770185">
          <w:pPr/>
        </w:pPrChange>
      </w:pPr>
    </w:p>
    <w:p w:rsidR="686CDA7E" w:rsidDel="0439D4E9" w:rsidP="2F61C9CC" w:rsidRDefault="686CDA7E" w14:paraId="3E0232E4" w14:textId="401E444C" w14:noSpellErr="1">
      <w:pPr>
        <w:spacing w:before="0" w:beforeAutospacing="off" w:after="0" w:afterAutospacing="off"/>
        <w:rPr>
          <w:del w:author="Pöllänen Arto" w:date="2017-03-20T01:45:16.4769642" w:id="536825837"/>
          <w:rFonts w:ascii="Courier New" w:hAnsi="Courier New" w:eastAsia="Courier New" w:cs="Courier New"/>
          <w:noProof w:val="0"/>
          <w:sz w:val="22"/>
          <w:szCs w:val="22"/>
          <w:lang w:val="fi-FI"/>
          <w:rPrChange w:author="Pöllänen Arto" w:date="2017-03-20T00:56:57.7307714" w:id="618829224">
            <w:rPr/>
          </w:rPrChange>
        </w:rPr>
        <w:pPrChange w:author="Pöllänen Arto" w:date="2017-03-20T00:56:57.7307714" w:id="543227501">
          <w:pPr/>
        </w:pPrChange>
      </w:pPr>
    </w:p>
    <w:p w:rsidR="686CDA7E" w:rsidDel="0439D4E9" w:rsidP="4AB56EC3" w:rsidRDefault="686CDA7E" w14:paraId="4F5B2B4B" w14:textId="401E444C">
      <w:pPr>
        <w:spacing w:before="0" w:beforeAutospacing="off" w:after="0" w:afterAutospacing="off"/>
        <w:rPr>
          <w:del w:author="Pöllänen Arto" w:date="2017-03-20T01:45:16.4769642" w:id="1445021509"/>
          <w:rFonts w:ascii="Courier New" w:hAnsi="Courier New" w:eastAsia="Courier New" w:cs="Courier New"/>
          <w:sz w:val="16"/>
          <w:szCs w:val="16"/>
          <w:rPrChange w:author="Pöllänen Arto" w:date="2017-03-20T00:56:21.136542" w:id="212298472">
            <w:rPr/>
          </w:rPrChange>
        </w:rPr>
        <w:pPrChange w:author="Pöllänen Arto" w:date="2017-03-20T00:56:21.136542" w:id="730711760">
          <w:pPr/>
        </w:pPrChange>
      </w:pPr>
      <w:del w:author="Pöllänen Arto" w:date="2017-03-20T01:45:16.4769642" w:id="279180677">
        <w:r w:rsidDel="0439D4E9">
          <w:br/>
        </w:r>
      </w:del>
    </w:p>
    <w:p w:rsidR="686CDA7E" w:rsidDel="0439D4E9" w:rsidP="2F61C9CC" w:rsidRDefault="686CDA7E" w14:paraId="0D20ACA7" w14:textId="401E444C">
      <w:pPr>
        <w:spacing w:before="0" w:beforeAutospacing="off" w:after="0" w:afterAutospacing="off"/>
        <w:rPr>
          <w:del w:author="Pöllänen Arto" w:date="2017-03-20T01:45:16.4769642" w:id="960516413"/>
          <w:rFonts w:ascii="Courier New" w:hAnsi="Courier New" w:eastAsia="Courier New" w:cs="Courier New"/>
          <w:noProof w:val="0"/>
          <w:sz w:val="22"/>
          <w:szCs w:val="22"/>
          <w:lang w:val="fi-FI"/>
          <w:rPrChange w:author="Pöllänen Arto" w:date="2017-03-20T00:56:57.7307714" w:id="579424533">
            <w:rPr/>
          </w:rPrChange>
        </w:rPr>
        <w:pPrChange w:author="Pöllänen Arto" w:date="2017-03-20T00:56:57.7307714" w:id="1156962581">
          <w:pPr/>
        </w:pPrChange>
      </w:pPr>
    </w:p>
    <w:p w:rsidR="686CDA7E" w:rsidDel="0439D4E9" w:rsidP="2F61C9CC" w:rsidRDefault="686CDA7E" w14:paraId="44EF9B96" w14:textId="401E444C">
      <w:pPr>
        <w:spacing w:before="0" w:beforeAutospacing="off" w:after="0" w:afterAutospacing="off"/>
        <w:rPr>
          <w:del w:author="Pöllänen Arto" w:date="2017-03-20T01:45:16.4769642" w:id="1212597621"/>
          <w:rFonts w:ascii="Courier New" w:hAnsi="Courier New" w:eastAsia="Courier New" w:cs="Courier New"/>
          <w:noProof w:val="0"/>
          <w:sz w:val="22"/>
          <w:szCs w:val="22"/>
          <w:lang w:val="fi-FI"/>
          <w:rPrChange w:author="Pöllänen Arto" w:date="2017-03-20T00:56:57.7307714" w:id="107844723">
            <w:rPr/>
          </w:rPrChange>
        </w:rPr>
        <w:pPrChange w:author="Pöllänen Arto" w:date="2017-03-20T00:56:57.7307714" w:id="1373811223">
          <w:pPr/>
        </w:pPrChange>
      </w:pPr>
    </w:p>
    <w:p w:rsidR="686CDA7E" w:rsidDel="0439D4E9" w:rsidP="2F61C9CC" w:rsidRDefault="686CDA7E" w14:paraId="7633E0DE" w14:textId="401E444C" w14:noSpellErr="1">
      <w:pPr>
        <w:spacing w:before="0" w:beforeAutospacing="off" w:after="0" w:afterAutospacing="off"/>
        <w:rPr>
          <w:del w:author="Pöllänen Arto" w:date="2017-03-20T01:45:16.4769642" w:id="183731130"/>
          <w:rFonts w:ascii="Courier New" w:hAnsi="Courier New" w:eastAsia="Courier New" w:cs="Courier New"/>
          <w:noProof w:val="0"/>
          <w:sz w:val="22"/>
          <w:szCs w:val="22"/>
          <w:lang w:val="fi-FI"/>
          <w:rPrChange w:author="Pöllänen Arto" w:date="2017-03-20T00:56:57.7307714" w:id="809778571">
            <w:rPr/>
          </w:rPrChange>
        </w:rPr>
        <w:pPrChange w:author="Pöllänen Arto" w:date="2017-03-20T00:56:57.7307714" w:id="1982514025">
          <w:pPr/>
        </w:pPrChange>
      </w:pPr>
    </w:p>
    <w:p w:rsidR="686CDA7E" w:rsidDel="0439D4E9" w:rsidP="4AB56EC3" w:rsidRDefault="686CDA7E" w14:paraId="4F43BD3E" w14:textId="401E444C">
      <w:pPr>
        <w:spacing w:before="0" w:beforeAutospacing="off" w:after="0" w:afterAutospacing="off"/>
        <w:rPr>
          <w:del w:author="Pöllänen Arto" w:date="2017-03-20T01:45:16.4769642" w:id="1603893254"/>
          <w:rFonts w:ascii="Courier New" w:hAnsi="Courier New" w:eastAsia="Courier New" w:cs="Courier New"/>
          <w:sz w:val="16"/>
          <w:szCs w:val="16"/>
          <w:rPrChange w:author="Pöllänen Arto" w:date="2017-03-20T00:56:21.136542" w:id="1658565397">
            <w:rPr/>
          </w:rPrChange>
        </w:rPr>
        <w:pPrChange w:author="Pöllänen Arto" w:date="2017-03-20T00:56:21.136542" w:id="230318369">
          <w:pPr/>
        </w:pPrChange>
      </w:pPr>
      <w:del w:author="Pöllänen Arto" w:date="2017-03-20T01:45:16.4769642" w:id="83992759">
        <w:r w:rsidDel="0439D4E9">
          <w:br/>
        </w:r>
      </w:del>
    </w:p>
    <w:p w:rsidR="686CDA7E" w:rsidDel="0439D4E9" w:rsidP="2F61C9CC" w:rsidRDefault="686CDA7E" w14:paraId="7CCAB153" w14:textId="401E444C" w14:noSpellErr="1">
      <w:pPr>
        <w:spacing w:before="0" w:beforeAutospacing="off" w:after="0" w:afterAutospacing="off"/>
        <w:rPr>
          <w:del w:author="Pöllänen Arto" w:date="2017-03-20T01:45:16.4769642" w:id="1422041759"/>
          <w:rFonts w:ascii="Courier New" w:hAnsi="Courier New" w:eastAsia="Courier New" w:cs="Courier New"/>
          <w:noProof w:val="0"/>
          <w:sz w:val="22"/>
          <w:szCs w:val="22"/>
          <w:lang w:val="fi-FI"/>
          <w:rPrChange w:author="Pöllänen Arto" w:date="2017-03-20T00:56:57.7307714" w:id="1011395343">
            <w:rPr/>
          </w:rPrChange>
        </w:rPr>
        <w:pPrChange w:author="Pöllänen Arto" w:date="2017-03-20T00:56:57.7307714" w:id="1806787876">
          <w:pPr/>
        </w:pPrChange>
      </w:pPr>
    </w:p>
    <w:p w:rsidR="686CDA7E" w:rsidDel="0439D4E9" w:rsidP="2F61C9CC" w:rsidRDefault="686CDA7E" w14:paraId="748C5F89" w14:textId="401E444C">
      <w:pPr>
        <w:spacing w:before="0" w:beforeAutospacing="off" w:after="0" w:afterAutospacing="off"/>
        <w:rPr>
          <w:del w:author="Pöllänen Arto" w:date="2017-03-20T01:45:16.4769642" w:id="610925246"/>
          <w:rFonts w:ascii="Courier New" w:hAnsi="Courier New" w:eastAsia="Courier New" w:cs="Courier New"/>
          <w:noProof w:val="0"/>
          <w:sz w:val="22"/>
          <w:szCs w:val="22"/>
          <w:lang w:val="fi-FI"/>
          <w:rPrChange w:author="Pöllänen Arto" w:date="2017-03-20T00:56:57.7307714" w:id="375267182">
            <w:rPr/>
          </w:rPrChange>
        </w:rPr>
        <w:pPrChange w:author="Pöllänen Arto" w:date="2017-03-20T00:56:57.7307714" w:id="1742507663">
          <w:pPr/>
        </w:pPrChange>
      </w:pPr>
    </w:p>
    <w:p w:rsidR="686CDA7E" w:rsidDel="0439D4E9" w:rsidP="2F61C9CC" w:rsidRDefault="686CDA7E" w14:paraId="70D81FAF" w14:textId="401E444C">
      <w:pPr>
        <w:spacing w:before="0" w:beforeAutospacing="off" w:after="0" w:afterAutospacing="off"/>
        <w:rPr>
          <w:del w:author="Pöllänen Arto" w:date="2017-03-20T01:45:16.4769642" w:id="1188441798"/>
          <w:rFonts w:ascii="Courier New" w:hAnsi="Courier New" w:eastAsia="Courier New" w:cs="Courier New"/>
          <w:noProof w:val="0"/>
          <w:sz w:val="22"/>
          <w:szCs w:val="22"/>
          <w:lang w:val="fi-FI"/>
          <w:rPrChange w:author="Pöllänen Arto" w:date="2017-03-20T00:56:57.7307714" w:id="1743718264">
            <w:rPr/>
          </w:rPrChange>
        </w:rPr>
        <w:pPrChange w:author="Pöllänen Arto" w:date="2017-03-20T00:56:57.7307714" w:id="879487158">
          <w:pPr/>
        </w:pPrChange>
      </w:pPr>
    </w:p>
    <w:p w:rsidR="686CDA7E" w:rsidDel="0439D4E9" w:rsidP="2F61C9CC" w:rsidRDefault="686CDA7E" w14:paraId="113AC461" w14:textId="401E444C">
      <w:pPr>
        <w:spacing w:before="0" w:beforeAutospacing="off" w:after="0" w:afterAutospacing="off"/>
        <w:rPr>
          <w:del w:author="Pöllänen Arto" w:date="2017-03-20T01:45:16.4769642" w:id="2011515050"/>
          <w:rFonts w:ascii="Courier New" w:hAnsi="Courier New" w:eastAsia="Courier New" w:cs="Courier New"/>
          <w:noProof w:val="0"/>
          <w:sz w:val="22"/>
          <w:szCs w:val="22"/>
          <w:lang w:val="fi-FI"/>
          <w:rPrChange w:author="Pöllänen Arto" w:date="2017-03-20T00:56:57.7307714" w:id="955295917">
            <w:rPr/>
          </w:rPrChange>
        </w:rPr>
        <w:pPrChange w:author="Pöllänen Arto" w:date="2017-03-20T00:56:57.7307714" w:id="2003090375">
          <w:pPr/>
        </w:pPrChange>
      </w:pPr>
    </w:p>
    <w:p w:rsidR="686CDA7E" w:rsidDel="0439D4E9" w:rsidP="2F61C9CC" w:rsidRDefault="686CDA7E" w14:paraId="6683B219" w14:textId="401E444C" w14:noSpellErr="1">
      <w:pPr>
        <w:spacing w:before="0" w:beforeAutospacing="off" w:after="0" w:afterAutospacing="off"/>
        <w:rPr>
          <w:del w:author="Pöllänen Arto" w:date="2017-03-20T01:45:16.4769642" w:id="1589765398"/>
          <w:rFonts w:ascii="Courier New" w:hAnsi="Courier New" w:eastAsia="Courier New" w:cs="Courier New"/>
          <w:noProof w:val="0"/>
          <w:sz w:val="22"/>
          <w:szCs w:val="22"/>
          <w:lang w:val="fi-FI"/>
          <w:rPrChange w:author="Pöllänen Arto" w:date="2017-03-20T00:56:57.7307714" w:id="1803392733">
            <w:rPr/>
          </w:rPrChange>
        </w:rPr>
        <w:pPrChange w:author="Pöllänen Arto" w:date="2017-03-20T00:56:57.7307714" w:id="2007631328">
          <w:pPr/>
        </w:pPrChange>
      </w:pPr>
    </w:p>
    <w:p w:rsidR="686CDA7E" w:rsidDel="0439D4E9" w:rsidP="2F61C9CC" w:rsidRDefault="686CDA7E" w14:paraId="78654544" w14:textId="401E444C">
      <w:pPr>
        <w:spacing w:before="0" w:beforeAutospacing="off" w:after="0" w:afterAutospacing="off"/>
        <w:rPr>
          <w:del w:author="Pöllänen Arto" w:date="2017-03-20T01:45:16.4769642" w:id="592232503"/>
          <w:rFonts w:ascii="Courier New" w:hAnsi="Courier New" w:eastAsia="Courier New" w:cs="Courier New"/>
          <w:noProof w:val="0"/>
          <w:sz w:val="22"/>
          <w:szCs w:val="22"/>
          <w:lang w:val="fi-FI"/>
          <w:rPrChange w:author="Pöllänen Arto" w:date="2017-03-20T00:56:57.7307714" w:id="30793270">
            <w:rPr/>
          </w:rPrChange>
        </w:rPr>
        <w:pPrChange w:author="Pöllänen Arto" w:date="2017-03-20T00:56:57.7307714" w:id="1867637985">
          <w:pPr/>
        </w:pPrChange>
      </w:pPr>
    </w:p>
    <w:p w:rsidR="686CDA7E" w:rsidDel="0439D4E9" w:rsidP="2F61C9CC" w:rsidRDefault="686CDA7E" w14:paraId="6C0AB691" w14:textId="401E444C">
      <w:pPr>
        <w:spacing w:before="0" w:beforeAutospacing="off" w:after="0" w:afterAutospacing="off"/>
        <w:rPr>
          <w:del w:author="Pöllänen Arto" w:date="2017-03-20T01:45:16.4769642" w:id="1480863824"/>
          <w:rFonts w:ascii="Courier New" w:hAnsi="Courier New" w:eastAsia="Courier New" w:cs="Courier New"/>
          <w:noProof w:val="0"/>
          <w:sz w:val="22"/>
          <w:szCs w:val="22"/>
          <w:lang w:val="fi-FI"/>
          <w:rPrChange w:author="Pöllänen Arto" w:date="2017-03-20T00:56:57.7307714" w:id="1471999054">
            <w:rPr/>
          </w:rPrChange>
        </w:rPr>
        <w:pPrChange w:author="Pöllänen Arto" w:date="2017-03-20T00:56:57.7307714" w:id="2042946729">
          <w:pPr/>
        </w:pPrChange>
      </w:pPr>
    </w:p>
    <w:p w:rsidR="686CDA7E" w:rsidDel="0439D4E9" w:rsidP="2F61C9CC" w:rsidRDefault="686CDA7E" w14:paraId="5EE56FEA" w14:textId="401E444C" w14:noSpellErr="1">
      <w:pPr>
        <w:spacing w:before="0" w:beforeAutospacing="off" w:after="0" w:afterAutospacing="off"/>
        <w:rPr>
          <w:del w:author="Pöllänen Arto" w:date="2017-03-20T01:45:16.4769642" w:id="1796959911"/>
          <w:rFonts w:ascii="Courier New" w:hAnsi="Courier New" w:eastAsia="Courier New" w:cs="Courier New"/>
          <w:noProof w:val="0"/>
          <w:sz w:val="22"/>
          <w:szCs w:val="22"/>
          <w:lang w:val="fi-FI"/>
          <w:rPrChange w:author="Pöllänen Arto" w:date="2017-03-20T00:56:57.7307714" w:id="1956407134">
            <w:rPr/>
          </w:rPrChange>
        </w:rPr>
        <w:pPrChange w:author="Pöllänen Arto" w:date="2017-03-20T00:56:57.7307714" w:id="329189127">
          <w:pPr/>
        </w:pPrChange>
      </w:pPr>
    </w:p>
    <w:p w:rsidR="686CDA7E" w:rsidDel="0439D4E9" w:rsidP="2F61C9CC" w:rsidRDefault="686CDA7E" w14:paraId="596BD7E9" w14:textId="401E444C">
      <w:pPr>
        <w:spacing w:before="0" w:beforeAutospacing="off" w:after="0" w:afterAutospacing="off"/>
        <w:rPr>
          <w:del w:author="Pöllänen Arto" w:date="2017-03-20T01:45:16.4769642" w:id="1570468851"/>
          <w:rFonts w:ascii="Courier New" w:hAnsi="Courier New" w:eastAsia="Courier New" w:cs="Courier New"/>
          <w:noProof w:val="0"/>
          <w:sz w:val="22"/>
          <w:szCs w:val="22"/>
          <w:lang w:val="fi-FI"/>
          <w:rPrChange w:author="Pöllänen Arto" w:date="2017-03-20T00:56:57.7307714" w:id="1898493151">
            <w:rPr/>
          </w:rPrChange>
        </w:rPr>
        <w:pPrChange w:author="Pöllänen Arto" w:date="2017-03-20T00:56:57.7307714" w:id="1971422752">
          <w:pPr/>
        </w:pPrChange>
      </w:pPr>
    </w:p>
    <w:p w:rsidR="686CDA7E" w:rsidDel="0439D4E9" w:rsidP="2F61C9CC" w:rsidRDefault="686CDA7E" w14:paraId="0C8764F2" w14:textId="401E444C">
      <w:pPr>
        <w:spacing w:before="0" w:beforeAutospacing="off" w:after="0" w:afterAutospacing="off"/>
        <w:rPr>
          <w:del w:author="Pöllänen Arto" w:date="2017-03-20T01:45:16.4769642" w:id="1994862249"/>
          <w:rFonts w:ascii="Courier New" w:hAnsi="Courier New" w:eastAsia="Courier New" w:cs="Courier New"/>
          <w:noProof w:val="0"/>
          <w:sz w:val="22"/>
          <w:szCs w:val="22"/>
          <w:lang w:val="fi-FI"/>
          <w:rPrChange w:author="Pöllänen Arto" w:date="2017-03-20T00:56:57.7307714" w:id="494038102">
            <w:rPr/>
          </w:rPrChange>
        </w:rPr>
        <w:pPrChange w:author="Pöllänen Arto" w:date="2017-03-20T00:56:57.7307714" w:id="1459392802">
          <w:pPr/>
        </w:pPrChange>
      </w:pPr>
    </w:p>
    <w:p w:rsidR="686CDA7E" w:rsidDel="0439D4E9" w:rsidP="2F61C9CC" w:rsidRDefault="686CDA7E" w14:paraId="176B1CEB" w14:textId="401E444C" w14:noSpellErr="1">
      <w:pPr>
        <w:spacing w:before="0" w:beforeAutospacing="off" w:after="0" w:afterAutospacing="off"/>
        <w:rPr>
          <w:del w:author="Pöllänen Arto" w:date="2017-03-20T01:45:16.4769642" w:id="1227521966"/>
          <w:rFonts w:ascii="Courier New" w:hAnsi="Courier New" w:eastAsia="Courier New" w:cs="Courier New"/>
          <w:noProof w:val="0"/>
          <w:sz w:val="22"/>
          <w:szCs w:val="22"/>
          <w:lang w:val="fi-FI"/>
          <w:rPrChange w:author="Pöllänen Arto" w:date="2017-03-20T00:56:57.7307714" w:id="59575773">
            <w:rPr/>
          </w:rPrChange>
        </w:rPr>
        <w:pPrChange w:author="Pöllänen Arto" w:date="2017-03-20T00:56:57.7307714" w:id="1813804330">
          <w:pPr/>
        </w:pPrChange>
      </w:pPr>
    </w:p>
    <w:p w:rsidR="686CDA7E" w:rsidDel="0439D4E9" w:rsidP="2F61C9CC" w:rsidRDefault="686CDA7E" w14:paraId="3FAA6005" w14:textId="401E444C" w14:noSpellErr="1">
      <w:pPr>
        <w:spacing w:before="0" w:beforeAutospacing="off" w:after="0" w:afterAutospacing="off"/>
        <w:rPr>
          <w:del w:author="Pöllänen Arto" w:date="2017-03-20T01:45:16.4769642" w:id="577165620"/>
          <w:rFonts w:ascii="Courier New" w:hAnsi="Courier New" w:eastAsia="Courier New" w:cs="Courier New"/>
          <w:noProof w:val="0"/>
          <w:sz w:val="22"/>
          <w:szCs w:val="22"/>
          <w:lang w:val="fi-FI"/>
          <w:rPrChange w:author="Pöllänen Arto" w:date="2017-03-20T00:56:57.7307714" w:id="459222251">
            <w:rPr/>
          </w:rPrChange>
        </w:rPr>
        <w:pPrChange w:author="Pöllänen Arto" w:date="2017-03-20T00:56:57.7307714" w:id="8952729">
          <w:pPr/>
        </w:pPrChange>
      </w:pPr>
    </w:p>
    <w:p w:rsidR="686CDA7E" w:rsidDel="0439D4E9" w:rsidP="2F61C9CC" w:rsidRDefault="686CDA7E" w14:paraId="1D2E03E3" w14:textId="401E444C">
      <w:pPr>
        <w:spacing w:before="0" w:beforeAutospacing="off" w:after="0" w:afterAutospacing="off"/>
        <w:rPr>
          <w:del w:author="Pöllänen Arto" w:date="2017-03-20T01:45:16.4769642" w:id="1244074194"/>
          <w:rFonts w:ascii="Courier New" w:hAnsi="Courier New" w:eastAsia="Courier New" w:cs="Courier New"/>
          <w:noProof w:val="0"/>
          <w:sz w:val="22"/>
          <w:szCs w:val="22"/>
          <w:lang w:val="fi-FI"/>
          <w:rPrChange w:author="Pöllänen Arto" w:date="2017-03-20T00:56:57.7307714" w:id="1504154245">
            <w:rPr/>
          </w:rPrChange>
        </w:rPr>
        <w:pPrChange w:author="Pöllänen Arto" w:date="2017-03-20T00:56:57.7307714" w:id="602479577">
          <w:pPr/>
        </w:pPrChange>
      </w:pPr>
    </w:p>
    <w:p w:rsidR="686CDA7E" w:rsidDel="0439D4E9" w:rsidP="2F61C9CC" w:rsidRDefault="686CDA7E" w14:paraId="7EB69BD6" w14:textId="401E444C">
      <w:pPr>
        <w:spacing w:before="0" w:beforeAutospacing="off" w:after="0" w:afterAutospacing="off"/>
        <w:rPr>
          <w:del w:author="Pöllänen Arto" w:date="2017-03-20T01:45:16.4769642" w:id="1819213105"/>
          <w:rFonts w:ascii="Courier New" w:hAnsi="Courier New" w:eastAsia="Courier New" w:cs="Courier New"/>
          <w:noProof w:val="0"/>
          <w:sz w:val="22"/>
          <w:szCs w:val="22"/>
          <w:lang w:val="fi-FI"/>
          <w:rPrChange w:author="Pöllänen Arto" w:date="2017-03-20T00:56:57.7307714" w:id="1706635848">
            <w:rPr/>
          </w:rPrChange>
        </w:rPr>
        <w:pPrChange w:author="Pöllänen Arto" w:date="2017-03-20T00:56:57.7307714" w:id="1369205551">
          <w:pPr/>
        </w:pPrChange>
      </w:pPr>
    </w:p>
    <w:p w:rsidR="686CDA7E" w:rsidDel="0439D4E9" w:rsidP="2F61C9CC" w:rsidRDefault="686CDA7E" w14:paraId="63C22F12" w14:textId="401E444C" w14:noSpellErr="1">
      <w:pPr>
        <w:spacing w:before="0" w:beforeAutospacing="off" w:after="0" w:afterAutospacing="off"/>
        <w:rPr>
          <w:del w:author="Pöllänen Arto" w:date="2017-03-20T01:45:16.4769642" w:id="1988466257"/>
          <w:rFonts w:ascii="Courier New" w:hAnsi="Courier New" w:eastAsia="Courier New" w:cs="Courier New"/>
          <w:noProof w:val="0"/>
          <w:sz w:val="22"/>
          <w:szCs w:val="22"/>
          <w:lang w:val="fi-FI"/>
          <w:rPrChange w:author="Pöllänen Arto" w:date="2017-03-20T00:56:57.7307714" w:id="1414982259">
            <w:rPr/>
          </w:rPrChange>
        </w:rPr>
        <w:pPrChange w:author="Pöllänen Arto" w:date="2017-03-20T00:56:57.7307714" w:id="1311472932">
          <w:pPr/>
        </w:pPrChange>
      </w:pPr>
    </w:p>
    <w:p w:rsidR="686CDA7E" w:rsidDel="0439D4E9" w:rsidP="2F61C9CC" w:rsidRDefault="686CDA7E" w14:paraId="464F2129" w14:textId="401E444C">
      <w:pPr>
        <w:spacing w:before="0" w:beforeAutospacing="off" w:after="0" w:afterAutospacing="off"/>
        <w:rPr>
          <w:del w:author="Pöllänen Arto" w:date="2017-03-20T01:45:16.4769642" w:id="122900738"/>
          <w:rFonts w:ascii="Courier New" w:hAnsi="Courier New" w:eastAsia="Courier New" w:cs="Courier New"/>
          <w:noProof w:val="0"/>
          <w:sz w:val="22"/>
          <w:szCs w:val="22"/>
          <w:lang w:val="fi-FI"/>
          <w:rPrChange w:author="Pöllänen Arto" w:date="2017-03-20T00:56:57.7307714" w:id="634044293">
            <w:rPr/>
          </w:rPrChange>
        </w:rPr>
        <w:pPrChange w:author="Pöllänen Arto" w:date="2017-03-20T00:56:57.7307714" w:id="164756299">
          <w:pPr/>
        </w:pPrChange>
      </w:pPr>
    </w:p>
    <w:p w:rsidR="686CDA7E" w:rsidDel="0439D4E9" w:rsidP="2F61C9CC" w:rsidRDefault="686CDA7E" w14:paraId="61E42E1A" w14:textId="401E444C" w14:noSpellErr="1">
      <w:pPr>
        <w:spacing w:before="0" w:beforeAutospacing="off" w:after="0" w:afterAutospacing="off"/>
        <w:rPr>
          <w:del w:author="Pöllänen Arto" w:date="2017-03-20T01:45:16.4769642" w:id="515749863"/>
          <w:rFonts w:ascii="Courier New" w:hAnsi="Courier New" w:eastAsia="Courier New" w:cs="Courier New"/>
          <w:noProof w:val="0"/>
          <w:sz w:val="22"/>
          <w:szCs w:val="22"/>
          <w:lang w:val="fi-FI"/>
          <w:rPrChange w:author="Pöllänen Arto" w:date="2017-03-20T00:56:57.7307714" w:id="1059030400">
            <w:rPr/>
          </w:rPrChange>
        </w:rPr>
        <w:pPrChange w:author="Pöllänen Arto" w:date="2017-03-20T00:56:57.7307714" w:id="421340702">
          <w:pPr/>
        </w:pPrChange>
      </w:pPr>
    </w:p>
    <w:p w:rsidR="686CDA7E" w:rsidDel="0439D4E9" w:rsidP="2F61C9CC" w:rsidRDefault="686CDA7E" w14:paraId="5BE25419" w14:textId="401E444C">
      <w:pPr>
        <w:spacing w:before="0" w:beforeAutospacing="off" w:after="0" w:afterAutospacing="off"/>
        <w:rPr>
          <w:del w:author="Pöllänen Arto" w:date="2017-03-20T01:45:16.4769642" w:id="245908718"/>
          <w:rFonts w:ascii="Courier New" w:hAnsi="Courier New" w:eastAsia="Courier New" w:cs="Courier New"/>
          <w:noProof w:val="0"/>
          <w:sz w:val="22"/>
          <w:szCs w:val="22"/>
          <w:lang w:val="fi-FI"/>
          <w:rPrChange w:author="Pöllänen Arto" w:date="2017-03-20T00:56:57.7307714" w:id="632029612">
            <w:rPr/>
          </w:rPrChange>
        </w:rPr>
        <w:pPrChange w:author="Pöllänen Arto" w:date="2017-03-20T00:56:57.7307714" w:id="1344037302">
          <w:pPr/>
        </w:pPrChange>
      </w:pPr>
    </w:p>
    <w:p w:rsidR="686CDA7E" w:rsidDel="0439D4E9" w:rsidP="2F61C9CC" w:rsidRDefault="686CDA7E" w14:paraId="0B0A4E5D" w14:textId="401E444C">
      <w:pPr>
        <w:spacing w:before="0" w:beforeAutospacing="off" w:after="0" w:afterAutospacing="off"/>
        <w:rPr>
          <w:del w:author="Pöllänen Arto" w:date="2017-03-20T01:45:16.4769642" w:id="95679048"/>
          <w:rFonts w:ascii="Courier New" w:hAnsi="Courier New" w:eastAsia="Courier New" w:cs="Courier New"/>
          <w:noProof w:val="0"/>
          <w:sz w:val="22"/>
          <w:szCs w:val="22"/>
          <w:lang w:val="fi-FI"/>
          <w:rPrChange w:author="Pöllänen Arto" w:date="2017-03-20T00:56:57.7307714" w:id="173665747">
            <w:rPr/>
          </w:rPrChange>
        </w:rPr>
        <w:pPrChange w:author="Pöllänen Arto" w:date="2017-03-20T00:56:57.7307714" w:id="2143346212">
          <w:pPr/>
        </w:pPrChange>
      </w:pPr>
    </w:p>
    <w:p w:rsidR="686CDA7E" w:rsidDel="0439D4E9" w:rsidP="2F61C9CC" w:rsidRDefault="686CDA7E" w14:paraId="3D125A9B" w14:textId="401E444C" w14:noSpellErr="1">
      <w:pPr>
        <w:spacing w:before="0" w:beforeAutospacing="off" w:after="0" w:afterAutospacing="off"/>
        <w:rPr>
          <w:del w:author="Pöllänen Arto" w:date="2017-03-20T01:45:16.4769642" w:id="1692379417"/>
          <w:rFonts w:ascii="Courier New" w:hAnsi="Courier New" w:eastAsia="Courier New" w:cs="Courier New"/>
          <w:noProof w:val="0"/>
          <w:sz w:val="22"/>
          <w:szCs w:val="22"/>
          <w:lang w:val="fi-FI"/>
          <w:rPrChange w:author="Pöllänen Arto" w:date="2017-03-20T00:56:57.7307714" w:id="194337995">
            <w:rPr/>
          </w:rPrChange>
        </w:rPr>
        <w:pPrChange w:author="Pöllänen Arto" w:date="2017-03-20T00:56:57.7307714" w:id="1858685256">
          <w:pPr/>
        </w:pPrChange>
      </w:pPr>
    </w:p>
    <w:p w:rsidR="686CDA7E" w:rsidDel="0439D4E9" w:rsidP="2F61C9CC" w:rsidRDefault="686CDA7E" w14:paraId="453F1DB4" w14:textId="401E444C" w14:noSpellErr="1">
      <w:pPr>
        <w:spacing w:before="0" w:beforeAutospacing="off" w:after="0" w:afterAutospacing="off"/>
        <w:rPr>
          <w:del w:author="Pöllänen Arto" w:date="2017-03-20T01:45:16.4769642" w:id="1270417201"/>
          <w:rFonts w:ascii="Courier New" w:hAnsi="Courier New" w:eastAsia="Courier New" w:cs="Courier New"/>
          <w:noProof w:val="0"/>
          <w:sz w:val="22"/>
          <w:szCs w:val="22"/>
          <w:lang w:val="fi-FI"/>
          <w:rPrChange w:author="Pöllänen Arto" w:date="2017-03-20T00:56:57.7307714" w:id="635815416">
            <w:rPr/>
          </w:rPrChange>
        </w:rPr>
        <w:pPrChange w:author="Pöllänen Arto" w:date="2017-03-20T00:56:57.7307714" w:id="1173346673">
          <w:pPr/>
        </w:pPrChange>
      </w:pPr>
    </w:p>
    <w:p w:rsidR="686CDA7E" w:rsidDel="0439D4E9" w:rsidP="4AB56EC3" w:rsidRDefault="686CDA7E" w14:paraId="065ACA86" w14:textId="401E444C">
      <w:pPr>
        <w:spacing w:before="0" w:beforeAutospacing="off" w:after="0" w:afterAutospacing="off"/>
        <w:rPr>
          <w:del w:author="Pöllänen Arto" w:date="2017-03-20T01:45:16.4769642" w:id="2094850320"/>
          <w:rFonts w:ascii="Courier New" w:hAnsi="Courier New" w:eastAsia="Courier New" w:cs="Courier New"/>
          <w:sz w:val="16"/>
          <w:szCs w:val="16"/>
          <w:rPrChange w:author="Pöllänen Arto" w:date="2017-03-20T00:56:21.136542" w:id="127140673">
            <w:rPr/>
          </w:rPrChange>
        </w:rPr>
        <w:pPrChange w:author="Pöllänen Arto" w:date="2017-03-20T00:56:21.136542" w:id="1973961017">
          <w:pPr/>
        </w:pPrChange>
      </w:pPr>
      <w:del w:author="Pöllänen Arto" w:date="2017-03-20T01:45:16.4769642" w:id="1065196154">
        <w:r w:rsidDel="0439D4E9">
          <w:br/>
        </w:r>
      </w:del>
    </w:p>
    <w:p w:rsidR="686CDA7E" w:rsidDel="0439D4E9" w:rsidP="2F61C9CC" w:rsidRDefault="686CDA7E" w14:paraId="7EB428EF" w14:textId="401E444C">
      <w:pPr>
        <w:spacing w:before="0" w:beforeAutospacing="off" w:after="0" w:afterAutospacing="off"/>
        <w:rPr>
          <w:del w:author="Pöllänen Arto" w:date="2017-03-20T01:45:16.4769642" w:id="1100267361"/>
          <w:rFonts w:ascii="Courier New" w:hAnsi="Courier New" w:eastAsia="Courier New" w:cs="Courier New"/>
          <w:noProof w:val="0"/>
          <w:sz w:val="22"/>
          <w:szCs w:val="22"/>
          <w:lang w:val="fi-FI"/>
          <w:rPrChange w:author="Pöllänen Arto" w:date="2017-03-20T00:56:57.7307714" w:id="1075845446">
            <w:rPr/>
          </w:rPrChange>
        </w:rPr>
        <w:pPrChange w:author="Pöllänen Arto" w:date="2017-03-20T00:56:57.7307714" w:id="832202350">
          <w:pPr/>
        </w:pPrChange>
      </w:pPr>
    </w:p>
    <w:p w:rsidR="686CDA7E" w:rsidDel="0439D4E9" w:rsidP="2F61C9CC" w:rsidRDefault="686CDA7E" w14:paraId="7BCADF0E" w14:textId="401E444C" w14:noSpellErr="1">
      <w:pPr>
        <w:spacing w:before="0" w:beforeAutospacing="off" w:after="0" w:afterAutospacing="off"/>
        <w:rPr>
          <w:del w:author="Pöllänen Arto" w:date="2017-03-20T01:45:16.4769642" w:id="1429556935"/>
          <w:rFonts w:ascii="Courier New" w:hAnsi="Courier New" w:eastAsia="Courier New" w:cs="Courier New"/>
          <w:noProof w:val="0"/>
          <w:sz w:val="22"/>
          <w:szCs w:val="22"/>
          <w:lang w:val="fi-FI"/>
          <w:rPrChange w:author="Pöllänen Arto" w:date="2017-03-20T00:56:57.7307714" w:id="706250229">
            <w:rPr/>
          </w:rPrChange>
        </w:rPr>
        <w:pPrChange w:author="Pöllänen Arto" w:date="2017-03-20T00:56:57.7307714" w:id="106168503">
          <w:pPr/>
        </w:pPrChange>
      </w:pPr>
    </w:p>
    <w:p w:rsidR="686CDA7E" w:rsidDel="0439D4E9" w:rsidP="2F61C9CC" w:rsidRDefault="686CDA7E" w14:paraId="1311D168" w14:textId="401E444C" w14:noSpellErr="1">
      <w:pPr>
        <w:spacing w:before="0" w:beforeAutospacing="off" w:after="0" w:afterAutospacing="off"/>
        <w:rPr>
          <w:del w:author="Pöllänen Arto" w:date="2017-03-20T01:45:16.4769642" w:id="1008419648"/>
          <w:rFonts w:ascii="Courier New" w:hAnsi="Courier New" w:eastAsia="Courier New" w:cs="Courier New"/>
          <w:noProof w:val="0"/>
          <w:sz w:val="22"/>
          <w:szCs w:val="22"/>
          <w:lang w:val="fi-FI"/>
          <w:rPrChange w:author="Pöllänen Arto" w:date="2017-03-20T00:56:57.7307714" w:id="502885122">
            <w:rPr/>
          </w:rPrChange>
        </w:rPr>
        <w:pPrChange w:author="Pöllänen Arto" w:date="2017-03-20T00:56:57.7307714" w:id="2016047476">
          <w:pPr/>
        </w:pPrChange>
      </w:pPr>
    </w:p>
    <w:p w:rsidR="686CDA7E" w:rsidDel="0439D4E9" w:rsidP="4AB56EC3" w:rsidRDefault="686CDA7E" w14:paraId="4F340506" w14:textId="401E444C">
      <w:pPr>
        <w:spacing w:before="0" w:beforeAutospacing="off" w:after="0" w:afterAutospacing="off"/>
        <w:rPr>
          <w:del w:author="Pöllänen Arto" w:date="2017-03-20T01:45:16.4769642" w:id="520989377"/>
          <w:rFonts w:ascii="Courier New" w:hAnsi="Courier New" w:eastAsia="Courier New" w:cs="Courier New"/>
          <w:sz w:val="16"/>
          <w:szCs w:val="16"/>
          <w:rPrChange w:author="Pöllänen Arto" w:date="2017-03-20T00:56:21.136542" w:id="1434189385">
            <w:rPr/>
          </w:rPrChange>
        </w:rPr>
        <w:pPrChange w:author="Pöllänen Arto" w:date="2017-03-20T00:56:21.136542" w:id="946136578">
          <w:pPr/>
        </w:pPrChange>
      </w:pPr>
      <w:del w:author="Pöllänen Arto" w:date="2017-03-20T01:45:16.4769642" w:id="1011384381">
        <w:r w:rsidDel="0439D4E9">
          <w:br/>
        </w:r>
      </w:del>
    </w:p>
    <w:p w:rsidR="686CDA7E" w:rsidDel="0439D4E9" w:rsidP="2F61C9CC" w:rsidRDefault="686CDA7E" w14:paraId="4D2A3112" w14:textId="401E444C">
      <w:pPr>
        <w:spacing w:before="0" w:beforeAutospacing="off" w:after="0" w:afterAutospacing="off"/>
        <w:rPr>
          <w:del w:author="Pöllänen Arto" w:date="2017-03-20T01:45:16.4769642" w:id="1344211894"/>
          <w:rFonts w:ascii="Courier New" w:hAnsi="Courier New" w:eastAsia="Courier New" w:cs="Courier New"/>
          <w:noProof w:val="0"/>
          <w:sz w:val="22"/>
          <w:szCs w:val="22"/>
          <w:lang w:val="fi-FI"/>
          <w:rPrChange w:author="Pöllänen Arto" w:date="2017-03-20T00:56:57.7307714" w:id="2040163922">
            <w:rPr/>
          </w:rPrChange>
        </w:rPr>
        <w:pPrChange w:author="Pöllänen Arto" w:date="2017-03-20T00:56:57.7307714" w:id="26230217">
          <w:pPr/>
        </w:pPrChange>
      </w:pPr>
    </w:p>
    <w:p w:rsidR="686CDA7E" w:rsidDel="0439D4E9" w:rsidP="2F61C9CC" w:rsidRDefault="686CDA7E" w14:paraId="05C5D88D" w14:textId="401E444C" w14:noSpellErr="1">
      <w:pPr>
        <w:spacing w:before="0" w:beforeAutospacing="off" w:after="0" w:afterAutospacing="off"/>
        <w:rPr>
          <w:del w:author="Pöllänen Arto" w:date="2017-03-20T01:45:16.4769642" w:id="1490943144"/>
          <w:rFonts w:ascii="Courier New" w:hAnsi="Courier New" w:eastAsia="Courier New" w:cs="Courier New"/>
          <w:noProof w:val="0"/>
          <w:sz w:val="22"/>
          <w:szCs w:val="22"/>
          <w:lang w:val="fi-FI"/>
          <w:rPrChange w:author="Pöllänen Arto" w:date="2017-03-20T00:56:57.7307714" w:id="2016900019">
            <w:rPr/>
          </w:rPrChange>
        </w:rPr>
        <w:pPrChange w:author="Pöllänen Arto" w:date="2017-03-20T00:56:57.7307714" w:id="2121421097">
          <w:pPr/>
        </w:pPrChange>
      </w:pPr>
    </w:p>
    <w:p w:rsidR="686CDA7E" w:rsidDel="0439D4E9" w:rsidP="4AB56EC3" w:rsidRDefault="686CDA7E" w14:paraId="49B4FDE6" w14:textId="401E444C">
      <w:pPr>
        <w:spacing w:before="0" w:beforeAutospacing="off" w:after="0" w:afterAutospacing="off"/>
        <w:rPr>
          <w:del w:author="Pöllänen Arto" w:date="2017-03-20T01:45:16.4769642" w:id="1815432403"/>
          <w:rFonts w:ascii="Courier New" w:hAnsi="Courier New" w:eastAsia="Courier New" w:cs="Courier New"/>
          <w:sz w:val="16"/>
          <w:szCs w:val="16"/>
          <w:rPrChange w:author="Pöllänen Arto" w:date="2017-03-20T00:56:21.136542" w:id="2047158909">
            <w:rPr/>
          </w:rPrChange>
        </w:rPr>
        <w:pPrChange w:author="Pöllänen Arto" w:date="2017-03-20T00:56:21.136542" w:id="393125644">
          <w:pPr/>
        </w:pPrChange>
      </w:pPr>
      <w:del w:author="Pöllänen Arto" w:date="2017-03-20T01:45:16.4769642" w:id="1445739357">
        <w:r w:rsidDel="0439D4E9">
          <w:br/>
        </w:r>
      </w:del>
    </w:p>
    <w:p w:rsidR="686CDA7E" w:rsidDel="0439D4E9" w:rsidP="2F61C9CC" w:rsidRDefault="686CDA7E" w14:paraId="6AB70A8D" w14:textId="401E444C">
      <w:pPr>
        <w:spacing w:before="0" w:beforeAutospacing="off" w:after="0" w:afterAutospacing="off"/>
        <w:rPr>
          <w:del w:author="Pöllänen Arto" w:date="2017-03-20T01:45:16.4769642" w:id="1313451800"/>
          <w:rFonts w:ascii="Courier New" w:hAnsi="Courier New" w:eastAsia="Courier New" w:cs="Courier New"/>
          <w:noProof w:val="0"/>
          <w:sz w:val="22"/>
          <w:szCs w:val="22"/>
          <w:lang w:val="fi-FI"/>
          <w:rPrChange w:author="Pöllänen Arto" w:date="2017-03-20T00:56:57.7307714" w:id="912625038">
            <w:rPr/>
          </w:rPrChange>
        </w:rPr>
        <w:pPrChange w:author="Pöllänen Arto" w:date="2017-03-20T00:56:57.7307714" w:id="138126259">
          <w:pPr/>
        </w:pPrChange>
      </w:pPr>
    </w:p>
    <w:p w:rsidR="686CDA7E" w:rsidDel="0439D4E9" w:rsidP="2F61C9CC" w:rsidRDefault="686CDA7E" w14:paraId="60C72954" w14:textId="401E444C" w14:noSpellErr="1">
      <w:pPr>
        <w:spacing w:before="0" w:beforeAutospacing="off" w:after="0" w:afterAutospacing="off"/>
        <w:rPr>
          <w:del w:author="Pöllänen Arto" w:date="2017-03-20T01:45:16.4769642" w:id="892808354"/>
          <w:rFonts w:ascii="Courier New" w:hAnsi="Courier New" w:eastAsia="Courier New" w:cs="Courier New"/>
          <w:noProof w:val="0"/>
          <w:sz w:val="22"/>
          <w:szCs w:val="22"/>
          <w:lang w:val="fi-FI"/>
          <w:rPrChange w:author="Pöllänen Arto" w:date="2017-03-20T00:56:57.7307714" w:id="242480208">
            <w:rPr/>
          </w:rPrChange>
        </w:rPr>
        <w:pPrChange w:author="Pöllänen Arto" w:date="2017-03-20T00:56:57.7307714" w:id="907693853">
          <w:pPr/>
        </w:pPrChange>
      </w:pPr>
    </w:p>
    <w:p w:rsidR="686CDA7E" w:rsidDel="0439D4E9" w:rsidP="2F61C9CC" w:rsidRDefault="686CDA7E" w14:paraId="166B6A9A" w14:textId="401E444C">
      <w:pPr>
        <w:spacing w:before="0" w:beforeAutospacing="off" w:after="0" w:afterAutospacing="off"/>
        <w:rPr>
          <w:del w:author="Pöllänen Arto" w:date="2017-03-20T01:45:16.4769642" w:id="535621061"/>
          <w:rFonts w:ascii="Courier New" w:hAnsi="Courier New" w:eastAsia="Courier New" w:cs="Courier New"/>
          <w:noProof w:val="0"/>
          <w:sz w:val="22"/>
          <w:szCs w:val="22"/>
          <w:lang w:val="fi-FI"/>
          <w:rPrChange w:author="Pöllänen Arto" w:date="2017-03-20T00:56:57.7307714" w:id="1403746531">
            <w:rPr/>
          </w:rPrChange>
        </w:rPr>
        <w:pPrChange w:author="Pöllänen Arto" w:date="2017-03-20T00:56:57.7307714" w:id="2072272821">
          <w:pPr/>
        </w:pPrChange>
      </w:pPr>
    </w:p>
    <w:p w:rsidR="686CDA7E" w:rsidDel="0439D4E9" w:rsidP="2F61C9CC" w:rsidRDefault="686CDA7E" w14:paraId="00FC27D6" w14:textId="401E444C">
      <w:pPr>
        <w:spacing w:before="0" w:beforeAutospacing="off" w:after="0" w:afterAutospacing="off"/>
        <w:rPr>
          <w:del w:author="Pöllänen Arto" w:date="2017-03-20T01:45:16.4769642" w:id="1142945444"/>
          <w:rFonts w:ascii="Courier New" w:hAnsi="Courier New" w:eastAsia="Courier New" w:cs="Courier New"/>
          <w:noProof w:val="0"/>
          <w:sz w:val="22"/>
          <w:szCs w:val="22"/>
          <w:lang w:val="fi-FI"/>
          <w:rPrChange w:author="Pöllänen Arto" w:date="2017-03-20T00:56:57.7307714" w:id="1761993913">
            <w:rPr/>
          </w:rPrChange>
        </w:rPr>
        <w:pPrChange w:author="Pöllänen Arto" w:date="2017-03-20T00:56:57.7307714" w:id="79491123">
          <w:pPr/>
        </w:pPrChange>
      </w:pPr>
    </w:p>
    <w:p w:rsidR="686CDA7E" w:rsidDel="0439D4E9" w:rsidP="4AB56EC3" w:rsidRDefault="686CDA7E" w14:paraId="369DBF1E" w14:textId="401E444C">
      <w:pPr>
        <w:spacing w:before="0" w:beforeAutospacing="off" w:after="0" w:afterAutospacing="off"/>
        <w:rPr>
          <w:del w:author="Pöllänen Arto" w:date="2017-03-20T01:45:16.4769642" w:id="331335123"/>
          <w:rFonts w:ascii="Courier New" w:hAnsi="Courier New" w:eastAsia="Courier New" w:cs="Courier New"/>
          <w:sz w:val="16"/>
          <w:szCs w:val="16"/>
          <w:rPrChange w:author="Pöllänen Arto" w:date="2017-03-20T00:56:21.136542" w:id="1687082291">
            <w:rPr/>
          </w:rPrChange>
        </w:rPr>
        <w:pPrChange w:author="Pöllänen Arto" w:date="2017-03-20T00:56:21.136542" w:id="1130611385">
          <w:pPr/>
        </w:pPrChange>
      </w:pPr>
      <w:del w:author="Pöllänen Arto" w:date="2017-03-20T01:45:16.4769642" w:id="834965149">
        <w:r w:rsidDel="0439D4E9">
          <w:br/>
        </w:r>
      </w:del>
    </w:p>
    <w:p w:rsidR="686CDA7E" w:rsidDel="0439D4E9" w:rsidP="2F61C9CC" w:rsidRDefault="686CDA7E" w14:paraId="747DEBFD" w14:textId="401E444C">
      <w:pPr>
        <w:spacing w:before="0" w:beforeAutospacing="off" w:after="0" w:afterAutospacing="off"/>
        <w:rPr>
          <w:del w:author="Pöllänen Arto" w:date="2017-03-20T01:45:16.4769642" w:id="2056216584"/>
          <w:rFonts w:ascii="Courier New" w:hAnsi="Courier New" w:eastAsia="Courier New" w:cs="Courier New"/>
          <w:noProof w:val="0"/>
          <w:sz w:val="22"/>
          <w:szCs w:val="22"/>
          <w:lang w:val="fi-FI"/>
          <w:rPrChange w:author="Pöllänen Arto" w:date="2017-03-20T00:56:57.7307714" w:id="2090110979">
            <w:rPr/>
          </w:rPrChange>
        </w:rPr>
        <w:pPrChange w:author="Pöllänen Arto" w:date="2017-03-20T00:56:57.7307714" w:id="255669010">
          <w:pPr/>
        </w:pPrChange>
      </w:pPr>
    </w:p>
    <w:p w:rsidR="686CDA7E" w:rsidDel="0439D4E9" w:rsidP="2F61C9CC" w:rsidRDefault="686CDA7E" w14:paraId="13377D98" w14:textId="401E444C">
      <w:pPr>
        <w:spacing w:before="0" w:beforeAutospacing="off" w:after="0" w:afterAutospacing="off"/>
        <w:rPr>
          <w:del w:author="Pöllänen Arto" w:date="2017-03-20T01:45:16.4769642" w:id="46422414"/>
          <w:rFonts w:ascii="Courier New" w:hAnsi="Courier New" w:eastAsia="Courier New" w:cs="Courier New"/>
          <w:noProof w:val="0"/>
          <w:sz w:val="22"/>
          <w:szCs w:val="22"/>
          <w:lang w:val="fi-FI"/>
          <w:rPrChange w:author="Pöllänen Arto" w:date="2017-03-20T00:56:57.7307714" w:id="900582820">
            <w:rPr/>
          </w:rPrChange>
        </w:rPr>
        <w:pPrChange w:author="Pöllänen Arto" w:date="2017-03-20T00:56:57.7307714" w:id="2028002690">
          <w:pPr/>
        </w:pPrChange>
      </w:pPr>
    </w:p>
    <w:p w:rsidR="686CDA7E" w:rsidDel="0439D4E9" w:rsidP="4AB56EC3" w:rsidRDefault="686CDA7E" w14:paraId="4EEBCB9E" w14:textId="401E444C">
      <w:pPr>
        <w:spacing w:before="0" w:beforeAutospacing="off" w:after="0" w:afterAutospacing="off"/>
        <w:rPr>
          <w:del w:author="Pöllänen Arto" w:date="2017-03-20T01:45:16.4769642" w:id="481001850"/>
          <w:rFonts w:ascii="Courier New" w:hAnsi="Courier New" w:eastAsia="Courier New" w:cs="Courier New"/>
          <w:sz w:val="16"/>
          <w:szCs w:val="16"/>
          <w:rPrChange w:author="Pöllänen Arto" w:date="2017-03-20T00:56:21.136542" w:id="1249124868">
            <w:rPr/>
          </w:rPrChange>
        </w:rPr>
        <w:pPrChange w:author="Pöllänen Arto" w:date="2017-03-20T00:56:21.136542" w:id="1678953432">
          <w:pPr/>
        </w:pPrChange>
      </w:pPr>
      <w:del w:author="Pöllänen Arto" w:date="2017-03-20T01:45:16.4769642" w:id="1442124175">
        <w:r w:rsidDel="0439D4E9">
          <w:br/>
        </w:r>
      </w:del>
    </w:p>
    <w:p w:rsidR="686CDA7E" w:rsidDel="0439D4E9" w:rsidP="2F61C9CC" w:rsidRDefault="686CDA7E" w14:paraId="66EEB371" w14:textId="401E444C">
      <w:pPr>
        <w:spacing w:before="0" w:beforeAutospacing="off" w:after="0" w:afterAutospacing="off"/>
        <w:rPr>
          <w:del w:author="Pöllänen Arto" w:date="2017-03-20T01:45:16.4769642" w:id="233454938"/>
          <w:rFonts w:ascii="Courier New" w:hAnsi="Courier New" w:eastAsia="Courier New" w:cs="Courier New"/>
          <w:noProof w:val="0"/>
          <w:sz w:val="22"/>
          <w:szCs w:val="22"/>
          <w:lang w:val="fi-FI"/>
          <w:rPrChange w:author="Pöllänen Arto" w:date="2017-03-20T00:56:57.7307714" w:id="91065252">
            <w:rPr/>
          </w:rPrChange>
        </w:rPr>
        <w:pPrChange w:author="Pöllänen Arto" w:date="2017-03-20T00:56:57.7307714" w:id="930150761">
          <w:pPr/>
        </w:pPrChange>
      </w:pPr>
    </w:p>
    <w:p w:rsidR="686CDA7E" w:rsidDel="0439D4E9" w:rsidP="2F61C9CC" w:rsidRDefault="686CDA7E" w14:paraId="1D80A364" w14:textId="401E444C">
      <w:pPr>
        <w:spacing w:before="0" w:beforeAutospacing="off" w:after="0" w:afterAutospacing="off"/>
        <w:rPr>
          <w:del w:author="Pöllänen Arto" w:date="2017-03-20T01:45:16.4769642" w:id="781389943"/>
          <w:rFonts w:ascii="Courier New" w:hAnsi="Courier New" w:eastAsia="Courier New" w:cs="Courier New"/>
          <w:noProof w:val="0"/>
          <w:sz w:val="22"/>
          <w:szCs w:val="22"/>
          <w:lang w:val="fi-FI"/>
          <w:rPrChange w:author="Pöllänen Arto" w:date="2017-03-20T00:56:57.7307714" w:id="557916344">
            <w:rPr/>
          </w:rPrChange>
        </w:rPr>
        <w:pPrChange w:author="Pöllänen Arto" w:date="2017-03-20T00:56:57.7307714" w:id="1218550904">
          <w:pPr/>
        </w:pPrChange>
      </w:pPr>
    </w:p>
    <w:p w:rsidR="686CDA7E" w:rsidDel="0439D4E9" w:rsidP="4AB56EC3" w:rsidRDefault="686CDA7E" w14:paraId="47EF6D61" w14:textId="401E444C">
      <w:pPr>
        <w:spacing w:before="0" w:beforeAutospacing="off" w:after="0" w:afterAutospacing="off"/>
        <w:rPr>
          <w:del w:author="Pöllänen Arto" w:date="2017-03-20T01:45:16.4769642" w:id="1396911391"/>
          <w:rFonts w:ascii="Courier New" w:hAnsi="Courier New" w:eastAsia="Courier New" w:cs="Courier New"/>
          <w:sz w:val="16"/>
          <w:szCs w:val="16"/>
          <w:rPrChange w:author="Pöllänen Arto" w:date="2017-03-20T00:56:21.136542" w:id="1734729696">
            <w:rPr/>
          </w:rPrChange>
        </w:rPr>
        <w:pPrChange w:author="Pöllänen Arto" w:date="2017-03-20T00:56:21.136542" w:id="992888489">
          <w:pPr/>
        </w:pPrChange>
      </w:pPr>
      <w:del w:author="Pöllänen Arto" w:date="2017-03-20T01:45:16.4769642" w:id="1999872955">
        <w:r w:rsidDel="0439D4E9">
          <w:br/>
        </w:r>
      </w:del>
    </w:p>
    <w:p w:rsidR="686CDA7E" w:rsidDel="0439D4E9" w:rsidP="2F61C9CC" w:rsidRDefault="686CDA7E" w14:paraId="62E1A48C" w14:textId="401E444C" w14:noSpellErr="1">
      <w:pPr>
        <w:spacing w:before="0" w:beforeAutospacing="off" w:after="0" w:afterAutospacing="off"/>
        <w:rPr>
          <w:del w:author="Pöllänen Arto" w:date="2017-03-20T01:45:16.4769642" w:id="207377977"/>
          <w:rFonts w:ascii="Courier New" w:hAnsi="Courier New" w:eastAsia="Courier New" w:cs="Courier New"/>
          <w:noProof w:val="0"/>
          <w:sz w:val="22"/>
          <w:szCs w:val="22"/>
          <w:lang w:val="fi-FI"/>
          <w:rPrChange w:author="Pöllänen Arto" w:date="2017-03-20T00:56:57.7307714" w:id="1035717932">
            <w:rPr/>
          </w:rPrChange>
        </w:rPr>
        <w:pPrChange w:author="Pöllänen Arto" w:date="2017-03-20T00:56:57.7307714" w:id="1534380001">
          <w:pPr/>
        </w:pPrChange>
      </w:pPr>
    </w:p>
    <w:p w:rsidR="686CDA7E" w:rsidDel="0439D4E9" w:rsidP="2F61C9CC" w:rsidRDefault="686CDA7E" w14:paraId="4A959BE9" w14:textId="401E444C">
      <w:pPr>
        <w:spacing w:before="0" w:beforeAutospacing="off" w:after="0" w:afterAutospacing="off"/>
        <w:rPr>
          <w:del w:author="Pöllänen Arto" w:date="2017-03-20T01:45:16.4769642" w:id="865096379"/>
          <w:rFonts w:ascii="Courier New" w:hAnsi="Courier New" w:eastAsia="Courier New" w:cs="Courier New"/>
          <w:noProof w:val="0"/>
          <w:sz w:val="22"/>
          <w:szCs w:val="22"/>
          <w:lang w:val="fi-FI"/>
          <w:rPrChange w:author="Pöllänen Arto" w:date="2017-03-20T00:56:57.7307714" w:id="468369154">
            <w:rPr/>
          </w:rPrChange>
        </w:rPr>
        <w:pPrChange w:author="Pöllänen Arto" w:date="2017-03-20T00:56:57.7307714" w:id="265826908">
          <w:pPr/>
        </w:pPrChange>
      </w:pPr>
    </w:p>
    <w:p w:rsidR="686CDA7E" w:rsidDel="0439D4E9" w:rsidP="2F61C9CC" w:rsidRDefault="686CDA7E" w14:paraId="3CEADAFF" w14:textId="401E444C">
      <w:pPr>
        <w:spacing w:before="0" w:beforeAutospacing="off" w:after="0" w:afterAutospacing="off"/>
        <w:rPr>
          <w:del w:author="Pöllänen Arto" w:date="2017-03-20T01:45:16.4769642" w:id="438198067"/>
          <w:rFonts w:ascii="Courier New" w:hAnsi="Courier New" w:eastAsia="Courier New" w:cs="Courier New"/>
          <w:noProof w:val="0"/>
          <w:sz w:val="22"/>
          <w:szCs w:val="22"/>
          <w:lang w:val="fi-FI"/>
          <w:rPrChange w:author="Pöllänen Arto" w:date="2017-03-20T00:56:57.7307714" w:id="1946957412">
            <w:rPr/>
          </w:rPrChange>
        </w:rPr>
        <w:pPrChange w:author="Pöllänen Arto" w:date="2017-03-20T00:56:57.7307714" w:id="1550120119">
          <w:pPr/>
        </w:pPrChange>
      </w:pPr>
    </w:p>
    <w:p w:rsidR="686CDA7E" w:rsidDel="0439D4E9" w:rsidP="2F61C9CC" w:rsidRDefault="686CDA7E" w14:paraId="4268974E" w14:textId="401E444C" w14:noSpellErr="1">
      <w:pPr>
        <w:spacing w:before="0" w:beforeAutospacing="off" w:after="0" w:afterAutospacing="off"/>
        <w:rPr>
          <w:del w:author="Pöllänen Arto" w:date="2017-03-20T01:45:16.4769642" w:id="1322120771"/>
          <w:rFonts w:ascii="Courier New" w:hAnsi="Courier New" w:eastAsia="Courier New" w:cs="Courier New"/>
          <w:noProof w:val="0"/>
          <w:sz w:val="22"/>
          <w:szCs w:val="22"/>
          <w:lang w:val="fi-FI"/>
          <w:rPrChange w:author="Pöllänen Arto" w:date="2017-03-20T00:56:57.7307714" w:id="525515412">
            <w:rPr/>
          </w:rPrChange>
        </w:rPr>
        <w:pPrChange w:author="Pöllänen Arto" w:date="2017-03-20T00:56:57.7307714" w:id="404688192">
          <w:pPr/>
        </w:pPrChange>
      </w:pPr>
    </w:p>
    <w:p w:rsidR="686CDA7E" w:rsidDel="0439D4E9" w:rsidP="2F61C9CC" w:rsidRDefault="686CDA7E" w14:paraId="598B8DD0" w14:textId="401E444C">
      <w:pPr>
        <w:spacing w:before="0" w:beforeAutospacing="off" w:after="0" w:afterAutospacing="off"/>
        <w:rPr>
          <w:del w:author="Pöllänen Arto" w:date="2017-03-20T01:45:16.4769642" w:id="444766550"/>
          <w:rFonts w:ascii="Courier New" w:hAnsi="Courier New" w:eastAsia="Courier New" w:cs="Courier New"/>
          <w:noProof w:val="0"/>
          <w:sz w:val="22"/>
          <w:szCs w:val="22"/>
          <w:lang w:val="fi-FI"/>
          <w:rPrChange w:author="Pöllänen Arto" w:date="2017-03-20T00:56:57.7307714" w:id="422079016">
            <w:rPr/>
          </w:rPrChange>
        </w:rPr>
        <w:pPrChange w:author="Pöllänen Arto" w:date="2017-03-20T00:56:57.7307714" w:id="1994550278">
          <w:pPr/>
        </w:pPrChange>
      </w:pPr>
    </w:p>
    <w:p w:rsidR="686CDA7E" w:rsidDel="0439D4E9" w:rsidP="2F61C9CC" w:rsidRDefault="686CDA7E" w14:paraId="0C955A1D" w14:textId="401E444C">
      <w:pPr>
        <w:spacing w:before="0" w:beforeAutospacing="off" w:after="0" w:afterAutospacing="off"/>
        <w:rPr>
          <w:del w:author="Pöllänen Arto" w:date="2017-03-20T01:45:16.4769642" w:id="966688903"/>
          <w:rFonts w:ascii="Courier New" w:hAnsi="Courier New" w:eastAsia="Courier New" w:cs="Courier New"/>
          <w:noProof w:val="0"/>
          <w:sz w:val="22"/>
          <w:szCs w:val="22"/>
          <w:lang w:val="fi-FI"/>
          <w:rPrChange w:author="Pöllänen Arto" w:date="2017-03-20T00:56:57.7307714" w:id="376286892">
            <w:rPr/>
          </w:rPrChange>
        </w:rPr>
        <w:pPrChange w:author="Pöllänen Arto" w:date="2017-03-20T00:56:57.7307714" w:id="1376976304">
          <w:pPr/>
        </w:pPrChange>
      </w:pPr>
    </w:p>
    <w:p w:rsidR="686CDA7E" w:rsidDel="0439D4E9" w:rsidP="2F61C9CC" w:rsidRDefault="686CDA7E" w14:paraId="1ACED8D7" w14:textId="401E444C" w14:noSpellErr="1">
      <w:pPr>
        <w:spacing w:before="0" w:beforeAutospacing="off" w:after="0" w:afterAutospacing="off"/>
        <w:rPr>
          <w:del w:author="Pöllänen Arto" w:date="2017-03-20T01:45:16.4769642" w:id="88052082"/>
          <w:rFonts w:ascii="Courier New" w:hAnsi="Courier New" w:eastAsia="Courier New" w:cs="Courier New"/>
          <w:noProof w:val="0"/>
          <w:sz w:val="22"/>
          <w:szCs w:val="22"/>
          <w:lang w:val="fi-FI"/>
          <w:rPrChange w:author="Pöllänen Arto" w:date="2017-03-20T00:56:57.7307714" w:id="174158846">
            <w:rPr/>
          </w:rPrChange>
        </w:rPr>
        <w:pPrChange w:author="Pöllänen Arto" w:date="2017-03-20T00:56:57.7307714" w:id="81346416">
          <w:pPr/>
        </w:pPrChange>
      </w:pPr>
    </w:p>
    <w:p w:rsidR="686CDA7E" w:rsidDel="0439D4E9" w:rsidP="2F61C9CC" w:rsidRDefault="686CDA7E" w14:paraId="79C906B0" w14:textId="401E444C">
      <w:pPr>
        <w:spacing w:before="0" w:beforeAutospacing="off" w:after="0" w:afterAutospacing="off"/>
        <w:rPr>
          <w:del w:author="Pöllänen Arto" w:date="2017-03-20T01:45:16.4769642" w:id="539096989"/>
          <w:rFonts w:ascii="Courier New" w:hAnsi="Courier New" w:eastAsia="Courier New" w:cs="Courier New"/>
          <w:noProof w:val="0"/>
          <w:sz w:val="22"/>
          <w:szCs w:val="22"/>
          <w:lang w:val="fi-FI"/>
          <w:rPrChange w:author="Pöllänen Arto" w:date="2017-03-20T00:56:57.7307714" w:id="645424866">
            <w:rPr/>
          </w:rPrChange>
        </w:rPr>
        <w:pPrChange w:author="Pöllänen Arto" w:date="2017-03-20T00:56:57.7307714" w:id="1258720157">
          <w:pPr/>
        </w:pPrChange>
      </w:pPr>
    </w:p>
    <w:p w:rsidR="686CDA7E" w:rsidDel="0439D4E9" w:rsidP="2F61C9CC" w:rsidRDefault="686CDA7E" w14:paraId="727BD744" w14:textId="401E444C">
      <w:pPr>
        <w:spacing w:before="0" w:beforeAutospacing="off" w:after="0" w:afterAutospacing="off"/>
        <w:rPr>
          <w:del w:author="Pöllänen Arto" w:date="2017-03-20T01:45:16.4769642" w:id="333476053"/>
          <w:rFonts w:ascii="Courier New" w:hAnsi="Courier New" w:eastAsia="Courier New" w:cs="Courier New"/>
          <w:noProof w:val="0"/>
          <w:sz w:val="22"/>
          <w:szCs w:val="22"/>
          <w:lang w:val="fi-FI"/>
          <w:rPrChange w:author="Pöllänen Arto" w:date="2017-03-20T00:56:57.7307714" w:id="1886184886">
            <w:rPr/>
          </w:rPrChange>
        </w:rPr>
        <w:pPrChange w:author="Pöllänen Arto" w:date="2017-03-20T00:56:57.7307714" w:id="1012869363">
          <w:pPr/>
        </w:pPrChange>
      </w:pPr>
    </w:p>
    <w:p w:rsidR="686CDA7E" w:rsidDel="0439D4E9" w:rsidP="2F61C9CC" w:rsidRDefault="686CDA7E" w14:paraId="07D88C05" w14:textId="401E444C" w14:noSpellErr="1">
      <w:pPr>
        <w:spacing w:before="0" w:beforeAutospacing="off" w:after="0" w:afterAutospacing="off"/>
        <w:rPr>
          <w:del w:author="Pöllänen Arto" w:date="2017-03-20T01:45:16.4769642" w:id="356845605"/>
          <w:rFonts w:ascii="Courier New" w:hAnsi="Courier New" w:eastAsia="Courier New" w:cs="Courier New"/>
          <w:noProof w:val="0"/>
          <w:sz w:val="22"/>
          <w:szCs w:val="22"/>
          <w:lang w:val="fi-FI"/>
          <w:rPrChange w:author="Pöllänen Arto" w:date="2017-03-20T00:56:57.7307714" w:id="148408338">
            <w:rPr/>
          </w:rPrChange>
        </w:rPr>
        <w:pPrChange w:author="Pöllänen Arto" w:date="2017-03-20T00:56:57.7307714" w:id="475937339">
          <w:pPr/>
        </w:pPrChange>
      </w:pPr>
    </w:p>
    <w:p w:rsidR="686CDA7E" w:rsidDel="0439D4E9" w:rsidP="2F61C9CC" w:rsidRDefault="686CDA7E" w14:paraId="518F3D22" w14:textId="401E444C" w14:noSpellErr="1">
      <w:pPr>
        <w:spacing w:before="0" w:beforeAutospacing="off" w:after="0" w:afterAutospacing="off"/>
        <w:rPr>
          <w:del w:author="Pöllänen Arto" w:date="2017-03-20T01:45:16.4769642" w:id="663558573"/>
          <w:rFonts w:ascii="Courier New" w:hAnsi="Courier New" w:eastAsia="Courier New" w:cs="Courier New"/>
          <w:noProof w:val="0"/>
          <w:sz w:val="22"/>
          <w:szCs w:val="22"/>
          <w:lang w:val="fi-FI"/>
          <w:rPrChange w:author="Pöllänen Arto" w:date="2017-03-20T00:56:57.7307714" w:id="1252425061">
            <w:rPr/>
          </w:rPrChange>
        </w:rPr>
        <w:pPrChange w:author="Pöllänen Arto" w:date="2017-03-20T00:56:57.7307714" w:id="505298732">
          <w:pPr/>
        </w:pPrChange>
      </w:pPr>
    </w:p>
    <w:p w:rsidR="686CDA7E" w:rsidDel="0439D4E9" w:rsidP="2F61C9CC" w:rsidRDefault="686CDA7E" w14:paraId="179BC590" w14:textId="401E444C">
      <w:pPr>
        <w:spacing w:before="0" w:beforeAutospacing="off" w:after="0" w:afterAutospacing="off"/>
        <w:rPr>
          <w:del w:author="Pöllänen Arto" w:date="2017-03-20T01:45:16.4769642" w:id="88174437"/>
          <w:rFonts w:ascii="Courier New" w:hAnsi="Courier New" w:eastAsia="Courier New" w:cs="Courier New"/>
          <w:noProof w:val="0"/>
          <w:sz w:val="22"/>
          <w:szCs w:val="22"/>
          <w:lang w:val="fi-FI"/>
          <w:rPrChange w:author="Pöllänen Arto" w:date="2017-03-20T00:56:57.7307714" w:id="601174959">
            <w:rPr/>
          </w:rPrChange>
        </w:rPr>
        <w:pPrChange w:author="Pöllänen Arto" w:date="2017-03-20T00:56:57.7307714" w:id="53350582">
          <w:pPr/>
        </w:pPrChange>
      </w:pPr>
    </w:p>
    <w:p w:rsidR="686CDA7E" w:rsidDel="0439D4E9" w:rsidP="2F61C9CC" w:rsidRDefault="686CDA7E" w14:paraId="51C64067" w14:textId="401E444C">
      <w:pPr>
        <w:spacing w:before="0" w:beforeAutospacing="off" w:after="0" w:afterAutospacing="off"/>
        <w:rPr>
          <w:del w:author="Pöllänen Arto" w:date="2017-03-20T01:45:16.4769642" w:id="581958115"/>
          <w:rFonts w:ascii="Courier New" w:hAnsi="Courier New" w:eastAsia="Courier New" w:cs="Courier New"/>
          <w:noProof w:val="0"/>
          <w:sz w:val="22"/>
          <w:szCs w:val="22"/>
          <w:lang w:val="fi-FI"/>
          <w:rPrChange w:author="Pöllänen Arto" w:date="2017-03-20T00:56:57.7307714" w:id="24516482">
            <w:rPr/>
          </w:rPrChange>
        </w:rPr>
        <w:pPrChange w:author="Pöllänen Arto" w:date="2017-03-20T00:56:57.7307714" w:id="1047693512">
          <w:pPr/>
        </w:pPrChange>
      </w:pPr>
    </w:p>
    <w:p w:rsidR="686CDA7E" w:rsidDel="0439D4E9" w:rsidP="2F61C9CC" w:rsidRDefault="686CDA7E" w14:paraId="271A32F1" w14:textId="401E444C" w14:noSpellErr="1">
      <w:pPr>
        <w:spacing w:before="0" w:beforeAutospacing="off" w:after="0" w:afterAutospacing="off"/>
        <w:rPr>
          <w:del w:author="Pöllänen Arto" w:date="2017-03-20T01:45:16.4769642" w:id="581345750"/>
          <w:rFonts w:ascii="Courier New" w:hAnsi="Courier New" w:eastAsia="Courier New" w:cs="Courier New"/>
          <w:noProof w:val="0"/>
          <w:sz w:val="22"/>
          <w:szCs w:val="22"/>
          <w:lang w:val="fi-FI"/>
          <w:rPrChange w:author="Pöllänen Arto" w:date="2017-03-20T00:56:57.7307714" w:id="613239867">
            <w:rPr/>
          </w:rPrChange>
        </w:rPr>
        <w:pPrChange w:author="Pöllänen Arto" w:date="2017-03-20T00:56:57.7307714" w:id="1100336624">
          <w:pPr/>
        </w:pPrChange>
      </w:pPr>
    </w:p>
    <w:p w:rsidR="686CDA7E" w:rsidDel="0439D4E9" w:rsidP="2F61C9CC" w:rsidRDefault="686CDA7E" w14:paraId="5D9D3294" w14:textId="401E444C" w14:noSpellErr="1">
      <w:pPr>
        <w:spacing w:before="0" w:beforeAutospacing="off" w:after="0" w:afterAutospacing="off"/>
        <w:rPr>
          <w:del w:author="Pöllänen Arto" w:date="2017-03-20T01:45:16.4769642" w:id="1728331769"/>
          <w:rFonts w:ascii="Courier New" w:hAnsi="Courier New" w:eastAsia="Courier New" w:cs="Courier New"/>
          <w:noProof w:val="0"/>
          <w:sz w:val="22"/>
          <w:szCs w:val="22"/>
          <w:lang w:val="fi-FI"/>
          <w:rPrChange w:author="Pöllänen Arto" w:date="2017-03-20T00:56:57.7307714" w:id="1431343472">
            <w:rPr/>
          </w:rPrChange>
        </w:rPr>
        <w:pPrChange w:author="Pöllänen Arto" w:date="2017-03-20T00:56:57.7307714" w:id="1215076142">
          <w:pPr/>
        </w:pPrChange>
      </w:pPr>
    </w:p>
    <w:p w:rsidR="686CDA7E" w:rsidDel="0439D4E9" w:rsidP="4AB56EC3" w:rsidRDefault="686CDA7E" w14:paraId="58E0168D" w14:textId="401E444C">
      <w:pPr>
        <w:spacing w:before="0" w:beforeAutospacing="off" w:after="0" w:afterAutospacing="off"/>
        <w:rPr>
          <w:del w:author="Pöllänen Arto" w:date="2017-03-20T01:45:16.4769642" w:id="452748017"/>
          <w:rFonts w:ascii="Courier New" w:hAnsi="Courier New" w:eastAsia="Courier New" w:cs="Courier New"/>
          <w:sz w:val="16"/>
          <w:szCs w:val="16"/>
          <w:rPrChange w:author="Pöllänen Arto" w:date="2017-03-20T00:56:21.136542" w:id="955122106">
            <w:rPr/>
          </w:rPrChange>
        </w:rPr>
        <w:pPrChange w:author="Pöllänen Arto" w:date="2017-03-20T00:56:21.136542" w:id="1175819819">
          <w:pPr/>
        </w:pPrChange>
      </w:pPr>
      <w:del w:author="Pöllänen Arto" w:date="2017-03-20T01:45:16.4769642" w:id="959874447">
        <w:r w:rsidDel="0439D4E9">
          <w:br/>
        </w:r>
      </w:del>
    </w:p>
    <w:p w:rsidR="686CDA7E" w:rsidDel="0439D4E9" w:rsidP="2F61C9CC" w:rsidRDefault="686CDA7E" w14:paraId="3EDFFBF6" w14:textId="401E444C">
      <w:pPr>
        <w:spacing w:before="0" w:beforeAutospacing="off" w:after="0" w:afterAutospacing="off"/>
        <w:rPr>
          <w:del w:author="Pöllänen Arto" w:date="2017-03-20T01:45:16.4769642" w:id="79525707"/>
          <w:rFonts w:ascii="Courier New" w:hAnsi="Courier New" w:eastAsia="Courier New" w:cs="Courier New"/>
          <w:noProof w:val="0"/>
          <w:sz w:val="22"/>
          <w:szCs w:val="22"/>
          <w:lang w:val="fi-FI"/>
          <w:rPrChange w:author="Pöllänen Arto" w:date="2017-03-20T00:56:57.7307714" w:id="1300160527">
            <w:rPr/>
          </w:rPrChange>
        </w:rPr>
        <w:pPrChange w:author="Pöllänen Arto" w:date="2017-03-20T00:56:57.7307714" w:id="225879949">
          <w:pPr/>
        </w:pPrChange>
      </w:pPr>
    </w:p>
    <w:p w:rsidR="686CDA7E" w:rsidDel="0439D4E9" w:rsidP="2F61C9CC" w:rsidRDefault="686CDA7E" w14:paraId="78F71DC7" w14:textId="401E444C" w14:noSpellErr="1">
      <w:pPr>
        <w:spacing w:before="0" w:beforeAutospacing="off" w:after="0" w:afterAutospacing="off"/>
        <w:rPr>
          <w:del w:author="Pöllänen Arto" w:date="2017-03-20T01:45:16.4769642" w:id="549122892"/>
          <w:rFonts w:ascii="Courier New" w:hAnsi="Courier New" w:eastAsia="Courier New" w:cs="Courier New"/>
          <w:noProof w:val="0"/>
          <w:sz w:val="22"/>
          <w:szCs w:val="22"/>
          <w:lang w:val="fi-FI"/>
          <w:rPrChange w:author="Pöllänen Arto" w:date="2017-03-20T00:56:57.7307714" w:id="637180544">
            <w:rPr/>
          </w:rPrChange>
        </w:rPr>
        <w:pPrChange w:author="Pöllänen Arto" w:date="2017-03-20T00:56:57.7307714" w:id="1096772179">
          <w:pPr/>
        </w:pPrChange>
      </w:pPr>
    </w:p>
    <w:p w:rsidR="686CDA7E" w:rsidDel="0439D4E9" w:rsidP="4AB56EC3" w:rsidRDefault="686CDA7E" w14:paraId="6817572F" w14:textId="401E444C">
      <w:pPr>
        <w:spacing w:before="0" w:beforeAutospacing="off" w:after="0" w:afterAutospacing="off"/>
        <w:rPr>
          <w:del w:author="Pöllänen Arto" w:date="2017-03-20T01:45:16.4769642" w:id="1411197467"/>
          <w:rFonts w:ascii="Courier New" w:hAnsi="Courier New" w:eastAsia="Courier New" w:cs="Courier New"/>
          <w:sz w:val="16"/>
          <w:szCs w:val="16"/>
          <w:rPrChange w:author="Pöllänen Arto" w:date="2017-03-20T00:56:21.136542" w:id="1982148971">
            <w:rPr/>
          </w:rPrChange>
        </w:rPr>
        <w:pPrChange w:author="Pöllänen Arto" w:date="2017-03-20T00:56:21.136542" w:id="1467896347">
          <w:pPr/>
        </w:pPrChange>
      </w:pPr>
      <w:del w:author="Pöllänen Arto" w:date="2017-03-20T01:45:16.4769642" w:id="1559573210">
        <w:r w:rsidDel="0439D4E9">
          <w:br/>
        </w:r>
      </w:del>
    </w:p>
    <w:p w:rsidR="686CDA7E" w:rsidDel="0439D4E9" w:rsidP="2F61C9CC" w:rsidRDefault="686CDA7E" w14:paraId="37974063" w14:textId="401E444C">
      <w:pPr>
        <w:spacing w:before="0" w:beforeAutospacing="off" w:after="0" w:afterAutospacing="off"/>
        <w:rPr>
          <w:del w:author="Pöllänen Arto" w:date="2017-03-20T01:45:16.4769642" w:id="351265840"/>
          <w:rFonts w:ascii="Courier New" w:hAnsi="Courier New" w:eastAsia="Courier New" w:cs="Courier New"/>
          <w:noProof w:val="0"/>
          <w:sz w:val="22"/>
          <w:szCs w:val="22"/>
          <w:lang w:val="fi-FI"/>
          <w:rPrChange w:author="Pöllänen Arto" w:date="2017-03-20T00:56:57.7307714" w:id="2134283259">
            <w:rPr/>
          </w:rPrChange>
        </w:rPr>
        <w:pPrChange w:author="Pöllänen Arto" w:date="2017-03-20T00:56:57.7307714" w:id="553147856">
          <w:pPr/>
        </w:pPrChange>
      </w:pPr>
    </w:p>
    <w:p w:rsidR="686CDA7E" w:rsidDel="0439D4E9" w:rsidP="2F61C9CC" w:rsidRDefault="686CDA7E" w14:paraId="5EF3444D" w14:textId="401E444C" w14:noSpellErr="1">
      <w:pPr>
        <w:spacing w:before="0" w:beforeAutospacing="off" w:after="0" w:afterAutospacing="off"/>
        <w:rPr>
          <w:del w:author="Pöllänen Arto" w:date="2017-03-20T01:45:16.4769642" w:id="1283592044"/>
          <w:rFonts w:ascii="Courier New" w:hAnsi="Courier New" w:eastAsia="Courier New" w:cs="Courier New"/>
          <w:noProof w:val="0"/>
          <w:sz w:val="22"/>
          <w:szCs w:val="22"/>
          <w:lang w:val="fi-FI"/>
          <w:rPrChange w:author="Pöllänen Arto" w:date="2017-03-20T00:56:57.7307714" w:id="405758786">
            <w:rPr/>
          </w:rPrChange>
        </w:rPr>
        <w:pPrChange w:author="Pöllänen Arto" w:date="2017-03-20T00:56:57.7307714" w:id="1265944157">
          <w:pPr/>
        </w:pPrChange>
      </w:pPr>
    </w:p>
    <w:p w:rsidR="686CDA7E" w:rsidDel="0439D4E9" w:rsidP="2F61C9CC" w:rsidRDefault="686CDA7E" w14:paraId="69577FAB" w14:textId="401E444C">
      <w:pPr>
        <w:spacing w:before="0" w:beforeAutospacing="off" w:after="0" w:afterAutospacing="off"/>
        <w:rPr>
          <w:del w:author="Pöllänen Arto" w:date="2017-03-20T01:45:16.4769642" w:id="845520813"/>
          <w:rFonts w:ascii="Courier New" w:hAnsi="Courier New" w:eastAsia="Courier New" w:cs="Courier New"/>
          <w:noProof w:val="0"/>
          <w:sz w:val="22"/>
          <w:szCs w:val="22"/>
          <w:lang w:val="fi-FI"/>
          <w:rPrChange w:author="Pöllänen Arto" w:date="2017-03-20T00:56:57.7307714" w:id="2060990375">
            <w:rPr/>
          </w:rPrChange>
        </w:rPr>
        <w:pPrChange w:author="Pöllänen Arto" w:date="2017-03-20T00:56:57.7307714" w:id="1787647324">
          <w:pPr/>
        </w:pPrChange>
      </w:pPr>
    </w:p>
    <w:p w:rsidR="686CDA7E" w:rsidDel="0439D4E9" w:rsidP="4AB56EC3" w:rsidRDefault="686CDA7E" w14:paraId="58736806" w14:textId="401E444C">
      <w:pPr>
        <w:spacing w:before="0" w:beforeAutospacing="off" w:after="0" w:afterAutospacing="off"/>
        <w:rPr>
          <w:del w:author="Pöllänen Arto" w:date="2017-03-20T01:45:16.4769642" w:id="184414740"/>
          <w:rFonts w:ascii="Courier New" w:hAnsi="Courier New" w:eastAsia="Courier New" w:cs="Courier New"/>
          <w:sz w:val="16"/>
          <w:szCs w:val="16"/>
          <w:rPrChange w:author="Pöllänen Arto" w:date="2017-03-20T00:56:21.136542" w:id="1302483360">
            <w:rPr/>
          </w:rPrChange>
        </w:rPr>
        <w:pPrChange w:author="Pöllänen Arto" w:date="2017-03-20T00:56:21.136542" w:id="1501818940">
          <w:pPr/>
        </w:pPrChange>
      </w:pPr>
      <w:del w:author="Pöllänen Arto" w:date="2017-03-20T01:45:16.4769642" w:id="1435419236">
        <w:r w:rsidDel="0439D4E9">
          <w:br/>
        </w:r>
      </w:del>
    </w:p>
    <w:p w:rsidR="686CDA7E" w:rsidDel="0439D4E9" w:rsidP="2F61C9CC" w:rsidRDefault="686CDA7E" w14:paraId="3CAEBF48" w14:textId="401E444C">
      <w:pPr>
        <w:spacing w:before="0" w:beforeAutospacing="off" w:after="0" w:afterAutospacing="off"/>
        <w:rPr>
          <w:del w:author="Pöllänen Arto" w:date="2017-03-20T01:45:16.4769642" w:id="337175781"/>
          <w:rFonts w:ascii="Courier New" w:hAnsi="Courier New" w:eastAsia="Courier New" w:cs="Courier New"/>
          <w:noProof w:val="0"/>
          <w:sz w:val="22"/>
          <w:szCs w:val="22"/>
          <w:lang w:val="fi-FI"/>
          <w:rPrChange w:author="Pöllänen Arto" w:date="2017-03-20T00:56:57.7307714" w:id="173963155">
            <w:rPr/>
          </w:rPrChange>
        </w:rPr>
        <w:pPrChange w:author="Pöllänen Arto" w:date="2017-03-20T00:56:57.7307714" w:id="1014631277">
          <w:pPr/>
        </w:pPrChange>
      </w:pPr>
    </w:p>
    <w:p w:rsidR="686CDA7E" w:rsidDel="0439D4E9" w:rsidP="2F61C9CC" w:rsidRDefault="686CDA7E" w14:paraId="16A3A119" w14:textId="401E444C">
      <w:pPr>
        <w:spacing w:before="0" w:beforeAutospacing="off" w:after="0" w:afterAutospacing="off"/>
        <w:rPr>
          <w:del w:author="Pöllänen Arto" w:date="2017-03-20T01:45:16.4769642" w:id="49256634"/>
          <w:rFonts w:ascii="Courier New" w:hAnsi="Courier New" w:eastAsia="Courier New" w:cs="Courier New"/>
          <w:noProof w:val="0"/>
          <w:sz w:val="22"/>
          <w:szCs w:val="22"/>
          <w:lang w:val="fi-FI"/>
          <w:rPrChange w:author="Pöllänen Arto" w:date="2017-03-20T00:56:57.7307714" w:id="2083033544">
            <w:rPr/>
          </w:rPrChange>
        </w:rPr>
        <w:pPrChange w:author="Pöllänen Arto" w:date="2017-03-20T00:56:57.7307714" w:id="485347380">
          <w:pPr/>
        </w:pPrChange>
      </w:pPr>
    </w:p>
    <w:p w:rsidR="686CDA7E" w:rsidDel="0439D4E9" w:rsidP="4AB56EC3" w:rsidRDefault="686CDA7E" w14:paraId="2095A6C1" w14:textId="401E444C">
      <w:pPr>
        <w:spacing w:before="0" w:beforeAutospacing="off" w:after="0" w:afterAutospacing="off"/>
        <w:rPr>
          <w:del w:author="Pöllänen Arto" w:date="2017-03-20T01:45:16.4769642" w:id="789415351"/>
          <w:rFonts w:ascii="Courier New" w:hAnsi="Courier New" w:eastAsia="Courier New" w:cs="Courier New"/>
          <w:sz w:val="16"/>
          <w:szCs w:val="16"/>
          <w:rPrChange w:author="Pöllänen Arto" w:date="2017-03-20T00:56:21.136542" w:id="1689588136">
            <w:rPr/>
          </w:rPrChange>
        </w:rPr>
        <w:pPrChange w:author="Pöllänen Arto" w:date="2017-03-20T00:56:21.136542" w:id="1443105706">
          <w:pPr/>
        </w:pPrChange>
      </w:pPr>
      <w:del w:author="Pöllänen Arto" w:date="2017-03-20T01:45:16.4769642" w:id="250255242">
        <w:r w:rsidDel="0439D4E9">
          <w:br/>
        </w:r>
      </w:del>
    </w:p>
    <w:p w:rsidR="686CDA7E" w:rsidDel="0439D4E9" w:rsidP="2F61C9CC" w:rsidRDefault="686CDA7E" w14:paraId="7B387D5A" w14:textId="401E444C">
      <w:pPr>
        <w:spacing w:before="0" w:beforeAutospacing="off" w:after="0" w:afterAutospacing="off"/>
        <w:rPr>
          <w:del w:author="Pöllänen Arto" w:date="2017-03-20T01:45:16.4769642" w:id="831741216"/>
          <w:rFonts w:ascii="Courier New" w:hAnsi="Courier New" w:eastAsia="Courier New" w:cs="Courier New"/>
          <w:noProof w:val="0"/>
          <w:sz w:val="22"/>
          <w:szCs w:val="22"/>
          <w:lang w:val="fi-FI"/>
          <w:rPrChange w:author="Pöllänen Arto" w:date="2017-03-20T00:56:57.7307714" w:id="1816500600">
            <w:rPr/>
          </w:rPrChange>
        </w:rPr>
        <w:pPrChange w:author="Pöllänen Arto" w:date="2017-03-20T00:56:57.7307714" w:id="309908109">
          <w:pPr/>
        </w:pPrChange>
      </w:pPr>
    </w:p>
    <w:p w:rsidR="686CDA7E" w:rsidDel="0439D4E9" w:rsidP="4AB56EC3" w:rsidRDefault="686CDA7E" w14:paraId="52256219" w14:textId="401E444C">
      <w:pPr>
        <w:spacing w:before="0" w:beforeAutospacing="off" w:after="0" w:afterAutospacing="off"/>
        <w:rPr>
          <w:del w:author="Pöllänen Arto" w:date="2017-03-20T01:45:16.4769642" w:id="1247878053"/>
          <w:rFonts w:ascii="Courier New" w:hAnsi="Courier New" w:eastAsia="Courier New" w:cs="Courier New"/>
          <w:sz w:val="16"/>
          <w:szCs w:val="16"/>
          <w:rPrChange w:author="Pöllänen Arto" w:date="2017-03-20T00:56:21.136542" w:id="8311547">
            <w:rPr/>
          </w:rPrChange>
        </w:rPr>
        <w:pPrChange w:author="Pöllänen Arto" w:date="2017-03-20T00:56:21.136542" w:id="313475322">
          <w:pPr/>
        </w:pPrChange>
      </w:pPr>
      <w:del w:author="Pöllänen Arto" w:date="2017-03-20T01:45:16.4769642" w:id="1313460377">
        <w:r w:rsidDel="0439D4E9">
          <w:br/>
        </w:r>
      </w:del>
    </w:p>
    <w:p w:rsidR="686CDA7E" w:rsidDel="0439D4E9" w:rsidP="2F61C9CC" w:rsidRDefault="686CDA7E" w14:paraId="57B2DD4B" w14:textId="401E444C">
      <w:pPr>
        <w:spacing w:before="0" w:beforeAutospacing="off" w:after="0" w:afterAutospacing="off"/>
        <w:rPr>
          <w:del w:author="Pöllänen Arto" w:date="2017-03-20T01:45:16.4769642" w:id="32645544"/>
          <w:rFonts w:ascii="Courier New" w:hAnsi="Courier New" w:eastAsia="Courier New" w:cs="Courier New"/>
          <w:noProof w:val="0"/>
          <w:sz w:val="22"/>
          <w:szCs w:val="22"/>
          <w:lang w:val="fi-FI"/>
          <w:rPrChange w:author="Pöllänen Arto" w:date="2017-03-20T00:56:57.7307714" w:id="1240833142">
            <w:rPr/>
          </w:rPrChange>
        </w:rPr>
        <w:pPrChange w:author="Pöllänen Arto" w:date="2017-03-20T00:56:57.7307714" w:id="2029716374">
          <w:pPr/>
        </w:pPrChange>
      </w:pPr>
    </w:p>
    <w:p w:rsidR="686CDA7E" w:rsidDel="0439D4E9" w:rsidP="4AB56EC3" w:rsidRDefault="686CDA7E" w14:paraId="14C4C9FF" w14:textId="401E444C">
      <w:pPr>
        <w:spacing w:before="0" w:beforeAutospacing="off" w:after="0" w:afterAutospacing="off"/>
        <w:rPr>
          <w:del w:author="Pöllänen Arto" w:date="2017-03-20T01:45:16.4769642" w:id="146288002"/>
          <w:rFonts w:ascii="Courier New" w:hAnsi="Courier New" w:eastAsia="Courier New" w:cs="Courier New"/>
          <w:sz w:val="16"/>
          <w:szCs w:val="16"/>
          <w:rPrChange w:author="Pöllänen Arto" w:date="2017-03-20T00:56:21.136542" w:id="184473188">
            <w:rPr/>
          </w:rPrChange>
        </w:rPr>
        <w:pPrChange w:author="Pöllänen Arto" w:date="2017-03-20T00:56:21.136542" w:id="1677194454">
          <w:pPr/>
        </w:pPrChange>
      </w:pPr>
      <w:del w:author="Pöllänen Arto" w:date="2017-03-20T01:45:16.4769642" w:id="801041671">
        <w:r w:rsidDel="0439D4E9">
          <w:br/>
        </w:r>
      </w:del>
    </w:p>
    <w:p w:rsidR="686CDA7E" w:rsidDel="0439D4E9" w:rsidP="2F61C9CC" w:rsidRDefault="686CDA7E" w14:paraId="53D22F79" w14:textId="401E444C">
      <w:pPr>
        <w:spacing w:before="0" w:beforeAutospacing="off" w:after="0" w:afterAutospacing="off"/>
        <w:rPr>
          <w:del w:author="Pöllänen Arto" w:date="2017-03-20T01:45:16.4769642" w:id="82791310"/>
          <w:rFonts w:ascii="Courier New" w:hAnsi="Courier New" w:eastAsia="Courier New" w:cs="Courier New"/>
          <w:noProof w:val="0"/>
          <w:sz w:val="22"/>
          <w:szCs w:val="22"/>
          <w:lang w:val="fi-FI"/>
          <w:rPrChange w:author="Pöllänen Arto" w:date="2017-03-20T00:56:57.7307714" w:id="1062615642">
            <w:rPr/>
          </w:rPrChange>
        </w:rPr>
        <w:pPrChange w:author="Pöllänen Arto" w:date="2017-03-20T00:56:57.7307714" w:id="829082062">
          <w:pPr/>
        </w:pPrChange>
      </w:pPr>
    </w:p>
    <w:p w:rsidR="686CDA7E" w:rsidDel="0439D4E9" w:rsidP="2F61C9CC" w:rsidRDefault="686CDA7E" w14:paraId="7BE7467A" w14:textId="401E444C">
      <w:pPr>
        <w:spacing w:before="0" w:beforeAutospacing="off" w:after="0" w:afterAutospacing="off"/>
        <w:rPr>
          <w:del w:author="Pöllänen Arto" w:date="2017-03-20T01:45:16.4769642" w:id="22091123"/>
          <w:rFonts w:ascii="Courier New" w:hAnsi="Courier New" w:eastAsia="Courier New" w:cs="Courier New"/>
          <w:noProof w:val="0"/>
          <w:sz w:val="22"/>
          <w:szCs w:val="22"/>
          <w:lang w:val="fi-FI"/>
          <w:rPrChange w:author="Pöllänen Arto" w:date="2017-03-20T00:56:57.7307714" w:id="1933976361">
            <w:rPr/>
          </w:rPrChange>
        </w:rPr>
        <w:pPrChange w:author="Pöllänen Arto" w:date="2017-03-20T00:56:57.7307714" w:id="1234551731">
          <w:pPr/>
        </w:pPrChange>
      </w:pPr>
    </w:p>
    <w:p w:rsidR="686CDA7E" w:rsidDel="0439D4E9" w:rsidP="2F61C9CC" w:rsidRDefault="686CDA7E" w14:paraId="4E4F957E" w14:textId="401E444C">
      <w:pPr>
        <w:spacing w:before="0" w:beforeAutospacing="off" w:after="0" w:afterAutospacing="off"/>
        <w:rPr>
          <w:del w:author="Pöllänen Arto" w:date="2017-03-20T01:45:16.4769642" w:id="1046176594"/>
          <w:rFonts w:ascii="Courier New" w:hAnsi="Courier New" w:eastAsia="Courier New" w:cs="Courier New"/>
          <w:noProof w:val="0"/>
          <w:sz w:val="22"/>
          <w:szCs w:val="22"/>
          <w:lang w:val="fi-FI"/>
          <w:rPrChange w:author="Pöllänen Arto" w:date="2017-03-20T00:56:57.7307714" w:id="1265651879">
            <w:rPr/>
          </w:rPrChange>
        </w:rPr>
        <w:pPrChange w:author="Pöllänen Arto" w:date="2017-03-20T00:56:57.7307714" w:id="1979415270">
          <w:pPr/>
        </w:pPrChange>
      </w:pPr>
    </w:p>
    <w:p w:rsidR="686CDA7E" w:rsidDel="0439D4E9" w:rsidP="2F61C9CC" w:rsidRDefault="686CDA7E" w14:paraId="08866203" w14:textId="401E444C">
      <w:pPr>
        <w:spacing w:before="0" w:beforeAutospacing="off" w:after="0" w:afterAutospacing="off"/>
        <w:rPr>
          <w:del w:author="Pöllänen Arto" w:date="2017-03-20T01:45:16.4769642" w:id="479050454"/>
          <w:rFonts w:ascii="Courier New" w:hAnsi="Courier New" w:eastAsia="Courier New" w:cs="Courier New"/>
          <w:noProof w:val="0"/>
          <w:sz w:val="22"/>
          <w:szCs w:val="22"/>
          <w:lang w:val="fi-FI"/>
          <w:rPrChange w:author="Pöllänen Arto" w:date="2017-03-20T00:56:57.7307714" w:id="1229518846">
            <w:rPr/>
          </w:rPrChange>
        </w:rPr>
        <w:pPrChange w:author="Pöllänen Arto" w:date="2017-03-20T00:56:57.7307714" w:id="1100219195">
          <w:pPr/>
        </w:pPrChange>
      </w:pPr>
    </w:p>
    <w:p w:rsidR="686CDA7E" w:rsidDel="0439D4E9" w:rsidP="2F61C9CC" w:rsidRDefault="686CDA7E" w14:paraId="71E15650" w14:textId="401E444C" w14:noSpellErr="1">
      <w:pPr>
        <w:spacing w:before="0" w:beforeAutospacing="off" w:after="0" w:afterAutospacing="off"/>
        <w:rPr>
          <w:del w:author="Pöllänen Arto" w:date="2017-03-20T01:45:16.4769642" w:id="1727380321"/>
          <w:rFonts w:ascii="Courier New" w:hAnsi="Courier New" w:eastAsia="Courier New" w:cs="Courier New"/>
          <w:noProof w:val="0"/>
          <w:sz w:val="22"/>
          <w:szCs w:val="22"/>
          <w:lang w:val="fi-FI"/>
          <w:rPrChange w:author="Pöllänen Arto" w:date="2017-03-20T00:56:57.7307714" w:id="552660603">
            <w:rPr/>
          </w:rPrChange>
        </w:rPr>
        <w:pPrChange w:author="Pöllänen Arto" w:date="2017-03-20T00:56:57.7307714" w:id="1146393307">
          <w:pPr/>
        </w:pPrChange>
      </w:pPr>
    </w:p>
    <w:p w:rsidR="686CDA7E" w:rsidDel="0439D4E9" w:rsidP="2F61C9CC" w:rsidRDefault="686CDA7E" w14:paraId="39AA1DDD" w14:textId="401E444C">
      <w:pPr>
        <w:spacing w:before="0" w:beforeAutospacing="off" w:after="0" w:afterAutospacing="off"/>
        <w:rPr>
          <w:del w:author="Pöllänen Arto" w:date="2017-03-20T01:45:16.4769642" w:id="774354811"/>
          <w:rFonts w:ascii="Courier New" w:hAnsi="Courier New" w:eastAsia="Courier New" w:cs="Courier New"/>
          <w:noProof w:val="0"/>
          <w:sz w:val="22"/>
          <w:szCs w:val="22"/>
          <w:lang w:val="fi-FI"/>
          <w:rPrChange w:author="Pöllänen Arto" w:date="2017-03-20T00:56:57.7307714" w:id="136499238">
            <w:rPr/>
          </w:rPrChange>
        </w:rPr>
        <w:pPrChange w:author="Pöllänen Arto" w:date="2017-03-20T00:56:57.7307714" w:id="1188343618">
          <w:pPr/>
        </w:pPrChange>
      </w:pPr>
    </w:p>
    <w:p w:rsidR="686CDA7E" w:rsidDel="0439D4E9" w:rsidP="2F61C9CC" w:rsidRDefault="686CDA7E" w14:paraId="73586759" w14:textId="401E444C">
      <w:pPr>
        <w:spacing w:before="0" w:beforeAutospacing="off" w:after="0" w:afterAutospacing="off"/>
        <w:rPr>
          <w:del w:author="Pöllänen Arto" w:date="2017-03-20T01:45:16.4769642" w:id="559332301"/>
          <w:rFonts w:ascii="Courier New" w:hAnsi="Courier New" w:eastAsia="Courier New" w:cs="Courier New"/>
          <w:noProof w:val="0"/>
          <w:sz w:val="22"/>
          <w:szCs w:val="22"/>
          <w:lang w:val="fi-FI"/>
          <w:rPrChange w:author="Pöllänen Arto" w:date="2017-03-20T00:56:57.7307714" w:id="551410770">
            <w:rPr/>
          </w:rPrChange>
        </w:rPr>
        <w:pPrChange w:author="Pöllänen Arto" w:date="2017-03-20T00:56:57.7307714" w:id="2315827">
          <w:pPr/>
        </w:pPrChange>
      </w:pPr>
    </w:p>
    <w:p w:rsidR="686CDA7E" w:rsidDel="0439D4E9" w:rsidP="2F61C9CC" w:rsidRDefault="686CDA7E" w14:paraId="7FC948AE" w14:textId="401E444C">
      <w:pPr>
        <w:spacing w:before="0" w:beforeAutospacing="off" w:after="0" w:afterAutospacing="off"/>
        <w:rPr>
          <w:del w:author="Pöllänen Arto" w:date="2017-03-20T01:45:16.4769642" w:id="178775456"/>
          <w:rFonts w:ascii="Courier New" w:hAnsi="Courier New" w:eastAsia="Courier New" w:cs="Courier New"/>
          <w:noProof w:val="0"/>
          <w:sz w:val="22"/>
          <w:szCs w:val="22"/>
          <w:lang w:val="fi-FI"/>
          <w:rPrChange w:author="Pöllänen Arto" w:date="2017-03-20T00:56:57.7307714" w:id="1306476600">
            <w:rPr/>
          </w:rPrChange>
        </w:rPr>
        <w:pPrChange w:author="Pöllänen Arto" w:date="2017-03-20T00:56:57.7307714" w:id="9099189">
          <w:pPr/>
        </w:pPrChange>
      </w:pPr>
    </w:p>
    <w:p w:rsidR="686CDA7E" w:rsidDel="0439D4E9" w:rsidP="2F61C9CC" w:rsidRDefault="686CDA7E" w14:paraId="798AFE33" w14:textId="401E444C">
      <w:pPr>
        <w:spacing w:before="0" w:beforeAutospacing="off" w:after="0" w:afterAutospacing="off"/>
        <w:rPr>
          <w:del w:author="Pöllänen Arto" w:date="2017-03-20T01:45:16.4769642" w:id="479386871"/>
          <w:rFonts w:ascii="Courier New" w:hAnsi="Courier New" w:eastAsia="Courier New" w:cs="Courier New"/>
          <w:noProof w:val="0"/>
          <w:sz w:val="22"/>
          <w:szCs w:val="22"/>
          <w:lang w:val="fi-FI"/>
          <w:rPrChange w:author="Pöllänen Arto" w:date="2017-03-20T00:56:57.7307714" w:id="368156999">
            <w:rPr/>
          </w:rPrChange>
        </w:rPr>
        <w:pPrChange w:author="Pöllänen Arto" w:date="2017-03-20T00:56:57.7307714" w:id="1810147709">
          <w:pPr/>
        </w:pPrChange>
      </w:pPr>
    </w:p>
    <w:p w:rsidR="686CDA7E" w:rsidDel="0439D4E9" w:rsidP="2F61C9CC" w:rsidRDefault="686CDA7E" w14:paraId="70F00D38" w14:textId="401E444C" w14:noSpellErr="1">
      <w:pPr>
        <w:spacing w:before="0" w:beforeAutospacing="off" w:after="0" w:afterAutospacing="off"/>
        <w:rPr>
          <w:del w:author="Pöllänen Arto" w:date="2017-03-20T01:45:16.4769642" w:id="746790712"/>
          <w:rFonts w:ascii="Courier New" w:hAnsi="Courier New" w:eastAsia="Courier New" w:cs="Courier New"/>
          <w:noProof w:val="0"/>
          <w:sz w:val="22"/>
          <w:szCs w:val="22"/>
          <w:lang w:val="fi-FI"/>
          <w:rPrChange w:author="Pöllänen Arto" w:date="2017-03-20T00:56:57.7307714" w:id="946237901">
            <w:rPr/>
          </w:rPrChange>
        </w:rPr>
        <w:pPrChange w:author="Pöllänen Arto" w:date="2017-03-20T00:56:57.7307714" w:id="310384593">
          <w:pPr/>
        </w:pPrChange>
      </w:pPr>
    </w:p>
    <w:p w:rsidR="686CDA7E" w:rsidDel="0439D4E9" w:rsidP="2F61C9CC" w:rsidRDefault="686CDA7E" w14:paraId="53C5AAE1" w14:textId="401E444C">
      <w:pPr>
        <w:spacing w:before="0" w:beforeAutospacing="off" w:after="0" w:afterAutospacing="off"/>
        <w:rPr>
          <w:del w:author="Pöllänen Arto" w:date="2017-03-20T01:45:16.4769642" w:id="1896860655"/>
          <w:rFonts w:ascii="Courier New" w:hAnsi="Courier New" w:eastAsia="Courier New" w:cs="Courier New"/>
          <w:noProof w:val="0"/>
          <w:sz w:val="22"/>
          <w:szCs w:val="22"/>
          <w:lang w:val="fi-FI"/>
          <w:rPrChange w:author="Pöllänen Arto" w:date="2017-03-20T00:56:57.7307714" w:id="670917916">
            <w:rPr/>
          </w:rPrChange>
        </w:rPr>
        <w:pPrChange w:author="Pöllänen Arto" w:date="2017-03-20T00:56:57.7307714" w:id="997074767">
          <w:pPr/>
        </w:pPrChange>
      </w:pPr>
    </w:p>
    <w:p w:rsidR="686CDA7E" w:rsidDel="0439D4E9" w:rsidP="2F61C9CC" w:rsidRDefault="686CDA7E" w14:paraId="1EB688D5" w14:textId="401E444C">
      <w:pPr>
        <w:spacing w:before="0" w:beforeAutospacing="off" w:after="0" w:afterAutospacing="off"/>
        <w:rPr>
          <w:del w:author="Pöllänen Arto" w:date="2017-03-20T01:45:16.4769642" w:id="1474870834"/>
          <w:rFonts w:ascii="Courier New" w:hAnsi="Courier New" w:eastAsia="Courier New" w:cs="Courier New"/>
          <w:noProof w:val="0"/>
          <w:sz w:val="22"/>
          <w:szCs w:val="22"/>
          <w:lang w:val="fi-FI"/>
          <w:rPrChange w:author="Pöllänen Arto" w:date="2017-03-20T00:56:57.7307714" w:id="946613105">
            <w:rPr/>
          </w:rPrChange>
        </w:rPr>
        <w:pPrChange w:author="Pöllänen Arto" w:date="2017-03-20T00:56:57.7307714" w:id="819883611">
          <w:pPr/>
        </w:pPrChange>
      </w:pPr>
    </w:p>
    <w:p w:rsidR="686CDA7E" w:rsidDel="0439D4E9" w:rsidP="2F61C9CC" w:rsidRDefault="686CDA7E" w14:paraId="2E680121" w14:textId="401E444C">
      <w:pPr>
        <w:spacing w:before="0" w:beforeAutospacing="off" w:after="0" w:afterAutospacing="off"/>
        <w:rPr>
          <w:del w:author="Pöllänen Arto" w:date="2017-03-20T01:45:16.4769642" w:id="465574292"/>
          <w:rFonts w:ascii="Courier New" w:hAnsi="Courier New" w:eastAsia="Courier New" w:cs="Courier New"/>
          <w:noProof w:val="0"/>
          <w:sz w:val="22"/>
          <w:szCs w:val="22"/>
          <w:lang w:val="fi-FI"/>
          <w:rPrChange w:author="Pöllänen Arto" w:date="2017-03-20T00:56:57.7307714" w:id="834570528">
            <w:rPr/>
          </w:rPrChange>
        </w:rPr>
        <w:pPrChange w:author="Pöllänen Arto" w:date="2017-03-20T00:56:57.7307714" w:id="353725025">
          <w:pPr/>
        </w:pPrChange>
      </w:pPr>
    </w:p>
    <w:p w:rsidR="686CDA7E" w:rsidDel="0439D4E9" w:rsidP="2F61C9CC" w:rsidRDefault="686CDA7E" w14:paraId="5D3C0207" w14:textId="401E444C" w14:noSpellErr="1">
      <w:pPr>
        <w:spacing w:before="0" w:beforeAutospacing="off" w:after="0" w:afterAutospacing="off"/>
        <w:rPr>
          <w:del w:author="Pöllänen Arto" w:date="2017-03-20T01:45:16.4769642" w:id="482249728"/>
          <w:rFonts w:ascii="Courier New" w:hAnsi="Courier New" w:eastAsia="Courier New" w:cs="Courier New"/>
          <w:noProof w:val="0"/>
          <w:sz w:val="22"/>
          <w:szCs w:val="22"/>
          <w:lang w:val="fi-FI"/>
          <w:rPrChange w:author="Pöllänen Arto" w:date="2017-03-20T00:56:57.7307714" w:id="533514988">
            <w:rPr/>
          </w:rPrChange>
        </w:rPr>
        <w:pPrChange w:author="Pöllänen Arto" w:date="2017-03-20T00:56:57.7307714" w:id="1814325192">
          <w:pPr/>
        </w:pPrChange>
      </w:pPr>
    </w:p>
    <w:p w:rsidR="686CDA7E" w:rsidDel="0439D4E9" w:rsidP="2F61C9CC" w:rsidRDefault="686CDA7E" w14:paraId="2BA738FB" w14:textId="401E444C" w14:noSpellErr="1">
      <w:pPr>
        <w:spacing w:before="0" w:beforeAutospacing="off" w:after="0" w:afterAutospacing="off"/>
        <w:rPr>
          <w:del w:author="Pöllänen Arto" w:date="2017-03-20T01:45:16.4769642" w:id="28253833"/>
          <w:rFonts w:ascii="Courier New" w:hAnsi="Courier New" w:eastAsia="Courier New" w:cs="Courier New"/>
          <w:noProof w:val="0"/>
          <w:sz w:val="22"/>
          <w:szCs w:val="22"/>
          <w:lang w:val="fi-FI"/>
          <w:rPrChange w:author="Pöllänen Arto" w:date="2017-03-20T00:56:57.7307714" w:id="209950596">
            <w:rPr/>
          </w:rPrChange>
        </w:rPr>
        <w:pPrChange w:author="Pöllänen Arto" w:date="2017-03-20T00:56:57.7307714" w:id="1249027588">
          <w:pPr/>
        </w:pPrChange>
      </w:pPr>
    </w:p>
    <w:p w:rsidR="686CDA7E" w:rsidDel="0439D4E9" w:rsidP="2F61C9CC" w:rsidRDefault="686CDA7E" w14:paraId="0135FD60" w14:textId="401E444C" w14:noSpellErr="1">
      <w:pPr>
        <w:spacing w:before="0" w:beforeAutospacing="off" w:after="0" w:afterAutospacing="off"/>
        <w:rPr>
          <w:del w:author="Pöllänen Arto" w:date="2017-03-20T01:45:16.4769642" w:id="153929231"/>
          <w:rFonts w:ascii="Courier New" w:hAnsi="Courier New" w:eastAsia="Courier New" w:cs="Courier New"/>
          <w:noProof w:val="0"/>
          <w:sz w:val="22"/>
          <w:szCs w:val="22"/>
          <w:lang w:val="fi-FI"/>
          <w:rPrChange w:author="Pöllänen Arto" w:date="2017-03-20T00:56:57.7307714" w:id="1944862502">
            <w:rPr/>
          </w:rPrChange>
        </w:rPr>
        <w:pPrChange w:author="Pöllänen Arto" w:date="2017-03-20T00:56:57.7307714" w:id="2141179568">
          <w:pPr/>
        </w:pPrChange>
      </w:pPr>
    </w:p>
    <w:p w:rsidR="686CDA7E" w:rsidDel="0439D4E9" w:rsidP="2F61C9CC" w:rsidRDefault="686CDA7E" w14:paraId="1900E574" w14:textId="401E444C">
      <w:pPr>
        <w:spacing w:before="0" w:beforeAutospacing="off" w:after="0" w:afterAutospacing="off"/>
        <w:rPr>
          <w:del w:author="Pöllänen Arto" w:date="2017-03-20T01:45:16.4769642" w:id="232267051"/>
          <w:rFonts w:ascii="Courier New" w:hAnsi="Courier New" w:eastAsia="Courier New" w:cs="Courier New"/>
          <w:noProof w:val="0"/>
          <w:sz w:val="22"/>
          <w:szCs w:val="22"/>
          <w:lang w:val="fi-FI"/>
          <w:rPrChange w:author="Pöllänen Arto" w:date="2017-03-20T00:56:57.7307714" w:id="20179149">
            <w:rPr/>
          </w:rPrChange>
        </w:rPr>
        <w:pPrChange w:author="Pöllänen Arto" w:date="2017-03-20T00:56:57.7307714" w:id="1359844390">
          <w:pPr/>
        </w:pPrChange>
      </w:pPr>
    </w:p>
    <w:p w:rsidR="686CDA7E" w:rsidDel="0439D4E9" w:rsidP="2F61C9CC" w:rsidRDefault="686CDA7E" w14:paraId="39D74E1D" w14:textId="401E444C">
      <w:pPr>
        <w:spacing w:before="0" w:beforeAutospacing="off" w:after="0" w:afterAutospacing="off"/>
        <w:rPr>
          <w:del w:author="Pöllänen Arto" w:date="2017-03-20T01:45:16.4769642" w:id="440299745"/>
          <w:rFonts w:ascii="Courier New" w:hAnsi="Courier New" w:eastAsia="Courier New" w:cs="Courier New"/>
          <w:noProof w:val="0"/>
          <w:sz w:val="22"/>
          <w:szCs w:val="22"/>
          <w:lang w:val="fi-FI"/>
          <w:rPrChange w:author="Pöllänen Arto" w:date="2017-03-20T00:56:57.7307714" w:id="2137874197">
            <w:rPr/>
          </w:rPrChange>
        </w:rPr>
        <w:pPrChange w:author="Pöllänen Arto" w:date="2017-03-20T00:56:57.7307714" w:id="1437555133">
          <w:pPr/>
        </w:pPrChange>
      </w:pPr>
    </w:p>
    <w:p w:rsidR="686CDA7E" w:rsidDel="0439D4E9" w:rsidP="2F61C9CC" w:rsidRDefault="686CDA7E" w14:paraId="2551DE09" w14:textId="401E444C">
      <w:pPr>
        <w:spacing w:before="0" w:beforeAutospacing="off" w:after="0" w:afterAutospacing="off"/>
        <w:rPr>
          <w:del w:author="Pöllänen Arto" w:date="2017-03-20T01:45:16.4769642" w:id="2133197571"/>
          <w:rFonts w:ascii="Courier New" w:hAnsi="Courier New" w:eastAsia="Courier New" w:cs="Courier New"/>
          <w:noProof w:val="0"/>
          <w:sz w:val="22"/>
          <w:szCs w:val="22"/>
          <w:lang w:val="fi-FI"/>
          <w:rPrChange w:author="Pöllänen Arto" w:date="2017-03-20T00:56:57.7307714" w:id="1337144207">
            <w:rPr/>
          </w:rPrChange>
        </w:rPr>
        <w:pPrChange w:author="Pöllänen Arto" w:date="2017-03-20T00:56:57.7307714" w:id="1881212687">
          <w:pPr/>
        </w:pPrChange>
      </w:pPr>
    </w:p>
    <w:p w:rsidR="686CDA7E" w:rsidDel="0439D4E9" w:rsidP="2F61C9CC" w:rsidRDefault="686CDA7E" w14:paraId="65562ED8" w14:textId="401E444C" w14:noSpellErr="1">
      <w:pPr>
        <w:spacing w:before="0" w:beforeAutospacing="off" w:after="0" w:afterAutospacing="off"/>
        <w:rPr>
          <w:del w:author="Pöllänen Arto" w:date="2017-03-20T01:45:16.4769642" w:id="2003595784"/>
          <w:rFonts w:ascii="Courier New" w:hAnsi="Courier New" w:eastAsia="Courier New" w:cs="Courier New"/>
          <w:noProof w:val="0"/>
          <w:sz w:val="22"/>
          <w:szCs w:val="22"/>
          <w:lang w:val="fi-FI"/>
          <w:rPrChange w:author="Pöllänen Arto" w:date="2017-03-20T00:56:57.7307714" w:id="557841891">
            <w:rPr/>
          </w:rPrChange>
        </w:rPr>
        <w:pPrChange w:author="Pöllänen Arto" w:date="2017-03-20T00:56:57.7307714" w:id="1562356316">
          <w:pPr/>
        </w:pPrChange>
      </w:pPr>
    </w:p>
    <w:p w:rsidR="686CDA7E" w:rsidDel="0439D4E9" w:rsidP="2F61C9CC" w:rsidRDefault="686CDA7E" w14:paraId="5CA6FCEB" w14:textId="401E444C" w14:noSpellErr="1">
      <w:pPr>
        <w:spacing w:before="0" w:beforeAutospacing="off" w:after="0" w:afterAutospacing="off"/>
        <w:rPr>
          <w:del w:author="Pöllänen Arto" w:date="2017-03-20T01:45:16.4769642" w:id="1728987982"/>
          <w:rFonts w:ascii="Courier New" w:hAnsi="Courier New" w:eastAsia="Courier New" w:cs="Courier New"/>
          <w:noProof w:val="0"/>
          <w:sz w:val="22"/>
          <w:szCs w:val="22"/>
          <w:lang w:val="fi-FI"/>
          <w:rPrChange w:author="Pöllänen Arto" w:date="2017-03-20T00:56:57.7307714" w:id="1397943708">
            <w:rPr/>
          </w:rPrChange>
        </w:rPr>
        <w:pPrChange w:author="Pöllänen Arto" w:date="2017-03-20T00:56:57.7307714" w:id="1915364457">
          <w:pPr/>
        </w:pPrChange>
      </w:pPr>
    </w:p>
    <w:p w:rsidR="686CDA7E" w:rsidDel="0439D4E9" w:rsidP="0695F723" w:rsidRDefault="686CDA7E" w14:paraId="5BE11C3B" w14:textId="401E444C" w14:noSpellErr="1">
      <w:pPr>
        <w:spacing w:before="0" w:beforeAutospacing="off" w:after="0" w:afterAutospacing="off"/>
        <w:rPr>
          <w:del w:author="Pöllänen Arto" w:date="2017-03-20T01:45:16.4769642" w:id="1740160901"/>
          <w:rFonts w:ascii="Courier New" w:hAnsi="Courier New" w:eastAsia="Courier New" w:cs="Courier New"/>
          <w:noProof w:val="0"/>
          <w:sz w:val="16"/>
          <w:szCs w:val="16"/>
          <w:lang w:val="fi-FI"/>
          <w:rPrChange w:author="Pöllänen Arto" w:date="2017-03-20T00:57:59.0705151" w:id="1359725224">
            <w:rPr/>
          </w:rPrChange>
        </w:rPr>
        <w:pPrChange w:author="Pöllänen Arto" w:date="2017-03-20T00:57:59.0705151" w:id="299475536">
          <w:pPr/>
        </w:pPrChange>
      </w:pPr>
    </w:p>
    <w:p w:rsidR="686CDA7E" w:rsidDel="0439D4E9" w:rsidP="2F61C9CC" w:rsidRDefault="686CDA7E" w14:paraId="79CB3297" w14:textId="30485214">
      <w:pPr>
        <w:spacing w:before="0" w:beforeAutospacing="off" w:after="0" w:afterAutospacing="off"/>
        <w:rPr>
          <w:del w:author="Pöllänen Arto" w:date="2017-03-20T01:45:16.4769642" w:id="2034185182"/>
          <w:rFonts w:ascii="Courier New" w:hAnsi="Courier New" w:eastAsia="Courier New" w:cs="Courier New"/>
          <w:noProof w:val="0"/>
          <w:sz w:val="16"/>
          <w:szCs w:val="16"/>
          <w:lang w:val="fi-FI"/>
          <w:rPrChange w:author="Pöllänen Arto" w:date="2017-03-20T00:56:57.7307714" w:id="1992383537">
            <w:rPr/>
          </w:rPrChange>
        </w:rPr>
        <w:pPrChange w:author="Pöllänen Arto" w:date="2017-03-20T00:56:57.7307714" w:id="1010590213">
          <w:pPr/>
        </w:pPrChange>
      </w:pPr>
    </w:p>
    <w:p w:rsidR="686CDA7E" w:rsidDel="0439D4E9" w:rsidP="2F61C9CC" w:rsidRDefault="686CDA7E" w14:paraId="68D2A669" w14:textId="30485214">
      <w:pPr>
        <w:spacing w:before="0" w:beforeAutospacing="off" w:after="0" w:afterAutospacing="off"/>
        <w:rPr>
          <w:del w:author="Pöllänen Arto" w:date="2017-03-20T01:45:16.4769642" w:id="260351810"/>
          <w:rFonts w:ascii="Courier New" w:hAnsi="Courier New" w:eastAsia="Courier New" w:cs="Courier New"/>
          <w:noProof w:val="0"/>
          <w:sz w:val="16"/>
          <w:szCs w:val="16"/>
          <w:lang w:val="fi-FI"/>
          <w:rPrChange w:author="Pöllänen Arto" w:date="2017-03-20T00:56:57.7307714" w:id="299385171">
            <w:rPr/>
          </w:rPrChange>
        </w:rPr>
        <w:pPrChange w:author="Pöllänen Arto" w:date="2017-03-20T00:56:57.7307714" w:id="1220980248">
          <w:pPr/>
        </w:pPrChange>
      </w:pPr>
    </w:p>
    <w:p w:rsidR="686CDA7E" w:rsidDel="0439D4E9" w:rsidP="2F61C9CC" w:rsidRDefault="686CDA7E" w14:paraId="2EAD5F66" w14:textId="30485214">
      <w:pPr>
        <w:spacing w:before="0" w:beforeAutospacing="off" w:after="0" w:afterAutospacing="off"/>
        <w:rPr>
          <w:del w:author="Pöllänen Arto" w:date="2017-03-20T01:45:16.4769642" w:id="629513122"/>
          <w:rFonts w:ascii="Courier New" w:hAnsi="Courier New" w:eastAsia="Courier New" w:cs="Courier New"/>
          <w:noProof w:val="0"/>
          <w:sz w:val="16"/>
          <w:szCs w:val="16"/>
          <w:lang w:val="fi-FI"/>
          <w:rPrChange w:author="Pöllänen Arto" w:date="2017-03-20T00:56:57.7307714" w:id="958620383">
            <w:rPr/>
          </w:rPrChange>
        </w:rPr>
        <w:pPrChange w:author="Pöllänen Arto" w:date="2017-03-20T00:56:57.7307714" w:id="75373979">
          <w:pPr/>
        </w:pPrChange>
      </w:pPr>
    </w:p>
    <w:p w:rsidR="686CDA7E" w:rsidDel="0439D4E9" w:rsidP="2F61C9CC" w:rsidRDefault="686CDA7E" w14:paraId="6489BB49" w14:textId="30485214">
      <w:pPr>
        <w:spacing w:before="0" w:beforeAutospacing="off" w:after="0" w:afterAutospacing="off"/>
        <w:rPr>
          <w:del w:author="Pöllänen Arto" w:date="2017-03-20T01:45:16.4769642" w:id="38795448"/>
          <w:rFonts w:ascii="Courier New" w:hAnsi="Courier New" w:eastAsia="Courier New" w:cs="Courier New"/>
          <w:noProof w:val="0"/>
          <w:sz w:val="16"/>
          <w:szCs w:val="16"/>
          <w:lang w:val="fi-FI"/>
          <w:rPrChange w:author="Pöllänen Arto" w:date="2017-03-20T00:56:57.7307714" w:id="103586004">
            <w:rPr/>
          </w:rPrChange>
        </w:rPr>
        <w:pPrChange w:author="Pöllänen Arto" w:date="2017-03-20T00:56:57.7307714" w:id="196275573">
          <w:pPr/>
        </w:pPrChange>
      </w:pPr>
    </w:p>
    <w:p w:rsidR="686CDA7E" w:rsidDel="0439D4E9" w:rsidP="0695F723" w:rsidRDefault="686CDA7E" w14:paraId="75A28712" w14:textId="401E444C" w14:noSpellErr="1">
      <w:pPr>
        <w:spacing w:before="0" w:beforeAutospacing="off" w:after="0" w:afterAutospacing="off"/>
        <w:rPr>
          <w:del w:author="Pöllänen Arto" w:date="2017-03-20T01:45:16.4769642" w:id="288841747"/>
          <w:rFonts w:ascii="Courier New" w:hAnsi="Courier New" w:eastAsia="Courier New" w:cs="Courier New"/>
          <w:noProof w:val="0"/>
          <w:sz w:val="16"/>
          <w:szCs w:val="16"/>
          <w:lang w:val="fi-FI"/>
          <w:rPrChange w:author="Pöllänen Arto" w:date="2017-03-20T00:57:59.0705151" w:id="1937300994">
            <w:rPr/>
          </w:rPrChange>
        </w:rPr>
        <w:pPrChange w:author="Pöllänen Arto" w:date="2017-03-20T00:57:59.0705151" w:id="1599412613">
          <w:pPr/>
        </w:pPrChange>
      </w:pPr>
    </w:p>
    <w:p w:rsidR="686CDA7E" w:rsidDel="0439D4E9" w:rsidP="2F61C9CC" w:rsidRDefault="686CDA7E" w14:paraId="47AB4786" w14:textId="30485214">
      <w:pPr>
        <w:spacing w:before="0" w:beforeAutospacing="off" w:after="0" w:afterAutospacing="off"/>
        <w:rPr>
          <w:del w:author="Pöllänen Arto" w:date="2017-03-20T01:45:16.4769642" w:id="1691544349"/>
          <w:rFonts w:ascii="Courier New" w:hAnsi="Courier New" w:eastAsia="Courier New" w:cs="Courier New"/>
          <w:noProof w:val="0"/>
          <w:sz w:val="16"/>
          <w:szCs w:val="16"/>
          <w:lang w:val="fi-FI"/>
          <w:rPrChange w:author="Pöllänen Arto" w:date="2017-03-20T00:56:57.7307714" w:id="2103311367">
            <w:rPr/>
          </w:rPrChange>
        </w:rPr>
        <w:pPrChange w:author="Pöllänen Arto" w:date="2017-03-20T00:56:57.7307714" w:id="2060203826">
          <w:pPr/>
        </w:pPrChange>
      </w:pPr>
    </w:p>
    <w:p w:rsidR="686CDA7E" w:rsidDel="0439D4E9" w:rsidP="2F61C9CC" w:rsidRDefault="686CDA7E" w14:paraId="36684662" w14:textId="30485214">
      <w:pPr>
        <w:spacing w:before="0" w:beforeAutospacing="off" w:after="0" w:afterAutospacing="off"/>
        <w:rPr>
          <w:del w:author="Pöllänen Arto" w:date="2017-03-20T01:45:16.4769642" w:id="1672588036"/>
          <w:rFonts w:ascii="Courier New" w:hAnsi="Courier New" w:eastAsia="Courier New" w:cs="Courier New"/>
          <w:noProof w:val="0"/>
          <w:sz w:val="16"/>
          <w:szCs w:val="16"/>
          <w:lang w:val="fi-FI"/>
          <w:rPrChange w:author="Pöllänen Arto" w:date="2017-03-20T00:56:57.7307714" w:id="494824034">
            <w:rPr/>
          </w:rPrChange>
        </w:rPr>
        <w:pPrChange w:author="Pöllänen Arto" w:date="2017-03-20T00:56:57.7307714" w:id="1869090561">
          <w:pPr/>
        </w:pPrChange>
      </w:pPr>
    </w:p>
    <w:p w:rsidR="686CDA7E" w:rsidDel="0439D4E9" w:rsidP="2F61C9CC" w:rsidRDefault="686CDA7E" w14:paraId="3AD73E84" w14:textId="30485214">
      <w:pPr>
        <w:spacing w:before="0" w:beforeAutospacing="off" w:after="0" w:afterAutospacing="off"/>
        <w:rPr>
          <w:del w:author="Pöllänen Arto" w:date="2017-03-20T01:45:16.4769642" w:id="1497581843"/>
          <w:rFonts w:ascii="Courier New" w:hAnsi="Courier New" w:eastAsia="Courier New" w:cs="Courier New"/>
          <w:noProof w:val="0"/>
          <w:sz w:val="16"/>
          <w:szCs w:val="16"/>
          <w:lang w:val="fi-FI"/>
          <w:rPrChange w:author="Pöllänen Arto" w:date="2017-03-20T00:56:57.7307714" w:id="177558524">
            <w:rPr/>
          </w:rPrChange>
        </w:rPr>
        <w:pPrChange w:author="Pöllänen Arto" w:date="2017-03-20T00:56:57.7307714" w:id="1672380094">
          <w:pPr/>
        </w:pPrChange>
      </w:pPr>
    </w:p>
    <w:p w:rsidR="686CDA7E" w:rsidDel="0439D4E9" w:rsidP="2F61C9CC" w:rsidRDefault="686CDA7E" w14:paraId="26BB6A69" w14:textId="30485214">
      <w:pPr>
        <w:spacing w:before="0" w:beforeAutospacing="off" w:after="0" w:afterAutospacing="off"/>
        <w:rPr>
          <w:del w:author="Pöllänen Arto" w:date="2017-03-20T01:45:16.4769642" w:id="987780031"/>
          <w:rFonts w:ascii="Courier New" w:hAnsi="Courier New" w:eastAsia="Courier New" w:cs="Courier New"/>
          <w:noProof w:val="0"/>
          <w:sz w:val="16"/>
          <w:szCs w:val="16"/>
          <w:lang w:val="fi-FI"/>
          <w:rPrChange w:author="Pöllänen Arto" w:date="2017-03-20T00:56:57.7307714" w:id="383953189">
            <w:rPr/>
          </w:rPrChange>
        </w:rPr>
        <w:pPrChange w:author="Pöllänen Arto" w:date="2017-03-20T00:56:57.7307714" w:id="1473105716">
          <w:pPr/>
        </w:pPrChange>
      </w:pPr>
    </w:p>
    <w:p w:rsidR="686CDA7E" w:rsidDel="0439D4E9" w:rsidP="0695F723" w:rsidRDefault="686CDA7E" w14:paraId="58168484" w14:textId="401E444C" w14:noSpellErr="1">
      <w:pPr>
        <w:spacing w:before="0" w:beforeAutospacing="off" w:after="0" w:afterAutospacing="off"/>
        <w:rPr>
          <w:del w:author="Pöllänen Arto" w:date="2017-03-20T01:45:16.4769642" w:id="549312571"/>
          <w:rFonts w:ascii="Courier New" w:hAnsi="Courier New" w:eastAsia="Courier New" w:cs="Courier New"/>
          <w:noProof w:val="0"/>
          <w:sz w:val="16"/>
          <w:szCs w:val="16"/>
          <w:lang w:val="fi-FI"/>
          <w:rPrChange w:author="Pöllänen Arto" w:date="2017-03-20T00:57:59.0705151" w:id="193840264">
            <w:rPr/>
          </w:rPrChange>
        </w:rPr>
        <w:pPrChange w:author="Pöllänen Arto" w:date="2017-03-20T00:57:59.0705151" w:id="375834374">
          <w:pPr/>
        </w:pPrChange>
      </w:pPr>
    </w:p>
    <w:p w:rsidR="686CDA7E" w:rsidDel="0439D4E9" w:rsidP="2F61C9CC" w:rsidRDefault="686CDA7E" w14:paraId="17C4B53F" w14:textId="30485214">
      <w:pPr>
        <w:spacing w:before="0" w:beforeAutospacing="off" w:after="0" w:afterAutospacing="off"/>
        <w:rPr>
          <w:del w:author="Pöllänen Arto" w:date="2017-03-20T01:45:16.4769642" w:id="1927787726"/>
          <w:rFonts w:ascii="Courier New" w:hAnsi="Courier New" w:eastAsia="Courier New" w:cs="Courier New"/>
          <w:noProof w:val="0"/>
          <w:sz w:val="16"/>
          <w:szCs w:val="16"/>
          <w:lang w:val="fi-FI"/>
          <w:rPrChange w:author="Pöllänen Arto" w:date="2017-03-20T00:56:57.7307714" w:id="799352201">
            <w:rPr/>
          </w:rPrChange>
        </w:rPr>
        <w:pPrChange w:author="Pöllänen Arto" w:date="2017-03-20T00:56:57.7307714" w:id="1075747395">
          <w:pPr/>
        </w:pPrChange>
      </w:pPr>
    </w:p>
    <w:p w:rsidR="686CDA7E" w:rsidDel="0439D4E9" w:rsidP="2F61C9CC" w:rsidRDefault="686CDA7E" w14:paraId="4052E1C6" w14:textId="30485214">
      <w:pPr>
        <w:spacing w:before="0" w:beforeAutospacing="off" w:after="0" w:afterAutospacing="off"/>
        <w:rPr>
          <w:del w:author="Pöllänen Arto" w:date="2017-03-20T01:45:16.4769642" w:id="1582043767"/>
          <w:rFonts w:ascii="Courier New" w:hAnsi="Courier New" w:eastAsia="Courier New" w:cs="Courier New"/>
          <w:noProof w:val="0"/>
          <w:sz w:val="16"/>
          <w:szCs w:val="16"/>
          <w:lang w:val="fi-FI"/>
          <w:rPrChange w:author="Pöllänen Arto" w:date="2017-03-20T00:56:57.7307714" w:id="706124270">
            <w:rPr/>
          </w:rPrChange>
        </w:rPr>
        <w:pPrChange w:author="Pöllänen Arto" w:date="2017-03-20T00:56:57.7307714" w:id="1715680264">
          <w:pPr/>
        </w:pPrChange>
      </w:pPr>
    </w:p>
    <w:p w:rsidR="686CDA7E" w:rsidDel="0439D4E9" w:rsidP="2F61C9CC" w:rsidRDefault="686CDA7E" w14:paraId="74B7072D" w14:textId="30485214">
      <w:pPr>
        <w:spacing w:before="0" w:beforeAutospacing="off" w:after="0" w:afterAutospacing="off"/>
        <w:rPr>
          <w:del w:author="Pöllänen Arto" w:date="2017-03-20T01:45:16.4769642" w:id="877083137"/>
          <w:rFonts w:ascii="Courier New" w:hAnsi="Courier New" w:eastAsia="Courier New" w:cs="Courier New"/>
          <w:noProof w:val="0"/>
          <w:sz w:val="16"/>
          <w:szCs w:val="16"/>
          <w:lang w:val="fi-FI"/>
          <w:rPrChange w:author="Pöllänen Arto" w:date="2017-03-20T00:56:57.7307714" w:id="1610383417">
            <w:rPr/>
          </w:rPrChange>
        </w:rPr>
        <w:pPrChange w:author="Pöllänen Arto" w:date="2017-03-20T00:56:57.7307714" w:id="760129840">
          <w:pPr/>
        </w:pPrChange>
      </w:pPr>
    </w:p>
    <w:p w:rsidR="686CDA7E" w:rsidDel="0439D4E9" w:rsidP="0695F723" w:rsidRDefault="686CDA7E" w14:paraId="77A72ECA" w14:textId="401E444C" w14:noSpellErr="1">
      <w:pPr>
        <w:spacing w:before="0" w:beforeAutospacing="off" w:after="0" w:afterAutospacing="off"/>
        <w:rPr>
          <w:del w:author="Pöllänen Arto" w:date="2017-03-20T01:45:16.4769642" w:id="430656894"/>
          <w:rFonts w:ascii="Courier New" w:hAnsi="Courier New" w:eastAsia="Courier New" w:cs="Courier New"/>
          <w:noProof w:val="0"/>
          <w:sz w:val="16"/>
          <w:szCs w:val="16"/>
          <w:lang w:val="fi-FI"/>
          <w:rPrChange w:author="Pöllänen Arto" w:date="2017-03-20T00:57:59.0705151" w:id="464859870">
            <w:rPr/>
          </w:rPrChange>
        </w:rPr>
        <w:pPrChange w:author="Pöllänen Arto" w:date="2017-03-20T00:57:59.0705151" w:id="1239696980">
          <w:pPr/>
        </w:pPrChange>
      </w:pPr>
    </w:p>
    <w:p w:rsidR="686CDA7E" w:rsidDel="0439D4E9" w:rsidP="0695F723" w:rsidRDefault="686CDA7E" w14:paraId="18A20185" w14:textId="401E444C" w14:noSpellErr="1">
      <w:pPr>
        <w:spacing w:before="0" w:beforeAutospacing="off" w:after="0" w:afterAutospacing="off"/>
        <w:rPr>
          <w:del w:author="Pöllänen Arto" w:date="2017-03-20T01:45:16.4769642" w:id="1180832760"/>
          <w:rFonts w:ascii="Courier New" w:hAnsi="Courier New" w:eastAsia="Courier New" w:cs="Courier New"/>
          <w:noProof w:val="0"/>
          <w:sz w:val="16"/>
          <w:szCs w:val="16"/>
          <w:lang w:val="fi-FI"/>
          <w:rPrChange w:author="Pöllänen Arto" w:date="2017-03-20T00:57:59.0705151" w:id="766713716">
            <w:rPr/>
          </w:rPrChange>
        </w:rPr>
        <w:pPrChange w:author="Pöllänen Arto" w:date="2017-03-20T00:57:59.0705151" w:id="613136741">
          <w:pPr/>
        </w:pPrChange>
      </w:pPr>
    </w:p>
    <w:p w:rsidR="686CDA7E" w:rsidDel="0439D4E9" w:rsidP="0695F723" w:rsidRDefault="686CDA7E" w14:paraId="0F7BA0A2" w14:textId="401E444C" w14:noSpellErr="1">
      <w:pPr>
        <w:spacing w:before="0" w:beforeAutospacing="off" w:after="0" w:afterAutospacing="off"/>
        <w:rPr>
          <w:del w:author="Pöllänen Arto" w:date="2017-03-20T01:45:16.4769642" w:id="70072438"/>
          <w:rFonts w:ascii="Courier New" w:hAnsi="Courier New" w:eastAsia="Courier New" w:cs="Courier New"/>
          <w:noProof w:val="0"/>
          <w:sz w:val="16"/>
          <w:szCs w:val="16"/>
          <w:lang w:val="fi-FI"/>
          <w:rPrChange w:author="Pöllänen Arto" w:date="2017-03-20T00:57:59.0705151" w:id="1811671893">
            <w:rPr/>
          </w:rPrChange>
        </w:rPr>
        <w:pPrChange w:author="Pöllänen Arto" w:date="2017-03-20T00:57:59.0705151" w:id="554038474">
          <w:pPr/>
        </w:pPrChange>
      </w:pPr>
    </w:p>
    <w:p w:rsidR="686CDA7E" w:rsidDel="0439D4E9" w:rsidP="2F61C9CC" w:rsidRDefault="686CDA7E" w14:paraId="58EA4400" w14:textId="30485214">
      <w:pPr>
        <w:spacing w:before="0" w:beforeAutospacing="off" w:after="0" w:afterAutospacing="off"/>
        <w:rPr>
          <w:del w:author="Pöllänen Arto" w:date="2017-03-20T01:45:16.4769642" w:id="1979676536"/>
          <w:rFonts w:ascii="Courier New" w:hAnsi="Courier New" w:eastAsia="Courier New" w:cs="Courier New"/>
          <w:noProof w:val="0"/>
          <w:sz w:val="16"/>
          <w:szCs w:val="16"/>
          <w:lang w:val="fi-FI"/>
          <w:rPrChange w:author="Pöllänen Arto" w:date="2017-03-20T00:56:57.7307714" w:id="92764263">
            <w:rPr/>
          </w:rPrChange>
        </w:rPr>
        <w:pPrChange w:author="Pöllänen Arto" w:date="2017-03-20T00:56:57.7307714" w:id="756957212">
          <w:pPr/>
        </w:pPrChange>
      </w:pPr>
    </w:p>
    <w:p w:rsidR="686CDA7E" w:rsidDel="0439D4E9" w:rsidP="2F61C9CC" w:rsidRDefault="686CDA7E" w14:paraId="3C41DE0F" w14:textId="30485214">
      <w:pPr>
        <w:spacing w:before="0" w:beforeAutospacing="off" w:after="0" w:afterAutospacing="off"/>
        <w:rPr>
          <w:del w:author="Pöllänen Arto" w:date="2017-03-20T01:45:16.4769642" w:id="636842656"/>
          <w:rFonts w:ascii="Courier New" w:hAnsi="Courier New" w:eastAsia="Courier New" w:cs="Courier New"/>
          <w:noProof w:val="0"/>
          <w:sz w:val="16"/>
          <w:szCs w:val="16"/>
          <w:lang w:val="fi-FI"/>
          <w:rPrChange w:author="Pöllänen Arto" w:date="2017-03-20T00:56:57.7307714" w:id="1749685648">
            <w:rPr/>
          </w:rPrChange>
        </w:rPr>
        <w:pPrChange w:author="Pöllänen Arto" w:date="2017-03-20T00:56:57.7307714" w:id="1748216324">
          <w:pPr/>
        </w:pPrChange>
      </w:pPr>
    </w:p>
    <w:p w:rsidR="686CDA7E" w:rsidDel="0439D4E9" w:rsidP="2F61C9CC" w:rsidRDefault="686CDA7E" w14:paraId="0ECB066E" w14:textId="30485214">
      <w:pPr>
        <w:spacing w:before="0" w:beforeAutospacing="off" w:after="0" w:afterAutospacing="off"/>
        <w:rPr>
          <w:del w:author="Pöllänen Arto" w:date="2017-03-20T01:45:16.4769642" w:id="1939417186"/>
          <w:rFonts w:ascii="Courier New" w:hAnsi="Courier New" w:eastAsia="Courier New" w:cs="Courier New"/>
          <w:noProof w:val="0"/>
          <w:sz w:val="16"/>
          <w:szCs w:val="16"/>
          <w:lang w:val="fi-FI"/>
          <w:rPrChange w:author="Pöllänen Arto" w:date="2017-03-20T00:56:57.7307714" w:id="1744481215">
            <w:rPr/>
          </w:rPrChange>
        </w:rPr>
        <w:pPrChange w:author="Pöllänen Arto" w:date="2017-03-20T00:56:57.7307714" w:id="1065600986">
          <w:pPr/>
        </w:pPrChange>
      </w:pPr>
    </w:p>
    <w:p w:rsidR="686CDA7E" w:rsidDel="0439D4E9" w:rsidP="2F61C9CC" w:rsidRDefault="686CDA7E" w14:paraId="41C8A9D2" w14:textId="30485214">
      <w:pPr>
        <w:spacing w:before="0" w:beforeAutospacing="off" w:after="0" w:afterAutospacing="off"/>
        <w:rPr>
          <w:del w:author="Pöllänen Arto" w:date="2017-03-20T01:45:16.4769642" w:id="1104816588"/>
          <w:rFonts w:ascii="Courier New" w:hAnsi="Courier New" w:eastAsia="Courier New" w:cs="Courier New"/>
          <w:noProof w:val="0"/>
          <w:sz w:val="16"/>
          <w:szCs w:val="16"/>
          <w:lang w:val="fi-FI"/>
          <w:rPrChange w:author="Pöllänen Arto" w:date="2017-03-20T00:56:57.7307714" w:id="2093432108">
            <w:rPr/>
          </w:rPrChange>
        </w:rPr>
        <w:pPrChange w:author="Pöllänen Arto" w:date="2017-03-20T00:56:57.7307714" w:id="1340960089">
          <w:pPr/>
        </w:pPrChange>
      </w:pPr>
    </w:p>
    <w:p w:rsidR="686CDA7E" w:rsidDel="0439D4E9" w:rsidP="0695F723" w:rsidRDefault="686CDA7E" w14:paraId="2A27DCAB" w14:textId="401E444C" w14:noSpellErr="1">
      <w:pPr>
        <w:spacing w:before="0" w:beforeAutospacing="off" w:after="0" w:afterAutospacing="off"/>
        <w:rPr>
          <w:del w:author="Pöllänen Arto" w:date="2017-03-20T01:45:16.4769642" w:id="366133942"/>
          <w:rFonts w:ascii="Courier New" w:hAnsi="Courier New" w:eastAsia="Courier New" w:cs="Courier New"/>
          <w:noProof w:val="0"/>
          <w:sz w:val="16"/>
          <w:szCs w:val="16"/>
          <w:lang w:val="fi-FI"/>
          <w:rPrChange w:author="Pöllänen Arto" w:date="2017-03-20T00:57:59.0705151" w:id="1023393599">
            <w:rPr/>
          </w:rPrChange>
        </w:rPr>
        <w:pPrChange w:author="Pöllänen Arto" w:date="2017-03-20T00:57:59.0705151" w:id="1176309305">
          <w:pPr/>
        </w:pPrChange>
      </w:pPr>
    </w:p>
    <w:p w:rsidR="686CDA7E" w:rsidDel="0439D4E9" w:rsidP="2F61C9CC" w:rsidRDefault="686CDA7E" w14:paraId="787883E5" w14:textId="30485214">
      <w:pPr>
        <w:spacing w:before="0" w:beforeAutospacing="off" w:after="0" w:afterAutospacing="off"/>
        <w:rPr>
          <w:del w:author="Pöllänen Arto" w:date="2017-03-20T01:45:16.4769642" w:id="688628524"/>
          <w:rFonts w:ascii="Courier New" w:hAnsi="Courier New" w:eastAsia="Courier New" w:cs="Courier New"/>
          <w:noProof w:val="0"/>
          <w:sz w:val="16"/>
          <w:szCs w:val="16"/>
          <w:lang w:val="fi-FI"/>
          <w:rPrChange w:author="Pöllänen Arto" w:date="2017-03-20T00:56:57.7307714" w:id="1225762228">
            <w:rPr/>
          </w:rPrChange>
        </w:rPr>
        <w:pPrChange w:author="Pöllänen Arto" w:date="2017-03-20T00:56:57.7307714" w:id="420760817">
          <w:pPr/>
        </w:pPrChange>
      </w:pPr>
    </w:p>
    <w:p w:rsidR="686CDA7E" w:rsidDel="0439D4E9" w:rsidP="2F61C9CC" w:rsidRDefault="686CDA7E" w14:paraId="4254A905" w14:textId="30485214">
      <w:pPr>
        <w:spacing w:before="0" w:beforeAutospacing="off" w:after="0" w:afterAutospacing="off"/>
        <w:rPr>
          <w:del w:author="Pöllänen Arto" w:date="2017-03-20T01:45:16.4769642" w:id="435037732"/>
          <w:rFonts w:ascii="Courier New" w:hAnsi="Courier New" w:eastAsia="Courier New" w:cs="Courier New"/>
          <w:noProof w:val="0"/>
          <w:sz w:val="16"/>
          <w:szCs w:val="16"/>
          <w:lang w:val="fi-FI"/>
          <w:rPrChange w:author="Pöllänen Arto" w:date="2017-03-20T00:56:57.7307714" w:id="2089805598">
            <w:rPr/>
          </w:rPrChange>
        </w:rPr>
        <w:pPrChange w:author="Pöllänen Arto" w:date="2017-03-20T00:56:57.7307714" w:id="175184421">
          <w:pPr/>
        </w:pPrChange>
      </w:pPr>
    </w:p>
    <w:p w:rsidR="686CDA7E" w:rsidDel="0439D4E9" w:rsidP="2F61C9CC" w:rsidRDefault="686CDA7E" w14:paraId="300B0DC6" w14:textId="30485214">
      <w:pPr>
        <w:spacing w:before="0" w:beforeAutospacing="off" w:after="0" w:afterAutospacing="off"/>
        <w:rPr>
          <w:del w:author="Pöllänen Arto" w:date="2017-03-20T01:45:16.4769642" w:id="1009788594"/>
          <w:rFonts w:ascii="Courier New" w:hAnsi="Courier New" w:eastAsia="Courier New" w:cs="Courier New"/>
          <w:noProof w:val="0"/>
          <w:sz w:val="16"/>
          <w:szCs w:val="16"/>
          <w:lang w:val="fi-FI"/>
          <w:rPrChange w:author="Pöllänen Arto" w:date="2017-03-20T00:56:57.7307714" w:id="484730367">
            <w:rPr/>
          </w:rPrChange>
        </w:rPr>
        <w:pPrChange w:author="Pöllänen Arto" w:date="2017-03-20T00:56:57.7307714" w:id="1012460183">
          <w:pPr/>
        </w:pPrChange>
      </w:pPr>
    </w:p>
    <w:p w:rsidR="686CDA7E" w:rsidDel="0439D4E9" w:rsidP="0695F723" w:rsidRDefault="686CDA7E" w14:paraId="40DE94DD" w14:textId="401E444C" w14:noSpellErr="1">
      <w:pPr>
        <w:spacing w:before="0" w:beforeAutospacing="off" w:after="0" w:afterAutospacing="off"/>
        <w:rPr>
          <w:del w:author="Pöllänen Arto" w:date="2017-03-20T01:45:16.4769642" w:id="1731165989"/>
          <w:rFonts w:ascii="Courier New" w:hAnsi="Courier New" w:eastAsia="Courier New" w:cs="Courier New"/>
          <w:noProof w:val="0"/>
          <w:sz w:val="16"/>
          <w:szCs w:val="16"/>
          <w:lang w:val="fi-FI"/>
          <w:rPrChange w:author="Pöllänen Arto" w:date="2017-03-20T00:57:59.0705151" w:id="1641000885">
            <w:rPr/>
          </w:rPrChange>
        </w:rPr>
        <w:pPrChange w:author="Pöllänen Arto" w:date="2017-03-20T00:57:59.0705151" w:id="1826804467">
          <w:pPr/>
        </w:pPrChange>
      </w:pPr>
    </w:p>
    <w:p w:rsidR="686CDA7E" w:rsidDel="0439D4E9" w:rsidP="0695F723" w:rsidRDefault="686CDA7E" w14:paraId="0F6488E8" w14:textId="401E444C" w14:noSpellErr="1">
      <w:pPr>
        <w:spacing w:before="0" w:beforeAutospacing="off" w:after="0" w:afterAutospacing="off"/>
        <w:rPr>
          <w:del w:author="Pöllänen Arto" w:date="2017-03-20T01:45:16.4769642" w:id="1915489161"/>
          <w:rFonts w:ascii="Courier New" w:hAnsi="Courier New" w:eastAsia="Courier New" w:cs="Courier New"/>
          <w:noProof w:val="0"/>
          <w:sz w:val="16"/>
          <w:szCs w:val="16"/>
          <w:lang w:val="fi-FI"/>
          <w:rPrChange w:author="Pöllänen Arto" w:date="2017-03-20T00:57:59.0705151" w:id="1770115572">
            <w:rPr/>
          </w:rPrChange>
        </w:rPr>
        <w:pPrChange w:author="Pöllänen Arto" w:date="2017-03-20T00:57:59.0705151" w:id="1381597679">
          <w:pPr/>
        </w:pPrChange>
      </w:pPr>
    </w:p>
    <w:p w:rsidR="686CDA7E" w:rsidDel="0439D4E9" w:rsidP="0695F723" w:rsidRDefault="686CDA7E" w14:paraId="0C1A8F52" w14:textId="401E444C" w14:noSpellErr="1">
      <w:pPr>
        <w:spacing w:before="0" w:beforeAutospacing="off" w:after="0" w:afterAutospacing="off"/>
        <w:rPr>
          <w:del w:author="Pöllänen Arto" w:date="2017-03-20T01:45:16.4769642" w:id="761161518"/>
          <w:rFonts w:ascii="Courier New" w:hAnsi="Courier New" w:eastAsia="Courier New" w:cs="Courier New"/>
          <w:noProof w:val="0"/>
          <w:sz w:val="16"/>
          <w:szCs w:val="16"/>
          <w:lang w:val="fi-FI"/>
          <w:rPrChange w:author="Pöllänen Arto" w:date="2017-03-20T00:57:59.0705151" w:id="291290485">
            <w:rPr/>
          </w:rPrChange>
        </w:rPr>
        <w:pPrChange w:author="Pöllänen Arto" w:date="2017-03-20T00:57:59.0705151" w:id="1695032639">
          <w:pPr/>
        </w:pPrChange>
      </w:pPr>
    </w:p>
    <w:p w:rsidR="686CDA7E" w:rsidDel="0439D4E9" w:rsidP="0695F723" w:rsidRDefault="686CDA7E" w14:paraId="570A7814" w14:textId="401E444C" w14:noSpellErr="1">
      <w:pPr>
        <w:spacing w:before="0" w:beforeAutospacing="off" w:after="0" w:afterAutospacing="off"/>
        <w:rPr>
          <w:del w:author="Pöllänen Arto" w:date="2017-03-20T01:45:16.4769642" w:id="677811985"/>
          <w:rFonts w:ascii="Courier New" w:hAnsi="Courier New" w:eastAsia="Courier New" w:cs="Courier New"/>
          <w:noProof w:val="0"/>
          <w:sz w:val="16"/>
          <w:szCs w:val="16"/>
          <w:lang w:val="fi-FI"/>
          <w:rPrChange w:author="Pöllänen Arto" w:date="2017-03-20T00:57:59.0705151" w:id="531248421">
            <w:rPr/>
          </w:rPrChange>
        </w:rPr>
        <w:pPrChange w:author="Pöllänen Arto" w:date="2017-03-20T00:57:59.0705151" w:id="1547989176">
          <w:pPr/>
        </w:pPrChange>
      </w:pPr>
    </w:p>
    <w:p w:rsidR="686CDA7E" w:rsidDel="0439D4E9" w:rsidP="4AB56EC3" w:rsidRDefault="686CDA7E" w14:paraId="34B48B94" w14:textId="401E444C">
      <w:pPr>
        <w:spacing w:before="0" w:beforeAutospacing="off" w:after="0" w:afterAutospacing="off"/>
        <w:rPr>
          <w:del w:author="Pöllänen Arto" w:date="2017-03-20T01:45:16.4769642" w:id="807578308"/>
          <w:rFonts w:ascii="Courier New" w:hAnsi="Courier New" w:eastAsia="Courier New" w:cs="Courier New"/>
          <w:sz w:val="16"/>
          <w:szCs w:val="16"/>
          <w:rPrChange w:author="Pöllänen Arto" w:date="2017-03-20T00:56:21.136542" w:id="957544354">
            <w:rPr/>
          </w:rPrChange>
        </w:rPr>
        <w:pPrChange w:author="Pöllänen Arto" w:date="2017-03-20T00:56:21.136542" w:id="1749793361">
          <w:pPr/>
        </w:pPrChange>
      </w:pPr>
      <w:del w:author="Pöllänen Arto" w:date="2017-03-20T01:45:16.4769642" w:id="1081193326">
        <w:r w:rsidDel="0439D4E9">
          <w:br/>
        </w:r>
      </w:del>
    </w:p>
    <w:p w:rsidR="686CDA7E" w:rsidDel="0439D4E9" w:rsidP="2F61C9CC" w:rsidRDefault="686CDA7E" w14:paraId="58635BC4" w14:textId="30485214">
      <w:pPr>
        <w:spacing w:before="0" w:beforeAutospacing="off" w:after="0" w:afterAutospacing="off"/>
        <w:rPr>
          <w:del w:author="Pöllänen Arto" w:date="2017-03-20T01:45:16.4769642" w:id="46931620"/>
          <w:rFonts w:ascii="Courier New" w:hAnsi="Courier New" w:eastAsia="Courier New" w:cs="Courier New"/>
          <w:noProof w:val="0"/>
          <w:sz w:val="16"/>
          <w:szCs w:val="16"/>
          <w:lang w:val="fi-FI"/>
          <w:rPrChange w:author="Pöllänen Arto" w:date="2017-03-20T00:56:57.7307714" w:id="2040811226">
            <w:rPr/>
          </w:rPrChange>
        </w:rPr>
        <w:pPrChange w:author="Pöllänen Arto" w:date="2017-03-20T00:56:57.7307714" w:id="545429758">
          <w:pPr/>
        </w:pPrChange>
      </w:pPr>
    </w:p>
    <w:p w:rsidR="686CDA7E" w:rsidDel="0439D4E9" w:rsidP="0695F723" w:rsidRDefault="686CDA7E" w14:paraId="08AFFB2D" w14:textId="401E444C" w14:noSpellErr="1">
      <w:pPr>
        <w:spacing w:before="0" w:beforeAutospacing="off" w:after="0" w:afterAutospacing="off"/>
        <w:rPr>
          <w:del w:author="Pöllänen Arto" w:date="2017-03-20T01:45:16.4769642" w:id="944929534"/>
          <w:rFonts w:ascii="Courier New" w:hAnsi="Courier New" w:eastAsia="Courier New" w:cs="Courier New"/>
          <w:noProof w:val="0"/>
          <w:sz w:val="16"/>
          <w:szCs w:val="16"/>
          <w:lang w:val="fi-FI"/>
          <w:rPrChange w:author="Pöllänen Arto" w:date="2017-03-20T00:57:59.0705151" w:id="1775824599">
            <w:rPr/>
          </w:rPrChange>
        </w:rPr>
        <w:pPrChange w:author="Pöllänen Arto" w:date="2017-03-20T00:57:59.0705151" w:id="392546866">
          <w:pPr/>
        </w:pPrChange>
      </w:pPr>
    </w:p>
    <w:p w:rsidR="686CDA7E" w:rsidDel="0439D4E9" w:rsidP="4AB56EC3" w:rsidRDefault="686CDA7E" w14:paraId="1A0815B4" w14:textId="401E444C">
      <w:pPr>
        <w:spacing w:before="0" w:beforeAutospacing="off" w:after="0" w:afterAutospacing="off"/>
        <w:rPr>
          <w:del w:author="Pöllänen Arto" w:date="2017-03-20T01:45:16.4769642" w:id="490114056"/>
          <w:rFonts w:ascii="Courier New" w:hAnsi="Courier New" w:eastAsia="Courier New" w:cs="Courier New"/>
          <w:sz w:val="16"/>
          <w:szCs w:val="16"/>
          <w:rPrChange w:author="Pöllänen Arto" w:date="2017-03-20T00:56:21.136542" w:id="1557113974">
            <w:rPr/>
          </w:rPrChange>
        </w:rPr>
        <w:pPrChange w:author="Pöllänen Arto" w:date="2017-03-20T00:56:21.136542" w:id="1986163">
          <w:pPr/>
        </w:pPrChange>
      </w:pPr>
      <w:del w:author="Pöllänen Arto" w:date="2017-03-20T01:45:16.4769642" w:id="564783667">
        <w:r w:rsidDel="0439D4E9">
          <w:br/>
        </w:r>
      </w:del>
    </w:p>
    <w:p w:rsidR="686CDA7E" w:rsidDel="0439D4E9" w:rsidP="2F61C9CC" w:rsidRDefault="686CDA7E" w14:paraId="529CE0F1" w14:textId="30485214">
      <w:pPr>
        <w:spacing w:before="0" w:beforeAutospacing="off" w:after="0" w:afterAutospacing="off"/>
        <w:rPr>
          <w:del w:author="Pöllänen Arto" w:date="2017-03-20T01:45:16.4769642" w:id="135389588"/>
          <w:rFonts w:ascii="Courier New" w:hAnsi="Courier New" w:eastAsia="Courier New" w:cs="Courier New"/>
          <w:noProof w:val="0"/>
          <w:sz w:val="16"/>
          <w:szCs w:val="16"/>
          <w:lang w:val="fi-FI"/>
          <w:rPrChange w:author="Pöllänen Arto" w:date="2017-03-20T00:56:57.7307714" w:id="745889337">
            <w:rPr/>
          </w:rPrChange>
        </w:rPr>
        <w:pPrChange w:author="Pöllänen Arto" w:date="2017-03-20T00:56:57.7307714" w:id="428446481">
          <w:pPr/>
        </w:pPrChange>
      </w:pPr>
    </w:p>
    <w:p w:rsidR="686CDA7E" w:rsidDel="0439D4E9" w:rsidP="0695F723" w:rsidRDefault="686CDA7E" w14:paraId="28EC431F" w14:textId="401E444C" w14:noSpellErr="1">
      <w:pPr>
        <w:spacing w:before="0" w:beforeAutospacing="off" w:after="0" w:afterAutospacing="off"/>
        <w:rPr>
          <w:del w:author="Pöllänen Arto" w:date="2017-03-20T01:45:16.4769642" w:id="785824784"/>
          <w:rFonts w:ascii="Courier New" w:hAnsi="Courier New" w:eastAsia="Courier New" w:cs="Courier New"/>
          <w:noProof w:val="0"/>
          <w:sz w:val="16"/>
          <w:szCs w:val="16"/>
          <w:lang w:val="fi-FI"/>
          <w:rPrChange w:author="Pöllänen Arto" w:date="2017-03-20T00:57:59.0705151" w:id="1974911921">
            <w:rPr/>
          </w:rPrChange>
        </w:rPr>
        <w:pPrChange w:author="Pöllänen Arto" w:date="2017-03-20T00:57:59.0705151" w:id="1838459590">
          <w:pPr/>
        </w:pPrChange>
      </w:pPr>
    </w:p>
    <w:p w:rsidR="686CDA7E" w:rsidDel="0439D4E9" w:rsidP="2F61C9CC" w:rsidRDefault="686CDA7E" w14:paraId="7C660CD1" w14:textId="30485214">
      <w:pPr>
        <w:spacing w:before="0" w:beforeAutospacing="off" w:after="0" w:afterAutospacing="off"/>
        <w:rPr>
          <w:del w:author="Pöllänen Arto" w:date="2017-03-20T01:45:16.4769642" w:id="1997020979"/>
          <w:rFonts w:ascii="Courier New" w:hAnsi="Courier New" w:eastAsia="Courier New" w:cs="Courier New"/>
          <w:noProof w:val="0"/>
          <w:sz w:val="16"/>
          <w:szCs w:val="16"/>
          <w:lang w:val="fi-FI"/>
          <w:rPrChange w:author="Pöllänen Arto" w:date="2017-03-20T00:56:57.7307714" w:id="1990373081">
            <w:rPr/>
          </w:rPrChange>
        </w:rPr>
        <w:pPrChange w:author="Pöllänen Arto" w:date="2017-03-20T00:56:57.7307714" w:id="1422305948">
          <w:pPr/>
        </w:pPrChange>
      </w:pPr>
    </w:p>
    <w:p w:rsidR="686CDA7E" w:rsidDel="0439D4E9" w:rsidP="2F61C9CC" w:rsidRDefault="686CDA7E" w14:paraId="6994B696" w14:textId="401E444C">
      <w:pPr>
        <w:spacing w:before="0" w:beforeAutospacing="off" w:after="0" w:afterAutospacing="off"/>
        <w:rPr>
          <w:del w:author="Pöllänen Arto" w:date="2017-03-20T01:45:16.4769642" w:id="1688584873"/>
          <w:rFonts w:ascii="Courier New" w:hAnsi="Courier New" w:eastAsia="Courier New" w:cs="Courier New"/>
          <w:noProof w:val="0"/>
          <w:sz w:val="22"/>
          <w:szCs w:val="22"/>
          <w:lang w:val="fi-FI"/>
          <w:rPrChange w:author="Pöllänen Arto" w:date="2017-03-20T00:56:57.7307714" w:id="1771110326">
            <w:rPr/>
          </w:rPrChange>
        </w:rPr>
        <w:pPrChange w:author="Pöllänen Arto" w:date="2017-03-20T00:56:57.7307714" w:id="2111362031">
          <w:pPr/>
        </w:pPrChange>
      </w:pPr>
    </w:p>
    <w:p w:rsidR="686CDA7E" w:rsidDel="0439D4E9" w:rsidP="0695F723" w:rsidRDefault="686CDA7E" w14:paraId="5B052C81" w14:textId="401E444C" w14:noSpellErr="1">
      <w:pPr>
        <w:spacing w:before="0" w:beforeAutospacing="off" w:after="0" w:afterAutospacing="off"/>
        <w:rPr>
          <w:del w:author="Pöllänen Arto" w:date="2017-03-20T01:45:16.4769642" w:id="485513064"/>
          <w:rFonts w:ascii="Courier New" w:hAnsi="Courier New" w:eastAsia="Courier New" w:cs="Courier New"/>
          <w:noProof w:val="0"/>
          <w:sz w:val="16"/>
          <w:szCs w:val="16"/>
          <w:lang w:val="fi-FI"/>
          <w:rPrChange w:author="Pöllänen Arto" w:date="2017-03-20T00:57:59.0705151" w:id="549338107">
            <w:rPr/>
          </w:rPrChange>
        </w:rPr>
        <w:pPrChange w:author="Pöllänen Arto" w:date="2017-03-20T00:57:59.0705151" w:id="1822537360">
          <w:pPr/>
        </w:pPrChange>
      </w:pPr>
    </w:p>
    <w:p w:rsidR="686CDA7E" w:rsidDel="0439D4E9" w:rsidP="4AB56EC3" w:rsidRDefault="686CDA7E" w14:paraId="5EA6B2B2" w14:textId="401E444C">
      <w:pPr>
        <w:spacing w:before="0" w:beforeAutospacing="off" w:after="0" w:afterAutospacing="off"/>
        <w:rPr>
          <w:del w:author="Pöllänen Arto" w:date="2017-03-20T01:45:16.4769642" w:id="653671067"/>
          <w:rFonts w:ascii="Courier New" w:hAnsi="Courier New" w:eastAsia="Courier New" w:cs="Courier New"/>
          <w:sz w:val="16"/>
          <w:szCs w:val="16"/>
          <w:rPrChange w:author="Pöllänen Arto" w:date="2017-03-20T00:56:21.136542" w:id="228709293">
            <w:rPr/>
          </w:rPrChange>
        </w:rPr>
        <w:pPrChange w:author="Pöllänen Arto" w:date="2017-03-20T00:56:21.136542" w:id="1264578278">
          <w:pPr/>
        </w:pPrChange>
      </w:pPr>
      <w:del w:author="Pöllänen Arto" w:date="2017-03-20T01:45:16.4769642" w:id="1015271599">
        <w:r w:rsidDel="0439D4E9">
          <w:br/>
        </w:r>
      </w:del>
    </w:p>
    <w:p w:rsidR="686CDA7E" w:rsidDel="0439D4E9" w:rsidP="2F61C9CC" w:rsidRDefault="686CDA7E" w14:paraId="792B9040" w14:textId="30485214">
      <w:pPr>
        <w:spacing w:before="0" w:beforeAutospacing="off" w:after="0" w:afterAutospacing="off"/>
        <w:rPr>
          <w:del w:author="Pöllänen Arto" w:date="2017-03-20T01:45:16.4769642" w:id="1129288675"/>
          <w:rFonts w:ascii="Courier New" w:hAnsi="Courier New" w:eastAsia="Courier New" w:cs="Courier New"/>
          <w:noProof w:val="0"/>
          <w:sz w:val="16"/>
          <w:szCs w:val="16"/>
          <w:lang w:val="fi-FI"/>
          <w:rPrChange w:author="Pöllänen Arto" w:date="2017-03-20T00:56:57.7307714" w:id="966266708">
            <w:rPr/>
          </w:rPrChange>
        </w:rPr>
        <w:pPrChange w:author="Pöllänen Arto" w:date="2017-03-20T00:56:57.7307714" w:id="1150721280">
          <w:pPr/>
        </w:pPrChange>
      </w:pPr>
    </w:p>
    <w:p w:rsidR="686CDA7E" w:rsidDel="0439D4E9" w:rsidP="2F61C9CC" w:rsidRDefault="686CDA7E" w14:paraId="2FAA3A9A" w14:textId="30485214">
      <w:pPr>
        <w:spacing w:before="0" w:beforeAutospacing="off" w:after="0" w:afterAutospacing="off"/>
        <w:rPr>
          <w:del w:author="Pöllänen Arto" w:date="2017-03-20T01:45:16.4769642" w:id="1906494328"/>
          <w:rFonts w:ascii="Courier New" w:hAnsi="Courier New" w:eastAsia="Courier New" w:cs="Courier New"/>
          <w:noProof w:val="0"/>
          <w:sz w:val="16"/>
          <w:szCs w:val="16"/>
          <w:lang w:val="fi-FI"/>
          <w:rPrChange w:author="Pöllänen Arto" w:date="2017-03-20T00:56:57.7307714" w:id="270898463">
            <w:rPr/>
          </w:rPrChange>
        </w:rPr>
        <w:pPrChange w:author="Pöllänen Arto" w:date="2017-03-20T00:56:57.7307714" w:id="1867702728">
          <w:pPr/>
        </w:pPrChange>
      </w:pPr>
    </w:p>
    <w:p w:rsidR="686CDA7E" w:rsidDel="0439D4E9" w:rsidP="0695F723" w:rsidRDefault="686CDA7E" w14:paraId="3E9B6B43" w14:textId="401E444C" w14:noSpellErr="1">
      <w:pPr>
        <w:spacing w:before="0" w:beforeAutospacing="off" w:after="0" w:afterAutospacing="off"/>
        <w:rPr>
          <w:del w:author="Pöllänen Arto" w:date="2017-03-20T01:45:16.4769642" w:id="1347548084"/>
          <w:rFonts w:ascii="Courier New" w:hAnsi="Courier New" w:eastAsia="Courier New" w:cs="Courier New"/>
          <w:noProof w:val="0"/>
          <w:sz w:val="16"/>
          <w:szCs w:val="16"/>
          <w:lang w:val="fi-FI"/>
          <w:rPrChange w:author="Pöllänen Arto" w:date="2017-03-20T00:57:59.0705151" w:id="338928303">
            <w:rPr/>
          </w:rPrChange>
        </w:rPr>
        <w:pPrChange w:author="Pöllänen Arto" w:date="2017-03-20T00:57:59.0705151" w:id="1916895327">
          <w:pPr/>
        </w:pPrChange>
      </w:pPr>
    </w:p>
    <w:p w:rsidR="686CDA7E" w:rsidDel="0439D4E9" w:rsidP="2F61C9CC" w:rsidRDefault="686CDA7E" w14:paraId="02717F04" w14:textId="30485214">
      <w:pPr>
        <w:spacing w:before="0" w:beforeAutospacing="off" w:after="0" w:afterAutospacing="off"/>
        <w:rPr>
          <w:del w:author="Pöllänen Arto" w:date="2017-03-20T01:45:16.4769642" w:id="1694566755"/>
          <w:rFonts w:ascii="Courier New" w:hAnsi="Courier New" w:eastAsia="Courier New" w:cs="Courier New"/>
          <w:noProof w:val="0"/>
          <w:sz w:val="16"/>
          <w:szCs w:val="16"/>
          <w:lang w:val="fi-FI"/>
          <w:rPrChange w:author="Pöllänen Arto" w:date="2017-03-20T00:56:57.7307714" w:id="1159169516">
            <w:rPr/>
          </w:rPrChange>
        </w:rPr>
        <w:pPrChange w:author="Pöllänen Arto" w:date="2017-03-20T00:56:57.7307714" w:id="694535594">
          <w:pPr/>
        </w:pPrChange>
      </w:pPr>
    </w:p>
    <w:p w:rsidR="686CDA7E" w:rsidDel="0439D4E9" w:rsidP="2F61C9CC" w:rsidRDefault="686CDA7E" w14:paraId="3FD25586" w14:textId="30485214">
      <w:pPr>
        <w:spacing w:before="0" w:beforeAutospacing="off" w:after="0" w:afterAutospacing="off"/>
        <w:rPr>
          <w:del w:author="Pöllänen Arto" w:date="2017-03-20T01:45:16.4769642" w:id="1031014172"/>
          <w:rFonts w:ascii="Courier New" w:hAnsi="Courier New" w:eastAsia="Courier New" w:cs="Courier New"/>
          <w:noProof w:val="0"/>
          <w:sz w:val="16"/>
          <w:szCs w:val="16"/>
          <w:lang w:val="fi-FI"/>
          <w:rPrChange w:author="Pöllänen Arto" w:date="2017-03-20T00:56:57.7307714" w:id="595583050">
            <w:rPr/>
          </w:rPrChange>
        </w:rPr>
        <w:pPrChange w:author="Pöllänen Arto" w:date="2017-03-20T00:56:57.7307714" w:id="218332196">
          <w:pPr/>
        </w:pPrChange>
      </w:pPr>
    </w:p>
    <w:p w:rsidR="686CDA7E" w:rsidDel="0439D4E9" w:rsidP="0695F723" w:rsidRDefault="686CDA7E" w14:paraId="2A110288" w14:textId="401E444C" w14:noSpellErr="1">
      <w:pPr>
        <w:spacing w:before="0" w:beforeAutospacing="off" w:after="0" w:afterAutospacing="off"/>
        <w:rPr>
          <w:del w:author="Pöllänen Arto" w:date="2017-03-20T01:45:16.4769642" w:id="1752650238"/>
          <w:rFonts w:ascii="Courier New" w:hAnsi="Courier New" w:eastAsia="Courier New" w:cs="Courier New"/>
          <w:noProof w:val="0"/>
          <w:sz w:val="16"/>
          <w:szCs w:val="16"/>
          <w:lang w:val="fi-FI"/>
          <w:rPrChange w:author="Pöllänen Arto" w:date="2017-03-20T00:57:59.0705151" w:id="608479441">
            <w:rPr/>
          </w:rPrChange>
        </w:rPr>
        <w:pPrChange w:author="Pöllänen Arto" w:date="2017-03-20T00:57:59.0705151" w:id="1643933280">
          <w:pPr/>
        </w:pPrChange>
      </w:pPr>
    </w:p>
    <w:p w:rsidR="686CDA7E" w:rsidDel="0439D4E9" w:rsidP="4AB56EC3" w:rsidRDefault="686CDA7E" w14:paraId="08DC2C1B" w14:textId="401E444C">
      <w:pPr>
        <w:spacing w:before="0" w:beforeAutospacing="off" w:after="0" w:afterAutospacing="off"/>
        <w:rPr>
          <w:del w:author="Pöllänen Arto" w:date="2017-03-20T01:45:16.4769642" w:id="1120580118"/>
          <w:rFonts w:ascii="Courier New" w:hAnsi="Courier New" w:eastAsia="Courier New" w:cs="Courier New"/>
          <w:sz w:val="16"/>
          <w:szCs w:val="16"/>
          <w:rPrChange w:author="Pöllänen Arto" w:date="2017-03-20T00:56:21.136542" w:id="2102824180">
            <w:rPr/>
          </w:rPrChange>
        </w:rPr>
        <w:pPrChange w:author="Pöllänen Arto" w:date="2017-03-20T00:56:21.136542" w:id="2126217396">
          <w:pPr/>
        </w:pPrChange>
      </w:pPr>
      <w:del w:author="Pöllänen Arto" w:date="2017-03-20T01:45:16.4769642" w:id="1745080586">
        <w:r w:rsidDel="0439D4E9">
          <w:br/>
        </w:r>
      </w:del>
    </w:p>
    <w:p w:rsidR="686CDA7E" w:rsidDel="0439D4E9" w:rsidP="0695F723" w:rsidRDefault="686CDA7E" w14:paraId="6E3FCFC1" w14:textId="401E444C" w14:noSpellErr="1">
      <w:pPr>
        <w:spacing w:before="0" w:beforeAutospacing="off" w:after="0" w:afterAutospacing="off"/>
        <w:rPr>
          <w:del w:author="Pöllänen Arto" w:date="2017-03-20T01:45:16.4769642" w:id="162194613"/>
          <w:rFonts w:ascii="Courier New" w:hAnsi="Courier New" w:eastAsia="Courier New" w:cs="Courier New"/>
          <w:noProof w:val="0"/>
          <w:sz w:val="16"/>
          <w:szCs w:val="16"/>
          <w:lang w:val="fi-FI"/>
          <w:rPrChange w:author="Pöllänen Arto" w:date="2017-03-20T00:57:59.0705151" w:id="2135574706">
            <w:rPr/>
          </w:rPrChange>
        </w:rPr>
        <w:pPrChange w:author="Pöllänen Arto" w:date="2017-03-20T00:57:59.0705151" w:id="1791999862">
          <w:pPr/>
        </w:pPrChange>
      </w:pPr>
    </w:p>
    <w:p w:rsidR="686CDA7E" w:rsidDel="0439D4E9" w:rsidP="2F61C9CC" w:rsidRDefault="686CDA7E" w14:paraId="4B3EEA92" w14:textId="30485214">
      <w:pPr>
        <w:spacing w:before="0" w:beforeAutospacing="off" w:after="0" w:afterAutospacing="off"/>
        <w:rPr>
          <w:del w:author="Pöllänen Arto" w:date="2017-03-20T01:45:16.4769642" w:id="608106856"/>
          <w:rFonts w:ascii="Courier New" w:hAnsi="Courier New" w:eastAsia="Courier New" w:cs="Courier New"/>
          <w:noProof w:val="0"/>
          <w:sz w:val="16"/>
          <w:szCs w:val="16"/>
          <w:lang w:val="fi-FI"/>
          <w:rPrChange w:author="Pöllänen Arto" w:date="2017-03-20T00:56:57.7307714" w:id="562284712">
            <w:rPr/>
          </w:rPrChange>
        </w:rPr>
        <w:pPrChange w:author="Pöllänen Arto" w:date="2017-03-20T00:56:57.7307714" w:id="1815567835">
          <w:pPr/>
        </w:pPrChange>
      </w:pPr>
    </w:p>
    <w:p w:rsidR="686CDA7E" w:rsidDel="0439D4E9" w:rsidP="2F61C9CC" w:rsidRDefault="686CDA7E" w14:paraId="7D2F9AFC" w14:textId="30485214">
      <w:pPr>
        <w:spacing w:before="0" w:beforeAutospacing="off" w:after="0" w:afterAutospacing="off"/>
        <w:rPr>
          <w:del w:author="Pöllänen Arto" w:date="2017-03-20T01:45:16.4769642" w:id="1496354915"/>
          <w:rFonts w:ascii="Courier New" w:hAnsi="Courier New" w:eastAsia="Courier New" w:cs="Courier New"/>
          <w:noProof w:val="0"/>
          <w:sz w:val="16"/>
          <w:szCs w:val="16"/>
          <w:lang w:val="fi-FI"/>
          <w:rPrChange w:author="Pöllänen Arto" w:date="2017-03-20T00:56:57.7307714" w:id="1718233528">
            <w:rPr/>
          </w:rPrChange>
        </w:rPr>
        <w:pPrChange w:author="Pöllänen Arto" w:date="2017-03-20T00:56:57.7307714" w:id="1997145494">
          <w:pPr/>
        </w:pPrChange>
      </w:pPr>
    </w:p>
    <w:p w:rsidR="686CDA7E" w:rsidDel="0439D4E9" w:rsidP="2F61C9CC" w:rsidRDefault="686CDA7E" w14:paraId="294DD3C2" w14:textId="5E35A4CC">
      <w:pPr>
        <w:spacing w:before="0" w:beforeAutospacing="off" w:after="0" w:afterAutospacing="off"/>
        <w:rPr>
          <w:del w:author="Pöllänen Arto" w:date="2017-03-20T01:45:16.4769642" w:id="64178598"/>
          <w:rFonts w:ascii="Courier New" w:hAnsi="Courier New" w:eastAsia="Courier New" w:cs="Courier New"/>
          <w:noProof w:val="0"/>
          <w:sz w:val="16"/>
          <w:szCs w:val="16"/>
          <w:lang w:val="fi-FI"/>
          <w:rPrChange w:author="Pöllänen Arto" w:date="2017-03-20T00:56:57.7307714" w:id="147260904">
            <w:rPr/>
          </w:rPrChange>
        </w:rPr>
        <w:pPrChange w:author="Pöllänen Arto" w:date="2017-03-20T00:56:57.7307714" w:id="1195065336">
          <w:pPr/>
        </w:pPrChange>
      </w:pPr>
    </w:p>
    <w:p w:rsidR="686CDA7E" w:rsidDel="0439D4E9" w:rsidP="2F61C9CC" w:rsidRDefault="686CDA7E" w14:paraId="3E81E422" w14:textId="5E35A4CC">
      <w:pPr>
        <w:spacing w:before="0" w:beforeAutospacing="off" w:after="0" w:afterAutospacing="off"/>
        <w:rPr>
          <w:del w:author="Pöllänen Arto" w:date="2017-03-20T01:45:16.4769642" w:id="624171394"/>
          <w:rFonts w:ascii="Courier New" w:hAnsi="Courier New" w:eastAsia="Courier New" w:cs="Courier New"/>
          <w:noProof w:val="0"/>
          <w:sz w:val="16"/>
          <w:szCs w:val="16"/>
          <w:lang w:val="fi-FI"/>
          <w:rPrChange w:author="Pöllänen Arto" w:date="2017-03-20T00:56:57.7307714" w:id="128446258">
            <w:rPr/>
          </w:rPrChange>
        </w:rPr>
        <w:pPrChange w:author="Pöllänen Arto" w:date="2017-03-20T00:56:57.7307714" w:id="1973871034">
          <w:pPr/>
        </w:pPrChange>
      </w:pPr>
    </w:p>
    <w:p w:rsidR="686CDA7E" w:rsidDel="0439D4E9" w:rsidP="0695F723" w:rsidRDefault="686CDA7E" w14:paraId="3337C226" w14:textId="401E444C" w14:noSpellErr="1">
      <w:pPr>
        <w:spacing w:before="0" w:beforeAutospacing="off" w:after="0" w:afterAutospacing="off"/>
        <w:rPr>
          <w:del w:author="Pöllänen Arto" w:date="2017-03-20T01:45:16.4769642" w:id="1374026959"/>
          <w:rFonts w:ascii="Courier New" w:hAnsi="Courier New" w:eastAsia="Courier New" w:cs="Courier New"/>
          <w:noProof w:val="0"/>
          <w:sz w:val="16"/>
          <w:szCs w:val="16"/>
          <w:lang w:val="fi-FI"/>
          <w:rPrChange w:author="Pöllänen Arto" w:date="2017-03-20T00:57:59.0705151" w:id="221763831">
            <w:rPr/>
          </w:rPrChange>
        </w:rPr>
        <w:pPrChange w:author="Pöllänen Arto" w:date="2017-03-20T00:57:59.0705151" w:id="1811934056">
          <w:pPr/>
        </w:pPrChange>
      </w:pPr>
    </w:p>
    <w:p w:rsidR="686CDA7E" w:rsidDel="0439D4E9" w:rsidP="0695F723" w:rsidRDefault="686CDA7E" w14:paraId="2BD3853E" w14:textId="401E444C" w14:noSpellErr="1">
      <w:pPr>
        <w:spacing w:before="0" w:beforeAutospacing="off" w:after="0" w:afterAutospacing="off"/>
        <w:rPr>
          <w:del w:author="Pöllänen Arto" w:date="2017-03-20T01:45:16.4769642" w:id="1345556658"/>
          <w:rFonts w:ascii="Courier New" w:hAnsi="Courier New" w:eastAsia="Courier New" w:cs="Courier New"/>
          <w:noProof w:val="0"/>
          <w:sz w:val="16"/>
          <w:szCs w:val="16"/>
          <w:lang w:val="fi-FI"/>
          <w:rPrChange w:author="Pöllänen Arto" w:date="2017-03-20T00:57:59.0705151" w:id="2143661559">
            <w:rPr/>
          </w:rPrChange>
        </w:rPr>
        <w:pPrChange w:author="Pöllänen Arto" w:date="2017-03-20T00:57:59.0705151" w:id="623928182">
          <w:pPr/>
        </w:pPrChange>
      </w:pPr>
    </w:p>
    <w:p w:rsidR="686CDA7E" w:rsidDel="0439D4E9" w:rsidP="2F61C9CC" w:rsidRDefault="686CDA7E" w14:paraId="563584F4" w14:textId="5E35A4CC">
      <w:pPr>
        <w:spacing w:before="0" w:beforeAutospacing="off" w:after="0" w:afterAutospacing="off"/>
        <w:rPr>
          <w:del w:author="Pöllänen Arto" w:date="2017-03-20T01:45:16.4769642" w:id="1972797725"/>
          <w:rFonts w:ascii="Courier New" w:hAnsi="Courier New" w:eastAsia="Courier New" w:cs="Courier New"/>
          <w:noProof w:val="0"/>
          <w:sz w:val="16"/>
          <w:szCs w:val="16"/>
          <w:lang w:val="fi-FI"/>
          <w:rPrChange w:author="Pöllänen Arto" w:date="2017-03-20T00:56:57.7307714" w:id="686743842">
            <w:rPr/>
          </w:rPrChange>
        </w:rPr>
        <w:pPrChange w:author="Pöllänen Arto" w:date="2017-03-20T00:56:57.7307714" w:id="845558283">
          <w:pPr/>
        </w:pPrChange>
      </w:pPr>
    </w:p>
    <w:p w:rsidR="686CDA7E" w:rsidDel="0439D4E9" w:rsidP="0695F723" w:rsidRDefault="686CDA7E" w14:paraId="623C0D97" w14:textId="401E444C" w14:noSpellErr="1">
      <w:pPr>
        <w:spacing w:before="0" w:beforeAutospacing="off" w:after="0" w:afterAutospacing="off"/>
        <w:rPr>
          <w:del w:author="Pöllänen Arto" w:date="2017-03-20T01:45:16.4769642" w:id="1767208175"/>
          <w:rFonts w:ascii="Courier New" w:hAnsi="Courier New" w:eastAsia="Courier New" w:cs="Courier New"/>
          <w:noProof w:val="0"/>
          <w:sz w:val="16"/>
          <w:szCs w:val="16"/>
          <w:lang w:val="fi-FI"/>
          <w:rPrChange w:author="Pöllänen Arto" w:date="2017-03-20T00:57:59.0705151" w:id="1851900814">
            <w:rPr/>
          </w:rPrChange>
        </w:rPr>
        <w:pPrChange w:author="Pöllänen Arto" w:date="2017-03-20T00:57:59.0705151" w:id="969149704">
          <w:pPr/>
        </w:pPrChange>
      </w:pPr>
    </w:p>
    <w:p w:rsidR="686CDA7E" w:rsidDel="0439D4E9" w:rsidP="2F61C9CC" w:rsidRDefault="686CDA7E" w14:paraId="0D5F4B48" w14:textId="5E35A4CC">
      <w:pPr>
        <w:spacing w:before="0" w:beforeAutospacing="off" w:after="0" w:afterAutospacing="off"/>
        <w:rPr>
          <w:del w:author="Pöllänen Arto" w:date="2017-03-20T01:45:16.4769642" w:id="455113106"/>
          <w:rFonts w:ascii="Courier New" w:hAnsi="Courier New" w:eastAsia="Courier New" w:cs="Courier New"/>
          <w:noProof w:val="0"/>
          <w:sz w:val="16"/>
          <w:szCs w:val="16"/>
          <w:lang w:val="fi-FI"/>
          <w:rPrChange w:author="Pöllänen Arto" w:date="2017-03-20T00:56:57.7307714" w:id="2045109934">
            <w:rPr/>
          </w:rPrChange>
        </w:rPr>
        <w:pPrChange w:author="Pöllänen Arto" w:date="2017-03-20T00:56:57.7307714" w:id="1529952782">
          <w:pPr/>
        </w:pPrChange>
      </w:pPr>
    </w:p>
    <w:p w:rsidR="686CDA7E" w:rsidDel="0439D4E9" w:rsidP="2F61C9CC" w:rsidRDefault="686CDA7E" w14:paraId="645FB04E" w14:textId="5E35A4CC">
      <w:pPr>
        <w:spacing w:before="0" w:beforeAutospacing="off" w:after="0" w:afterAutospacing="off"/>
        <w:rPr>
          <w:del w:author="Pöllänen Arto" w:date="2017-03-20T01:45:16.4769642" w:id="520836233"/>
          <w:rFonts w:ascii="Courier New" w:hAnsi="Courier New" w:eastAsia="Courier New" w:cs="Courier New"/>
          <w:noProof w:val="0"/>
          <w:sz w:val="16"/>
          <w:szCs w:val="16"/>
          <w:lang w:val="fi-FI"/>
          <w:rPrChange w:author="Pöllänen Arto" w:date="2017-03-20T00:56:57.7307714" w:id="1734942206">
            <w:rPr/>
          </w:rPrChange>
        </w:rPr>
        <w:pPrChange w:author="Pöllänen Arto" w:date="2017-03-20T00:56:57.7307714" w:id="1707066631">
          <w:pPr/>
        </w:pPrChange>
      </w:pPr>
    </w:p>
    <w:p w:rsidR="686CDA7E" w:rsidDel="0439D4E9" w:rsidP="2F61C9CC" w:rsidRDefault="686CDA7E" w14:paraId="3DE7BD92" w14:textId="5E35A4CC">
      <w:pPr>
        <w:spacing w:before="0" w:beforeAutospacing="off" w:after="0" w:afterAutospacing="off"/>
        <w:rPr>
          <w:del w:author="Pöllänen Arto" w:date="2017-03-20T01:45:16.4769642" w:id="930382831"/>
          <w:rFonts w:ascii="Courier New" w:hAnsi="Courier New" w:eastAsia="Courier New" w:cs="Courier New"/>
          <w:noProof w:val="0"/>
          <w:sz w:val="16"/>
          <w:szCs w:val="16"/>
          <w:lang w:val="fi-FI"/>
          <w:rPrChange w:author="Pöllänen Arto" w:date="2017-03-20T00:56:57.7307714" w:id="960844323">
            <w:rPr/>
          </w:rPrChange>
        </w:rPr>
        <w:pPrChange w:author="Pöllänen Arto" w:date="2017-03-20T00:56:57.7307714" w:id="436077748">
          <w:pPr/>
        </w:pPrChange>
      </w:pPr>
    </w:p>
    <w:p w:rsidR="686CDA7E" w:rsidDel="0439D4E9" w:rsidP="2F61C9CC" w:rsidRDefault="686CDA7E" w14:paraId="6AAE525C" w14:textId="5E35A4CC">
      <w:pPr>
        <w:spacing w:before="0" w:beforeAutospacing="off" w:after="0" w:afterAutospacing="off"/>
        <w:rPr>
          <w:del w:author="Pöllänen Arto" w:date="2017-03-20T01:45:16.4769642" w:id="994776051"/>
          <w:rFonts w:ascii="Courier New" w:hAnsi="Courier New" w:eastAsia="Courier New" w:cs="Courier New"/>
          <w:noProof w:val="0"/>
          <w:sz w:val="16"/>
          <w:szCs w:val="16"/>
          <w:lang w:val="fi-FI"/>
          <w:rPrChange w:author="Pöllänen Arto" w:date="2017-03-20T00:56:57.7307714" w:id="1451995247">
            <w:rPr/>
          </w:rPrChange>
        </w:rPr>
        <w:pPrChange w:author="Pöllänen Arto" w:date="2017-03-20T00:56:57.7307714" w:id="206282310">
          <w:pPr/>
        </w:pPrChange>
      </w:pPr>
    </w:p>
    <w:p w:rsidR="686CDA7E" w:rsidDel="0439D4E9" w:rsidP="2F61C9CC" w:rsidRDefault="686CDA7E" w14:paraId="660940DC" w14:textId="5E35A4CC">
      <w:pPr>
        <w:spacing w:before="0" w:beforeAutospacing="off" w:after="0" w:afterAutospacing="off"/>
        <w:rPr>
          <w:del w:author="Pöllänen Arto" w:date="2017-03-20T01:45:16.4769642" w:id="416388517"/>
          <w:rFonts w:ascii="Courier New" w:hAnsi="Courier New" w:eastAsia="Courier New" w:cs="Courier New"/>
          <w:noProof w:val="0"/>
          <w:sz w:val="16"/>
          <w:szCs w:val="16"/>
          <w:lang w:val="fi-FI"/>
          <w:rPrChange w:author="Pöllänen Arto" w:date="2017-03-20T00:56:57.7307714" w:id="1205971003">
            <w:rPr/>
          </w:rPrChange>
        </w:rPr>
        <w:pPrChange w:author="Pöllänen Arto" w:date="2017-03-20T00:56:57.7307714" w:id="386877893">
          <w:pPr/>
        </w:pPrChange>
      </w:pPr>
    </w:p>
    <w:p w:rsidR="686CDA7E" w:rsidDel="0439D4E9" w:rsidP="2F61C9CC" w:rsidRDefault="686CDA7E" w14:paraId="752E7A40" w14:textId="5E35A4CC">
      <w:pPr>
        <w:spacing w:before="0" w:beforeAutospacing="off" w:after="0" w:afterAutospacing="off"/>
        <w:rPr>
          <w:del w:author="Pöllänen Arto" w:date="2017-03-20T01:45:16.4769642" w:id="180201723"/>
          <w:rFonts w:ascii="Courier New" w:hAnsi="Courier New" w:eastAsia="Courier New" w:cs="Courier New"/>
          <w:noProof w:val="0"/>
          <w:sz w:val="16"/>
          <w:szCs w:val="16"/>
          <w:lang w:val="fi-FI"/>
          <w:rPrChange w:author="Pöllänen Arto" w:date="2017-03-20T00:56:57.7307714" w:id="766621309">
            <w:rPr/>
          </w:rPrChange>
        </w:rPr>
        <w:pPrChange w:author="Pöllänen Arto" w:date="2017-03-20T00:56:57.7307714" w:id="415060747">
          <w:pPr/>
        </w:pPrChange>
      </w:pPr>
    </w:p>
    <w:p w:rsidR="686CDA7E" w:rsidDel="0439D4E9" w:rsidP="2F61C9CC" w:rsidRDefault="686CDA7E" w14:paraId="4EF0C513" w14:textId="5E35A4CC">
      <w:pPr>
        <w:spacing w:before="0" w:beforeAutospacing="off" w:after="0" w:afterAutospacing="off"/>
        <w:rPr>
          <w:del w:author="Pöllänen Arto" w:date="2017-03-20T01:45:16.4769642" w:id="502380951"/>
          <w:rFonts w:ascii="Courier New" w:hAnsi="Courier New" w:eastAsia="Courier New" w:cs="Courier New"/>
          <w:noProof w:val="0"/>
          <w:sz w:val="16"/>
          <w:szCs w:val="16"/>
          <w:lang w:val="fi-FI"/>
          <w:rPrChange w:author="Pöllänen Arto" w:date="2017-03-20T00:56:57.7307714" w:id="357063220">
            <w:rPr/>
          </w:rPrChange>
        </w:rPr>
        <w:pPrChange w:author="Pöllänen Arto" w:date="2017-03-20T00:56:57.7307714" w:id="2107661934">
          <w:pPr/>
        </w:pPrChange>
      </w:pPr>
    </w:p>
    <w:p w:rsidR="686CDA7E" w:rsidDel="0439D4E9" w:rsidP="0695F723" w:rsidRDefault="686CDA7E" w14:paraId="7ED9C3AB" w14:textId="401E444C" w14:noSpellErr="1">
      <w:pPr>
        <w:spacing w:before="0" w:beforeAutospacing="off" w:after="0" w:afterAutospacing="off"/>
        <w:rPr>
          <w:del w:author="Pöllänen Arto" w:date="2017-03-20T01:45:16.4769642" w:id="982858192"/>
          <w:rFonts w:ascii="Courier New" w:hAnsi="Courier New" w:eastAsia="Courier New" w:cs="Courier New"/>
          <w:noProof w:val="0"/>
          <w:sz w:val="16"/>
          <w:szCs w:val="16"/>
          <w:lang w:val="fi-FI"/>
          <w:rPrChange w:author="Pöllänen Arto" w:date="2017-03-20T00:57:59.0705151" w:id="1608886494">
            <w:rPr/>
          </w:rPrChange>
        </w:rPr>
        <w:pPrChange w:author="Pöllänen Arto" w:date="2017-03-20T00:57:59.0705151" w:id="130938360">
          <w:pPr/>
        </w:pPrChange>
      </w:pPr>
    </w:p>
    <w:p w:rsidR="686CDA7E" w:rsidDel="0439D4E9" w:rsidP="2F61C9CC" w:rsidRDefault="686CDA7E" w14:paraId="2856F2DB" w14:textId="5E35A4CC">
      <w:pPr>
        <w:spacing w:before="0" w:beforeAutospacing="off" w:after="0" w:afterAutospacing="off"/>
        <w:rPr>
          <w:del w:author="Pöllänen Arto" w:date="2017-03-20T01:45:16.4769642" w:id="1017260100"/>
          <w:rFonts w:ascii="Courier New" w:hAnsi="Courier New" w:eastAsia="Courier New" w:cs="Courier New"/>
          <w:noProof w:val="0"/>
          <w:sz w:val="16"/>
          <w:szCs w:val="16"/>
          <w:lang w:val="fi-FI"/>
          <w:rPrChange w:author="Pöllänen Arto" w:date="2017-03-20T00:56:57.7307714" w:id="1785479652">
            <w:rPr/>
          </w:rPrChange>
        </w:rPr>
        <w:pPrChange w:author="Pöllänen Arto" w:date="2017-03-20T00:56:57.7307714" w:id="1492942608">
          <w:pPr/>
        </w:pPrChange>
      </w:pPr>
    </w:p>
    <w:p w:rsidR="686CDA7E" w:rsidDel="0439D4E9" w:rsidP="0695F723" w:rsidRDefault="686CDA7E" w14:paraId="4370D39F" w14:textId="401E444C" w14:noSpellErr="1">
      <w:pPr>
        <w:spacing w:before="0" w:beforeAutospacing="off" w:after="0" w:afterAutospacing="off"/>
        <w:rPr>
          <w:del w:author="Pöllänen Arto" w:date="2017-03-20T01:45:16.4769642" w:id="386969081"/>
          <w:rFonts w:ascii="Courier New" w:hAnsi="Courier New" w:eastAsia="Courier New" w:cs="Courier New"/>
          <w:noProof w:val="0"/>
          <w:sz w:val="16"/>
          <w:szCs w:val="16"/>
          <w:lang w:val="fi-FI"/>
          <w:rPrChange w:author="Pöllänen Arto" w:date="2017-03-20T00:57:59.0705151" w:id="2055170324">
            <w:rPr/>
          </w:rPrChange>
        </w:rPr>
        <w:pPrChange w:author="Pöllänen Arto" w:date="2017-03-20T00:57:59.0705151" w:id="1938597446">
          <w:pPr/>
        </w:pPrChange>
      </w:pPr>
    </w:p>
    <w:p w:rsidR="686CDA7E" w:rsidDel="0439D4E9" w:rsidP="2F61C9CC" w:rsidRDefault="686CDA7E" w14:paraId="4E1BE4B6" w14:textId="5E35A4CC">
      <w:pPr>
        <w:spacing w:before="0" w:beforeAutospacing="off" w:after="0" w:afterAutospacing="off"/>
        <w:rPr>
          <w:del w:author="Pöllänen Arto" w:date="2017-03-20T01:45:16.4769642" w:id="295267306"/>
          <w:rFonts w:ascii="Courier New" w:hAnsi="Courier New" w:eastAsia="Courier New" w:cs="Courier New"/>
          <w:noProof w:val="0"/>
          <w:sz w:val="16"/>
          <w:szCs w:val="16"/>
          <w:lang w:val="fi-FI"/>
          <w:rPrChange w:author="Pöllänen Arto" w:date="2017-03-20T00:56:57.7307714" w:id="178978704">
            <w:rPr/>
          </w:rPrChange>
        </w:rPr>
        <w:pPrChange w:author="Pöllänen Arto" w:date="2017-03-20T00:56:57.7307714" w:id="749796421">
          <w:pPr/>
        </w:pPrChange>
      </w:pPr>
    </w:p>
    <w:p w:rsidR="686CDA7E" w:rsidDel="0439D4E9" w:rsidP="2F61C9CC" w:rsidRDefault="686CDA7E" w14:paraId="0E5B4C13" w14:textId="5E35A4CC">
      <w:pPr>
        <w:spacing w:before="0" w:beforeAutospacing="off" w:after="0" w:afterAutospacing="off"/>
        <w:rPr>
          <w:del w:author="Pöllänen Arto" w:date="2017-03-20T01:45:16.4769642" w:id="395007976"/>
          <w:rFonts w:ascii="Courier New" w:hAnsi="Courier New" w:eastAsia="Courier New" w:cs="Courier New"/>
          <w:noProof w:val="0"/>
          <w:sz w:val="16"/>
          <w:szCs w:val="16"/>
          <w:lang w:val="fi-FI"/>
          <w:rPrChange w:author="Pöllänen Arto" w:date="2017-03-20T00:56:57.7307714" w:id="2033927750">
            <w:rPr/>
          </w:rPrChange>
        </w:rPr>
        <w:pPrChange w:author="Pöllänen Arto" w:date="2017-03-20T00:56:57.7307714" w:id="1309525661">
          <w:pPr/>
        </w:pPrChange>
      </w:pPr>
    </w:p>
    <w:p w:rsidR="686CDA7E" w:rsidDel="0439D4E9" w:rsidP="0695F723" w:rsidRDefault="686CDA7E" w14:paraId="0D28D91E" w14:textId="401E444C" w14:noSpellErr="1">
      <w:pPr>
        <w:spacing w:before="0" w:beforeAutospacing="off" w:after="0" w:afterAutospacing="off"/>
        <w:rPr>
          <w:del w:author="Pöllänen Arto" w:date="2017-03-20T01:45:16.4769642" w:id="220535106"/>
          <w:rFonts w:ascii="Courier New" w:hAnsi="Courier New" w:eastAsia="Courier New" w:cs="Courier New"/>
          <w:noProof w:val="0"/>
          <w:sz w:val="16"/>
          <w:szCs w:val="16"/>
          <w:lang w:val="fi-FI"/>
          <w:rPrChange w:author="Pöllänen Arto" w:date="2017-03-20T00:57:59.0705151" w:id="1507036240">
            <w:rPr/>
          </w:rPrChange>
        </w:rPr>
        <w:pPrChange w:author="Pöllänen Arto" w:date="2017-03-20T00:57:59.0705151" w:id="87740215">
          <w:pPr/>
        </w:pPrChange>
      </w:pPr>
    </w:p>
    <w:p w:rsidR="686CDA7E" w:rsidDel="0439D4E9" w:rsidP="0695F723" w:rsidRDefault="686CDA7E" w14:paraId="6C8F04D2" w14:textId="401E444C" w14:noSpellErr="1">
      <w:pPr>
        <w:spacing w:before="0" w:beforeAutospacing="off" w:after="0" w:afterAutospacing="off"/>
        <w:rPr>
          <w:del w:author="Pöllänen Arto" w:date="2017-03-20T01:45:16.4769642" w:id="291091663"/>
          <w:rFonts w:ascii="Courier New" w:hAnsi="Courier New" w:eastAsia="Courier New" w:cs="Courier New"/>
          <w:noProof w:val="0"/>
          <w:sz w:val="16"/>
          <w:szCs w:val="16"/>
          <w:lang w:val="fi-FI"/>
          <w:rPrChange w:author="Pöllänen Arto" w:date="2017-03-20T00:57:59.0705151" w:id="1995077707">
            <w:rPr/>
          </w:rPrChange>
        </w:rPr>
        <w:pPrChange w:author="Pöllänen Arto" w:date="2017-03-20T00:57:59.0705151" w:id="2131371547">
          <w:pPr/>
        </w:pPrChange>
      </w:pPr>
    </w:p>
    <w:p w:rsidR="686CDA7E" w:rsidDel="0439D4E9" w:rsidP="0695F723" w:rsidRDefault="686CDA7E" w14:paraId="5DC28716" w14:textId="401E444C" w14:noSpellErr="1">
      <w:pPr>
        <w:spacing w:before="0" w:beforeAutospacing="off" w:after="0" w:afterAutospacing="off"/>
        <w:rPr>
          <w:del w:author="Pöllänen Arto" w:date="2017-03-20T01:45:16.4769642" w:id="151329592"/>
          <w:rFonts w:ascii="Courier New" w:hAnsi="Courier New" w:eastAsia="Courier New" w:cs="Courier New"/>
          <w:noProof w:val="0"/>
          <w:sz w:val="16"/>
          <w:szCs w:val="16"/>
          <w:lang w:val="fi-FI"/>
          <w:rPrChange w:author="Pöllänen Arto" w:date="2017-03-20T00:57:59.0705151" w:id="248051532">
            <w:rPr/>
          </w:rPrChange>
        </w:rPr>
        <w:pPrChange w:author="Pöllänen Arto" w:date="2017-03-20T00:57:59.0705151" w:id="932430645">
          <w:pPr/>
        </w:pPrChange>
      </w:pPr>
    </w:p>
    <w:p w:rsidR="686CDA7E" w:rsidDel="0439D4E9" w:rsidP="2F61C9CC" w:rsidRDefault="686CDA7E" w14:paraId="6E957028" w14:textId="5E35A4CC">
      <w:pPr>
        <w:spacing w:before="0" w:beforeAutospacing="off" w:after="0" w:afterAutospacing="off"/>
        <w:rPr>
          <w:del w:author="Pöllänen Arto" w:date="2017-03-20T01:45:16.4769642" w:id="924145587"/>
          <w:rFonts w:ascii="Courier New" w:hAnsi="Courier New" w:eastAsia="Courier New" w:cs="Courier New"/>
          <w:noProof w:val="0"/>
          <w:sz w:val="16"/>
          <w:szCs w:val="16"/>
          <w:lang w:val="fi-FI"/>
          <w:rPrChange w:author="Pöllänen Arto" w:date="2017-03-20T00:56:57.7307714" w:id="1688177139">
            <w:rPr/>
          </w:rPrChange>
        </w:rPr>
        <w:pPrChange w:author="Pöllänen Arto" w:date="2017-03-20T00:56:57.7307714" w:id="341388695">
          <w:pPr/>
        </w:pPrChange>
      </w:pPr>
    </w:p>
    <w:p w:rsidR="686CDA7E" w:rsidDel="0439D4E9" w:rsidP="0695F723" w:rsidRDefault="686CDA7E" w14:paraId="39D3EDFD" w14:textId="401E444C" w14:noSpellErr="1">
      <w:pPr>
        <w:spacing w:before="0" w:beforeAutospacing="off" w:after="0" w:afterAutospacing="off"/>
        <w:rPr>
          <w:del w:author="Pöllänen Arto" w:date="2017-03-20T01:45:16.4769642" w:id="451145521"/>
          <w:rFonts w:ascii="Courier New" w:hAnsi="Courier New" w:eastAsia="Courier New" w:cs="Courier New"/>
          <w:noProof w:val="0"/>
          <w:sz w:val="16"/>
          <w:szCs w:val="16"/>
          <w:lang w:val="fi-FI"/>
          <w:rPrChange w:author="Pöllänen Arto" w:date="2017-03-20T00:57:59.0705151" w:id="1834757638">
            <w:rPr/>
          </w:rPrChange>
        </w:rPr>
        <w:pPrChange w:author="Pöllänen Arto" w:date="2017-03-20T00:57:59.0705151" w:id="1989720772">
          <w:pPr/>
        </w:pPrChange>
      </w:pPr>
    </w:p>
    <w:p w:rsidR="686CDA7E" w:rsidDel="0439D4E9" w:rsidP="0695F723" w:rsidRDefault="686CDA7E" w14:paraId="488C5B27" w14:textId="401E444C" w14:noSpellErr="1">
      <w:pPr>
        <w:spacing w:before="0" w:beforeAutospacing="off" w:after="0" w:afterAutospacing="off"/>
        <w:rPr>
          <w:del w:author="Pöllänen Arto" w:date="2017-03-20T01:45:16.4769642" w:id="1384328914"/>
          <w:rFonts w:ascii="Courier New" w:hAnsi="Courier New" w:eastAsia="Courier New" w:cs="Courier New"/>
          <w:noProof w:val="0"/>
          <w:sz w:val="16"/>
          <w:szCs w:val="16"/>
          <w:lang w:val="fi-FI"/>
          <w:rPrChange w:author="Pöllänen Arto" w:date="2017-03-20T00:57:59.0705151" w:id="1328047644">
            <w:rPr/>
          </w:rPrChange>
        </w:rPr>
        <w:pPrChange w:author="Pöllänen Arto" w:date="2017-03-20T00:57:59.0705151" w:id="1927606277">
          <w:pPr/>
        </w:pPrChange>
      </w:pPr>
    </w:p>
    <w:p w:rsidR="686CDA7E" w:rsidDel="0439D4E9" w:rsidP="0695F723" w:rsidRDefault="686CDA7E" w14:paraId="20BB595F" w14:textId="401E444C" w14:noSpellErr="1">
      <w:pPr>
        <w:spacing w:before="0" w:beforeAutospacing="off" w:after="0" w:afterAutospacing="off"/>
        <w:rPr>
          <w:del w:author="Pöllänen Arto" w:date="2017-03-20T01:45:16.4769642" w:id="929617843"/>
          <w:rFonts w:ascii="Courier New" w:hAnsi="Courier New" w:eastAsia="Courier New" w:cs="Courier New"/>
          <w:noProof w:val="0"/>
          <w:sz w:val="16"/>
          <w:szCs w:val="16"/>
          <w:lang w:val="fi-FI"/>
          <w:rPrChange w:author="Pöllänen Arto" w:date="2017-03-20T00:57:59.0705151" w:id="1971006954">
            <w:rPr/>
          </w:rPrChange>
        </w:rPr>
        <w:pPrChange w:author="Pöllänen Arto" w:date="2017-03-20T00:57:59.0705151" w:id="1565491073">
          <w:pPr/>
        </w:pPrChange>
      </w:pPr>
    </w:p>
    <w:p w:rsidR="686CDA7E" w:rsidDel="0439D4E9" w:rsidP="0695F723" w:rsidRDefault="686CDA7E" w14:paraId="596CB62C" w14:textId="401E444C" w14:noSpellErr="1">
      <w:pPr>
        <w:spacing w:before="0" w:beforeAutospacing="off" w:after="0" w:afterAutospacing="off"/>
        <w:rPr>
          <w:del w:author="Pöllänen Arto" w:date="2017-03-20T01:45:16.4769642" w:id="1234973295"/>
          <w:rFonts w:ascii="Courier New" w:hAnsi="Courier New" w:eastAsia="Courier New" w:cs="Courier New"/>
          <w:noProof w:val="0"/>
          <w:sz w:val="16"/>
          <w:szCs w:val="16"/>
          <w:lang w:val="fi-FI"/>
          <w:rPrChange w:author="Pöllänen Arto" w:date="2017-03-20T00:57:59.0705151" w:id="28345440">
            <w:rPr/>
          </w:rPrChange>
        </w:rPr>
        <w:pPrChange w:author="Pöllänen Arto" w:date="2017-03-20T00:57:59.0705151" w:id="633411958">
          <w:pPr/>
        </w:pPrChange>
      </w:pPr>
    </w:p>
    <w:p w:rsidR="686CDA7E" w:rsidDel="0439D4E9" w:rsidP="2F61C9CC" w:rsidRDefault="686CDA7E" w14:paraId="063D394F" w14:textId="401E444C">
      <w:pPr>
        <w:spacing w:before="0" w:beforeAutospacing="off" w:after="0" w:afterAutospacing="off"/>
        <w:rPr>
          <w:del w:author="Pöllänen Arto" w:date="2017-03-20T01:45:16.4769642" w:id="1462705486"/>
          <w:rFonts w:ascii="Courier New" w:hAnsi="Courier New" w:eastAsia="Courier New" w:cs="Courier New"/>
          <w:noProof w:val="0"/>
          <w:sz w:val="22"/>
          <w:szCs w:val="22"/>
          <w:lang w:val="fi-FI"/>
          <w:rPrChange w:author="Pöllänen Arto" w:date="2017-03-20T00:56:57.7307714" w:id="821225184">
            <w:rPr/>
          </w:rPrChange>
        </w:rPr>
        <w:pPrChange w:author="Pöllänen Arto" w:date="2017-03-20T00:56:57.7307714" w:id="2001829262">
          <w:pPr/>
        </w:pPrChange>
      </w:pPr>
    </w:p>
    <w:p w:rsidR="686CDA7E" w:rsidDel="0439D4E9" w:rsidP="2F61C9CC" w:rsidRDefault="686CDA7E" w14:paraId="74B0881D" w14:textId="401E444C">
      <w:pPr>
        <w:spacing w:before="0" w:beforeAutospacing="off" w:after="0" w:afterAutospacing="off"/>
        <w:rPr>
          <w:del w:author="Pöllänen Arto" w:date="2017-03-20T01:45:16.4769642" w:id="700151817"/>
          <w:rFonts w:ascii="Courier New" w:hAnsi="Courier New" w:eastAsia="Courier New" w:cs="Courier New"/>
          <w:noProof w:val="0"/>
          <w:sz w:val="22"/>
          <w:szCs w:val="22"/>
          <w:lang w:val="fi-FI"/>
          <w:rPrChange w:author="Pöllänen Arto" w:date="2017-03-20T00:56:57.7307714" w:id="1791173311">
            <w:rPr/>
          </w:rPrChange>
        </w:rPr>
        <w:pPrChange w:author="Pöllänen Arto" w:date="2017-03-20T00:56:57.7307714" w:id="104724027">
          <w:pPr/>
        </w:pPrChange>
      </w:pPr>
    </w:p>
    <w:p w:rsidR="686CDA7E" w:rsidDel="0439D4E9" w:rsidP="2F61C9CC" w:rsidRDefault="686CDA7E" w14:paraId="7BB0C099" w14:textId="401E444C">
      <w:pPr>
        <w:spacing w:before="0" w:beforeAutospacing="off" w:after="0" w:afterAutospacing="off"/>
        <w:rPr>
          <w:del w:author="Pöllänen Arto" w:date="2017-03-20T01:45:16.4769642" w:id="162838923"/>
          <w:rFonts w:ascii="Courier New" w:hAnsi="Courier New" w:eastAsia="Courier New" w:cs="Courier New"/>
          <w:noProof w:val="0"/>
          <w:sz w:val="22"/>
          <w:szCs w:val="22"/>
          <w:lang w:val="fi-FI"/>
          <w:rPrChange w:author="Pöllänen Arto" w:date="2017-03-20T00:56:57.7307714" w:id="590516132">
            <w:rPr/>
          </w:rPrChange>
        </w:rPr>
        <w:pPrChange w:author="Pöllänen Arto" w:date="2017-03-20T00:56:57.7307714" w:id="1287134631">
          <w:pPr/>
        </w:pPrChange>
      </w:pPr>
    </w:p>
    <w:p w:rsidR="686CDA7E" w:rsidDel="0439D4E9" w:rsidP="2F61C9CC" w:rsidRDefault="686CDA7E" w14:paraId="4FF57F63" w14:textId="401E444C">
      <w:pPr>
        <w:spacing w:before="0" w:beforeAutospacing="off" w:after="0" w:afterAutospacing="off"/>
        <w:rPr>
          <w:del w:author="Pöllänen Arto" w:date="2017-03-20T01:45:16.4769642" w:id="1163564579"/>
          <w:rFonts w:ascii="Courier New" w:hAnsi="Courier New" w:eastAsia="Courier New" w:cs="Courier New"/>
          <w:noProof w:val="0"/>
          <w:sz w:val="22"/>
          <w:szCs w:val="22"/>
          <w:lang w:val="fi-FI"/>
          <w:rPrChange w:author="Pöllänen Arto" w:date="2017-03-20T00:56:57.7307714" w:id="1148898165">
            <w:rPr/>
          </w:rPrChange>
        </w:rPr>
        <w:pPrChange w:author="Pöllänen Arto" w:date="2017-03-20T00:56:57.7307714" w:id="215090300">
          <w:pPr/>
        </w:pPrChange>
      </w:pPr>
    </w:p>
    <w:p w:rsidR="686CDA7E" w:rsidDel="0439D4E9" w:rsidP="2F61C9CC" w:rsidRDefault="686CDA7E" w14:paraId="78226698" w14:textId="401E444C">
      <w:pPr>
        <w:spacing w:before="0" w:beforeAutospacing="off" w:after="0" w:afterAutospacing="off"/>
        <w:rPr>
          <w:del w:author="Pöllänen Arto" w:date="2017-03-20T01:45:16.4769642" w:id="1704715514"/>
          <w:rFonts w:ascii="Courier New" w:hAnsi="Courier New" w:eastAsia="Courier New" w:cs="Courier New"/>
          <w:noProof w:val="0"/>
          <w:sz w:val="22"/>
          <w:szCs w:val="22"/>
          <w:lang w:val="fi-FI"/>
          <w:rPrChange w:author="Pöllänen Arto" w:date="2017-03-20T00:56:57.7307714" w:id="1281779542">
            <w:rPr/>
          </w:rPrChange>
        </w:rPr>
        <w:pPrChange w:author="Pöllänen Arto" w:date="2017-03-20T00:56:57.7307714" w:id="1502337023">
          <w:pPr/>
        </w:pPrChange>
      </w:pPr>
    </w:p>
    <w:p w:rsidR="686CDA7E" w:rsidDel="0439D4E9" w:rsidP="2F61C9CC" w:rsidRDefault="686CDA7E" w14:paraId="055C3032" w14:textId="401E444C">
      <w:pPr>
        <w:spacing w:before="0" w:beforeAutospacing="off" w:after="0" w:afterAutospacing="off"/>
        <w:rPr>
          <w:del w:author="Pöllänen Arto" w:date="2017-03-20T01:45:16.4769642" w:id="918998713"/>
          <w:rFonts w:ascii="Courier New" w:hAnsi="Courier New" w:eastAsia="Courier New" w:cs="Courier New"/>
          <w:noProof w:val="0"/>
          <w:sz w:val="22"/>
          <w:szCs w:val="22"/>
          <w:lang w:val="fi-FI"/>
          <w:rPrChange w:author="Pöllänen Arto" w:date="2017-03-20T00:56:57.7307714" w:id="42419485">
            <w:rPr/>
          </w:rPrChange>
        </w:rPr>
        <w:pPrChange w:author="Pöllänen Arto" w:date="2017-03-20T00:56:57.7307714" w:id="1333526309">
          <w:pPr/>
        </w:pPrChange>
      </w:pPr>
    </w:p>
    <w:p w:rsidR="686CDA7E" w:rsidDel="0439D4E9" w:rsidP="2F61C9CC" w:rsidRDefault="686CDA7E" w14:paraId="11AB314B" w14:textId="401E444C">
      <w:pPr>
        <w:spacing w:before="0" w:beforeAutospacing="off" w:after="0" w:afterAutospacing="off"/>
        <w:rPr>
          <w:del w:author="Pöllänen Arto" w:date="2017-03-20T01:45:16.4769642" w:id="199471452"/>
          <w:rFonts w:ascii="Courier New" w:hAnsi="Courier New" w:eastAsia="Courier New" w:cs="Courier New"/>
          <w:noProof w:val="0"/>
          <w:sz w:val="22"/>
          <w:szCs w:val="22"/>
          <w:lang w:val="fi-FI"/>
          <w:rPrChange w:author="Pöllänen Arto" w:date="2017-03-20T00:56:57.7307714" w:id="663477516">
            <w:rPr/>
          </w:rPrChange>
        </w:rPr>
        <w:pPrChange w:author="Pöllänen Arto" w:date="2017-03-20T00:56:57.7307714" w:id="1736314938">
          <w:pPr/>
        </w:pPrChange>
      </w:pPr>
    </w:p>
    <w:p w:rsidR="686CDA7E" w:rsidDel="0439D4E9" w:rsidP="0695F723" w:rsidRDefault="686CDA7E" w14:paraId="3E06392D" w14:textId="401E444C" w14:noSpellErr="1">
      <w:pPr>
        <w:spacing w:before="0" w:beforeAutospacing="off" w:after="0" w:afterAutospacing="off"/>
        <w:rPr>
          <w:del w:author="Pöllänen Arto" w:date="2017-03-20T01:45:16.4769642" w:id="698060352"/>
          <w:rFonts w:ascii="Courier New" w:hAnsi="Courier New" w:eastAsia="Courier New" w:cs="Courier New"/>
          <w:noProof w:val="0"/>
          <w:sz w:val="22"/>
          <w:szCs w:val="22"/>
          <w:lang w:val="fi-FI"/>
          <w:rPrChange w:author="Pöllänen Arto" w:date="2017-03-20T00:57:59.0705151" w:id="1717027427">
            <w:rPr/>
          </w:rPrChange>
        </w:rPr>
        <w:pPrChange w:author="Pöllänen Arto" w:date="2017-03-20T00:57:59.0705151" w:id="2080678003">
          <w:pPr/>
        </w:pPrChange>
      </w:pPr>
    </w:p>
    <w:p w:rsidR="686CDA7E" w:rsidDel="0439D4E9" w:rsidP="2F61C9CC" w:rsidRDefault="686CDA7E" w14:paraId="458EB510" w14:textId="401E444C">
      <w:pPr>
        <w:spacing w:before="0" w:beforeAutospacing="off" w:after="0" w:afterAutospacing="off"/>
        <w:rPr>
          <w:del w:author="Pöllänen Arto" w:date="2017-03-20T01:45:16.4769642" w:id="880750936"/>
          <w:rFonts w:ascii="Courier New" w:hAnsi="Courier New" w:eastAsia="Courier New" w:cs="Courier New"/>
          <w:noProof w:val="0"/>
          <w:sz w:val="22"/>
          <w:szCs w:val="22"/>
          <w:lang w:val="fi-FI"/>
          <w:rPrChange w:author="Pöllänen Arto" w:date="2017-03-20T00:56:57.7307714" w:id="337469463">
            <w:rPr/>
          </w:rPrChange>
        </w:rPr>
        <w:pPrChange w:author="Pöllänen Arto" w:date="2017-03-20T00:56:57.7307714" w:id="317096425">
          <w:pPr/>
        </w:pPrChange>
      </w:pPr>
    </w:p>
    <w:p w:rsidR="686CDA7E" w:rsidDel="0439D4E9" w:rsidP="0695F723" w:rsidRDefault="686CDA7E" w14:paraId="0C735633" w14:textId="401E444C" w14:noSpellErr="1">
      <w:pPr>
        <w:spacing w:before="0" w:beforeAutospacing="off" w:after="0" w:afterAutospacing="off"/>
        <w:rPr>
          <w:del w:author="Pöllänen Arto" w:date="2017-03-20T01:45:16.4769642" w:id="2088095920"/>
          <w:rFonts w:ascii="Courier New" w:hAnsi="Courier New" w:eastAsia="Courier New" w:cs="Courier New"/>
          <w:noProof w:val="0"/>
          <w:sz w:val="22"/>
          <w:szCs w:val="22"/>
          <w:lang w:val="fi-FI"/>
          <w:rPrChange w:author="Pöllänen Arto" w:date="2017-03-20T00:57:59.0705151" w:id="1320052444">
            <w:rPr/>
          </w:rPrChange>
        </w:rPr>
        <w:pPrChange w:author="Pöllänen Arto" w:date="2017-03-20T00:57:59.0705151" w:id="539283763">
          <w:pPr/>
        </w:pPrChange>
      </w:pPr>
    </w:p>
    <w:p w:rsidR="686CDA7E" w:rsidDel="0439D4E9" w:rsidP="2F61C9CC" w:rsidRDefault="686CDA7E" w14:paraId="161A0C1B" w14:textId="401E444C">
      <w:pPr>
        <w:spacing w:before="0" w:beforeAutospacing="off" w:after="0" w:afterAutospacing="off"/>
        <w:rPr>
          <w:del w:author="Pöllänen Arto" w:date="2017-03-20T01:45:16.4769642" w:id="1263570744"/>
          <w:rFonts w:ascii="Courier New" w:hAnsi="Courier New" w:eastAsia="Courier New" w:cs="Courier New"/>
          <w:noProof w:val="0"/>
          <w:sz w:val="22"/>
          <w:szCs w:val="22"/>
          <w:lang w:val="fi-FI"/>
          <w:rPrChange w:author="Pöllänen Arto" w:date="2017-03-20T00:56:57.7307714" w:id="1180533985">
            <w:rPr/>
          </w:rPrChange>
        </w:rPr>
        <w:pPrChange w:author="Pöllänen Arto" w:date="2017-03-20T00:56:57.7307714" w:id="345167109">
          <w:pPr/>
        </w:pPrChange>
      </w:pPr>
    </w:p>
    <w:p w:rsidR="686CDA7E" w:rsidDel="0439D4E9" w:rsidP="2F61C9CC" w:rsidRDefault="686CDA7E" w14:paraId="2B1D0575" w14:textId="401E444C">
      <w:pPr>
        <w:spacing w:before="0" w:beforeAutospacing="off" w:after="0" w:afterAutospacing="off"/>
        <w:rPr>
          <w:del w:author="Pöllänen Arto" w:date="2017-03-20T01:45:16.4769642" w:id="937316577"/>
          <w:rFonts w:ascii="Courier New" w:hAnsi="Courier New" w:eastAsia="Courier New" w:cs="Courier New"/>
          <w:noProof w:val="0"/>
          <w:sz w:val="22"/>
          <w:szCs w:val="22"/>
          <w:lang w:val="fi-FI"/>
          <w:rPrChange w:author="Pöllänen Arto" w:date="2017-03-20T00:56:57.7307714" w:id="202484722">
            <w:rPr/>
          </w:rPrChange>
        </w:rPr>
        <w:pPrChange w:author="Pöllänen Arto" w:date="2017-03-20T00:56:57.7307714" w:id="206052391">
          <w:pPr/>
        </w:pPrChange>
      </w:pPr>
    </w:p>
    <w:p w:rsidR="686CDA7E" w:rsidDel="0439D4E9" w:rsidP="0695F723" w:rsidRDefault="686CDA7E" w14:paraId="6D71663C" w14:textId="401E444C" w14:noSpellErr="1">
      <w:pPr>
        <w:spacing w:before="0" w:beforeAutospacing="off" w:after="0" w:afterAutospacing="off"/>
        <w:rPr>
          <w:del w:author="Pöllänen Arto" w:date="2017-03-20T01:45:16.4769642" w:id="960510706"/>
          <w:rFonts w:ascii="Courier New" w:hAnsi="Courier New" w:eastAsia="Courier New" w:cs="Courier New"/>
          <w:noProof w:val="0"/>
          <w:sz w:val="22"/>
          <w:szCs w:val="22"/>
          <w:lang w:val="fi-FI"/>
          <w:rPrChange w:author="Pöllänen Arto" w:date="2017-03-20T00:57:59.0705151" w:id="1096597810">
            <w:rPr/>
          </w:rPrChange>
        </w:rPr>
        <w:pPrChange w:author="Pöllänen Arto" w:date="2017-03-20T00:57:59.0705151" w:id="1080263626">
          <w:pPr/>
        </w:pPrChange>
      </w:pPr>
    </w:p>
    <w:p w:rsidR="686CDA7E" w:rsidDel="0439D4E9" w:rsidP="0695F723" w:rsidRDefault="686CDA7E" w14:paraId="43D48E32" w14:textId="401E444C" w14:noSpellErr="1">
      <w:pPr>
        <w:spacing w:before="0" w:beforeAutospacing="off" w:after="0" w:afterAutospacing="off"/>
        <w:rPr>
          <w:del w:author="Pöllänen Arto" w:date="2017-03-20T01:45:16.4769642" w:id="229812804"/>
          <w:rFonts w:ascii="Courier New" w:hAnsi="Courier New" w:eastAsia="Courier New" w:cs="Courier New"/>
          <w:noProof w:val="0"/>
          <w:sz w:val="22"/>
          <w:szCs w:val="22"/>
          <w:lang w:val="fi-FI"/>
          <w:rPrChange w:author="Pöllänen Arto" w:date="2017-03-20T00:57:59.0705151" w:id="514441821">
            <w:rPr/>
          </w:rPrChange>
        </w:rPr>
        <w:pPrChange w:author="Pöllänen Arto" w:date="2017-03-20T00:57:59.0705151" w:id="1450375745">
          <w:pPr/>
        </w:pPrChange>
      </w:pPr>
    </w:p>
    <w:p w:rsidR="686CDA7E" w:rsidDel="0439D4E9" w:rsidP="0695F723" w:rsidRDefault="686CDA7E" w14:paraId="1FC3382A" w14:textId="401E444C" w14:noSpellErr="1">
      <w:pPr>
        <w:spacing w:before="0" w:beforeAutospacing="off" w:after="0" w:afterAutospacing="off"/>
        <w:rPr>
          <w:del w:author="Pöllänen Arto" w:date="2017-03-20T01:45:16.4769642" w:id="1233471767"/>
          <w:rFonts w:ascii="Courier New" w:hAnsi="Courier New" w:eastAsia="Courier New" w:cs="Courier New"/>
          <w:noProof w:val="0"/>
          <w:sz w:val="22"/>
          <w:szCs w:val="22"/>
          <w:lang w:val="fi-FI"/>
          <w:rPrChange w:author="Pöllänen Arto" w:date="2017-03-20T00:57:59.0705151" w:id="791758694">
            <w:rPr/>
          </w:rPrChange>
        </w:rPr>
        <w:pPrChange w:author="Pöllänen Arto" w:date="2017-03-20T00:57:59.0705151" w:id="549257309">
          <w:pPr/>
        </w:pPrChange>
      </w:pPr>
    </w:p>
    <w:p w:rsidR="686CDA7E" w:rsidDel="0439D4E9" w:rsidP="0695F723" w:rsidRDefault="686CDA7E" w14:paraId="2120A4EC" w14:textId="401E444C" w14:noSpellErr="1">
      <w:pPr>
        <w:spacing w:before="0" w:beforeAutospacing="off" w:after="0" w:afterAutospacing="off"/>
        <w:rPr>
          <w:del w:author="Pöllänen Arto" w:date="2017-03-20T01:45:16.4769642" w:id="2112160478"/>
          <w:rFonts w:ascii="Courier New" w:hAnsi="Courier New" w:eastAsia="Courier New" w:cs="Courier New"/>
          <w:noProof w:val="0"/>
          <w:sz w:val="22"/>
          <w:szCs w:val="22"/>
          <w:lang w:val="fi-FI"/>
          <w:rPrChange w:author="Pöllänen Arto" w:date="2017-03-20T00:57:59.0705151" w:id="1729415359">
            <w:rPr/>
          </w:rPrChange>
        </w:rPr>
        <w:pPrChange w:author="Pöllänen Arto" w:date="2017-03-20T00:57:59.0705151" w:id="1216828543">
          <w:pPr/>
        </w:pPrChange>
      </w:pPr>
    </w:p>
    <w:p w:rsidR="686CDA7E" w:rsidDel="0439D4E9" w:rsidP="2F61C9CC" w:rsidRDefault="686CDA7E" w14:paraId="0185A47C" w14:textId="401E444C">
      <w:pPr>
        <w:spacing w:before="0" w:beforeAutospacing="off" w:after="0" w:afterAutospacing="off"/>
        <w:rPr>
          <w:del w:author="Pöllänen Arto" w:date="2017-03-20T01:45:16.4769642" w:id="84888768"/>
          <w:rFonts w:ascii="Courier New" w:hAnsi="Courier New" w:eastAsia="Courier New" w:cs="Courier New"/>
          <w:noProof w:val="0"/>
          <w:sz w:val="22"/>
          <w:szCs w:val="22"/>
          <w:lang w:val="fi-FI"/>
          <w:rPrChange w:author="Pöllänen Arto" w:date="2017-03-20T00:56:57.7307714" w:id="297814386">
            <w:rPr/>
          </w:rPrChange>
        </w:rPr>
        <w:pPrChange w:author="Pöllänen Arto" w:date="2017-03-20T00:56:57.7307714" w:id="499449856">
          <w:pPr/>
        </w:pPrChange>
      </w:pPr>
    </w:p>
    <w:p w:rsidR="686CDA7E" w:rsidDel="0439D4E9" w:rsidP="0695F723" w:rsidRDefault="686CDA7E" w14:paraId="43D72945" w14:textId="401E444C" w14:noSpellErr="1">
      <w:pPr>
        <w:spacing w:before="0" w:beforeAutospacing="off" w:after="0" w:afterAutospacing="off"/>
        <w:rPr>
          <w:del w:author="Pöllänen Arto" w:date="2017-03-20T01:45:16.4769642" w:id="1806378663"/>
          <w:rFonts w:ascii="Courier New" w:hAnsi="Courier New" w:eastAsia="Courier New" w:cs="Courier New"/>
          <w:noProof w:val="0"/>
          <w:sz w:val="22"/>
          <w:szCs w:val="22"/>
          <w:lang w:val="fi-FI"/>
          <w:rPrChange w:author="Pöllänen Arto" w:date="2017-03-20T00:57:59.0705151" w:id="393783429">
            <w:rPr/>
          </w:rPrChange>
        </w:rPr>
        <w:pPrChange w:author="Pöllänen Arto" w:date="2017-03-20T00:57:59.0705151" w:id="2120257378">
          <w:pPr/>
        </w:pPrChange>
      </w:pPr>
    </w:p>
    <w:p w:rsidR="686CDA7E" w:rsidDel="0439D4E9" w:rsidP="2F61C9CC" w:rsidRDefault="686CDA7E" w14:paraId="3DC8A5A2" w14:textId="401E444C">
      <w:pPr>
        <w:spacing w:before="0" w:beforeAutospacing="off" w:after="0" w:afterAutospacing="off"/>
        <w:rPr>
          <w:del w:author="Pöllänen Arto" w:date="2017-03-20T01:45:16.4769642" w:id="712900158"/>
          <w:rFonts w:ascii="Courier New" w:hAnsi="Courier New" w:eastAsia="Courier New" w:cs="Courier New"/>
          <w:noProof w:val="0"/>
          <w:sz w:val="22"/>
          <w:szCs w:val="22"/>
          <w:lang w:val="fi-FI"/>
          <w:rPrChange w:author="Pöllänen Arto" w:date="2017-03-20T00:56:57.7307714" w:id="565139323">
            <w:rPr/>
          </w:rPrChange>
        </w:rPr>
        <w:pPrChange w:author="Pöllänen Arto" w:date="2017-03-20T00:56:57.7307714" w:id="665800037">
          <w:pPr/>
        </w:pPrChange>
      </w:pPr>
    </w:p>
    <w:p w:rsidR="686CDA7E" w:rsidDel="0439D4E9" w:rsidP="0695F723" w:rsidRDefault="686CDA7E" w14:paraId="589F75A4" w14:textId="401E444C" w14:noSpellErr="1">
      <w:pPr>
        <w:spacing w:before="0" w:beforeAutospacing="off" w:after="0" w:afterAutospacing="off"/>
        <w:rPr>
          <w:del w:author="Pöllänen Arto" w:date="2017-03-20T01:45:16.4769642" w:id="1726292605"/>
          <w:rFonts w:ascii="Courier New" w:hAnsi="Courier New" w:eastAsia="Courier New" w:cs="Courier New"/>
          <w:noProof w:val="0"/>
          <w:sz w:val="22"/>
          <w:szCs w:val="22"/>
          <w:lang w:val="fi-FI"/>
          <w:rPrChange w:author="Pöllänen Arto" w:date="2017-03-20T00:57:59.0705151" w:id="1012403717">
            <w:rPr/>
          </w:rPrChange>
        </w:rPr>
        <w:pPrChange w:author="Pöllänen Arto" w:date="2017-03-20T00:57:59.0705151" w:id="43819443">
          <w:pPr/>
        </w:pPrChange>
      </w:pPr>
    </w:p>
    <w:p w:rsidR="686CDA7E" w:rsidDel="0439D4E9" w:rsidP="0695F723" w:rsidRDefault="686CDA7E" w14:paraId="588B6399" w14:textId="401E444C" w14:noSpellErr="1">
      <w:pPr>
        <w:spacing w:before="0" w:beforeAutospacing="off" w:after="0" w:afterAutospacing="off"/>
        <w:rPr>
          <w:del w:author="Pöllänen Arto" w:date="2017-03-20T01:45:16.4769642" w:id="845167133"/>
          <w:rFonts w:ascii="Courier New" w:hAnsi="Courier New" w:eastAsia="Courier New" w:cs="Courier New"/>
          <w:noProof w:val="0"/>
          <w:sz w:val="22"/>
          <w:szCs w:val="22"/>
          <w:lang w:val="fi-FI"/>
          <w:rPrChange w:author="Pöllänen Arto" w:date="2017-03-20T00:57:59.0705151" w:id="109979302">
            <w:rPr/>
          </w:rPrChange>
        </w:rPr>
        <w:pPrChange w:author="Pöllänen Arto" w:date="2017-03-20T00:57:59.0705151" w:id="1515753695">
          <w:pPr/>
        </w:pPrChange>
      </w:pPr>
    </w:p>
    <w:p w:rsidR="686CDA7E" w:rsidDel="0439D4E9" w:rsidP="4AB56EC3" w:rsidRDefault="686CDA7E" w14:paraId="22624455" w14:textId="401E444C">
      <w:pPr>
        <w:spacing w:before="0" w:beforeAutospacing="off" w:after="0" w:afterAutospacing="off"/>
        <w:rPr>
          <w:del w:author="Pöllänen Arto" w:date="2017-03-20T01:45:16.4769642" w:id="13754072"/>
          <w:rFonts w:ascii="Courier New" w:hAnsi="Courier New" w:eastAsia="Courier New" w:cs="Courier New"/>
          <w:sz w:val="16"/>
          <w:szCs w:val="16"/>
          <w:rPrChange w:author="Pöllänen Arto" w:date="2017-03-20T00:56:21.136542" w:id="1848309723">
            <w:rPr/>
          </w:rPrChange>
        </w:rPr>
        <w:pPrChange w:author="Pöllänen Arto" w:date="2017-03-20T00:56:21.136542" w:id="384378831">
          <w:pPr/>
        </w:pPrChange>
      </w:pPr>
      <w:del w:author="Pöllänen Arto" w:date="2017-03-20T01:45:16.4769642" w:id="711708563">
        <w:r w:rsidDel="0439D4E9">
          <w:br/>
        </w:r>
      </w:del>
    </w:p>
    <w:p w:rsidR="686CDA7E" w:rsidDel="0439D4E9" w:rsidP="2F61C9CC" w:rsidRDefault="686CDA7E" w14:paraId="36C2CB62" w14:textId="401E444C">
      <w:pPr>
        <w:spacing w:before="0" w:beforeAutospacing="off" w:after="0" w:afterAutospacing="off"/>
        <w:rPr>
          <w:del w:author="Pöllänen Arto" w:date="2017-03-20T01:45:16.4769642" w:id="1365681157"/>
          <w:rFonts w:ascii="Courier New" w:hAnsi="Courier New" w:eastAsia="Courier New" w:cs="Courier New"/>
          <w:noProof w:val="0"/>
          <w:sz w:val="22"/>
          <w:szCs w:val="22"/>
          <w:lang w:val="fi-FI"/>
          <w:rPrChange w:author="Pöllänen Arto" w:date="2017-03-20T00:56:57.7307714" w:id="1944492094">
            <w:rPr/>
          </w:rPrChange>
        </w:rPr>
        <w:pPrChange w:author="Pöllänen Arto" w:date="2017-03-20T00:56:57.7307714" w:id="737596871">
          <w:pPr/>
        </w:pPrChange>
      </w:pPr>
    </w:p>
    <w:p w:rsidR="686CDA7E" w:rsidDel="0439D4E9" w:rsidP="0695F723" w:rsidRDefault="686CDA7E" w14:paraId="2D6D19FA" w14:textId="401E444C" w14:noSpellErr="1">
      <w:pPr>
        <w:spacing w:before="0" w:beforeAutospacing="off" w:after="0" w:afterAutospacing="off"/>
        <w:rPr>
          <w:del w:author="Pöllänen Arto" w:date="2017-03-20T01:45:16.4769642" w:id="1449813280"/>
          <w:rFonts w:ascii="Courier New" w:hAnsi="Courier New" w:eastAsia="Courier New" w:cs="Courier New"/>
          <w:noProof w:val="0"/>
          <w:sz w:val="22"/>
          <w:szCs w:val="22"/>
          <w:lang w:val="fi-FI"/>
          <w:rPrChange w:author="Pöllänen Arto" w:date="2017-03-20T00:57:59.0705151" w:id="1246198647">
            <w:rPr/>
          </w:rPrChange>
        </w:rPr>
        <w:pPrChange w:author="Pöllänen Arto" w:date="2017-03-20T00:57:59.0705151" w:id="108805833">
          <w:pPr/>
        </w:pPrChange>
      </w:pPr>
    </w:p>
    <w:p w:rsidR="686CDA7E" w:rsidDel="0439D4E9" w:rsidP="4AB56EC3" w:rsidRDefault="686CDA7E" w14:paraId="7435A356" w14:textId="401E444C">
      <w:pPr>
        <w:spacing w:before="0" w:beforeAutospacing="off" w:after="0" w:afterAutospacing="off"/>
        <w:rPr>
          <w:del w:author="Pöllänen Arto" w:date="2017-03-20T01:45:16.4769642" w:id="2089143154"/>
          <w:rFonts w:ascii="Courier New" w:hAnsi="Courier New" w:eastAsia="Courier New" w:cs="Courier New"/>
          <w:sz w:val="16"/>
          <w:szCs w:val="16"/>
          <w:rPrChange w:author="Pöllänen Arto" w:date="2017-03-20T00:56:21.136542" w:id="358402196">
            <w:rPr/>
          </w:rPrChange>
        </w:rPr>
        <w:pPrChange w:author="Pöllänen Arto" w:date="2017-03-20T00:56:21.136542" w:id="372148915">
          <w:pPr/>
        </w:pPrChange>
      </w:pPr>
      <w:del w:author="Pöllänen Arto" w:date="2017-03-20T01:45:16.4769642" w:id="725572142">
        <w:r w:rsidDel="0439D4E9">
          <w:br/>
        </w:r>
      </w:del>
    </w:p>
    <w:p w:rsidR="686CDA7E" w:rsidDel="0439D4E9" w:rsidP="2F61C9CC" w:rsidRDefault="686CDA7E" w14:paraId="28291BBC" w14:textId="401E444C">
      <w:pPr>
        <w:spacing w:before="0" w:beforeAutospacing="off" w:after="0" w:afterAutospacing="off"/>
        <w:rPr>
          <w:del w:author="Pöllänen Arto" w:date="2017-03-20T01:45:16.4769642" w:id="317015193"/>
          <w:rFonts w:ascii="Courier New" w:hAnsi="Courier New" w:eastAsia="Courier New" w:cs="Courier New"/>
          <w:noProof w:val="0"/>
          <w:sz w:val="22"/>
          <w:szCs w:val="22"/>
          <w:lang w:val="fi-FI"/>
          <w:rPrChange w:author="Pöllänen Arto" w:date="2017-03-20T00:56:57.7307714" w:id="138021703">
            <w:rPr/>
          </w:rPrChange>
        </w:rPr>
        <w:pPrChange w:author="Pöllänen Arto" w:date="2017-03-20T00:56:57.7307714" w:id="105540868">
          <w:pPr/>
        </w:pPrChange>
      </w:pPr>
    </w:p>
    <w:p w:rsidR="686CDA7E" w:rsidDel="0439D4E9" w:rsidP="0695F723" w:rsidRDefault="686CDA7E" w14:paraId="522478F8" w14:textId="401E444C" w14:noSpellErr="1">
      <w:pPr>
        <w:spacing w:before="0" w:beforeAutospacing="off" w:after="0" w:afterAutospacing="off"/>
        <w:rPr>
          <w:del w:author="Pöllänen Arto" w:date="2017-03-20T01:45:16.4769642" w:id="1345025323"/>
          <w:rFonts w:ascii="Courier New" w:hAnsi="Courier New" w:eastAsia="Courier New" w:cs="Courier New"/>
          <w:noProof w:val="0"/>
          <w:sz w:val="22"/>
          <w:szCs w:val="22"/>
          <w:lang w:val="fi-FI"/>
          <w:rPrChange w:author="Pöllänen Arto" w:date="2017-03-20T00:57:59.0705151" w:id="119760549">
            <w:rPr/>
          </w:rPrChange>
        </w:rPr>
        <w:pPrChange w:author="Pöllänen Arto" w:date="2017-03-20T00:57:59.0705151" w:id="412767039">
          <w:pPr/>
        </w:pPrChange>
      </w:pPr>
    </w:p>
    <w:p w:rsidR="686CDA7E" w:rsidDel="0439D4E9" w:rsidP="2F61C9CC" w:rsidRDefault="686CDA7E" w14:paraId="1362C388" w14:textId="401E444C">
      <w:pPr>
        <w:spacing w:before="0" w:beforeAutospacing="off" w:after="0" w:afterAutospacing="off"/>
        <w:rPr>
          <w:del w:author="Pöllänen Arto" w:date="2017-03-20T01:45:16.4769642" w:id="1287516658"/>
          <w:rFonts w:ascii="Courier New" w:hAnsi="Courier New" w:eastAsia="Courier New" w:cs="Courier New"/>
          <w:noProof w:val="0"/>
          <w:sz w:val="22"/>
          <w:szCs w:val="22"/>
          <w:lang w:val="fi-FI"/>
          <w:rPrChange w:author="Pöllänen Arto" w:date="2017-03-20T00:56:57.7307714" w:id="925208463">
            <w:rPr/>
          </w:rPrChange>
        </w:rPr>
        <w:pPrChange w:author="Pöllänen Arto" w:date="2017-03-20T00:56:57.7307714" w:id="952249331">
          <w:pPr/>
        </w:pPrChange>
      </w:pPr>
    </w:p>
    <w:p w:rsidR="686CDA7E" w:rsidDel="0439D4E9" w:rsidP="2F61C9CC" w:rsidRDefault="686CDA7E" w14:paraId="4E4E0CD0" w14:textId="401E444C">
      <w:pPr>
        <w:spacing w:before="0" w:beforeAutospacing="off" w:after="0" w:afterAutospacing="off"/>
        <w:rPr>
          <w:del w:author="Pöllänen Arto" w:date="2017-03-20T01:45:16.4769642" w:id="173025873"/>
          <w:rFonts w:ascii="Courier New" w:hAnsi="Courier New" w:eastAsia="Courier New" w:cs="Courier New"/>
          <w:noProof w:val="0"/>
          <w:sz w:val="22"/>
          <w:szCs w:val="22"/>
          <w:lang w:val="fi-FI"/>
          <w:rPrChange w:author="Pöllänen Arto" w:date="2017-03-20T00:56:57.7307714" w:id="2053851177">
            <w:rPr/>
          </w:rPrChange>
        </w:rPr>
        <w:pPrChange w:author="Pöllänen Arto" w:date="2017-03-20T00:56:57.7307714" w:id="1162638877">
          <w:pPr/>
        </w:pPrChange>
      </w:pPr>
    </w:p>
    <w:p w:rsidR="686CDA7E" w:rsidDel="0439D4E9" w:rsidP="2F61C9CC" w:rsidRDefault="686CDA7E" w14:paraId="1D5FCD3B" w14:textId="401E444C">
      <w:pPr>
        <w:spacing w:before="0" w:beforeAutospacing="off" w:after="0" w:afterAutospacing="off"/>
        <w:rPr>
          <w:del w:author="Pöllänen Arto" w:date="2017-03-20T01:45:16.4769642" w:id="2137181692"/>
          <w:rFonts w:ascii="Courier New" w:hAnsi="Courier New" w:eastAsia="Courier New" w:cs="Courier New"/>
          <w:noProof w:val="0"/>
          <w:sz w:val="22"/>
          <w:szCs w:val="22"/>
          <w:lang w:val="fi-FI"/>
          <w:rPrChange w:author="Pöllänen Arto" w:date="2017-03-20T00:56:57.7307714" w:id="361904128">
            <w:rPr/>
          </w:rPrChange>
        </w:rPr>
        <w:pPrChange w:author="Pöllänen Arto" w:date="2017-03-20T00:56:57.7307714" w:id="211304572">
          <w:pPr/>
        </w:pPrChange>
      </w:pPr>
    </w:p>
    <w:p w:rsidR="686CDA7E" w:rsidDel="0439D4E9" w:rsidP="2F61C9CC" w:rsidRDefault="686CDA7E" w14:paraId="2A603289" w14:textId="401E444C">
      <w:pPr>
        <w:spacing w:before="0" w:beforeAutospacing="off" w:after="0" w:afterAutospacing="off"/>
        <w:rPr>
          <w:del w:author="Pöllänen Arto" w:date="2017-03-20T01:45:16.4769642" w:id="415938815"/>
          <w:rFonts w:ascii="Courier New" w:hAnsi="Courier New" w:eastAsia="Courier New" w:cs="Courier New"/>
          <w:noProof w:val="0"/>
          <w:sz w:val="22"/>
          <w:szCs w:val="22"/>
          <w:lang w:val="fi-FI"/>
          <w:rPrChange w:author="Pöllänen Arto" w:date="2017-03-20T00:56:57.7307714" w:id="1363954830">
            <w:rPr/>
          </w:rPrChange>
        </w:rPr>
        <w:pPrChange w:author="Pöllänen Arto" w:date="2017-03-20T00:56:57.7307714" w:id="196742062">
          <w:pPr/>
        </w:pPrChange>
      </w:pPr>
    </w:p>
    <w:p w:rsidR="686CDA7E" w:rsidDel="0439D4E9" w:rsidP="4AB56EC3" w:rsidRDefault="686CDA7E" w14:paraId="191B7701" w14:textId="401E444C">
      <w:pPr>
        <w:spacing w:before="0" w:beforeAutospacing="off" w:after="0" w:afterAutospacing="off"/>
        <w:rPr>
          <w:del w:author="Pöllänen Arto" w:date="2017-03-20T01:45:16.4769642" w:id="304502689"/>
          <w:rFonts w:ascii="Courier New" w:hAnsi="Courier New" w:eastAsia="Courier New" w:cs="Courier New"/>
          <w:sz w:val="16"/>
          <w:szCs w:val="16"/>
          <w:rPrChange w:author="Pöllänen Arto" w:date="2017-03-20T00:56:21.136542" w:id="1270437759">
            <w:rPr/>
          </w:rPrChange>
        </w:rPr>
        <w:pPrChange w:author="Pöllänen Arto" w:date="2017-03-20T00:56:21.136542" w:id="1514870112">
          <w:pPr/>
        </w:pPrChange>
      </w:pPr>
      <w:del w:author="Pöllänen Arto" w:date="2017-03-20T01:45:16.4769642" w:id="737824430">
        <w:r w:rsidDel="0439D4E9">
          <w:br/>
        </w:r>
      </w:del>
    </w:p>
    <w:p w:rsidR="686CDA7E" w:rsidDel="0439D4E9" w:rsidP="2F61C9CC" w:rsidRDefault="686CDA7E" w14:paraId="63657745" w14:textId="401E444C">
      <w:pPr>
        <w:spacing w:before="0" w:beforeAutospacing="off" w:after="0" w:afterAutospacing="off"/>
        <w:rPr>
          <w:del w:author="Pöllänen Arto" w:date="2017-03-20T01:45:16.4769642" w:id="1902444936"/>
          <w:rFonts w:ascii="Courier New" w:hAnsi="Courier New" w:eastAsia="Courier New" w:cs="Courier New"/>
          <w:noProof w:val="0"/>
          <w:sz w:val="22"/>
          <w:szCs w:val="22"/>
          <w:lang w:val="fi-FI"/>
          <w:rPrChange w:author="Pöllänen Arto" w:date="2017-03-20T00:56:57.7307714" w:id="606567412">
            <w:rPr/>
          </w:rPrChange>
        </w:rPr>
        <w:pPrChange w:author="Pöllänen Arto" w:date="2017-03-20T00:56:57.7307714" w:id="1826380413">
          <w:pPr/>
        </w:pPrChange>
      </w:pPr>
    </w:p>
    <w:p w:rsidR="686CDA7E" w:rsidDel="0439D4E9" w:rsidP="4AB56EC3" w:rsidRDefault="686CDA7E" w14:paraId="3CCACA21" w14:textId="401E444C">
      <w:pPr>
        <w:spacing w:before="0" w:beforeAutospacing="off" w:after="0" w:afterAutospacing="off"/>
        <w:rPr>
          <w:del w:author="Pöllänen Arto" w:date="2017-03-20T01:45:16.4769642" w:id="1914301899"/>
          <w:rFonts w:ascii="Courier New" w:hAnsi="Courier New" w:eastAsia="Courier New" w:cs="Courier New"/>
          <w:sz w:val="16"/>
          <w:szCs w:val="16"/>
          <w:rPrChange w:author="Pöllänen Arto" w:date="2017-03-20T00:56:21.136542" w:id="1756713199">
            <w:rPr/>
          </w:rPrChange>
        </w:rPr>
        <w:pPrChange w:author="Pöllänen Arto" w:date="2017-03-20T00:56:21.136542" w:id="1377668376">
          <w:pPr/>
        </w:pPrChange>
      </w:pPr>
      <w:del w:author="Pöllänen Arto" w:date="2017-03-20T01:45:16.4769642" w:id="357997310">
        <w:r w:rsidDel="0439D4E9">
          <w:br/>
        </w:r>
      </w:del>
    </w:p>
    <w:p w:rsidR="686CDA7E" w:rsidDel="0439D4E9" w:rsidP="0695F723" w:rsidRDefault="686CDA7E" w14:paraId="40F33A9B" w14:textId="401E444C" w14:noSpellErr="1">
      <w:pPr>
        <w:spacing w:before="0" w:beforeAutospacing="off" w:after="0" w:afterAutospacing="off"/>
        <w:rPr>
          <w:del w:author="Pöllänen Arto" w:date="2017-03-20T01:45:16.4769642" w:id="1437544184"/>
          <w:rFonts w:ascii="Courier New" w:hAnsi="Courier New" w:eastAsia="Courier New" w:cs="Courier New"/>
          <w:noProof w:val="0"/>
          <w:sz w:val="22"/>
          <w:szCs w:val="22"/>
          <w:lang w:val="fi-FI"/>
          <w:rPrChange w:author="Pöllänen Arto" w:date="2017-03-20T00:57:59.0705151" w:id="1658991003">
            <w:rPr/>
          </w:rPrChange>
        </w:rPr>
        <w:pPrChange w:author="Pöllänen Arto" w:date="2017-03-20T00:57:59.0705151" w:id="1185932928">
          <w:pPr/>
        </w:pPrChange>
      </w:pPr>
    </w:p>
    <w:p w:rsidR="686CDA7E" w:rsidDel="0439D4E9" w:rsidP="2F61C9CC" w:rsidRDefault="686CDA7E" w14:paraId="48FA45A4" w14:textId="401E444C">
      <w:pPr>
        <w:spacing w:before="0" w:beforeAutospacing="off" w:after="0" w:afterAutospacing="off"/>
        <w:rPr>
          <w:del w:author="Pöllänen Arto" w:date="2017-03-20T01:45:16.4769642" w:id="1644873451"/>
          <w:rFonts w:ascii="Courier New" w:hAnsi="Courier New" w:eastAsia="Courier New" w:cs="Courier New"/>
          <w:noProof w:val="0"/>
          <w:sz w:val="22"/>
          <w:szCs w:val="22"/>
          <w:lang w:val="fi-FI"/>
          <w:rPrChange w:author="Pöllänen Arto" w:date="2017-03-20T00:56:57.7307714" w:id="1231342127">
            <w:rPr/>
          </w:rPrChange>
        </w:rPr>
        <w:pPrChange w:author="Pöllänen Arto" w:date="2017-03-20T00:56:57.7307714" w:id="1682221963">
          <w:pPr/>
        </w:pPrChange>
      </w:pPr>
    </w:p>
    <w:p w:rsidR="686CDA7E" w:rsidDel="0439D4E9" w:rsidP="2F61C9CC" w:rsidRDefault="686CDA7E" w14:paraId="1DAFBA55" w14:textId="401E444C">
      <w:pPr>
        <w:spacing w:before="0" w:beforeAutospacing="off" w:after="0" w:afterAutospacing="off"/>
        <w:rPr>
          <w:del w:author="Pöllänen Arto" w:date="2017-03-20T01:45:16.4769642" w:id="2128213918"/>
          <w:rFonts w:ascii="Courier New" w:hAnsi="Courier New" w:eastAsia="Courier New" w:cs="Courier New"/>
          <w:noProof w:val="0"/>
          <w:sz w:val="22"/>
          <w:szCs w:val="22"/>
          <w:lang w:val="fi-FI"/>
          <w:rPrChange w:author="Pöllänen Arto" w:date="2017-03-20T00:56:57.7307714" w:id="1027854463">
            <w:rPr/>
          </w:rPrChange>
        </w:rPr>
        <w:pPrChange w:author="Pöllänen Arto" w:date="2017-03-20T00:56:57.7307714" w:id="1260237555">
          <w:pPr/>
        </w:pPrChange>
      </w:pPr>
    </w:p>
    <w:p w:rsidR="686CDA7E" w:rsidDel="0439D4E9" w:rsidP="2F61C9CC" w:rsidRDefault="686CDA7E" w14:paraId="13D124FD" w14:textId="401E444C">
      <w:pPr>
        <w:spacing w:before="0" w:beforeAutospacing="off" w:after="0" w:afterAutospacing="off"/>
        <w:rPr>
          <w:del w:author="Pöllänen Arto" w:date="2017-03-20T01:45:16.4769642" w:id="1951804246"/>
          <w:rFonts w:ascii="Courier New" w:hAnsi="Courier New" w:eastAsia="Courier New" w:cs="Courier New"/>
          <w:noProof w:val="0"/>
          <w:sz w:val="22"/>
          <w:szCs w:val="22"/>
          <w:lang w:val="fi-FI"/>
          <w:rPrChange w:author="Pöllänen Arto" w:date="2017-03-20T00:56:57.7307714" w:id="394891890">
            <w:rPr/>
          </w:rPrChange>
        </w:rPr>
        <w:pPrChange w:author="Pöllänen Arto" w:date="2017-03-20T00:56:57.7307714" w:id="374357426">
          <w:pPr/>
        </w:pPrChange>
      </w:pPr>
    </w:p>
    <w:p w:rsidR="686CDA7E" w:rsidDel="0439D4E9" w:rsidP="2F61C9CC" w:rsidRDefault="686CDA7E" w14:paraId="345B213A" w14:textId="401E444C">
      <w:pPr>
        <w:spacing w:before="0" w:beforeAutospacing="off" w:after="0" w:afterAutospacing="off"/>
        <w:rPr>
          <w:del w:author="Pöllänen Arto" w:date="2017-03-20T01:45:16.4769642" w:id="102107256"/>
          <w:rFonts w:ascii="Courier New" w:hAnsi="Courier New" w:eastAsia="Courier New" w:cs="Courier New"/>
          <w:noProof w:val="0"/>
          <w:sz w:val="22"/>
          <w:szCs w:val="22"/>
          <w:lang w:val="fi-FI"/>
          <w:rPrChange w:author="Pöllänen Arto" w:date="2017-03-20T00:56:57.7307714" w:id="254313965">
            <w:rPr/>
          </w:rPrChange>
        </w:rPr>
        <w:pPrChange w:author="Pöllänen Arto" w:date="2017-03-20T00:56:57.7307714" w:id="89891208">
          <w:pPr/>
        </w:pPrChange>
      </w:pPr>
    </w:p>
    <w:p w:rsidR="686CDA7E" w:rsidDel="0439D4E9" w:rsidP="5136F94B" w:rsidRDefault="686CDA7E" w14:paraId="0DFD0343" w14:textId="401E444C" w14:noSpellErr="1">
      <w:pPr>
        <w:spacing w:before="0" w:beforeAutospacing="off" w:after="0" w:afterAutospacing="off"/>
        <w:rPr>
          <w:del w:author="Pöllänen Arto" w:date="2017-03-20T01:45:16.4769642" w:id="1076647827"/>
          <w:rFonts w:ascii="Courier New" w:hAnsi="Courier New" w:eastAsia="Courier New" w:cs="Courier New"/>
          <w:noProof w:val="0"/>
          <w:sz w:val="22"/>
          <w:szCs w:val="22"/>
          <w:lang w:val="fi-FI"/>
          <w:rPrChange w:author="Pöllänen Arto" w:date="2017-03-20T00:58:29.3068554" w:id="1015176538">
            <w:rPr/>
          </w:rPrChange>
        </w:rPr>
        <w:pPrChange w:author="Pöllänen Arto" w:date="2017-03-20T00:58:29.3068554" w:id="1968731467">
          <w:pPr/>
        </w:pPrChange>
      </w:pPr>
    </w:p>
    <w:p w:rsidR="686CDA7E" w:rsidDel="0439D4E9" w:rsidP="2F61C9CC" w:rsidRDefault="686CDA7E" w14:paraId="31A8C494" w14:textId="401E444C">
      <w:pPr>
        <w:spacing w:before="0" w:beforeAutospacing="off" w:after="0" w:afterAutospacing="off"/>
        <w:rPr>
          <w:del w:author="Pöllänen Arto" w:date="2017-03-20T01:45:16.4769642" w:id="1270881984"/>
          <w:rFonts w:ascii="Courier New" w:hAnsi="Courier New" w:eastAsia="Courier New" w:cs="Courier New"/>
          <w:noProof w:val="0"/>
          <w:sz w:val="22"/>
          <w:szCs w:val="22"/>
          <w:lang w:val="fi-FI"/>
          <w:rPrChange w:author="Pöllänen Arto" w:date="2017-03-20T00:56:57.7307714" w:id="1144426074">
            <w:rPr/>
          </w:rPrChange>
        </w:rPr>
        <w:pPrChange w:author="Pöllänen Arto" w:date="2017-03-20T00:56:57.7307714" w:id="315761038">
          <w:pPr/>
        </w:pPrChange>
      </w:pPr>
    </w:p>
    <w:p w:rsidR="686CDA7E" w:rsidDel="0439D4E9" w:rsidP="2F61C9CC" w:rsidRDefault="686CDA7E" w14:paraId="1C53C7FA" w14:textId="401E444C">
      <w:pPr>
        <w:spacing w:before="0" w:beforeAutospacing="off" w:after="0" w:afterAutospacing="off"/>
        <w:rPr>
          <w:del w:author="Pöllänen Arto" w:date="2017-03-20T01:45:16.4769642" w:id="1505434376"/>
          <w:rFonts w:ascii="Courier New" w:hAnsi="Courier New" w:eastAsia="Courier New" w:cs="Courier New"/>
          <w:noProof w:val="0"/>
          <w:sz w:val="22"/>
          <w:szCs w:val="22"/>
          <w:lang w:val="fi-FI"/>
          <w:rPrChange w:author="Pöllänen Arto" w:date="2017-03-20T00:56:57.7307714" w:id="1959429805">
            <w:rPr/>
          </w:rPrChange>
        </w:rPr>
        <w:pPrChange w:author="Pöllänen Arto" w:date="2017-03-20T00:56:57.7307714" w:id="1785840723">
          <w:pPr/>
        </w:pPrChange>
      </w:pPr>
    </w:p>
    <w:p w:rsidR="686CDA7E" w:rsidDel="0439D4E9" w:rsidP="2F61C9CC" w:rsidRDefault="686CDA7E" w14:paraId="1DFB7F33" w14:textId="401E444C">
      <w:pPr>
        <w:spacing w:before="0" w:beforeAutospacing="off" w:after="0" w:afterAutospacing="off"/>
        <w:rPr>
          <w:del w:author="Pöllänen Arto" w:date="2017-03-20T01:45:16.4769642" w:id="1581980917"/>
          <w:rFonts w:ascii="Courier New" w:hAnsi="Courier New" w:eastAsia="Courier New" w:cs="Courier New"/>
          <w:noProof w:val="0"/>
          <w:sz w:val="22"/>
          <w:szCs w:val="22"/>
          <w:lang w:val="fi-FI"/>
          <w:rPrChange w:author="Pöllänen Arto" w:date="2017-03-20T00:56:57.7307714" w:id="170215705">
            <w:rPr/>
          </w:rPrChange>
        </w:rPr>
        <w:pPrChange w:author="Pöllänen Arto" w:date="2017-03-20T00:56:57.7307714" w:id="1625689375">
          <w:pPr/>
        </w:pPrChange>
      </w:pPr>
    </w:p>
    <w:p w:rsidR="686CDA7E" w:rsidDel="0439D4E9" w:rsidP="5136F94B" w:rsidRDefault="686CDA7E" w14:paraId="3F7516F5" w14:textId="401E444C" w14:noSpellErr="1">
      <w:pPr>
        <w:spacing w:before="0" w:beforeAutospacing="off" w:after="0" w:afterAutospacing="off"/>
        <w:rPr>
          <w:del w:author="Pöllänen Arto" w:date="2017-03-20T01:45:16.4769642" w:id="2138205949"/>
          <w:rFonts w:ascii="Courier New" w:hAnsi="Courier New" w:eastAsia="Courier New" w:cs="Courier New"/>
          <w:noProof w:val="0"/>
          <w:sz w:val="22"/>
          <w:szCs w:val="22"/>
          <w:lang w:val="fi-FI"/>
          <w:rPrChange w:author="Pöllänen Arto" w:date="2017-03-20T00:58:29.3068554" w:id="1601849965">
            <w:rPr/>
          </w:rPrChange>
        </w:rPr>
        <w:pPrChange w:author="Pöllänen Arto" w:date="2017-03-20T00:58:29.3068554" w:id="1643413006">
          <w:pPr/>
        </w:pPrChange>
      </w:pPr>
    </w:p>
    <w:p w:rsidR="686CDA7E" w:rsidDel="0439D4E9" w:rsidP="2F61C9CC" w:rsidRDefault="686CDA7E" w14:paraId="50FD877F" w14:textId="401E444C">
      <w:pPr>
        <w:spacing w:before="0" w:beforeAutospacing="off" w:after="0" w:afterAutospacing="off"/>
        <w:rPr>
          <w:del w:author="Pöllänen Arto" w:date="2017-03-20T01:45:16.4769642" w:id="1205103543"/>
          <w:rFonts w:ascii="Courier New" w:hAnsi="Courier New" w:eastAsia="Courier New" w:cs="Courier New"/>
          <w:noProof w:val="0"/>
          <w:sz w:val="16"/>
          <w:szCs w:val="16"/>
          <w:lang w:val="fi-FI"/>
          <w:rPrChange w:author="Pöllänen Arto" w:date="2017-03-20T00:56:57.7307714" w:id="103143793">
            <w:rPr/>
          </w:rPrChange>
        </w:rPr>
        <w:pPrChange w:author="Pöllänen Arto" w:date="2017-03-20T00:56:57.7307714" w:id="564506215">
          <w:pPr/>
        </w:pPrChange>
      </w:pPr>
    </w:p>
    <w:p w:rsidR="686CDA7E" w:rsidDel="0439D4E9" w:rsidP="2F61C9CC" w:rsidRDefault="686CDA7E" w14:paraId="4597B702" w14:textId="6E0B9704">
      <w:pPr>
        <w:rPr>
          <w:del w:author="Pöllänen Arto" w:date="2017-03-20T01:45:16.4769642" w:id="186652761"/>
          <w:rFonts w:ascii="Courier New" w:hAnsi="Courier New" w:eastAsia="Courier New" w:cs="Courier New"/>
          <w:noProof w:val="0"/>
          <w:sz w:val="16"/>
          <w:szCs w:val="16"/>
          <w:lang w:val="fi-FI"/>
          <w:rPrChange w:author="Pöllänen Arto" w:date="2017-03-20T00:56:57.7307714" w:id="2132974797">
            <w:rPr/>
          </w:rPrChange>
        </w:rPr>
        <w:pPrChange w:author="Pöllänen Arto" w:date="2017-03-20T00:56:57.7307714" w:id="1415419915">
          <w:pPr/>
        </w:pPrChange>
      </w:pPr>
    </w:p>
    <w:p w:rsidR="686CDA7E" w:rsidDel="0439D4E9" w:rsidP="2F61C9CC" w:rsidRDefault="686CDA7E" w14:paraId="4C4DA977" w14:textId="6E0B9704">
      <w:pPr>
        <w:spacing w:before="0" w:beforeAutospacing="off" w:after="0" w:afterAutospacing="off"/>
        <w:rPr>
          <w:del w:author="Pöllänen Arto" w:date="2017-03-20T01:45:16.4769642" w:id="839256819"/>
          <w:rFonts w:ascii="Courier New" w:hAnsi="Courier New" w:eastAsia="Courier New" w:cs="Courier New"/>
          <w:noProof w:val="0"/>
          <w:sz w:val="16"/>
          <w:szCs w:val="16"/>
          <w:lang w:val="fi-FI"/>
          <w:rPrChange w:author="Pöllänen Arto" w:date="2017-03-20T00:56:57.7307714" w:id="136420553">
            <w:rPr/>
          </w:rPrChange>
        </w:rPr>
        <w:pPrChange w:author="Pöllänen Arto" w:date="2017-03-20T00:56:57.7307714" w:id="1680851390">
          <w:pPr/>
        </w:pPrChange>
      </w:pPr>
    </w:p>
    <w:p w:rsidR="686CDA7E" w:rsidDel="0439D4E9" w:rsidP="5136F94B" w:rsidRDefault="686CDA7E" w14:paraId="12D066A5" w14:textId="6E0B9704" w14:noSpellErr="1">
      <w:pPr>
        <w:spacing w:before="0" w:beforeAutospacing="off" w:after="0" w:afterAutospacing="off"/>
        <w:rPr>
          <w:del w:author="Pöllänen Arto" w:date="2017-03-20T01:45:16.4769642" w:id="792250505"/>
          <w:rFonts w:ascii="Courier New" w:hAnsi="Courier New" w:eastAsia="Courier New" w:cs="Courier New"/>
          <w:noProof w:val="0"/>
          <w:sz w:val="16"/>
          <w:szCs w:val="16"/>
          <w:lang w:val="fi-FI"/>
          <w:rPrChange w:author="Pöllänen Arto" w:date="2017-03-20T00:58:29.3068554" w:id="1324754700">
            <w:rPr/>
          </w:rPrChange>
        </w:rPr>
        <w:pPrChange w:author="Pöllänen Arto" w:date="2017-03-20T00:58:29.3068554" w:id="1946073410">
          <w:pPr/>
        </w:pPrChange>
      </w:pPr>
    </w:p>
    <w:p w:rsidR="686CDA7E" w:rsidDel="0439D4E9" w:rsidP="2F61C9CC" w:rsidRDefault="686CDA7E" w14:paraId="35912B47" w14:textId="6E0B9704">
      <w:pPr>
        <w:rPr>
          <w:del w:author="Pöllänen Arto" w:date="2017-03-20T01:45:16.4769642" w:id="671428756"/>
          <w:rFonts w:ascii="Courier New" w:hAnsi="Courier New" w:eastAsia="Courier New" w:cs="Courier New"/>
          <w:noProof w:val="0"/>
          <w:sz w:val="16"/>
          <w:szCs w:val="16"/>
          <w:lang w:val="fi-FI"/>
          <w:rPrChange w:author="Pöllänen Arto" w:date="2017-03-20T00:56:57.7307714" w:id="1988097475">
            <w:rPr/>
          </w:rPrChange>
        </w:rPr>
        <w:pPrChange w:author="Pöllänen Arto" w:date="2017-03-20T00:56:57.7307714" w:id="1818660461">
          <w:pPr/>
        </w:pPrChange>
      </w:pPr>
    </w:p>
    <w:p w:rsidR="686CDA7E" w:rsidDel="0439D4E9" w:rsidP="2F61C9CC" w:rsidRDefault="686CDA7E" w14:paraId="43286C7B" w14:textId="6E0B9704">
      <w:pPr>
        <w:rPr>
          <w:del w:author="Pöllänen Arto" w:date="2017-03-20T01:45:16.4769642" w:id="1350808885"/>
          <w:rFonts w:ascii="Courier New" w:hAnsi="Courier New" w:eastAsia="Courier New" w:cs="Courier New"/>
          <w:noProof w:val="0"/>
          <w:sz w:val="16"/>
          <w:szCs w:val="16"/>
          <w:lang w:val="fi-FI"/>
          <w:rPrChange w:author="Pöllänen Arto" w:date="2017-03-20T00:56:57.7307714" w:id="2123977629">
            <w:rPr/>
          </w:rPrChange>
        </w:rPr>
        <w:pPrChange w:author="Pöllänen Arto" w:date="2017-03-20T00:56:57.7307714" w:id="352719296">
          <w:pPr/>
        </w:pPrChange>
      </w:pPr>
    </w:p>
    <w:p w:rsidR="686CDA7E" w:rsidDel="0439D4E9" w:rsidP="2F61C9CC" w:rsidRDefault="686CDA7E" w14:paraId="23192032" w14:textId="6E0B9704">
      <w:pPr>
        <w:spacing w:before="0" w:beforeAutospacing="off" w:after="0" w:afterAutospacing="off"/>
        <w:rPr>
          <w:del w:author="Pöllänen Arto" w:date="2017-03-20T01:45:16.4769642" w:id="389806162"/>
          <w:rFonts w:ascii="Courier New" w:hAnsi="Courier New" w:eastAsia="Courier New" w:cs="Courier New"/>
          <w:noProof w:val="0"/>
          <w:sz w:val="16"/>
          <w:szCs w:val="16"/>
          <w:lang w:val="fi-FI"/>
          <w:rPrChange w:author="Pöllänen Arto" w:date="2017-03-20T00:56:57.7307714" w:id="2112291661">
            <w:rPr/>
          </w:rPrChange>
        </w:rPr>
        <w:pPrChange w:author="Pöllänen Arto" w:date="2017-03-20T00:56:57.7307714" w:id="1893353529">
          <w:pPr/>
        </w:pPrChange>
      </w:pPr>
    </w:p>
    <w:p w:rsidR="686CDA7E" w:rsidDel="0439D4E9" w:rsidP="5136F94B" w:rsidRDefault="686CDA7E" w14:paraId="642CFA41" w14:textId="6E0B9704" w14:noSpellErr="1">
      <w:pPr>
        <w:spacing w:before="0" w:beforeAutospacing="off" w:after="0" w:afterAutospacing="off"/>
        <w:rPr>
          <w:del w:author="Pöllänen Arto" w:date="2017-03-20T01:45:16.4769642" w:id="750996923"/>
          <w:rFonts w:ascii="Courier New" w:hAnsi="Courier New" w:eastAsia="Courier New" w:cs="Courier New"/>
          <w:noProof w:val="0"/>
          <w:sz w:val="16"/>
          <w:szCs w:val="16"/>
          <w:lang w:val="fi-FI"/>
          <w:rPrChange w:author="Pöllänen Arto" w:date="2017-03-20T00:58:29.3068554" w:id="1758969035">
            <w:rPr/>
          </w:rPrChange>
        </w:rPr>
        <w:pPrChange w:author="Pöllänen Arto" w:date="2017-03-20T00:58:29.3068554" w:id="259693821">
          <w:pPr/>
        </w:pPrChange>
      </w:pPr>
    </w:p>
    <w:p w:rsidR="686CDA7E" w:rsidDel="0439D4E9" w:rsidP="4AB56EC3" w:rsidRDefault="686CDA7E" w14:paraId="6F815A15" w14:textId="6E0B9704">
      <w:pPr>
        <w:spacing w:before="0" w:beforeAutospacing="off" w:after="0" w:afterAutospacing="off"/>
        <w:rPr>
          <w:del w:author="Pöllänen Arto" w:date="2017-03-20T01:45:16.4769642" w:id="944641413"/>
          <w:rFonts w:ascii="Courier New" w:hAnsi="Courier New" w:eastAsia="Courier New" w:cs="Courier New"/>
          <w:sz w:val="16"/>
          <w:szCs w:val="16"/>
          <w:rPrChange w:author="Pöllänen Arto" w:date="2017-03-20T00:56:21.136542" w:id="53159265">
            <w:rPr/>
          </w:rPrChange>
        </w:rPr>
        <w:pPrChange w:author="Pöllänen Arto" w:date="2017-03-20T00:56:21.136542" w:id="1667919638">
          <w:pPr/>
        </w:pPrChange>
      </w:pPr>
      <w:del w:author="Pöllänen Arto" w:date="2017-03-20T01:45:16.4769642" w:id="686397745">
        <w:r w:rsidDel="0439D4E9">
          <w:br/>
        </w:r>
      </w:del>
    </w:p>
    <w:p w:rsidR="686CDA7E" w:rsidDel="0439D4E9" w:rsidP="2F61C9CC" w:rsidRDefault="686CDA7E" w14:paraId="00D9E049" w14:textId="6E0B9704">
      <w:pPr>
        <w:spacing w:before="0" w:beforeAutospacing="off" w:after="0" w:afterAutospacing="off"/>
        <w:rPr>
          <w:del w:author="Pöllänen Arto" w:date="2017-03-20T01:45:16.4769642" w:id="1861234946"/>
          <w:rFonts w:ascii="Courier New" w:hAnsi="Courier New" w:eastAsia="Courier New" w:cs="Courier New"/>
          <w:noProof w:val="0"/>
          <w:sz w:val="16"/>
          <w:szCs w:val="16"/>
          <w:lang w:val="fi-FI"/>
          <w:rPrChange w:author="Pöllänen Arto" w:date="2017-03-20T00:56:57.7307714" w:id="2061917913">
            <w:rPr/>
          </w:rPrChange>
        </w:rPr>
        <w:pPrChange w:author="Pöllänen Arto" w:date="2017-03-20T00:56:57.7307714" w:id="761883581">
          <w:pPr/>
        </w:pPrChange>
      </w:pPr>
    </w:p>
    <w:p w:rsidR="686CDA7E" w:rsidDel="0439D4E9" w:rsidP="5136F94B" w:rsidRDefault="686CDA7E" w14:paraId="1BC97EBF" w14:textId="6E0B9704" w14:noSpellErr="1">
      <w:pPr>
        <w:spacing w:before="0" w:beforeAutospacing="off" w:after="0" w:afterAutospacing="off"/>
        <w:rPr>
          <w:del w:author="Pöllänen Arto" w:date="2017-03-20T01:45:16.4769642" w:id="979143372"/>
          <w:rFonts w:ascii="Courier New" w:hAnsi="Courier New" w:eastAsia="Courier New" w:cs="Courier New"/>
          <w:noProof w:val="0"/>
          <w:sz w:val="16"/>
          <w:szCs w:val="16"/>
          <w:lang w:val="fi-FI"/>
          <w:rPrChange w:author="Pöllänen Arto" w:date="2017-03-20T00:58:29.3068554" w:id="617229738">
            <w:rPr/>
          </w:rPrChange>
        </w:rPr>
        <w:pPrChange w:author="Pöllänen Arto" w:date="2017-03-20T00:58:29.3068554" w:id="407324331">
          <w:pPr/>
        </w:pPrChange>
      </w:pPr>
    </w:p>
    <w:p w:rsidR="686CDA7E" w:rsidDel="0439D4E9" w:rsidP="4AB56EC3" w:rsidRDefault="686CDA7E" w14:paraId="4B1C362C" w14:textId="6E0B9704">
      <w:pPr>
        <w:spacing w:before="0" w:beforeAutospacing="off" w:after="0" w:afterAutospacing="off"/>
        <w:rPr>
          <w:del w:author="Pöllänen Arto" w:date="2017-03-20T01:45:16.4769642" w:id="2029939906"/>
          <w:rFonts w:ascii="Courier New" w:hAnsi="Courier New" w:eastAsia="Courier New" w:cs="Courier New"/>
          <w:sz w:val="16"/>
          <w:szCs w:val="16"/>
          <w:rPrChange w:author="Pöllänen Arto" w:date="2017-03-20T00:56:21.136542" w:id="263180068">
            <w:rPr/>
          </w:rPrChange>
        </w:rPr>
        <w:pPrChange w:author="Pöllänen Arto" w:date="2017-03-20T00:56:21.136542" w:id="1318155643">
          <w:pPr/>
        </w:pPrChange>
      </w:pPr>
      <w:del w:author="Pöllänen Arto" w:date="2017-03-20T01:45:16.4769642" w:id="977339206">
        <w:r w:rsidDel="0439D4E9">
          <w:br/>
        </w:r>
      </w:del>
    </w:p>
    <w:p w:rsidR="686CDA7E" w:rsidDel="0439D4E9" w:rsidP="2F61C9CC" w:rsidRDefault="686CDA7E" w14:paraId="5426FE28" w14:textId="6E0B9704">
      <w:pPr>
        <w:rPr>
          <w:del w:author="Pöllänen Arto" w:date="2017-03-20T01:45:16.4769642" w:id="1500518676"/>
          <w:rFonts w:ascii="Courier New" w:hAnsi="Courier New" w:eastAsia="Courier New" w:cs="Courier New"/>
          <w:noProof w:val="0"/>
          <w:sz w:val="16"/>
          <w:szCs w:val="16"/>
          <w:lang w:val="fi-FI"/>
          <w:rPrChange w:author="Pöllänen Arto" w:date="2017-03-20T00:56:57.7307714" w:id="1390362753">
            <w:rPr/>
          </w:rPrChange>
        </w:rPr>
        <w:pPrChange w:author="Pöllänen Arto" w:date="2017-03-20T00:56:57.7307714" w:id="2066323510">
          <w:pPr/>
        </w:pPrChange>
      </w:pPr>
    </w:p>
    <w:p w:rsidR="686CDA7E" w:rsidDel="0439D4E9" w:rsidP="5136F94B" w:rsidRDefault="686CDA7E" w14:paraId="0146B0AD" w14:textId="6E0B9704" w14:noSpellErr="1">
      <w:pPr>
        <w:spacing w:before="0" w:beforeAutospacing="off" w:after="0" w:afterAutospacing="off"/>
        <w:rPr>
          <w:del w:author="Pöllänen Arto" w:date="2017-03-20T01:45:16.4769642" w:id="1740717925"/>
          <w:rFonts w:ascii="Courier New" w:hAnsi="Courier New" w:eastAsia="Courier New" w:cs="Courier New"/>
          <w:noProof w:val="0"/>
          <w:sz w:val="16"/>
          <w:szCs w:val="16"/>
          <w:lang w:val="fi-FI"/>
          <w:rPrChange w:author="Pöllänen Arto" w:date="2017-03-20T00:58:29.3068554" w:id="1147264991">
            <w:rPr/>
          </w:rPrChange>
        </w:rPr>
        <w:pPrChange w:author="Pöllänen Arto" w:date="2017-03-20T00:58:29.3068554" w:id="1058827077">
          <w:pPr/>
        </w:pPrChange>
      </w:pPr>
    </w:p>
    <w:p w:rsidR="686CDA7E" w:rsidDel="0439D4E9" w:rsidP="2F61C9CC" w:rsidRDefault="686CDA7E" w14:paraId="3DD0BB44" w14:textId="6E0B9704">
      <w:pPr>
        <w:spacing w:before="0" w:beforeAutospacing="off" w:after="0" w:afterAutospacing="off"/>
        <w:rPr>
          <w:del w:author="Pöllänen Arto" w:date="2017-03-20T01:45:16.4769642" w:id="1915070047"/>
          <w:rFonts w:ascii="Courier New" w:hAnsi="Courier New" w:eastAsia="Courier New" w:cs="Courier New"/>
          <w:noProof w:val="0"/>
          <w:sz w:val="16"/>
          <w:szCs w:val="16"/>
          <w:lang w:val="fi-FI"/>
          <w:rPrChange w:author="Pöllänen Arto" w:date="2017-03-20T00:56:57.7307714" w:id="1421617415">
            <w:rPr/>
          </w:rPrChange>
        </w:rPr>
        <w:pPrChange w:author="Pöllänen Arto" w:date="2017-03-20T00:56:57.7307714" w:id="873244898">
          <w:pPr/>
        </w:pPrChange>
      </w:pPr>
    </w:p>
    <w:p w:rsidR="686CDA7E" w:rsidDel="0439D4E9" w:rsidP="2F61C9CC" w:rsidRDefault="686CDA7E" w14:paraId="0CAE277C" w14:textId="6E0B9704">
      <w:pPr>
        <w:rPr>
          <w:del w:author="Pöllänen Arto" w:date="2017-03-20T01:45:16.4769642" w:id="1273872699"/>
          <w:rFonts w:ascii="Courier New" w:hAnsi="Courier New" w:eastAsia="Courier New" w:cs="Courier New"/>
          <w:noProof w:val="0"/>
          <w:sz w:val="16"/>
          <w:szCs w:val="16"/>
          <w:lang w:val="fi-FI"/>
          <w:rPrChange w:author="Pöllänen Arto" w:date="2017-03-20T00:56:57.7307714" w:id="1519021963">
            <w:rPr/>
          </w:rPrChange>
        </w:rPr>
        <w:pPrChange w:author="Pöllänen Arto" w:date="2017-03-20T00:56:57.7307714" w:id="628555446">
          <w:pPr/>
        </w:pPrChange>
      </w:pPr>
    </w:p>
    <w:p w:rsidR="686CDA7E" w:rsidDel="0439D4E9" w:rsidP="2F61C9CC" w:rsidRDefault="686CDA7E" w14:paraId="6AAB72F8" w14:textId="6E0B9704">
      <w:pPr>
        <w:rPr>
          <w:del w:author="Pöllänen Arto" w:date="2017-03-20T01:45:16.4769642" w:id="521377762"/>
          <w:rFonts w:ascii="Courier New" w:hAnsi="Courier New" w:eastAsia="Courier New" w:cs="Courier New"/>
          <w:noProof w:val="0"/>
          <w:sz w:val="16"/>
          <w:szCs w:val="16"/>
          <w:lang w:val="fi-FI"/>
          <w:rPrChange w:author="Pöllänen Arto" w:date="2017-03-20T00:56:57.7307714" w:id="1830132111">
            <w:rPr/>
          </w:rPrChange>
        </w:rPr>
        <w:pPrChange w:author="Pöllänen Arto" w:date="2017-03-20T00:56:57.7307714" w:id="2106394015">
          <w:pPr/>
        </w:pPrChange>
      </w:pPr>
    </w:p>
    <w:p w:rsidR="686CDA7E" w:rsidDel="0439D4E9" w:rsidP="4AB56EC3" w:rsidRDefault="686CDA7E" w14:paraId="23D11172" w14:textId="6E0B9704">
      <w:pPr>
        <w:spacing w:before="0" w:beforeAutospacing="off" w:after="0" w:afterAutospacing="off"/>
        <w:rPr>
          <w:del w:author="Pöllänen Arto" w:date="2017-03-20T01:45:16.4769642" w:id="2072793762"/>
          <w:rFonts w:ascii="Courier New" w:hAnsi="Courier New" w:eastAsia="Courier New" w:cs="Courier New"/>
          <w:sz w:val="16"/>
          <w:szCs w:val="16"/>
          <w:rPrChange w:author="Pöllänen Arto" w:date="2017-03-20T00:56:21.136542" w:id="1418770986">
            <w:rPr/>
          </w:rPrChange>
        </w:rPr>
        <w:pPrChange w:author="Pöllänen Arto" w:date="2017-03-20T00:56:21.136542" w:id="980199457">
          <w:pPr/>
        </w:pPrChange>
      </w:pPr>
      <w:del w:author="Pöllänen Arto" w:date="2017-03-20T01:45:16.4769642" w:id="222686276">
        <w:r w:rsidDel="0439D4E9">
          <w:br/>
        </w:r>
      </w:del>
    </w:p>
    <w:p w:rsidR="686CDA7E" w:rsidDel="0439D4E9" w:rsidP="5136F94B" w:rsidRDefault="686CDA7E" w14:paraId="6DC40634" w14:textId="6E0B9704" w14:noSpellErr="1">
      <w:pPr>
        <w:spacing w:before="0" w:beforeAutospacing="off" w:after="0" w:afterAutospacing="off"/>
        <w:rPr>
          <w:del w:author="Pöllänen Arto" w:date="2017-03-20T01:45:16.4769642" w:id="1478510478"/>
          <w:rFonts w:ascii="Courier New" w:hAnsi="Courier New" w:eastAsia="Courier New" w:cs="Courier New"/>
          <w:noProof w:val="0"/>
          <w:sz w:val="16"/>
          <w:szCs w:val="16"/>
          <w:lang w:val="fi-FI"/>
          <w:rPrChange w:author="Pöllänen Arto" w:date="2017-03-20T00:58:29.3068554" w:id="405086829">
            <w:rPr/>
          </w:rPrChange>
        </w:rPr>
        <w:pPrChange w:author="Pöllänen Arto" w:date="2017-03-20T00:58:29.3068554" w:id="423403692">
          <w:pPr/>
        </w:pPrChange>
      </w:pPr>
    </w:p>
    <w:p w:rsidR="686CDA7E" w:rsidDel="0439D4E9" w:rsidP="2F61C9CC" w:rsidRDefault="686CDA7E" w14:paraId="77F560C6" w14:textId="6E0B9704">
      <w:pPr>
        <w:spacing w:before="0" w:beforeAutospacing="off" w:after="0" w:afterAutospacing="off"/>
        <w:rPr>
          <w:del w:author="Pöllänen Arto" w:date="2017-03-20T01:45:16.4769642" w:id="1754163168"/>
          <w:rFonts w:ascii="Courier New" w:hAnsi="Courier New" w:eastAsia="Courier New" w:cs="Courier New"/>
          <w:noProof w:val="0"/>
          <w:sz w:val="16"/>
          <w:szCs w:val="16"/>
          <w:lang w:val="fi-FI"/>
          <w:rPrChange w:author="Pöllänen Arto" w:date="2017-03-20T00:56:57.7307714" w:id="980094717">
            <w:rPr/>
          </w:rPrChange>
        </w:rPr>
        <w:pPrChange w:author="Pöllänen Arto" w:date="2017-03-20T00:56:57.7307714" w:id="815580484">
          <w:pPr/>
        </w:pPrChange>
      </w:pPr>
    </w:p>
    <w:p w:rsidR="686CDA7E" w:rsidDel="0439D4E9" w:rsidP="5136F94B" w:rsidRDefault="686CDA7E" w14:paraId="6CBA34A7" w14:textId="6E0B9704" w14:noSpellErr="1">
      <w:pPr>
        <w:spacing w:before="0" w:beforeAutospacing="off" w:after="0" w:afterAutospacing="off"/>
        <w:rPr>
          <w:del w:author="Pöllänen Arto" w:date="2017-03-20T01:45:16.4769642" w:id="318070516"/>
          <w:rFonts w:ascii="Courier New" w:hAnsi="Courier New" w:eastAsia="Courier New" w:cs="Courier New"/>
          <w:noProof w:val="0"/>
          <w:sz w:val="16"/>
          <w:szCs w:val="16"/>
          <w:lang w:val="fi-FI"/>
          <w:rPrChange w:author="Pöllänen Arto" w:date="2017-03-20T00:58:29.3068554" w:id="1917096582">
            <w:rPr/>
          </w:rPrChange>
        </w:rPr>
        <w:pPrChange w:author="Pöllänen Arto" w:date="2017-03-20T00:58:29.3068554" w:id="1318093279">
          <w:pPr/>
        </w:pPrChange>
      </w:pPr>
    </w:p>
    <w:p w:rsidR="686CDA7E" w:rsidDel="0439D4E9" w:rsidP="5136F94B" w:rsidRDefault="686CDA7E" w14:paraId="5E3D4D23" w14:textId="6E0B9704" w14:noSpellErr="1">
      <w:pPr>
        <w:spacing w:before="0" w:beforeAutospacing="off" w:after="0" w:afterAutospacing="off"/>
        <w:rPr>
          <w:del w:author="Pöllänen Arto" w:date="2017-03-20T01:45:16.4769642" w:id="368834479"/>
          <w:rFonts w:ascii="Courier New" w:hAnsi="Courier New" w:eastAsia="Courier New" w:cs="Courier New"/>
          <w:noProof w:val="0"/>
          <w:sz w:val="16"/>
          <w:szCs w:val="16"/>
          <w:lang w:val="fi-FI"/>
          <w:rPrChange w:author="Pöllänen Arto" w:date="2017-03-20T00:58:29.3068554" w:id="592700588">
            <w:rPr/>
          </w:rPrChange>
        </w:rPr>
        <w:pPrChange w:author="Pöllänen Arto" w:date="2017-03-20T00:58:29.3068554" w:id="28422549">
          <w:pPr/>
        </w:pPrChange>
      </w:pPr>
    </w:p>
    <w:p w:rsidR="686CDA7E" w:rsidDel="0439D4E9" w:rsidP="2F61C9CC" w:rsidRDefault="686CDA7E" w14:paraId="63C1FE07" w14:textId="6E0B9704">
      <w:pPr>
        <w:spacing w:before="0" w:beforeAutospacing="off" w:after="0" w:afterAutospacing="off"/>
        <w:rPr>
          <w:del w:author="Pöllänen Arto" w:date="2017-03-20T01:45:16.4769642" w:id="1215510354"/>
          <w:rFonts w:ascii="Courier New" w:hAnsi="Courier New" w:eastAsia="Courier New" w:cs="Courier New"/>
          <w:noProof w:val="0"/>
          <w:sz w:val="16"/>
          <w:szCs w:val="16"/>
          <w:lang w:val="fi-FI"/>
          <w:rPrChange w:author="Pöllänen Arto" w:date="2017-03-20T00:56:57.7307714" w:id="356571079">
            <w:rPr/>
          </w:rPrChange>
        </w:rPr>
        <w:pPrChange w:author="Pöllänen Arto" w:date="2017-03-20T00:56:57.7307714" w:id="993861765">
          <w:pPr/>
        </w:pPrChange>
      </w:pPr>
    </w:p>
    <w:p w:rsidR="686CDA7E" w:rsidDel="0439D4E9" w:rsidP="5136F94B" w:rsidRDefault="686CDA7E" w14:paraId="09B5BBD8" w14:textId="6E0B9704" w14:noSpellErr="1">
      <w:pPr>
        <w:spacing w:before="0" w:beforeAutospacing="off" w:after="0" w:afterAutospacing="off"/>
        <w:rPr>
          <w:del w:author="Pöllänen Arto" w:date="2017-03-20T01:45:16.4769642" w:id="1745562334"/>
          <w:rFonts w:ascii="Courier New" w:hAnsi="Courier New" w:eastAsia="Courier New" w:cs="Courier New"/>
          <w:noProof w:val="0"/>
          <w:sz w:val="16"/>
          <w:szCs w:val="16"/>
          <w:lang w:val="fi-FI"/>
          <w:rPrChange w:author="Pöllänen Arto" w:date="2017-03-20T00:58:29.3068554" w:id="858301203">
            <w:rPr/>
          </w:rPrChange>
        </w:rPr>
        <w:pPrChange w:author="Pöllänen Arto" w:date="2017-03-20T00:58:29.3068554" w:id="809438038">
          <w:pPr/>
        </w:pPrChange>
      </w:pPr>
    </w:p>
    <w:p w:rsidR="686CDA7E" w:rsidDel="0439D4E9" w:rsidP="4AB56EC3" w:rsidRDefault="686CDA7E" w14:paraId="69EAC534" w14:textId="6E0B9704">
      <w:pPr>
        <w:spacing w:before="0" w:beforeAutospacing="off" w:after="0" w:afterAutospacing="off"/>
        <w:rPr>
          <w:del w:author="Pöllänen Arto" w:date="2017-03-20T01:45:16.4769642" w:id="609601307"/>
          <w:rFonts w:ascii="Courier New" w:hAnsi="Courier New" w:eastAsia="Courier New" w:cs="Courier New"/>
          <w:sz w:val="16"/>
          <w:szCs w:val="16"/>
          <w:rPrChange w:author="Pöllänen Arto" w:date="2017-03-20T00:56:21.136542" w:id="1966060295">
            <w:rPr/>
          </w:rPrChange>
        </w:rPr>
        <w:pPrChange w:author="Pöllänen Arto" w:date="2017-03-20T00:56:21.136542" w:id="721413372">
          <w:pPr/>
        </w:pPrChange>
      </w:pPr>
      <w:del w:author="Pöllänen Arto" w:date="2017-03-20T01:45:16.4769642" w:id="1040846534">
        <w:r w:rsidDel="0439D4E9">
          <w:br/>
        </w:r>
      </w:del>
    </w:p>
    <w:p w:rsidR="686CDA7E" w:rsidDel="0439D4E9" w:rsidP="2F61C9CC" w:rsidRDefault="686CDA7E" w14:paraId="007DB539" w14:textId="6E0B9704">
      <w:pPr>
        <w:spacing w:before="0" w:beforeAutospacing="off" w:after="0" w:afterAutospacing="off"/>
        <w:rPr>
          <w:del w:author="Pöllänen Arto" w:date="2017-03-20T01:45:16.4769642" w:id="1084589892"/>
          <w:rFonts w:ascii="Courier New" w:hAnsi="Courier New" w:eastAsia="Courier New" w:cs="Courier New"/>
          <w:noProof w:val="0"/>
          <w:sz w:val="16"/>
          <w:szCs w:val="16"/>
          <w:lang w:val="fi-FI"/>
          <w:rPrChange w:author="Pöllänen Arto" w:date="2017-03-20T00:56:57.7307714" w:id="301573388">
            <w:rPr/>
          </w:rPrChange>
        </w:rPr>
        <w:pPrChange w:author="Pöllänen Arto" w:date="2017-03-20T00:56:57.7307714" w:id="1201815484">
          <w:pPr/>
        </w:pPrChange>
      </w:pPr>
    </w:p>
    <w:p w:rsidR="686CDA7E" w:rsidDel="0439D4E9" w:rsidP="4AB56EC3" w:rsidRDefault="686CDA7E" w14:paraId="7F3CDEAD" w14:textId="6E0B9704">
      <w:pPr>
        <w:spacing w:before="0" w:beforeAutospacing="off" w:after="0" w:afterAutospacing="off"/>
        <w:rPr>
          <w:del w:author="Pöllänen Arto" w:date="2017-03-20T01:45:16.4769642" w:id="2091862551"/>
          <w:rFonts w:ascii="Courier New" w:hAnsi="Courier New" w:eastAsia="Courier New" w:cs="Courier New"/>
          <w:sz w:val="16"/>
          <w:szCs w:val="16"/>
          <w:rPrChange w:author="Pöllänen Arto" w:date="2017-03-20T00:56:21.136542" w:id="169696154">
            <w:rPr/>
          </w:rPrChange>
        </w:rPr>
        <w:pPrChange w:author="Pöllänen Arto" w:date="2017-03-20T00:56:21.136542" w:id="525197738">
          <w:pPr/>
        </w:pPrChange>
      </w:pPr>
      <w:del w:author="Pöllänen Arto" w:date="2017-03-20T01:45:16.4769642" w:id="94799173">
        <w:r w:rsidDel="0439D4E9">
          <w:br/>
        </w:r>
      </w:del>
    </w:p>
    <w:p w:rsidR="686CDA7E" w:rsidDel="0439D4E9" w:rsidP="5136F94B" w:rsidRDefault="686CDA7E" w14:paraId="561D4492" w14:textId="6E0B9704" w14:noSpellErr="1">
      <w:pPr>
        <w:spacing w:before="0" w:beforeAutospacing="off" w:after="0" w:afterAutospacing="off"/>
        <w:rPr>
          <w:del w:author="Pöllänen Arto" w:date="2017-03-20T01:45:16.4769642" w:id="1291074872"/>
          <w:rFonts w:ascii="Courier New" w:hAnsi="Courier New" w:eastAsia="Courier New" w:cs="Courier New"/>
          <w:noProof w:val="0"/>
          <w:sz w:val="16"/>
          <w:szCs w:val="16"/>
          <w:lang w:val="fi-FI"/>
          <w:rPrChange w:author="Pöllänen Arto" w:date="2017-03-20T00:58:29.3068554" w:id="1580106193">
            <w:rPr/>
          </w:rPrChange>
        </w:rPr>
        <w:pPrChange w:author="Pöllänen Arto" w:date="2017-03-20T00:58:29.3068554" w:id="388901117">
          <w:pPr/>
        </w:pPrChange>
      </w:pPr>
    </w:p>
    <w:p w:rsidR="686CDA7E" w:rsidDel="0439D4E9" w:rsidP="2F61C9CC" w:rsidRDefault="686CDA7E" w14:paraId="59C5EC9C" w14:textId="6E0B9704">
      <w:pPr>
        <w:spacing w:before="0" w:beforeAutospacing="off" w:after="0" w:afterAutospacing="off"/>
        <w:rPr>
          <w:del w:author="Pöllänen Arto" w:date="2017-03-20T01:45:16.4769642" w:id="2098420852"/>
          <w:rFonts w:ascii="Courier New" w:hAnsi="Courier New" w:eastAsia="Courier New" w:cs="Courier New"/>
          <w:noProof w:val="0"/>
          <w:sz w:val="16"/>
          <w:szCs w:val="16"/>
          <w:lang w:val="fi-FI"/>
          <w:rPrChange w:author="Pöllänen Arto" w:date="2017-03-20T00:56:57.7307714" w:id="1878385698">
            <w:rPr/>
          </w:rPrChange>
        </w:rPr>
        <w:pPrChange w:author="Pöllänen Arto" w:date="2017-03-20T00:56:57.7307714" w:id="1163562467">
          <w:pPr/>
        </w:pPrChange>
      </w:pPr>
    </w:p>
    <w:p w:rsidR="686CDA7E" w:rsidDel="0439D4E9" w:rsidP="4AB56EC3" w:rsidRDefault="686CDA7E" w14:paraId="485EBE93" w14:textId="6E0B9704">
      <w:pPr>
        <w:spacing w:before="0" w:beforeAutospacing="off" w:after="0" w:afterAutospacing="off"/>
        <w:rPr>
          <w:del w:author="Pöllänen Arto" w:date="2017-03-20T01:45:16.4769642" w:id="1158372562"/>
          <w:rFonts w:ascii="Courier New" w:hAnsi="Courier New" w:eastAsia="Courier New" w:cs="Courier New"/>
          <w:sz w:val="16"/>
          <w:szCs w:val="16"/>
          <w:rPrChange w:author="Pöllänen Arto" w:date="2017-03-20T00:56:21.136542" w:id="2100473803">
            <w:rPr/>
          </w:rPrChange>
        </w:rPr>
        <w:pPrChange w:author="Pöllänen Arto" w:date="2017-03-20T00:56:21.136542" w:id="1712103558">
          <w:pPr/>
        </w:pPrChange>
      </w:pPr>
      <w:del w:author="Pöllänen Arto" w:date="2017-03-20T01:45:16.4769642" w:id="1259395297">
        <w:r w:rsidDel="0439D4E9">
          <w:br/>
        </w:r>
      </w:del>
    </w:p>
    <w:p w:rsidR="686CDA7E" w:rsidDel="0439D4E9" w:rsidP="2F61C9CC" w:rsidRDefault="686CDA7E" w14:paraId="004EB2D3" w14:textId="6E0B9704">
      <w:pPr>
        <w:spacing w:before="0" w:beforeAutospacing="off" w:after="0" w:afterAutospacing="off"/>
        <w:rPr>
          <w:del w:author="Pöllänen Arto" w:date="2017-03-20T01:45:16.4769642" w:id="448259839"/>
          <w:rFonts w:ascii="Courier New" w:hAnsi="Courier New" w:eastAsia="Courier New" w:cs="Courier New"/>
          <w:noProof w:val="0"/>
          <w:sz w:val="16"/>
          <w:szCs w:val="16"/>
          <w:lang w:val="fi-FI"/>
          <w:rPrChange w:author="Pöllänen Arto" w:date="2017-03-20T00:56:57.7307714" w:id="1071932319">
            <w:rPr/>
          </w:rPrChange>
        </w:rPr>
        <w:pPrChange w:author="Pöllänen Arto" w:date="2017-03-20T00:56:57.7307714" w:id="475278769">
          <w:pPr/>
        </w:pPrChange>
      </w:pPr>
    </w:p>
    <w:p w:rsidR="686CDA7E" w:rsidDel="0439D4E9" w:rsidP="2F61C9CC" w:rsidRDefault="686CDA7E" w14:paraId="2541128E" w14:textId="6E0B9704">
      <w:pPr>
        <w:spacing w:before="0" w:beforeAutospacing="off" w:after="0" w:afterAutospacing="off"/>
        <w:rPr>
          <w:del w:author="Pöllänen Arto" w:date="2017-03-20T01:45:16.4769642" w:id="1528259015"/>
          <w:rFonts w:ascii="Courier New" w:hAnsi="Courier New" w:eastAsia="Courier New" w:cs="Courier New"/>
          <w:noProof w:val="0"/>
          <w:sz w:val="16"/>
          <w:szCs w:val="16"/>
          <w:lang w:val="fi-FI"/>
          <w:rPrChange w:author="Pöllänen Arto" w:date="2017-03-20T00:56:57.7307714" w:id="2096675505">
            <w:rPr/>
          </w:rPrChange>
        </w:rPr>
        <w:pPrChange w:author="Pöllänen Arto" w:date="2017-03-20T00:56:57.7307714" w:id="430963763">
          <w:pPr/>
        </w:pPrChange>
      </w:pPr>
    </w:p>
    <w:p w:rsidR="686CDA7E" w:rsidDel="0439D4E9" w:rsidP="2F61C9CC" w:rsidRDefault="686CDA7E" w14:paraId="3F3E296E" w14:textId="6E0B9704">
      <w:pPr>
        <w:spacing w:before="0" w:beforeAutospacing="off" w:after="0" w:afterAutospacing="off"/>
        <w:rPr>
          <w:del w:author="Pöllänen Arto" w:date="2017-03-20T01:45:16.4769642" w:id="1465752936"/>
          <w:rFonts w:ascii="Courier New" w:hAnsi="Courier New" w:eastAsia="Courier New" w:cs="Courier New"/>
          <w:noProof w:val="0"/>
          <w:sz w:val="16"/>
          <w:szCs w:val="16"/>
          <w:lang w:val="fi-FI"/>
          <w:rPrChange w:author="Pöllänen Arto" w:date="2017-03-20T00:56:57.7307714" w:id="1322113906">
            <w:rPr/>
          </w:rPrChange>
        </w:rPr>
        <w:pPrChange w:author="Pöllänen Arto" w:date="2017-03-20T00:56:57.7307714" w:id="317438714">
          <w:pPr/>
        </w:pPrChange>
      </w:pPr>
    </w:p>
    <w:p w:rsidR="686CDA7E" w:rsidDel="0439D4E9" w:rsidP="5136F94B" w:rsidRDefault="686CDA7E" w14:paraId="34AA1234" w14:textId="6E0B9704" w14:noSpellErr="1">
      <w:pPr>
        <w:spacing w:before="0" w:beforeAutospacing="off" w:after="0" w:afterAutospacing="off"/>
        <w:rPr>
          <w:del w:author="Pöllänen Arto" w:date="2017-03-20T01:45:16.4769642" w:id="1212613577"/>
          <w:rFonts w:ascii="Courier New" w:hAnsi="Courier New" w:eastAsia="Courier New" w:cs="Courier New"/>
          <w:noProof w:val="0"/>
          <w:sz w:val="16"/>
          <w:szCs w:val="16"/>
          <w:lang w:val="fi-FI"/>
          <w:rPrChange w:author="Pöllänen Arto" w:date="2017-03-20T00:58:29.3068554" w:id="1093967204">
            <w:rPr/>
          </w:rPrChange>
        </w:rPr>
        <w:pPrChange w:author="Pöllänen Arto" w:date="2017-03-20T00:58:29.3068554" w:id="93499167">
          <w:pPr/>
        </w:pPrChange>
      </w:pPr>
    </w:p>
    <w:p w:rsidR="686CDA7E" w:rsidDel="0439D4E9" w:rsidP="2F61C9CC" w:rsidRDefault="686CDA7E" w14:paraId="6394F7FF" w14:textId="6E0B9704">
      <w:pPr>
        <w:spacing w:before="0" w:beforeAutospacing="off" w:after="0" w:afterAutospacing="off"/>
        <w:rPr>
          <w:del w:author="Pöllänen Arto" w:date="2017-03-20T01:45:16.4769642" w:id="348018268"/>
          <w:rFonts w:ascii="Courier New" w:hAnsi="Courier New" w:eastAsia="Courier New" w:cs="Courier New"/>
          <w:noProof w:val="0"/>
          <w:sz w:val="16"/>
          <w:szCs w:val="16"/>
          <w:lang w:val="fi-FI"/>
          <w:rPrChange w:author="Pöllänen Arto" w:date="2017-03-20T00:56:57.7307714" w:id="710958112">
            <w:rPr/>
          </w:rPrChange>
        </w:rPr>
        <w:pPrChange w:author="Pöllänen Arto" w:date="2017-03-20T00:56:57.7307714" w:id="77145710">
          <w:pPr/>
        </w:pPrChange>
      </w:pPr>
    </w:p>
    <w:p w:rsidR="686CDA7E" w:rsidDel="0439D4E9" w:rsidP="2F61C9CC" w:rsidRDefault="686CDA7E" w14:paraId="0DBB673E" w14:textId="6E0B9704">
      <w:pPr>
        <w:spacing w:before="0" w:beforeAutospacing="off" w:after="0" w:afterAutospacing="off"/>
        <w:rPr>
          <w:del w:author="Pöllänen Arto" w:date="2017-03-20T01:45:16.4769642" w:id="1700989413"/>
          <w:rFonts w:ascii="Courier New" w:hAnsi="Courier New" w:eastAsia="Courier New" w:cs="Courier New"/>
          <w:noProof w:val="0"/>
          <w:sz w:val="16"/>
          <w:szCs w:val="16"/>
          <w:lang w:val="fi-FI"/>
          <w:rPrChange w:author="Pöllänen Arto" w:date="2017-03-20T00:56:57.7307714" w:id="32009695">
            <w:rPr/>
          </w:rPrChange>
        </w:rPr>
        <w:pPrChange w:author="Pöllänen Arto" w:date="2017-03-20T00:56:57.7307714" w:id="1124243229">
          <w:pPr/>
        </w:pPrChange>
      </w:pPr>
    </w:p>
    <w:p w:rsidR="686CDA7E" w:rsidDel="0439D4E9" w:rsidP="2F61C9CC" w:rsidRDefault="686CDA7E" w14:paraId="2CB70F97" w14:textId="6E0B9704">
      <w:pPr>
        <w:spacing w:before="0" w:beforeAutospacing="off" w:after="0" w:afterAutospacing="off"/>
        <w:rPr>
          <w:del w:author="Pöllänen Arto" w:date="2017-03-20T01:45:16.4769642" w:id="1216047191"/>
          <w:rFonts w:ascii="Courier New" w:hAnsi="Courier New" w:eastAsia="Courier New" w:cs="Courier New"/>
          <w:noProof w:val="0"/>
          <w:sz w:val="16"/>
          <w:szCs w:val="16"/>
          <w:lang w:val="fi-FI"/>
          <w:rPrChange w:author="Pöllänen Arto" w:date="2017-03-20T00:56:57.7307714" w:id="14004704">
            <w:rPr/>
          </w:rPrChange>
        </w:rPr>
        <w:pPrChange w:author="Pöllänen Arto" w:date="2017-03-20T00:56:57.7307714" w:id="999226287">
          <w:pPr/>
        </w:pPrChange>
      </w:pPr>
    </w:p>
    <w:p w:rsidR="686CDA7E" w:rsidDel="0439D4E9" w:rsidP="5136F94B" w:rsidRDefault="686CDA7E" w14:paraId="27A94B0C" w14:textId="6E0B9704" w14:noSpellErr="1">
      <w:pPr>
        <w:spacing w:before="0" w:beforeAutospacing="off" w:after="0" w:afterAutospacing="off"/>
        <w:rPr>
          <w:del w:author="Pöllänen Arto" w:date="2017-03-20T01:45:16.4769642" w:id="1560839544"/>
          <w:rFonts w:ascii="Courier New" w:hAnsi="Courier New" w:eastAsia="Courier New" w:cs="Courier New"/>
          <w:noProof w:val="0"/>
          <w:sz w:val="16"/>
          <w:szCs w:val="16"/>
          <w:lang w:val="fi-FI"/>
          <w:rPrChange w:author="Pöllänen Arto" w:date="2017-03-20T00:58:29.3068554" w:id="830104179">
            <w:rPr/>
          </w:rPrChange>
        </w:rPr>
        <w:pPrChange w:author="Pöllänen Arto" w:date="2017-03-20T00:58:29.3068554" w:id="1723422556">
          <w:pPr/>
        </w:pPrChange>
      </w:pPr>
    </w:p>
    <w:p w:rsidR="686CDA7E" w:rsidDel="0439D4E9" w:rsidP="5136F94B" w:rsidRDefault="686CDA7E" w14:paraId="61B9D0AF" w14:textId="6E0B9704" w14:noSpellErr="1">
      <w:pPr>
        <w:spacing w:before="0" w:beforeAutospacing="off" w:after="0" w:afterAutospacing="off"/>
        <w:rPr>
          <w:del w:author="Pöllänen Arto" w:date="2017-03-20T01:45:16.4769642" w:id="53066953"/>
          <w:rFonts w:ascii="Courier New" w:hAnsi="Courier New" w:eastAsia="Courier New" w:cs="Courier New"/>
          <w:noProof w:val="0"/>
          <w:sz w:val="16"/>
          <w:szCs w:val="16"/>
          <w:lang w:val="fi-FI"/>
          <w:rPrChange w:author="Pöllänen Arto" w:date="2017-03-20T00:58:29.3068554" w:id="1143514592">
            <w:rPr/>
          </w:rPrChange>
        </w:rPr>
        <w:pPrChange w:author="Pöllänen Arto" w:date="2017-03-20T00:58:29.3068554" w:id="933312255">
          <w:pPr/>
        </w:pPrChange>
      </w:pPr>
    </w:p>
    <w:p w:rsidR="686CDA7E" w:rsidDel="0439D4E9" w:rsidP="2F61C9CC" w:rsidRDefault="686CDA7E" w14:paraId="7C83D39A" w14:textId="6E0B9704">
      <w:pPr>
        <w:spacing w:before="0" w:beforeAutospacing="off" w:after="0" w:afterAutospacing="off"/>
        <w:rPr>
          <w:del w:author="Pöllänen Arto" w:date="2017-03-20T01:45:16.4769642" w:id="458400812"/>
          <w:rFonts w:ascii="Courier New" w:hAnsi="Courier New" w:eastAsia="Courier New" w:cs="Courier New"/>
          <w:noProof w:val="0"/>
          <w:sz w:val="16"/>
          <w:szCs w:val="16"/>
          <w:lang w:val="fi-FI"/>
          <w:rPrChange w:author="Pöllänen Arto" w:date="2017-03-20T00:56:57.7307714" w:id="1549071452">
            <w:rPr/>
          </w:rPrChange>
        </w:rPr>
        <w:pPrChange w:author="Pöllänen Arto" w:date="2017-03-20T00:56:57.7307714" w:id="640321817">
          <w:pPr/>
        </w:pPrChange>
      </w:pPr>
    </w:p>
    <w:p w:rsidR="686CDA7E" w:rsidDel="0439D4E9" w:rsidP="5136F94B" w:rsidRDefault="686CDA7E" w14:paraId="5D231C52" w14:textId="6E0B9704" w14:noSpellErr="1">
      <w:pPr>
        <w:spacing w:before="0" w:beforeAutospacing="off" w:after="0" w:afterAutospacing="off"/>
        <w:rPr>
          <w:del w:author="Pöllänen Arto" w:date="2017-03-20T01:45:16.4769642" w:id="667534245"/>
          <w:rFonts w:ascii="Courier New" w:hAnsi="Courier New" w:eastAsia="Courier New" w:cs="Courier New"/>
          <w:noProof w:val="0"/>
          <w:sz w:val="16"/>
          <w:szCs w:val="16"/>
          <w:lang w:val="fi-FI"/>
          <w:rPrChange w:author="Pöllänen Arto" w:date="2017-03-20T00:58:29.3068554" w:id="1578381086">
            <w:rPr/>
          </w:rPrChange>
        </w:rPr>
        <w:pPrChange w:author="Pöllänen Arto" w:date="2017-03-20T00:58:29.3068554" w:id="1614961043">
          <w:pPr/>
        </w:pPrChange>
      </w:pPr>
    </w:p>
    <w:p w:rsidR="686CDA7E" w:rsidDel="0439D4E9" w:rsidP="2F61C9CC" w:rsidRDefault="686CDA7E" w14:paraId="5F6558C9" w14:textId="6E0B9704">
      <w:pPr>
        <w:spacing w:before="0" w:beforeAutospacing="off" w:after="0" w:afterAutospacing="off"/>
        <w:rPr>
          <w:del w:author="Pöllänen Arto" w:date="2017-03-20T01:45:16.4769642" w:id="98274012"/>
          <w:rFonts w:ascii="Courier New" w:hAnsi="Courier New" w:eastAsia="Courier New" w:cs="Courier New"/>
          <w:noProof w:val="0"/>
          <w:sz w:val="16"/>
          <w:szCs w:val="16"/>
          <w:lang w:val="fi-FI"/>
          <w:rPrChange w:author="Pöllänen Arto" w:date="2017-03-20T00:56:57.7307714" w:id="623712338">
            <w:rPr/>
          </w:rPrChange>
        </w:rPr>
        <w:pPrChange w:author="Pöllänen Arto" w:date="2017-03-20T00:56:57.7307714" w:id="507494608">
          <w:pPr/>
        </w:pPrChange>
      </w:pPr>
    </w:p>
    <w:p w:rsidR="686CDA7E" w:rsidDel="0439D4E9" w:rsidP="5136F94B" w:rsidRDefault="686CDA7E" w14:paraId="0659DB40" w14:textId="6E0B9704" w14:noSpellErr="1">
      <w:pPr>
        <w:spacing w:before="0" w:beforeAutospacing="off" w:after="0" w:afterAutospacing="off"/>
        <w:rPr>
          <w:del w:author="Pöllänen Arto" w:date="2017-03-20T01:45:16.4769642" w:id="451285570"/>
          <w:rFonts w:ascii="Courier New" w:hAnsi="Courier New" w:eastAsia="Courier New" w:cs="Courier New"/>
          <w:noProof w:val="0"/>
          <w:sz w:val="16"/>
          <w:szCs w:val="16"/>
          <w:lang w:val="fi-FI"/>
          <w:rPrChange w:author="Pöllänen Arto" w:date="2017-03-20T00:58:29.3068554" w:id="222126060">
            <w:rPr/>
          </w:rPrChange>
        </w:rPr>
        <w:pPrChange w:author="Pöllänen Arto" w:date="2017-03-20T00:58:29.3068554" w:id="1676052948">
          <w:pPr/>
        </w:pPrChange>
      </w:pPr>
    </w:p>
    <w:p w:rsidR="686CDA7E" w:rsidDel="0439D4E9" w:rsidP="2F61C9CC" w:rsidRDefault="686CDA7E" w14:paraId="47F9DDB3" w14:textId="6E0B9704">
      <w:pPr>
        <w:spacing w:before="0" w:beforeAutospacing="off" w:after="0" w:afterAutospacing="off"/>
        <w:rPr>
          <w:del w:author="Pöllänen Arto" w:date="2017-03-20T01:45:16.4769642" w:id="508872978"/>
          <w:rFonts w:ascii="Courier New" w:hAnsi="Courier New" w:eastAsia="Courier New" w:cs="Courier New"/>
          <w:noProof w:val="0"/>
          <w:sz w:val="16"/>
          <w:szCs w:val="16"/>
          <w:lang w:val="fi-FI"/>
          <w:rPrChange w:author="Pöllänen Arto" w:date="2017-03-20T00:56:57.7307714" w:id="1510226330">
            <w:rPr/>
          </w:rPrChange>
        </w:rPr>
        <w:pPrChange w:author="Pöllänen Arto" w:date="2017-03-20T00:56:57.7307714" w:id="200856601">
          <w:pPr/>
        </w:pPrChange>
      </w:pPr>
    </w:p>
    <w:p w:rsidR="686CDA7E" w:rsidDel="0439D4E9" w:rsidP="2F61C9CC" w:rsidRDefault="686CDA7E" w14:paraId="5FF456E6" w14:textId="6E0B9704">
      <w:pPr>
        <w:spacing w:before="0" w:beforeAutospacing="off" w:after="0" w:afterAutospacing="off"/>
        <w:rPr>
          <w:del w:author="Pöllänen Arto" w:date="2017-03-20T01:45:16.4769642" w:id="1309061427"/>
          <w:rFonts w:ascii="Courier New" w:hAnsi="Courier New" w:eastAsia="Courier New" w:cs="Courier New"/>
          <w:noProof w:val="0"/>
          <w:sz w:val="16"/>
          <w:szCs w:val="16"/>
          <w:lang w:val="fi-FI"/>
          <w:rPrChange w:author="Pöllänen Arto" w:date="2017-03-20T00:56:57.7307714" w:id="297407875">
            <w:rPr/>
          </w:rPrChange>
        </w:rPr>
        <w:pPrChange w:author="Pöllänen Arto" w:date="2017-03-20T00:56:57.7307714" w:id="1566313867">
          <w:pPr/>
        </w:pPrChange>
      </w:pPr>
    </w:p>
    <w:p w:rsidR="686CDA7E" w:rsidDel="0439D4E9" w:rsidP="2F61C9CC" w:rsidRDefault="686CDA7E" w14:paraId="4DEA5386" w14:textId="6E0B9704">
      <w:pPr>
        <w:spacing w:before="0" w:beforeAutospacing="off" w:after="0" w:afterAutospacing="off"/>
        <w:rPr>
          <w:del w:author="Pöllänen Arto" w:date="2017-03-20T01:45:16.4769642" w:id="2144492932"/>
          <w:rFonts w:ascii="Courier New" w:hAnsi="Courier New" w:eastAsia="Courier New" w:cs="Courier New"/>
          <w:noProof w:val="0"/>
          <w:sz w:val="16"/>
          <w:szCs w:val="16"/>
          <w:lang w:val="fi-FI"/>
          <w:rPrChange w:author="Pöllänen Arto" w:date="2017-03-20T00:56:57.7307714" w:id="440110364">
            <w:rPr/>
          </w:rPrChange>
        </w:rPr>
        <w:pPrChange w:author="Pöllänen Arto" w:date="2017-03-20T00:56:57.7307714" w:id="2113720146">
          <w:pPr/>
        </w:pPrChange>
      </w:pPr>
    </w:p>
    <w:p w:rsidR="686CDA7E" w:rsidDel="0439D4E9" w:rsidP="5136F94B" w:rsidRDefault="686CDA7E" w14:paraId="7EAF1E29" w14:textId="6E0B9704" w14:noSpellErr="1">
      <w:pPr>
        <w:spacing w:before="0" w:beforeAutospacing="off" w:after="0" w:afterAutospacing="off"/>
        <w:rPr>
          <w:del w:author="Pöllänen Arto" w:date="2017-03-20T01:45:16.4769642" w:id="984056614"/>
          <w:rFonts w:ascii="Courier New" w:hAnsi="Courier New" w:eastAsia="Courier New" w:cs="Courier New"/>
          <w:noProof w:val="0"/>
          <w:sz w:val="16"/>
          <w:szCs w:val="16"/>
          <w:lang w:val="fi-FI"/>
          <w:rPrChange w:author="Pöllänen Arto" w:date="2017-03-20T00:58:29.3068554" w:id="406427705">
            <w:rPr/>
          </w:rPrChange>
        </w:rPr>
        <w:pPrChange w:author="Pöllänen Arto" w:date="2017-03-20T00:58:29.3068554" w:id="91955510">
          <w:pPr/>
        </w:pPrChange>
      </w:pPr>
    </w:p>
    <w:p w:rsidR="686CDA7E" w:rsidDel="0439D4E9" w:rsidP="2F61C9CC" w:rsidRDefault="686CDA7E" w14:paraId="34BFB810" w14:textId="6E0B9704">
      <w:pPr>
        <w:spacing w:before="0" w:beforeAutospacing="off" w:after="0" w:afterAutospacing="off"/>
        <w:rPr>
          <w:del w:author="Pöllänen Arto" w:date="2017-03-20T01:45:16.4769642" w:id="1359294641"/>
          <w:rFonts w:ascii="Courier New" w:hAnsi="Courier New" w:eastAsia="Courier New" w:cs="Courier New"/>
          <w:noProof w:val="0"/>
          <w:sz w:val="16"/>
          <w:szCs w:val="16"/>
          <w:lang w:val="fi-FI"/>
          <w:rPrChange w:author="Pöllänen Arto" w:date="2017-03-20T00:56:57.7307714" w:id="587408662">
            <w:rPr/>
          </w:rPrChange>
        </w:rPr>
        <w:pPrChange w:author="Pöllänen Arto" w:date="2017-03-20T00:56:57.7307714" w:id="951232047">
          <w:pPr/>
        </w:pPrChange>
      </w:pPr>
    </w:p>
    <w:p w:rsidR="686CDA7E" w:rsidDel="0439D4E9" w:rsidP="2F61C9CC" w:rsidRDefault="686CDA7E" w14:paraId="5539B637" w14:textId="6E0B9704">
      <w:pPr>
        <w:spacing w:before="0" w:beforeAutospacing="off" w:after="0" w:afterAutospacing="off"/>
        <w:rPr>
          <w:del w:author="Pöllänen Arto" w:date="2017-03-20T01:45:16.4769642" w:id="65412187"/>
          <w:rFonts w:ascii="Courier New" w:hAnsi="Courier New" w:eastAsia="Courier New" w:cs="Courier New"/>
          <w:noProof w:val="0"/>
          <w:sz w:val="16"/>
          <w:szCs w:val="16"/>
          <w:lang w:val="fi-FI"/>
          <w:rPrChange w:author="Pöllänen Arto" w:date="2017-03-20T00:56:57.7307714" w:id="447469862">
            <w:rPr/>
          </w:rPrChange>
        </w:rPr>
        <w:pPrChange w:author="Pöllänen Arto" w:date="2017-03-20T00:56:57.7307714" w:id="734158993">
          <w:pPr/>
        </w:pPrChange>
      </w:pPr>
    </w:p>
    <w:p w:rsidR="686CDA7E" w:rsidDel="0439D4E9" w:rsidP="2F61C9CC" w:rsidRDefault="686CDA7E" w14:paraId="3AB050D1" w14:textId="6E0B9704">
      <w:pPr>
        <w:spacing w:before="0" w:beforeAutospacing="off" w:after="0" w:afterAutospacing="off"/>
        <w:rPr>
          <w:del w:author="Pöllänen Arto" w:date="2017-03-20T01:45:16.4769642" w:id="1874076712"/>
          <w:rFonts w:ascii="Courier New" w:hAnsi="Courier New" w:eastAsia="Courier New" w:cs="Courier New"/>
          <w:noProof w:val="0"/>
          <w:sz w:val="16"/>
          <w:szCs w:val="16"/>
          <w:lang w:val="fi-FI"/>
          <w:rPrChange w:author="Pöllänen Arto" w:date="2017-03-20T00:56:57.7307714" w:id="20623263">
            <w:rPr/>
          </w:rPrChange>
        </w:rPr>
        <w:pPrChange w:author="Pöllänen Arto" w:date="2017-03-20T00:56:57.7307714" w:id="218834931">
          <w:pPr/>
        </w:pPrChange>
      </w:pPr>
    </w:p>
    <w:p w:rsidR="686CDA7E" w:rsidDel="0439D4E9" w:rsidP="5136F94B" w:rsidRDefault="686CDA7E" w14:paraId="76543955" w14:textId="6E0B9704" w14:noSpellErr="1">
      <w:pPr>
        <w:spacing w:before="0" w:beforeAutospacing="off" w:after="0" w:afterAutospacing="off"/>
        <w:rPr>
          <w:del w:author="Pöllänen Arto" w:date="2017-03-20T01:45:16.4769642" w:id="579973240"/>
          <w:rFonts w:ascii="Courier New" w:hAnsi="Courier New" w:eastAsia="Courier New" w:cs="Courier New"/>
          <w:noProof w:val="0"/>
          <w:sz w:val="16"/>
          <w:szCs w:val="16"/>
          <w:lang w:val="fi-FI"/>
          <w:rPrChange w:author="Pöllänen Arto" w:date="2017-03-20T00:58:29.3068554" w:id="885070014">
            <w:rPr/>
          </w:rPrChange>
        </w:rPr>
        <w:pPrChange w:author="Pöllänen Arto" w:date="2017-03-20T00:58:29.3068554" w:id="1400401319">
          <w:pPr/>
        </w:pPrChange>
      </w:pPr>
    </w:p>
    <w:p w:rsidR="686CDA7E" w:rsidDel="0439D4E9" w:rsidP="4AB56EC3" w:rsidRDefault="686CDA7E" w14:paraId="2B688BB5" w14:textId="6E0B9704">
      <w:pPr>
        <w:spacing w:before="0" w:beforeAutospacing="off" w:after="0" w:afterAutospacing="off"/>
        <w:rPr>
          <w:del w:author="Pöllänen Arto" w:date="2017-03-20T01:45:16.4769642" w:id="423416026"/>
          <w:rFonts w:ascii="Courier New" w:hAnsi="Courier New" w:eastAsia="Courier New" w:cs="Courier New"/>
          <w:sz w:val="16"/>
          <w:szCs w:val="16"/>
          <w:rPrChange w:author="Pöllänen Arto" w:date="2017-03-20T00:56:21.136542" w:id="1421534341">
            <w:rPr/>
          </w:rPrChange>
        </w:rPr>
        <w:pPrChange w:author="Pöllänen Arto" w:date="2017-03-20T00:56:21.136542" w:id="1161765285">
          <w:pPr/>
        </w:pPrChange>
      </w:pPr>
      <w:del w:author="Pöllänen Arto" w:date="2017-03-20T01:45:16.4769642" w:id="521186303">
        <w:r w:rsidDel="0439D4E9">
          <w:br/>
        </w:r>
      </w:del>
    </w:p>
    <w:p w:rsidR="686CDA7E" w:rsidDel="0439D4E9" w:rsidP="2F61C9CC" w:rsidRDefault="686CDA7E" w14:paraId="3920937F" w14:textId="6E0B9704">
      <w:pPr>
        <w:spacing w:before="0" w:beforeAutospacing="off" w:after="0" w:afterAutospacing="off"/>
        <w:rPr>
          <w:del w:author="Pöllänen Arto" w:date="2017-03-20T01:45:16.4769642" w:id="1603402049"/>
          <w:rFonts w:ascii="Courier New" w:hAnsi="Courier New" w:eastAsia="Courier New" w:cs="Courier New"/>
          <w:noProof w:val="0"/>
          <w:sz w:val="16"/>
          <w:szCs w:val="16"/>
          <w:lang w:val="fi-FI"/>
          <w:rPrChange w:author="Pöllänen Arto" w:date="2017-03-20T00:56:57.7307714" w:id="1087838067">
            <w:rPr/>
          </w:rPrChange>
        </w:rPr>
        <w:pPrChange w:author="Pöllänen Arto" w:date="2017-03-20T00:56:57.7307714" w:id="2008406224">
          <w:pPr/>
        </w:pPrChange>
      </w:pPr>
    </w:p>
    <w:p w:rsidR="686CDA7E" w:rsidDel="0439D4E9" w:rsidP="4AB56EC3" w:rsidRDefault="686CDA7E" w14:paraId="56CECD20" w14:textId="6E0B9704">
      <w:pPr>
        <w:spacing w:before="0" w:beforeAutospacing="off" w:after="0" w:afterAutospacing="off"/>
        <w:rPr>
          <w:del w:author="Pöllänen Arto" w:date="2017-03-20T01:45:16.4769642" w:id="1496443275"/>
          <w:rFonts w:ascii="Courier New" w:hAnsi="Courier New" w:eastAsia="Courier New" w:cs="Courier New"/>
          <w:sz w:val="16"/>
          <w:szCs w:val="16"/>
          <w:rPrChange w:author="Pöllänen Arto" w:date="2017-03-20T00:56:21.136542" w:id="428445754">
            <w:rPr/>
          </w:rPrChange>
        </w:rPr>
        <w:pPrChange w:author="Pöllänen Arto" w:date="2017-03-20T00:56:21.136542" w:id="1655954239">
          <w:pPr/>
        </w:pPrChange>
      </w:pPr>
      <w:del w:author="Pöllänen Arto" w:date="2017-03-20T01:45:16.4769642" w:id="1752730198">
        <w:r w:rsidDel="0439D4E9">
          <w:br/>
        </w:r>
      </w:del>
    </w:p>
    <w:p w:rsidR="686CDA7E" w:rsidDel="0439D4E9" w:rsidP="5136F94B" w:rsidRDefault="686CDA7E" w14:paraId="2B9B33FD" w14:textId="6E0B9704" w14:noSpellErr="1">
      <w:pPr>
        <w:spacing w:before="0" w:beforeAutospacing="off" w:after="0" w:afterAutospacing="off"/>
        <w:rPr>
          <w:del w:author="Pöllänen Arto" w:date="2017-03-20T01:45:16.4769642" w:id="141395616"/>
          <w:rFonts w:ascii="Courier New" w:hAnsi="Courier New" w:eastAsia="Courier New" w:cs="Courier New"/>
          <w:noProof w:val="0"/>
          <w:sz w:val="16"/>
          <w:szCs w:val="16"/>
          <w:lang w:val="fi-FI"/>
          <w:rPrChange w:author="Pöllänen Arto" w:date="2017-03-20T00:58:29.3068554" w:id="100306975">
            <w:rPr/>
          </w:rPrChange>
        </w:rPr>
        <w:pPrChange w:author="Pöllänen Arto" w:date="2017-03-20T00:58:29.3068554" w:id="2116707665">
          <w:pPr/>
        </w:pPrChange>
      </w:pPr>
    </w:p>
    <w:p w:rsidR="686CDA7E" w:rsidDel="0439D4E9" w:rsidP="4AB56EC3" w:rsidRDefault="686CDA7E" w14:paraId="79C7731C" w14:textId="6E0B9704">
      <w:pPr>
        <w:spacing w:before="0" w:beforeAutospacing="off" w:after="0" w:afterAutospacing="off"/>
        <w:rPr>
          <w:del w:author="Pöllänen Arto" w:date="2017-03-20T01:45:16.4769642" w:id="849842240"/>
          <w:rFonts w:ascii="Courier New" w:hAnsi="Courier New" w:eastAsia="Courier New" w:cs="Courier New"/>
          <w:sz w:val="16"/>
          <w:szCs w:val="16"/>
          <w:rPrChange w:author="Pöllänen Arto" w:date="2017-03-20T00:56:21.136542" w:id="1077129239">
            <w:rPr/>
          </w:rPrChange>
        </w:rPr>
        <w:pPrChange w:author="Pöllänen Arto" w:date="2017-03-20T00:56:21.136542" w:id="229253250">
          <w:pPr/>
        </w:pPrChange>
      </w:pPr>
      <w:del w:author="Pöllänen Arto" w:date="2017-03-20T01:45:16.4769642" w:id="1749291500">
        <w:r w:rsidDel="0439D4E9">
          <w:br/>
        </w:r>
      </w:del>
    </w:p>
    <w:p w:rsidR="686CDA7E" w:rsidDel="0439D4E9" w:rsidP="2F61C9CC" w:rsidRDefault="686CDA7E" w14:paraId="4718EEC7" w14:textId="6E0B9704">
      <w:pPr>
        <w:spacing w:before="0" w:beforeAutospacing="off" w:after="0" w:afterAutospacing="off"/>
        <w:rPr>
          <w:del w:author="Pöllänen Arto" w:date="2017-03-20T01:45:16.4769642" w:id="1916856042"/>
          <w:rFonts w:ascii="Courier New" w:hAnsi="Courier New" w:eastAsia="Courier New" w:cs="Courier New"/>
          <w:noProof w:val="0"/>
          <w:sz w:val="16"/>
          <w:szCs w:val="16"/>
          <w:lang w:val="fi-FI"/>
          <w:rPrChange w:author="Pöllänen Arto" w:date="2017-03-20T00:56:57.7307714" w:id="1656316147">
            <w:rPr/>
          </w:rPrChange>
        </w:rPr>
        <w:pPrChange w:author="Pöllänen Arto" w:date="2017-03-20T00:56:57.7307714" w:id="1598432868">
          <w:pPr/>
        </w:pPrChange>
      </w:pPr>
    </w:p>
    <w:p w:rsidR="686CDA7E" w:rsidDel="0439D4E9" w:rsidP="2F61C9CC" w:rsidRDefault="686CDA7E" w14:paraId="6A072A41" w14:textId="6E0B9704">
      <w:pPr>
        <w:spacing w:before="0" w:beforeAutospacing="off" w:after="0" w:afterAutospacing="off"/>
        <w:rPr>
          <w:del w:author="Pöllänen Arto" w:date="2017-03-20T01:45:16.4769642" w:id="1835552147"/>
          <w:rFonts w:ascii="Courier New" w:hAnsi="Courier New" w:eastAsia="Courier New" w:cs="Courier New"/>
          <w:noProof w:val="0"/>
          <w:sz w:val="16"/>
          <w:szCs w:val="16"/>
          <w:lang w:val="fi-FI"/>
          <w:rPrChange w:author="Pöllänen Arto" w:date="2017-03-20T00:56:57.7307714" w:id="712243426">
            <w:rPr/>
          </w:rPrChange>
        </w:rPr>
        <w:pPrChange w:author="Pöllänen Arto" w:date="2017-03-20T00:56:57.7307714" w:id="609977360">
          <w:pPr/>
        </w:pPrChange>
      </w:pPr>
    </w:p>
    <w:p w:rsidR="686CDA7E" w:rsidDel="0439D4E9" w:rsidP="2F61C9CC" w:rsidRDefault="686CDA7E" w14:paraId="4FE50F70" w14:textId="6E0B9704">
      <w:pPr>
        <w:spacing w:before="0" w:beforeAutospacing="off" w:after="0" w:afterAutospacing="off"/>
        <w:rPr>
          <w:del w:author="Pöllänen Arto" w:date="2017-03-20T01:45:16.4769642" w:id="1026402001"/>
          <w:rFonts w:ascii="Courier New" w:hAnsi="Courier New" w:eastAsia="Courier New" w:cs="Courier New"/>
          <w:noProof w:val="0"/>
          <w:sz w:val="16"/>
          <w:szCs w:val="16"/>
          <w:lang w:val="fi-FI"/>
          <w:rPrChange w:author="Pöllänen Arto" w:date="2017-03-20T00:56:57.7307714" w:id="1377580875">
            <w:rPr/>
          </w:rPrChange>
        </w:rPr>
        <w:pPrChange w:author="Pöllänen Arto" w:date="2017-03-20T00:56:57.7307714" w:id="795801769">
          <w:pPr/>
        </w:pPrChange>
      </w:pPr>
    </w:p>
    <w:p w:rsidR="686CDA7E" w:rsidDel="0439D4E9" w:rsidP="2F61C9CC" w:rsidRDefault="686CDA7E" w14:paraId="0D3CDFDF" w14:textId="6E0B9704">
      <w:pPr>
        <w:spacing w:before="0" w:beforeAutospacing="off" w:after="0" w:afterAutospacing="off"/>
        <w:rPr>
          <w:del w:author="Pöllänen Arto" w:date="2017-03-20T01:45:16.4769642" w:id="770544609"/>
          <w:rFonts w:ascii="Courier New" w:hAnsi="Courier New" w:eastAsia="Courier New" w:cs="Courier New"/>
          <w:noProof w:val="0"/>
          <w:sz w:val="16"/>
          <w:szCs w:val="16"/>
          <w:lang w:val="fi-FI"/>
          <w:rPrChange w:author="Pöllänen Arto" w:date="2017-03-20T00:56:57.7307714" w:id="1421325553">
            <w:rPr/>
          </w:rPrChange>
        </w:rPr>
        <w:pPrChange w:author="Pöllänen Arto" w:date="2017-03-20T00:56:57.7307714" w:id="80072771">
          <w:pPr/>
        </w:pPrChange>
      </w:pPr>
    </w:p>
    <w:p w:rsidR="686CDA7E" w:rsidDel="0439D4E9" w:rsidP="2F61C9CC" w:rsidRDefault="686CDA7E" w14:paraId="608757A6" w14:textId="6E0B9704">
      <w:pPr>
        <w:spacing w:before="0" w:beforeAutospacing="off" w:after="0" w:afterAutospacing="off"/>
        <w:rPr>
          <w:del w:author="Pöllänen Arto" w:date="2017-03-20T01:45:16.4769642" w:id="342146114"/>
          <w:rFonts w:ascii="Courier New" w:hAnsi="Courier New" w:eastAsia="Courier New" w:cs="Courier New"/>
          <w:noProof w:val="0"/>
          <w:sz w:val="16"/>
          <w:szCs w:val="16"/>
          <w:lang w:val="fi-FI"/>
          <w:rPrChange w:author="Pöllänen Arto" w:date="2017-03-20T00:56:57.7307714" w:id="691931645">
            <w:rPr/>
          </w:rPrChange>
        </w:rPr>
        <w:pPrChange w:author="Pöllänen Arto" w:date="2017-03-20T00:56:57.7307714" w:id="370259774">
          <w:pPr/>
        </w:pPrChange>
      </w:pPr>
    </w:p>
    <w:p w:rsidR="686CDA7E" w:rsidDel="0439D4E9" w:rsidP="5136F94B" w:rsidRDefault="686CDA7E" w14:paraId="3F847DA1" w14:textId="6E0B9704" w14:noSpellErr="1">
      <w:pPr>
        <w:spacing w:before="0" w:beforeAutospacing="off" w:after="0" w:afterAutospacing="off"/>
        <w:rPr>
          <w:del w:author="Pöllänen Arto" w:date="2017-03-20T01:45:16.4769642" w:id="1292458086"/>
          <w:rFonts w:ascii="Courier New" w:hAnsi="Courier New" w:eastAsia="Courier New" w:cs="Courier New"/>
          <w:noProof w:val="0"/>
          <w:sz w:val="16"/>
          <w:szCs w:val="16"/>
          <w:lang w:val="fi-FI"/>
          <w:rPrChange w:author="Pöllänen Arto" w:date="2017-03-20T00:58:29.3068554" w:id="902591483">
            <w:rPr/>
          </w:rPrChange>
        </w:rPr>
        <w:pPrChange w:author="Pöllänen Arto" w:date="2017-03-20T00:58:29.3068554" w:id="134767371">
          <w:pPr/>
        </w:pPrChange>
      </w:pPr>
    </w:p>
    <w:p w:rsidR="686CDA7E" w:rsidDel="0439D4E9" w:rsidP="4AB56EC3" w:rsidRDefault="686CDA7E" w14:paraId="56E5415F" w14:textId="6E0B9704">
      <w:pPr>
        <w:spacing w:before="0" w:beforeAutospacing="off" w:after="0" w:afterAutospacing="off"/>
        <w:rPr>
          <w:del w:author="Pöllänen Arto" w:date="2017-03-20T01:45:16.4769642" w:id="1955603410"/>
          <w:rFonts w:ascii="Courier New" w:hAnsi="Courier New" w:eastAsia="Courier New" w:cs="Courier New"/>
          <w:sz w:val="16"/>
          <w:szCs w:val="16"/>
          <w:rPrChange w:author="Pöllänen Arto" w:date="2017-03-20T00:56:21.136542" w:id="1435476267">
            <w:rPr/>
          </w:rPrChange>
        </w:rPr>
        <w:pPrChange w:author="Pöllänen Arto" w:date="2017-03-20T00:56:21.136542" w:id="856631601">
          <w:pPr/>
        </w:pPrChange>
      </w:pPr>
      <w:del w:author="Pöllänen Arto" w:date="2017-03-20T01:45:16.4769642" w:id="386811032">
        <w:r w:rsidDel="0439D4E9">
          <w:br/>
        </w:r>
      </w:del>
    </w:p>
    <w:p w:rsidR="686CDA7E" w:rsidDel="0439D4E9" w:rsidP="5136F94B" w:rsidRDefault="686CDA7E" w14:paraId="22D015DC" w14:textId="6E0B9704" w14:noSpellErr="1">
      <w:pPr>
        <w:spacing w:before="0" w:beforeAutospacing="off" w:after="0" w:afterAutospacing="off"/>
        <w:rPr>
          <w:del w:author="Pöllänen Arto" w:date="2017-03-20T01:45:16.4769642" w:id="1456247832"/>
          <w:rFonts w:ascii="Courier New" w:hAnsi="Courier New" w:eastAsia="Courier New" w:cs="Courier New"/>
          <w:noProof w:val="0"/>
          <w:sz w:val="16"/>
          <w:szCs w:val="16"/>
          <w:lang w:val="fi-FI"/>
          <w:rPrChange w:author="Pöllänen Arto" w:date="2017-03-20T00:58:29.3068554" w:id="1088882605">
            <w:rPr/>
          </w:rPrChange>
        </w:rPr>
        <w:pPrChange w:author="Pöllänen Arto" w:date="2017-03-20T00:58:29.3068554" w:id="1051735037">
          <w:pPr/>
        </w:pPrChange>
      </w:pPr>
    </w:p>
    <w:p w:rsidR="686CDA7E" w:rsidDel="0439D4E9" w:rsidP="2F61C9CC" w:rsidRDefault="686CDA7E" w14:paraId="6333417B" w14:textId="6E0B9704">
      <w:pPr>
        <w:spacing w:before="0" w:beforeAutospacing="off" w:after="0" w:afterAutospacing="off"/>
        <w:rPr>
          <w:del w:author="Pöllänen Arto" w:date="2017-03-20T01:45:16.4769642" w:id="2022151655"/>
          <w:rFonts w:ascii="Courier New" w:hAnsi="Courier New" w:eastAsia="Courier New" w:cs="Courier New"/>
          <w:noProof w:val="0"/>
          <w:sz w:val="16"/>
          <w:szCs w:val="16"/>
          <w:lang w:val="fi-FI"/>
          <w:rPrChange w:author="Pöllänen Arto" w:date="2017-03-20T00:56:57.7307714" w:id="1027499563">
            <w:rPr/>
          </w:rPrChange>
        </w:rPr>
        <w:pPrChange w:author="Pöllänen Arto" w:date="2017-03-20T00:56:57.7307714" w:id="690704175">
          <w:pPr/>
        </w:pPrChange>
      </w:pPr>
    </w:p>
    <w:p w:rsidR="686CDA7E" w:rsidDel="0439D4E9" w:rsidP="2F61C9CC" w:rsidRDefault="686CDA7E" w14:paraId="722D1533" w14:textId="6E0B9704">
      <w:pPr>
        <w:spacing w:before="0" w:beforeAutospacing="off" w:after="0" w:afterAutospacing="off"/>
        <w:rPr>
          <w:del w:author="Pöllänen Arto" w:date="2017-03-20T01:45:16.4769642" w:id="371804349"/>
          <w:rFonts w:ascii="Courier New" w:hAnsi="Courier New" w:eastAsia="Courier New" w:cs="Courier New"/>
          <w:noProof w:val="0"/>
          <w:sz w:val="16"/>
          <w:szCs w:val="16"/>
          <w:lang w:val="fi-FI"/>
          <w:rPrChange w:author="Pöllänen Arto" w:date="2017-03-20T00:56:57.7307714" w:id="1949054052">
            <w:rPr/>
          </w:rPrChange>
        </w:rPr>
        <w:pPrChange w:author="Pöllänen Arto" w:date="2017-03-20T00:56:57.7307714" w:id="1347485960">
          <w:pPr/>
        </w:pPrChange>
      </w:pPr>
    </w:p>
    <w:p w:rsidR="686CDA7E" w:rsidDel="0439D4E9" w:rsidP="2F61C9CC" w:rsidRDefault="686CDA7E" w14:paraId="60F7F192" w14:textId="6E0B9704">
      <w:pPr>
        <w:spacing w:before="0" w:beforeAutospacing="off" w:after="0" w:afterAutospacing="off"/>
        <w:rPr>
          <w:del w:author="Pöllänen Arto" w:date="2017-03-20T01:45:16.4769642" w:id="262463287"/>
          <w:rFonts w:ascii="Courier New" w:hAnsi="Courier New" w:eastAsia="Courier New" w:cs="Courier New"/>
          <w:noProof w:val="0"/>
          <w:sz w:val="16"/>
          <w:szCs w:val="16"/>
          <w:lang w:val="fi-FI"/>
          <w:rPrChange w:author="Pöllänen Arto" w:date="2017-03-20T00:56:57.7307714" w:id="977873910">
            <w:rPr/>
          </w:rPrChange>
        </w:rPr>
        <w:pPrChange w:author="Pöllänen Arto" w:date="2017-03-20T00:56:57.7307714" w:id="1188468658">
          <w:pPr/>
        </w:pPrChange>
      </w:pPr>
    </w:p>
    <w:p w:rsidR="686CDA7E" w:rsidDel="0439D4E9" w:rsidP="2F61C9CC" w:rsidRDefault="686CDA7E" w14:paraId="524A1347" w14:textId="6E0B9704">
      <w:pPr>
        <w:spacing w:before="0" w:beforeAutospacing="off" w:after="0" w:afterAutospacing="off"/>
        <w:rPr>
          <w:del w:author="Pöllänen Arto" w:date="2017-03-20T01:45:16.4769642" w:id="193323624"/>
          <w:rFonts w:ascii="Courier New" w:hAnsi="Courier New" w:eastAsia="Courier New" w:cs="Courier New"/>
          <w:noProof w:val="0"/>
          <w:sz w:val="16"/>
          <w:szCs w:val="16"/>
          <w:lang w:val="fi-FI"/>
          <w:rPrChange w:author="Pöllänen Arto" w:date="2017-03-20T00:56:57.7307714" w:id="405518502">
            <w:rPr/>
          </w:rPrChange>
        </w:rPr>
        <w:pPrChange w:author="Pöllänen Arto" w:date="2017-03-20T00:56:57.7307714" w:id="1101676105">
          <w:pPr/>
        </w:pPrChange>
      </w:pPr>
    </w:p>
    <w:p w:rsidR="686CDA7E" w:rsidDel="0439D4E9" w:rsidP="2F61C9CC" w:rsidRDefault="686CDA7E" w14:paraId="64F60322" w14:textId="6E0B9704">
      <w:pPr>
        <w:spacing w:before="0" w:beforeAutospacing="off" w:after="0" w:afterAutospacing="off"/>
        <w:rPr>
          <w:del w:author="Pöllänen Arto" w:date="2017-03-20T01:45:16.4769642" w:id="265003563"/>
          <w:rFonts w:ascii="Courier New" w:hAnsi="Courier New" w:eastAsia="Courier New" w:cs="Courier New"/>
          <w:noProof w:val="0"/>
          <w:sz w:val="16"/>
          <w:szCs w:val="16"/>
          <w:lang w:val="fi-FI"/>
          <w:rPrChange w:author="Pöllänen Arto" w:date="2017-03-20T00:56:57.7307714" w:id="376403592">
            <w:rPr/>
          </w:rPrChange>
        </w:rPr>
        <w:pPrChange w:author="Pöllänen Arto" w:date="2017-03-20T00:56:57.7307714" w:id="341588528">
          <w:pPr/>
        </w:pPrChange>
      </w:pPr>
    </w:p>
    <w:p w:rsidR="686CDA7E" w:rsidDel="0439D4E9" w:rsidP="2F61C9CC" w:rsidRDefault="686CDA7E" w14:paraId="3E6CC8B9" w14:textId="6E0B9704">
      <w:pPr>
        <w:spacing w:before="0" w:beforeAutospacing="off" w:after="0" w:afterAutospacing="off"/>
        <w:rPr>
          <w:del w:author="Pöllänen Arto" w:date="2017-03-20T01:45:16.4769642" w:id="2057917314"/>
          <w:rFonts w:ascii="Courier New" w:hAnsi="Courier New" w:eastAsia="Courier New" w:cs="Courier New"/>
          <w:noProof w:val="0"/>
          <w:sz w:val="16"/>
          <w:szCs w:val="16"/>
          <w:lang w:val="fi-FI"/>
          <w:rPrChange w:author="Pöllänen Arto" w:date="2017-03-20T00:56:57.7307714" w:id="2038905617">
            <w:rPr/>
          </w:rPrChange>
        </w:rPr>
        <w:pPrChange w:author="Pöllänen Arto" w:date="2017-03-20T00:56:57.7307714" w:id="1006937776">
          <w:pPr/>
        </w:pPrChange>
      </w:pPr>
    </w:p>
    <w:p w:rsidR="686CDA7E" w:rsidDel="0439D4E9" w:rsidP="2F61C9CC" w:rsidRDefault="686CDA7E" w14:paraId="306928AD" w14:textId="058556BE">
      <w:pPr>
        <w:spacing w:before="0" w:beforeAutospacing="off" w:after="0" w:afterAutospacing="off"/>
        <w:rPr>
          <w:del w:author="Pöllänen Arto" w:date="2017-03-20T01:45:16.4769642" w:id="547976109"/>
          <w:rFonts w:ascii="Courier New" w:hAnsi="Courier New" w:eastAsia="Courier New" w:cs="Courier New"/>
          <w:noProof w:val="0"/>
          <w:sz w:val="22"/>
          <w:szCs w:val="22"/>
          <w:lang w:val="fi-FI"/>
          <w:rPrChange w:author="Pöllänen Arto" w:date="2017-03-20T00:56:57.7307714" w:id="904494525">
            <w:rPr/>
          </w:rPrChange>
        </w:rPr>
        <w:pPrChange w:author="Pöllänen Arto" w:date="2017-03-20T00:56:57.7307714" w:id="1784054538">
          <w:pPr/>
        </w:pPrChange>
      </w:pPr>
    </w:p>
    <w:p w:rsidR="686CDA7E" w:rsidDel="0439D4E9" w:rsidP="2F61C9CC" w:rsidRDefault="686CDA7E" w14:paraId="0965590F" w14:textId="058556BE">
      <w:pPr>
        <w:spacing w:before="0" w:beforeAutospacing="off" w:after="0" w:afterAutospacing="off"/>
        <w:rPr>
          <w:del w:author="Pöllänen Arto" w:date="2017-03-20T01:45:16.4769642" w:id="1647288322"/>
          <w:rFonts w:ascii="Courier New" w:hAnsi="Courier New" w:eastAsia="Courier New" w:cs="Courier New"/>
          <w:noProof w:val="0"/>
          <w:sz w:val="22"/>
          <w:szCs w:val="22"/>
          <w:lang w:val="fi-FI"/>
          <w:rPrChange w:author="Pöllänen Arto" w:date="2017-03-20T00:56:57.7307714" w:id="2001587173">
            <w:rPr/>
          </w:rPrChange>
        </w:rPr>
        <w:pPrChange w:author="Pöllänen Arto" w:date="2017-03-20T00:56:57.7307714" w:id="1527977299">
          <w:pPr/>
        </w:pPrChange>
      </w:pPr>
    </w:p>
    <w:p w:rsidR="686CDA7E" w:rsidDel="0439D4E9" w:rsidP="2F61C9CC" w:rsidRDefault="686CDA7E" w14:paraId="0CDC47A6" w14:textId="6E0B9704" w14:noSpellErr="1">
      <w:pPr>
        <w:spacing w:before="0" w:beforeAutospacing="off" w:after="0" w:afterAutospacing="off"/>
        <w:rPr>
          <w:del w:author="Pöllänen Arto" w:date="2017-03-20T01:45:16.4769642" w:id="589560964"/>
          <w:rFonts w:ascii="Courier New" w:hAnsi="Courier New" w:eastAsia="Courier New" w:cs="Courier New"/>
          <w:noProof w:val="0"/>
          <w:sz w:val="22"/>
          <w:szCs w:val="22"/>
          <w:lang w:val="fi-FI"/>
          <w:rPrChange w:author="Pöllänen Arto" w:date="2017-03-20T00:56:57.7307714" w:id="1134477624">
            <w:rPr/>
          </w:rPrChange>
        </w:rPr>
        <w:pPrChange w:author="Pöllänen Arto" w:date="2017-03-20T00:56:57.7307714" w:id="1323022022">
          <w:pPr/>
        </w:pPrChange>
      </w:pPr>
    </w:p>
    <w:p w:rsidR="686CDA7E" w:rsidDel="0439D4E9" w:rsidP="2F61C9CC" w:rsidRDefault="686CDA7E" w14:paraId="4369FCBA" w14:textId="6E0B9704" w14:noSpellErr="1">
      <w:pPr>
        <w:spacing w:before="0" w:beforeAutospacing="off" w:after="0" w:afterAutospacing="off"/>
        <w:rPr>
          <w:del w:author="Pöllänen Arto" w:date="2017-03-20T01:45:16.4769642" w:id="100728329"/>
          <w:rFonts w:ascii="Courier New" w:hAnsi="Courier New" w:eastAsia="Courier New" w:cs="Courier New"/>
          <w:noProof w:val="0"/>
          <w:sz w:val="22"/>
          <w:szCs w:val="22"/>
          <w:lang w:val="fi-FI"/>
          <w:rPrChange w:author="Pöllänen Arto" w:date="2017-03-20T00:56:57.7307714" w:id="514697392">
            <w:rPr/>
          </w:rPrChange>
        </w:rPr>
        <w:pPrChange w:author="Pöllänen Arto" w:date="2017-03-20T00:56:57.7307714" w:id="1424918859">
          <w:pPr/>
        </w:pPrChange>
      </w:pPr>
    </w:p>
    <w:p w:rsidR="686CDA7E" w:rsidDel="0439D4E9" w:rsidP="2F61C9CC" w:rsidRDefault="686CDA7E" w14:paraId="22847FB2" w14:textId="6E0B9704" w14:noSpellErr="1">
      <w:pPr>
        <w:spacing w:before="0" w:beforeAutospacing="off" w:after="0" w:afterAutospacing="off"/>
        <w:rPr>
          <w:del w:author="Pöllänen Arto" w:date="2017-03-20T01:45:16.4769642" w:id="1923012112"/>
          <w:rFonts w:ascii="Courier New" w:hAnsi="Courier New" w:eastAsia="Courier New" w:cs="Courier New"/>
          <w:noProof w:val="0"/>
          <w:sz w:val="22"/>
          <w:szCs w:val="22"/>
          <w:lang w:val="fi-FI"/>
          <w:rPrChange w:author="Pöllänen Arto" w:date="2017-03-20T00:56:57.7307714" w:id="2131577899">
            <w:rPr/>
          </w:rPrChange>
        </w:rPr>
        <w:pPrChange w:author="Pöllänen Arto" w:date="2017-03-20T00:56:57.7307714" w:id="53007375">
          <w:pPr/>
        </w:pPrChange>
      </w:pPr>
    </w:p>
    <w:p w:rsidR="686CDA7E" w:rsidDel="0439D4E9" w:rsidP="2F61C9CC" w:rsidRDefault="686CDA7E" w14:paraId="165F2FC5" w14:textId="058556BE">
      <w:pPr>
        <w:spacing w:before="0" w:beforeAutospacing="off" w:after="0" w:afterAutospacing="off"/>
        <w:rPr>
          <w:del w:author="Pöllänen Arto" w:date="2017-03-20T01:45:16.4769642" w:id="97789888"/>
          <w:rFonts w:ascii="Courier New" w:hAnsi="Courier New" w:eastAsia="Courier New" w:cs="Courier New"/>
          <w:noProof w:val="0"/>
          <w:sz w:val="22"/>
          <w:szCs w:val="22"/>
          <w:lang w:val="fi-FI"/>
          <w:rPrChange w:author="Pöllänen Arto" w:date="2017-03-20T00:56:57.7307714" w:id="554517503">
            <w:rPr/>
          </w:rPrChange>
        </w:rPr>
        <w:pPrChange w:author="Pöllänen Arto" w:date="2017-03-20T00:56:57.7307714" w:id="2022816097">
          <w:pPr/>
        </w:pPrChange>
      </w:pPr>
    </w:p>
    <w:p w:rsidR="686CDA7E" w:rsidDel="0439D4E9" w:rsidP="2F61C9CC" w:rsidRDefault="686CDA7E" w14:paraId="6C2B9849" w14:textId="058556BE">
      <w:pPr>
        <w:spacing w:before="0" w:beforeAutospacing="off" w:after="0" w:afterAutospacing="off"/>
        <w:rPr>
          <w:del w:author="Pöllänen Arto" w:date="2017-03-20T01:45:16.4769642" w:id="1107805937"/>
          <w:rFonts w:ascii="Courier New" w:hAnsi="Courier New" w:eastAsia="Courier New" w:cs="Courier New"/>
          <w:noProof w:val="0"/>
          <w:sz w:val="22"/>
          <w:szCs w:val="22"/>
          <w:lang w:val="fi-FI"/>
          <w:rPrChange w:author="Pöllänen Arto" w:date="2017-03-20T00:56:57.7307714" w:id="522336634">
            <w:rPr/>
          </w:rPrChange>
        </w:rPr>
        <w:pPrChange w:author="Pöllänen Arto" w:date="2017-03-20T00:56:57.7307714" w:id="381895534">
          <w:pPr/>
        </w:pPrChange>
      </w:pPr>
    </w:p>
    <w:p w:rsidR="686CDA7E" w:rsidDel="0439D4E9" w:rsidP="2F61C9CC" w:rsidRDefault="686CDA7E" w14:paraId="6831E50E" w14:textId="058556BE">
      <w:pPr>
        <w:spacing w:before="0" w:beforeAutospacing="off" w:after="0" w:afterAutospacing="off"/>
        <w:rPr>
          <w:del w:author="Pöllänen Arto" w:date="2017-03-20T01:45:16.4769642" w:id="2079263878"/>
          <w:rFonts w:ascii="Courier New" w:hAnsi="Courier New" w:eastAsia="Courier New" w:cs="Courier New"/>
          <w:noProof w:val="0"/>
          <w:sz w:val="22"/>
          <w:szCs w:val="22"/>
          <w:lang w:val="fi-FI"/>
          <w:rPrChange w:author="Pöllänen Arto" w:date="2017-03-20T00:56:57.7307714" w:id="1653307300">
            <w:rPr/>
          </w:rPrChange>
        </w:rPr>
        <w:pPrChange w:author="Pöllänen Arto" w:date="2017-03-20T00:56:57.7307714" w:id="801856998">
          <w:pPr/>
        </w:pPrChange>
      </w:pPr>
    </w:p>
    <w:p w:rsidR="686CDA7E" w:rsidDel="0439D4E9" w:rsidP="2F61C9CC" w:rsidRDefault="686CDA7E" w14:paraId="49388B51" w14:textId="058556BE">
      <w:pPr>
        <w:spacing w:before="0" w:beforeAutospacing="off" w:after="0" w:afterAutospacing="off"/>
        <w:rPr>
          <w:del w:author="Pöllänen Arto" w:date="2017-03-20T01:45:16.4769642" w:id="2033008665"/>
          <w:rFonts w:ascii="Courier New" w:hAnsi="Courier New" w:eastAsia="Courier New" w:cs="Courier New"/>
          <w:noProof w:val="0"/>
          <w:sz w:val="22"/>
          <w:szCs w:val="22"/>
          <w:lang w:val="fi-FI"/>
          <w:rPrChange w:author="Pöllänen Arto" w:date="2017-03-20T00:56:57.7307714" w:id="417473996">
            <w:rPr/>
          </w:rPrChange>
        </w:rPr>
        <w:pPrChange w:author="Pöllänen Arto" w:date="2017-03-20T00:56:57.7307714" w:id="840071885">
          <w:pPr/>
        </w:pPrChange>
      </w:pPr>
    </w:p>
    <w:p w:rsidR="686CDA7E" w:rsidDel="0439D4E9" w:rsidP="2F61C9CC" w:rsidRDefault="686CDA7E" w14:paraId="2C9DA91D" w14:textId="6E0B9704" w14:noSpellErr="1">
      <w:pPr>
        <w:spacing w:before="0" w:beforeAutospacing="off" w:after="0" w:afterAutospacing="off"/>
        <w:rPr>
          <w:del w:author="Pöllänen Arto" w:date="2017-03-20T01:45:16.4769642" w:id="1532802232"/>
          <w:rFonts w:ascii="Courier New" w:hAnsi="Courier New" w:eastAsia="Courier New" w:cs="Courier New"/>
          <w:noProof w:val="0"/>
          <w:sz w:val="22"/>
          <w:szCs w:val="22"/>
          <w:lang w:val="fi-FI"/>
          <w:rPrChange w:author="Pöllänen Arto" w:date="2017-03-20T00:56:57.7307714" w:id="1478856270">
            <w:rPr/>
          </w:rPrChange>
        </w:rPr>
        <w:pPrChange w:author="Pöllänen Arto" w:date="2017-03-20T00:56:57.7307714" w:id="114738702">
          <w:pPr/>
        </w:pPrChange>
      </w:pPr>
    </w:p>
    <w:p w:rsidR="686CDA7E" w:rsidDel="0439D4E9" w:rsidP="2F61C9CC" w:rsidRDefault="686CDA7E" w14:paraId="625AD366" w14:textId="6E0B9704" w14:noSpellErr="1">
      <w:pPr>
        <w:spacing w:before="0" w:beforeAutospacing="off" w:after="0" w:afterAutospacing="off"/>
        <w:rPr>
          <w:del w:author="Pöllänen Arto" w:date="2017-03-20T01:45:16.4769642" w:id="578399322"/>
          <w:rFonts w:ascii="Courier New" w:hAnsi="Courier New" w:eastAsia="Courier New" w:cs="Courier New"/>
          <w:noProof w:val="0"/>
          <w:sz w:val="22"/>
          <w:szCs w:val="22"/>
          <w:lang w:val="fi-FI"/>
          <w:rPrChange w:author="Pöllänen Arto" w:date="2017-03-20T00:56:57.7307714" w:id="2094950526">
            <w:rPr/>
          </w:rPrChange>
        </w:rPr>
        <w:pPrChange w:author="Pöllänen Arto" w:date="2017-03-20T00:56:57.7307714" w:id="2078509283">
          <w:pPr/>
        </w:pPrChange>
      </w:pPr>
    </w:p>
    <w:p w:rsidR="686CDA7E" w:rsidDel="0439D4E9" w:rsidP="2F61C9CC" w:rsidRDefault="686CDA7E" w14:paraId="5EA64F76" w14:textId="058556BE">
      <w:pPr>
        <w:spacing w:before="0" w:beforeAutospacing="off" w:after="0" w:afterAutospacing="off"/>
        <w:rPr>
          <w:del w:author="Pöllänen Arto" w:date="2017-03-20T01:45:16.4769642" w:id="2074557183"/>
          <w:rFonts w:ascii="Courier New" w:hAnsi="Courier New" w:eastAsia="Courier New" w:cs="Courier New"/>
          <w:noProof w:val="0"/>
          <w:sz w:val="22"/>
          <w:szCs w:val="22"/>
          <w:lang w:val="fi-FI"/>
          <w:rPrChange w:author="Pöllänen Arto" w:date="2017-03-20T00:56:57.7307714" w:id="1271740429">
            <w:rPr/>
          </w:rPrChange>
        </w:rPr>
        <w:pPrChange w:author="Pöllänen Arto" w:date="2017-03-20T00:56:57.7307714" w:id="1990867672">
          <w:pPr/>
        </w:pPrChange>
      </w:pPr>
    </w:p>
    <w:p w:rsidR="686CDA7E" w:rsidDel="0439D4E9" w:rsidP="2F61C9CC" w:rsidRDefault="686CDA7E" w14:paraId="4DD6826C" w14:textId="058556BE">
      <w:pPr>
        <w:spacing w:before="0" w:beforeAutospacing="off" w:after="0" w:afterAutospacing="off"/>
        <w:rPr>
          <w:del w:author="Pöllänen Arto" w:date="2017-03-20T01:45:16.4769642" w:id="1104842989"/>
          <w:rFonts w:ascii="Courier New" w:hAnsi="Courier New" w:eastAsia="Courier New" w:cs="Courier New"/>
          <w:noProof w:val="0"/>
          <w:sz w:val="22"/>
          <w:szCs w:val="22"/>
          <w:lang w:val="fi-FI"/>
          <w:rPrChange w:author="Pöllänen Arto" w:date="2017-03-20T00:56:57.7307714" w:id="1498457721">
            <w:rPr/>
          </w:rPrChange>
        </w:rPr>
        <w:pPrChange w:author="Pöllänen Arto" w:date="2017-03-20T00:56:57.7307714" w:id="945788818">
          <w:pPr/>
        </w:pPrChange>
      </w:pPr>
    </w:p>
    <w:p w:rsidR="686CDA7E" w:rsidDel="0439D4E9" w:rsidP="2F61C9CC" w:rsidRDefault="686CDA7E" w14:paraId="34CF26B0" w14:textId="058556BE">
      <w:pPr>
        <w:spacing w:before="0" w:beforeAutospacing="off" w:after="0" w:afterAutospacing="off"/>
        <w:rPr>
          <w:del w:author="Pöllänen Arto" w:date="2017-03-20T01:45:16.4769642" w:id="2009834534"/>
          <w:rFonts w:ascii="Courier New" w:hAnsi="Courier New" w:eastAsia="Courier New" w:cs="Courier New"/>
          <w:noProof w:val="0"/>
          <w:sz w:val="22"/>
          <w:szCs w:val="22"/>
          <w:lang w:val="fi-FI"/>
          <w:rPrChange w:author="Pöllänen Arto" w:date="2017-03-20T00:56:57.7307714" w:id="1864202681">
            <w:rPr/>
          </w:rPrChange>
        </w:rPr>
        <w:pPrChange w:author="Pöllänen Arto" w:date="2017-03-20T00:56:57.7307714" w:id="452673046">
          <w:pPr/>
        </w:pPrChange>
      </w:pPr>
    </w:p>
    <w:p w:rsidR="686CDA7E" w:rsidDel="0439D4E9" w:rsidP="2F61C9CC" w:rsidRDefault="686CDA7E" w14:paraId="77233A0F" w14:textId="058556BE">
      <w:pPr>
        <w:spacing w:before="0" w:beforeAutospacing="off" w:after="0" w:afterAutospacing="off"/>
        <w:rPr>
          <w:del w:author="Pöllänen Arto" w:date="2017-03-20T01:45:16.4769642" w:id="1607367026"/>
          <w:rFonts w:ascii="Courier New" w:hAnsi="Courier New" w:eastAsia="Courier New" w:cs="Courier New"/>
          <w:noProof w:val="0"/>
          <w:sz w:val="22"/>
          <w:szCs w:val="22"/>
          <w:lang w:val="fi-FI"/>
          <w:rPrChange w:author="Pöllänen Arto" w:date="2017-03-20T00:56:57.7307714" w:id="1456160767">
            <w:rPr/>
          </w:rPrChange>
        </w:rPr>
        <w:pPrChange w:author="Pöllänen Arto" w:date="2017-03-20T00:56:57.7307714" w:id="64076828">
          <w:pPr/>
        </w:pPrChange>
      </w:pPr>
    </w:p>
    <w:p w:rsidR="686CDA7E" w:rsidDel="0439D4E9" w:rsidP="2F61C9CC" w:rsidRDefault="686CDA7E" w14:paraId="6F14DDE6" w14:textId="058556BE">
      <w:pPr>
        <w:spacing w:before="0" w:beforeAutospacing="off" w:after="0" w:afterAutospacing="off"/>
        <w:rPr>
          <w:del w:author="Pöllänen Arto" w:date="2017-03-20T01:45:16.4769642" w:id="999058640"/>
          <w:rFonts w:ascii="Courier New" w:hAnsi="Courier New" w:eastAsia="Courier New" w:cs="Courier New"/>
          <w:noProof w:val="0"/>
          <w:sz w:val="22"/>
          <w:szCs w:val="22"/>
          <w:lang w:val="fi-FI"/>
          <w:rPrChange w:author="Pöllänen Arto" w:date="2017-03-20T00:56:57.7307714" w:id="137043507">
            <w:rPr/>
          </w:rPrChange>
        </w:rPr>
        <w:pPrChange w:author="Pöllänen Arto" w:date="2017-03-20T00:56:57.7307714" w:id="989671064">
          <w:pPr/>
        </w:pPrChange>
      </w:pPr>
    </w:p>
    <w:p w:rsidR="686CDA7E" w:rsidDel="0439D4E9" w:rsidP="2F61C9CC" w:rsidRDefault="686CDA7E" w14:paraId="595FEBBC" w14:textId="6E0B9704" w14:noSpellErr="1">
      <w:pPr>
        <w:spacing w:before="0" w:beforeAutospacing="off" w:after="0" w:afterAutospacing="off"/>
        <w:rPr>
          <w:del w:author="Pöllänen Arto" w:date="2017-03-20T01:45:16.4769642" w:id="1559593797"/>
          <w:rFonts w:ascii="Courier New" w:hAnsi="Courier New" w:eastAsia="Courier New" w:cs="Courier New"/>
          <w:noProof w:val="0"/>
          <w:sz w:val="22"/>
          <w:szCs w:val="22"/>
          <w:lang w:val="fi-FI"/>
          <w:rPrChange w:author="Pöllänen Arto" w:date="2017-03-20T00:56:57.7307714" w:id="1190199266">
            <w:rPr/>
          </w:rPrChange>
        </w:rPr>
        <w:pPrChange w:author="Pöllänen Arto" w:date="2017-03-20T00:56:57.7307714" w:id="1963781212">
          <w:pPr/>
        </w:pPrChange>
      </w:pPr>
    </w:p>
    <w:p w:rsidR="686CDA7E" w:rsidDel="0439D4E9" w:rsidP="2F61C9CC" w:rsidRDefault="686CDA7E" w14:paraId="01365459" w14:textId="6E0B9704" w14:noSpellErr="1">
      <w:pPr>
        <w:spacing w:before="0" w:beforeAutospacing="off" w:after="0" w:afterAutospacing="off"/>
        <w:rPr>
          <w:del w:author="Pöllänen Arto" w:date="2017-03-20T01:45:16.4769642" w:id="1614239338"/>
          <w:rFonts w:ascii="Courier New" w:hAnsi="Courier New" w:eastAsia="Courier New" w:cs="Courier New"/>
          <w:noProof w:val="0"/>
          <w:sz w:val="22"/>
          <w:szCs w:val="22"/>
          <w:lang w:val="fi-FI"/>
          <w:rPrChange w:author="Pöllänen Arto" w:date="2017-03-20T00:56:57.7307714" w:id="1470274085">
            <w:rPr/>
          </w:rPrChange>
        </w:rPr>
        <w:pPrChange w:author="Pöllänen Arto" w:date="2017-03-20T00:56:57.7307714" w:id="1311352848">
          <w:pPr/>
        </w:pPrChange>
      </w:pPr>
    </w:p>
    <w:p w:rsidR="686CDA7E" w:rsidDel="0439D4E9" w:rsidP="2F61C9CC" w:rsidRDefault="686CDA7E" w14:paraId="3EC7CC2A" w14:textId="6E0B9704" w14:noSpellErr="1">
      <w:pPr>
        <w:spacing w:before="0" w:beforeAutospacing="off" w:after="0" w:afterAutospacing="off"/>
        <w:rPr>
          <w:del w:author="Pöllänen Arto" w:date="2017-03-20T01:45:16.4769642" w:id="710997304"/>
          <w:rFonts w:ascii="Courier New" w:hAnsi="Courier New" w:eastAsia="Courier New" w:cs="Courier New"/>
          <w:noProof w:val="0"/>
          <w:sz w:val="22"/>
          <w:szCs w:val="22"/>
          <w:lang w:val="fi-FI"/>
          <w:rPrChange w:author="Pöllänen Arto" w:date="2017-03-20T00:56:57.7307714" w:id="1949925789">
            <w:rPr/>
          </w:rPrChange>
        </w:rPr>
        <w:pPrChange w:author="Pöllänen Arto" w:date="2017-03-20T00:56:57.7307714" w:id="280571808">
          <w:pPr/>
        </w:pPrChange>
      </w:pPr>
    </w:p>
    <w:p w:rsidR="686CDA7E" w:rsidDel="0439D4E9" w:rsidP="2F61C9CC" w:rsidRDefault="686CDA7E" w14:paraId="101C75E0" w14:textId="058556BE">
      <w:pPr>
        <w:spacing w:before="0" w:beforeAutospacing="off" w:after="0" w:afterAutospacing="off"/>
        <w:rPr>
          <w:del w:author="Pöllänen Arto" w:date="2017-03-20T01:45:16.4769642" w:id="283694558"/>
          <w:rFonts w:ascii="Courier New" w:hAnsi="Courier New" w:eastAsia="Courier New" w:cs="Courier New"/>
          <w:noProof w:val="0"/>
          <w:sz w:val="22"/>
          <w:szCs w:val="22"/>
          <w:lang w:val="fi-FI"/>
          <w:rPrChange w:author="Pöllänen Arto" w:date="2017-03-20T00:56:57.7307714" w:id="979009890">
            <w:rPr/>
          </w:rPrChange>
        </w:rPr>
        <w:pPrChange w:author="Pöllänen Arto" w:date="2017-03-20T00:56:57.7307714" w:id="527885615">
          <w:pPr/>
        </w:pPrChange>
      </w:pPr>
    </w:p>
    <w:p w:rsidR="686CDA7E" w:rsidDel="0439D4E9" w:rsidP="2F61C9CC" w:rsidRDefault="686CDA7E" w14:paraId="0CE3414F" w14:textId="058556BE">
      <w:pPr>
        <w:spacing w:before="0" w:beforeAutospacing="off" w:after="0" w:afterAutospacing="off"/>
        <w:rPr>
          <w:del w:author="Pöllänen Arto" w:date="2017-03-20T01:45:16.4769642" w:id="770332312"/>
          <w:rFonts w:ascii="Courier New" w:hAnsi="Courier New" w:eastAsia="Courier New" w:cs="Courier New"/>
          <w:noProof w:val="0"/>
          <w:sz w:val="22"/>
          <w:szCs w:val="22"/>
          <w:lang w:val="fi-FI"/>
          <w:rPrChange w:author="Pöllänen Arto" w:date="2017-03-20T00:56:57.7307714" w:id="327152276">
            <w:rPr/>
          </w:rPrChange>
        </w:rPr>
        <w:pPrChange w:author="Pöllänen Arto" w:date="2017-03-20T00:56:57.7307714" w:id="1596607251">
          <w:pPr/>
        </w:pPrChange>
      </w:pPr>
    </w:p>
    <w:p w:rsidR="686CDA7E" w:rsidDel="0439D4E9" w:rsidP="2F61C9CC" w:rsidRDefault="686CDA7E" w14:paraId="638AE4E3" w14:textId="7093D44A">
      <w:pPr>
        <w:spacing w:before="0" w:beforeAutospacing="off" w:after="0" w:afterAutospacing="off"/>
        <w:rPr>
          <w:del w:author="Pöllänen Arto" w:date="2017-03-20T01:45:16.4769642" w:id="1788615891"/>
          <w:rFonts w:ascii="Courier New" w:hAnsi="Courier New" w:eastAsia="Courier New" w:cs="Courier New"/>
          <w:noProof w:val="0"/>
          <w:sz w:val="22"/>
          <w:szCs w:val="22"/>
          <w:lang w:val="fi-FI"/>
          <w:rPrChange w:author="Pöllänen Arto" w:date="2017-03-20T00:56:57.7307714" w:id="787744442">
            <w:rPr/>
          </w:rPrChange>
        </w:rPr>
        <w:pPrChange w:author="Pöllänen Arto" w:date="2017-03-20T00:56:57.7307714" w:id="1840399434">
          <w:pPr/>
        </w:pPrChange>
      </w:pPr>
    </w:p>
    <w:p w:rsidR="686CDA7E" w:rsidDel="0439D4E9" w:rsidP="2F61C9CC" w:rsidRDefault="686CDA7E" w14:paraId="7179BC29" w14:textId="7093D44A">
      <w:pPr>
        <w:spacing w:before="0" w:beforeAutospacing="off" w:after="0" w:afterAutospacing="off"/>
        <w:rPr>
          <w:del w:author="Pöllänen Arto" w:date="2017-03-20T01:45:16.4769642" w:id="1475213050"/>
          <w:rFonts w:ascii="Courier New" w:hAnsi="Courier New" w:eastAsia="Courier New" w:cs="Courier New"/>
          <w:noProof w:val="0"/>
          <w:sz w:val="22"/>
          <w:szCs w:val="22"/>
          <w:lang w:val="fi-FI"/>
          <w:rPrChange w:author="Pöllänen Arto" w:date="2017-03-20T00:56:57.7307714" w:id="1695182356">
            <w:rPr/>
          </w:rPrChange>
        </w:rPr>
        <w:pPrChange w:author="Pöllänen Arto" w:date="2017-03-20T00:56:57.7307714" w:id="1861458688">
          <w:pPr/>
        </w:pPrChange>
      </w:pPr>
    </w:p>
    <w:p w:rsidR="686CDA7E" w:rsidDel="0439D4E9" w:rsidP="2F61C9CC" w:rsidRDefault="686CDA7E" w14:paraId="7B10F4AD" w14:textId="6E0B9704" w14:noSpellErr="1">
      <w:pPr>
        <w:spacing w:before="0" w:beforeAutospacing="off" w:after="0" w:afterAutospacing="off"/>
        <w:rPr>
          <w:del w:author="Pöllänen Arto" w:date="2017-03-20T01:45:16.4769642" w:id="109139456"/>
          <w:rFonts w:ascii="Courier New" w:hAnsi="Courier New" w:eastAsia="Courier New" w:cs="Courier New"/>
          <w:noProof w:val="0"/>
          <w:sz w:val="22"/>
          <w:szCs w:val="22"/>
          <w:lang w:val="fi-FI"/>
          <w:rPrChange w:author="Pöllänen Arto" w:date="2017-03-20T00:56:57.7307714" w:id="1982801146">
            <w:rPr/>
          </w:rPrChange>
        </w:rPr>
        <w:pPrChange w:author="Pöllänen Arto" w:date="2017-03-20T00:56:57.7307714" w:id="537297718">
          <w:pPr/>
        </w:pPrChange>
      </w:pPr>
    </w:p>
    <w:p w:rsidR="686CDA7E" w:rsidDel="0439D4E9" w:rsidP="2F61C9CC" w:rsidRDefault="686CDA7E" w14:paraId="412CAFF2" w14:textId="6E0B9704" w14:noSpellErr="1">
      <w:pPr>
        <w:spacing w:before="0" w:beforeAutospacing="off" w:after="0" w:afterAutospacing="off"/>
        <w:rPr>
          <w:del w:author="Pöllänen Arto" w:date="2017-03-20T01:45:16.4769642" w:id="1363898539"/>
          <w:rFonts w:ascii="Courier New" w:hAnsi="Courier New" w:eastAsia="Courier New" w:cs="Courier New"/>
          <w:noProof w:val="0"/>
          <w:sz w:val="22"/>
          <w:szCs w:val="22"/>
          <w:lang w:val="fi-FI"/>
          <w:rPrChange w:author="Pöllänen Arto" w:date="2017-03-20T00:56:57.7307714" w:id="1539358282">
            <w:rPr/>
          </w:rPrChange>
        </w:rPr>
        <w:pPrChange w:author="Pöllänen Arto" w:date="2017-03-20T00:56:57.7307714" w:id="667090936">
          <w:pPr/>
        </w:pPrChange>
      </w:pPr>
    </w:p>
    <w:p w:rsidR="686CDA7E" w:rsidDel="0439D4E9" w:rsidP="2F61C9CC" w:rsidRDefault="686CDA7E" w14:paraId="591AA9AE" w14:textId="6E0B9704" w14:noSpellErr="1">
      <w:pPr>
        <w:spacing w:before="0" w:beforeAutospacing="off" w:after="0" w:afterAutospacing="off"/>
        <w:rPr>
          <w:del w:author="Pöllänen Arto" w:date="2017-03-20T01:45:16.4769642" w:id="922250395"/>
          <w:rFonts w:ascii="Courier New" w:hAnsi="Courier New" w:eastAsia="Courier New" w:cs="Courier New"/>
          <w:noProof w:val="0"/>
          <w:sz w:val="22"/>
          <w:szCs w:val="22"/>
          <w:lang w:val="fi-FI"/>
          <w:rPrChange w:author="Pöllänen Arto" w:date="2017-03-20T00:56:57.7307714" w:id="1697150074">
            <w:rPr/>
          </w:rPrChange>
        </w:rPr>
        <w:pPrChange w:author="Pöllänen Arto" w:date="2017-03-20T00:56:57.7307714" w:id="681653232">
          <w:pPr/>
        </w:pPrChange>
      </w:pPr>
    </w:p>
    <w:p w:rsidR="686CDA7E" w:rsidDel="0439D4E9" w:rsidP="2F61C9CC" w:rsidRDefault="686CDA7E" w14:paraId="1E32697F" w14:textId="6E0B9704" w14:noSpellErr="1">
      <w:pPr>
        <w:spacing w:before="0" w:beforeAutospacing="off" w:after="0" w:afterAutospacing="off"/>
        <w:rPr>
          <w:del w:author="Pöllänen Arto" w:date="2017-03-20T01:45:16.4769642" w:id="188889522"/>
          <w:rFonts w:ascii="Courier New" w:hAnsi="Courier New" w:eastAsia="Courier New" w:cs="Courier New"/>
          <w:noProof w:val="0"/>
          <w:sz w:val="22"/>
          <w:szCs w:val="22"/>
          <w:lang w:val="fi-FI"/>
          <w:rPrChange w:author="Pöllänen Arto" w:date="2017-03-20T00:56:57.7307714" w:id="679390111">
            <w:rPr/>
          </w:rPrChange>
        </w:rPr>
        <w:pPrChange w:author="Pöllänen Arto" w:date="2017-03-20T00:56:57.7307714" w:id="283629425">
          <w:pPr/>
        </w:pPrChange>
      </w:pPr>
    </w:p>
    <w:p w:rsidR="686CDA7E" w:rsidDel="0439D4E9" w:rsidP="2F61C9CC" w:rsidRDefault="686CDA7E" w14:paraId="069C77B1" w14:textId="7093D44A">
      <w:pPr>
        <w:spacing w:before="0" w:beforeAutospacing="off" w:after="0" w:afterAutospacing="off"/>
        <w:rPr>
          <w:del w:author="Pöllänen Arto" w:date="2017-03-20T01:45:16.4769642" w:id="1675292429"/>
          <w:rFonts w:ascii="Courier New" w:hAnsi="Courier New" w:eastAsia="Courier New" w:cs="Courier New"/>
          <w:noProof w:val="0"/>
          <w:sz w:val="22"/>
          <w:szCs w:val="22"/>
          <w:lang w:val="fi-FI"/>
          <w:rPrChange w:author="Pöllänen Arto" w:date="2017-03-20T00:56:57.7307714" w:id="1706662839">
            <w:rPr/>
          </w:rPrChange>
        </w:rPr>
        <w:pPrChange w:author="Pöllänen Arto" w:date="2017-03-20T00:56:57.7307714" w:id="468144428">
          <w:pPr/>
        </w:pPrChange>
      </w:pPr>
    </w:p>
    <w:p w:rsidR="686CDA7E" w:rsidDel="0439D4E9" w:rsidP="2F61C9CC" w:rsidRDefault="686CDA7E" w14:paraId="498C4F59" w14:textId="7093D44A">
      <w:pPr>
        <w:spacing w:before="0" w:beforeAutospacing="off" w:after="0" w:afterAutospacing="off"/>
        <w:rPr>
          <w:del w:author="Pöllänen Arto" w:date="2017-03-20T01:45:16.4769642" w:id="1484626633"/>
          <w:rFonts w:ascii="Courier New" w:hAnsi="Courier New" w:eastAsia="Courier New" w:cs="Courier New"/>
          <w:noProof w:val="0"/>
          <w:sz w:val="22"/>
          <w:szCs w:val="22"/>
          <w:lang w:val="fi-FI"/>
          <w:rPrChange w:author="Pöllänen Arto" w:date="2017-03-20T00:56:57.7307714" w:id="1242072113">
            <w:rPr/>
          </w:rPrChange>
        </w:rPr>
        <w:pPrChange w:author="Pöllänen Arto" w:date="2017-03-20T00:56:57.7307714" w:id="1433847843">
          <w:pPr/>
        </w:pPrChange>
      </w:pPr>
    </w:p>
    <w:p w:rsidR="686CDA7E" w:rsidDel="0439D4E9" w:rsidP="2F61C9CC" w:rsidRDefault="686CDA7E" w14:paraId="3201E824" w14:textId="7093D44A">
      <w:pPr>
        <w:spacing w:before="0" w:beforeAutospacing="off" w:after="0" w:afterAutospacing="off"/>
        <w:rPr>
          <w:del w:author="Pöllänen Arto" w:date="2017-03-20T01:45:16.4769642" w:id="1841091485"/>
          <w:rFonts w:ascii="Courier New" w:hAnsi="Courier New" w:eastAsia="Courier New" w:cs="Courier New"/>
          <w:noProof w:val="0"/>
          <w:sz w:val="22"/>
          <w:szCs w:val="22"/>
          <w:lang w:val="fi-FI"/>
          <w:rPrChange w:author="Pöllänen Arto" w:date="2017-03-20T00:56:57.7307714" w:id="190247641">
            <w:rPr/>
          </w:rPrChange>
        </w:rPr>
        <w:pPrChange w:author="Pöllänen Arto" w:date="2017-03-20T00:56:57.7307714" w:id="1268421006">
          <w:pPr/>
        </w:pPrChange>
      </w:pPr>
    </w:p>
    <w:p w:rsidR="686CDA7E" w:rsidDel="0439D4E9" w:rsidP="2F61C9CC" w:rsidRDefault="686CDA7E" w14:paraId="1BF1F788" w14:textId="7093D44A">
      <w:pPr>
        <w:spacing w:before="0" w:beforeAutospacing="off" w:after="0" w:afterAutospacing="off"/>
        <w:rPr>
          <w:del w:author="Pöllänen Arto" w:date="2017-03-20T01:45:16.4769642" w:id="1611613425"/>
          <w:rFonts w:ascii="Courier New" w:hAnsi="Courier New" w:eastAsia="Courier New" w:cs="Courier New"/>
          <w:noProof w:val="0"/>
          <w:sz w:val="22"/>
          <w:szCs w:val="22"/>
          <w:lang w:val="fi-FI"/>
          <w:rPrChange w:author="Pöllänen Arto" w:date="2017-03-20T00:56:57.7307714" w:id="2117757860">
            <w:rPr/>
          </w:rPrChange>
        </w:rPr>
        <w:pPrChange w:author="Pöllänen Arto" w:date="2017-03-20T00:56:57.7307714" w:id="1582702070">
          <w:pPr/>
        </w:pPrChange>
      </w:pPr>
    </w:p>
    <w:p w:rsidR="686CDA7E" w:rsidDel="0439D4E9" w:rsidP="2F61C9CC" w:rsidRDefault="686CDA7E" w14:paraId="5B849A70" w14:textId="7093D44A">
      <w:pPr>
        <w:spacing w:before="0" w:beforeAutospacing="off" w:after="0" w:afterAutospacing="off"/>
        <w:rPr>
          <w:del w:author="Pöllänen Arto" w:date="2017-03-20T01:45:16.4769642" w:id="386649616"/>
          <w:rFonts w:ascii="Courier New" w:hAnsi="Courier New" w:eastAsia="Courier New" w:cs="Courier New"/>
          <w:noProof w:val="0"/>
          <w:sz w:val="22"/>
          <w:szCs w:val="22"/>
          <w:lang w:val="fi-FI"/>
          <w:rPrChange w:author="Pöllänen Arto" w:date="2017-03-20T00:56:57.7307714" w:id="316348314">
            <w:rPr/>
          </w:rPrChange>
        </w:rPr>
        <w:pPrChange w:author="Pöllänen Arto" w:date="2017-03-20T00:56:57.7307714" w:id="1575646951">
          <w:pPr/>
        </w:pPrChange>
      </w:pPr>
    </w:p>
    <w:p w:rsidR="686CDA7E" w:rsidDel="0439D4E9" w:rsidP="2F61C9CC" w:rsidRDefault="686CDA7E" w14:paraId="08A83700" w14:textId="6E0B9704" w14:noSpellErr="1">
      <w:pPr>
        <w:spacing w:before="0" w:beforeAutospacing="off" w:after="0" w:afterAutospacing="off"/>
        <w:rPr>
          <w:del w:author="Pöllänen Arto" w:date="2017-03-20T01:45:16.4769642" w:id="256182740"/>
          <w:rFonts w:ascii="Courier New" w:hAnsi="Courier New" w:eastAsia="Courier New" w:cs="Courier New"/>
          <w:noProof w:val="0"/>
          <w:sz w:val="22"/>
          <w:szCs w:val="22"/>
          <w:lang w:val="fi-FI"/>
          <w:rPrChange w:author="Pöllänen Arto" w:date="2017-03-20T00:56:57.7307714" w:id="277946220">
            <w:rPr/>
          </w:rPrChange>
        </w:rPr>
        <w:pPrChange w:author="Pöllänen Arto" w:date="2017-03-20T00:56:57.7307714" w:id="1106273578">
          <w:pPr/>
        </w:pPrChange>
      </w:pPr>
    </w:p>
    <w:p w:rsidR="686CDA7E" w:rsidDel="0439D4E9" w:rsidP="4AB56EC3" w:rsidRDefault="686CDA7E" w14:paraId="76275C1D" w14:textId="6E0B9704">
      <w:pPr>
        <w:spacing w:before="0" w:beforeAutospacing="off" w:after="0" w:afterAutospacing="off"/>
        <w:rPr>
          <w:del w:author="Pöllänen Arto" w:date="2017-03-20T01:45:16.4769642" w:id="1055425940"/>
          <w:rFonts w:ascii="Courier New" w:hAnsi="Courier New" w:eastAsia="Courier New" w:cs="Courier New"/>
          <w:sz w:val="16"/>
          <w:szCs w:val="16"/>
          <w:rPrChange w:author="Pöllänen Arto" w:date="2017-03-20T00:56:21.136542" w:id="660553549">
            <w:rPr/>
          </w:rPrChange>
        </w:rPr>
        <w:pPrChange w:author="Pöllänen Arto" w:date="2017-03-20T00:56:21.136542" w:id="1609356270">
          <w:pPr/>
        </w:pPrChange>
      </w:pPr>
      <w:del w:author="Pöllänen Arto" w:date="2017-03-20T01:45:16.4769642" w:id="512982359">
        <w:r w:rsidDel="0439D4E9">
          <w:br/>
        </w:r>
      </w:del>
    </w:p>
    <w:p w:rsidR="686CDA7E" w:rsidDel="0439D4E9" w:rsidP="2F61C9CC" w:rsidRDefault="686CDA7E" w14:paraId="5CCF986E" w14:textId="7093D44A">
      <w:pPr>
        <w:spacing w:before="0" w:beforeAutospacing="off" w:after="0" w:afterAutospacing="off"/>
        <w:rPr>
          <w:del w:author="Pöllänen Arto" w:date="2017-03-20T01:45:16.4769642" w:id="105441876"/>
          <w:rFonts w:ascii="Courier New" w:hAnsi="Courier New" w:eastAsia="Courier New" w:cs="Courier New"/>
          <w:noProof w:val="0"/>
          <w:sz w:val="22"/>
          <w:szCs w:val="22"/>
          <w:lang w:val="fi-FI"/>
          <w:rPrChange w:author="Pöllänen Arto" w:date="2017-03-20T00:56:57.7307714" w:id="1568579596">
            <w:rPr/>
          </w:rPrChange>
        </w:rPr>
        <w:pPrChange w:author="Pöllänen Arto" w:date="2017-03-20T00:56:57.7307714" w:id="1089654194">
          <w:pPr/>
        </w:pPrChange>
      </w:pPr>
    </w:p>
    <w:p w:rsidR="686CDA7E" w:rsidDel="0439D4E9" w:rsidP="4AB56EC3" w:rsidRDefault="686CDA7E" w14:paraId="59AAD303" w14:textId="6E0B9704">
      <w:pPr>
        <w:spacing w:before="0" w:beforeAutospacing="off" w:after="0" w:afterAutospacing="off"/>
        <w:rPr>
          <w:del w:author="Pöllänen Arto" w:date="2017-03-20T01:45:16.4769642" w:id="40667287"/>
          <w:rFonts w:ascii="Courier New" w:hAnsi="Courier New" w:eastAsia="Courier New" w:cs="Courier New"/>
          <w:sz w:val="16"/>
          <w:szCs w:val="16"/>
          <w:rPrChange w:author="Pöllänen Arto" w:date="2017-03-20T00:56:21.136542" w:id="427685889">
            <w:rPr/>
          </w:rPrChange>
        </w:rPr>
        <w:pPrChange w:author="Pöllänen Arto" w:date="2017-03-20T00:56:21.136542" w:id="114604465">
          <w:pPr/>
        </w:pPrChange>
      </w:pPr>
      <w:del w:author="Pöllänen Arto" w:date="2017-03-20T01:45:16.4769642" w:id="906882311">
        <w:r w:rsidDel="0439D4E9">
          <w:br/>
        </w:r>
      </w:del>
    </w:p>
    <w:p w:rsidR="686CDA7E" w:rsidDel="0439D4E9" w:rsidP="2F61C9CC" w:rsidRDefault="686CDA7E" w14:paraId="3BEC7B6D" w14:textId="7093D44A">
      <w:pPr>
        <w:spacing w:before="0" w:beforeAutospacing="off" w:after="0" w:afterAutospacing="off"/>
        <w:rPr>
          <w:del w:author="Pöllänen Arto" w:date="2017-03-20T01:45:16.4769642" w:id="1973763035"/>
          <w:rFonts w:ascii="Courier New" w:hAnsi="Courier New" w:eastAsia="Courier New" w:cs="Courier New"/>
          <w:noProof w:val="0"/>
          <w:sz w:val="22"/>
          <w:szCs w:val="22"/>
          <w:lang w:val="fi-FI"/>
          <w:rPrChange w:author="Pöllänen Arto" w:date="2017-03-20T00:56:57.7307714" w:id="740729033">
            <w:rPr/>
          </w:rPrChange>
        </w:rPr>
        <w:pPrChange w:author="Pöllänen Arto" w:date="2017-03-20T00:56:57.7307714" w:id="1493795836">
          <w:pPr/>
        </w:pPrChange>
      </w:pPr>
    </w:p>
    <w:p w:rsidR="686CDA7E" w:rsidDel="0439D4E9" w:rsidP="2F61C9CC" w:rsidRDefault="686CDA7E" w14:paraId="143AB1CE" w14:textId="6E0B9704" w14:noSpellErr="1">
      <w:pPr>
        <w:spacing w:before="0" w:beforeAutospacing="off" w:after="0" w:afterAutospacing="off"/>
        <w:rPr>
          <w:del w:author="Pöllänen Arto" w:date="2017-03-20T01:45:16.4769642" w:id="752052352"/>
          <w:rFonts w:ascii="Courier New" w:hAnsi="Courier New" w:eastAsia="Courier New" w:cs="Courier New"/>
          <w:noProof w:val="0"/>
          <w:sz w:val="22"/>
          <w:szCs w:val="22"/>
          <w:lang w:val="fi-FI"/>
          <w:rPrChange w:author="Pöllänen Arto" w:date="2017-03-20T00:56:57.7307714" w:id="120405754">
            <w:rPr/>
          </w:rPrChange>
        </w:rPr>
        <w:pPrChange w:author="Pöllänen Arto" w:date="2017-03-20T00:56:57.7307714" w:id="1761191379">
          <w:pPr/>
        </w:pPrChange>
      </w:pPr>
    </w:p>
    <w:p w:rsidR="686CDA7E" w:rsidDel="0439D4E9" w:rsidP="2F61C9CC" w:rsidRDefault="686CDA7E" w14:paraId="4DCBD1E8" w14:textId="7093D44A">
      <w:pPr>
        <w:spacing w:before="0" w:beforeAutospacing="off" w:after="0" w:afterAutospacing="off"/>
        <w:rPr>
          <w:del w:author="Pöllänen Arto" w:date="2017-03-20T01:45:16.4769642" w:id="809050105"/>
          <w:rFonts w:ascii="Courier New" w:hAnsi="Courier New" w:eastAsia="Courier New" w:cs="Courier New"/>
          <w:noProof w:val="0"/>
          <w:sz w:val="22"/>
          <w:szCs w:val="22"/>
          <w:lang w:val="fi-FI"/>
          <w:rPrChange w:author="Pöllänen Arto" w:date="2017-03-20T00:56:57.7307714" w:id="831279759">
            <w:rPr/>
          </w:rPrChange>
        </w:rPr>
        <w:pPrChange w:author="Pöllänen Arto" w:date="2017-03-20T00:56:57.7307714" w:id="1649712210">
          <w:pPr/>
        </w:pPrChange>
      </w:pPr>
    </w:p>
    <w:p w:rsidR="686CDA7E" w:rsidDel="0439D4E9" w:rsidP="2F61C9CC" w:rsidRDefault="686CDA7E" w14:paraId="65466F0E" w14:textId="7093D44A">
      <w:pPr>
        <w:spacing w:before="0" w:beforeAutospacing="off" w:after="0" w:afterAutospacing="off"/>
        <w:rPr>
          <w:del w:author="Pöllänen Arto" w:date="2017-03-20T01:45:16.4769642" w:id="1903771916"/>
          <w:rFonts w:ascii="Courier New" w:hAnsi="Courier New" w:eastAsia="Courier New" w:cs="Courier New"/>
          <w:noProof w:val="0"/>
          <w:sz w:val="22"/>
          <w:szCs w:val="22"/>
          <w:lang w:val="fi-FI"/>
          <w:rPrChange w:author="Pöllänen Arto" w:date="2017-03-20T00:56:57.7307714" w:id="880196425">
            <w:rPr/>
          </w:rPrChange>
        </w:rPr>
        <w:pPrChange w:author="Pöllänen Arto" w:date="2017-03-20T00:56:57.7307714" w:id="714355039">
          <w:pPr/>
        </w:pPrChange>
      </w:pPr>
    </w:p>
    <w:p w:rsidR="686CDA7E" w:rsidDel="0439D4E9" w:rsidP="2F61C9CC" w:rsidRDefault="686CDA7E" w14:paraId="0477F165" w14:textId="7093D44A">
      <w:pPr>
        <w:spacing w:before="0" w:beforeAutospacing="off" w:after="0" w:afterAutospacing="off"/>
        <w:rPr>
          <w:del w:author="Pöllänen Arto" w:date="2017-03-20T01:45:16.4769642" w:id="1140876983"/>
          <w:rFonts w:ascii="Courier New" w:hAnsi="Courier New" w:eastAsia="Courier New" w:cs="Courier New"/>
          <w:noProof w:val="0"/>
          <w:sz w:val="22"/>
          <w:szCs w:val="22"/>
          <w:lang w:val="fi-FI"/>
          <w:rPrChange w:author="Pöllänen Arto" w:date="2017-03-20T00:56:57.7307714" w:id="1019994670">
            <w:rPr/>
          </w:rPrChange>
        </w:rPr>
        <w:pPrChange w:author="Pöllänen Arto" w:date="2017-03-20T00:56:57.7307714" w:id="298276241">
          <w:pPr/>
        </w:pPrChange>
      </w:pPr>
    </w:p>
    <w:p w:rsidR="686CDA7E" w:rsidDel="0439D4E9" w:rsidP="2F61C9CC" w:rsidRDefault="686CDA7E" w14:paraId="6E0B7A6D" w14:textId="6E0B9704" w14:noSpellErr="1">
      <w:pPr>
        <w:spacing w:before="0" w:beforeAutospacing="off" w:after="0" w:afterAutospacing="off"/>
        <w:rPr>
          <w:del w:author="Pöllänen Arto" w:date="2017-03-20T01:45:16.4769642" w:id="1385226024"/>
          <w:rFonts w:ascii="Courier New" w:hAnsi="Courier New" w:eastAsia="Courier New" w:cs="Courier New"/>
          <w:noProof w:val="0"/>
          <w:sz w:val="22"/>
          <w:szCs w:val="22"/>
          <w:lang w:val="fi-FI"/>
          <w:rPrChange w:author="Pöllänen Arto" w:date="2017-03-20T00:56:57.7307714" w:id="1559703633">
            <w:rPr/>
          </w:rPrChange>
        </w:rPr>
        <w:pPrChange w:author="Pöllänen Arto" w:date="2017-03-20T00:56:57.7307714" w:id="846050726">
          <w:pPr/>
        </w:pPrChange>
      </w:pPr>
    </w:p>
    <w:p w:rsidR="686CDA7E" w:rsidDel="0439D4E9" w:rsidP="2F61C9CC" w:rsidRDefault="686CDA7E" w14:paraId="1F47C5DA" w14:textId="6E0B9704" w14:noSpellErr="1">
      <w:pPr>
        <w:spacing w:before="0" w:beforeAutospacing="off" w:after="0" w:afterAutospacing="off"/>
        <w:rPr>
          <w:del w:author="Pöllänen Arto" w:date="2017-03-20T01:45:16.4769642" w:id="1911230439"/>
          <w:rFonts w:ascii="Courier New" w:hAnsi="Courier New" w:eastAsia="Courier New" w:cs="Courier New"/>
          <w:noProof w:val="0"/>
          <w:sz w:val="22"/>
          <w:szCs w:val="22"/>
          <w:lang w:val="fi-FI"/>
          <w:rPrChange w:author="Pöllänen Arto" w:date="2017-03-20T00:56:57.7307714" w:id="1455655893">
            <w:rPr/>
          </w:rPrChange>
        </w:rPr>
        <w:pPrChange w:author="Pöllänen Arto" w:date="2017-03-20T00:56:57.7307714" w:id="134241200">
          <w:pPr/>
        </w:pPrChange>
      </w:pPr>
    </w:p>
    <w:p w:rsidR="686CDA7E" w:rsidDel="0439D4E9" w:rsidP="2F61C9CC" w:rsidRDefault="686CDA7E" w14:paraId="5CDEB9F5" w14:textId="6E0B9704" w14:noSpellErr="1">
      <w:pPr>
        <w:spacing w:before="0" w:beforeAutospacing="off" w:after="0" w:afterAutospacing="off"/>
        <w:rPr>
          <w:del w:author="Pöllänen Arto" w:date="2017-03-20T01:45:16.4769642" w:id="1365384550"/>
          <w:rFonts w:ascii="Courier New" w:hAnsi="Courier New" w:eastAsia="Courier New" w:cs="Courier New"/>
          <w:noProof w:val="0"/>
          <w:sz w:val="22"/>
          <w:szCs w:val="22"/>
          <w:lang w:val="fi-FI"/>
          <w:rPrChange w:author="Pöllänen Arto" w:date="2017-03-20T00:56:57.7307714" w:id="1102604214">
            <w:rPr/>
          </w:rPrChange>
        </w:rPr>
        <w:pPrChange w:author="Pöllänen Arto" w:date="2017-03-20T00:56:57.7307714" w:id="607671253">
          <w:pPr/>
        </w:pPrChange>
      </w:pPr>
    </w:p>
    <w:p w:rsidR="686CDA7E" w:rsidDel="0439D4E9" w:rsidP="2F61C9CC" w:rsidRDefault="686CDA7E" w14:paraId="7453B456" w14:textId="6E0B9704" w14:noSpellErr="1">
      <w:pPr>
        <w:spacing w:before="0" w:beforeAutospacing="off" w:after="0" w:afterAutospacing="off"/>
        <w:rPr>
          <w:del w:author="Pöllänen Arto" w:date="2017-03-20T01:45:16.4769642" w:id="1429451690"/>
          <w:rFonts w:ascii="Courier New" w:hAnsi="Courier New" w:eastAsia="Courier New" w:cs="Courier New"/>
          <w:noProof w:val="0"/>
          <w:sz w:val="22"/>
          <w:szCs w:val="22"/>
          <w:lang w:val="fi-FI"/>
          <w:rPrChange w:author="Pöllänen Arto" w:date="2017-03-20T00:56:57.7307714" w:id="1485621149">
            <w:rPr/>
          </w:rPrChange>
        </w:rPr>
        <w:pPrChange w:author="Pöllänen Arto" w:date="2017-03-20T00:56:57.7307714" w:id="858397738">
          <w:pPr/>
        </w:pPrChange>
      </w:pPr>
    </w:p>
    <w:p w:rsidR="686CDA7E" w:rsidDel="0439D4E9" w:rsidP="2F61C9CC" w:rsidRDefault="686CDA7E" w14:paraId="12FDFFBA" w14:textId="6E0B9704">
      <w:pPr>
        <w:spacing w:before="0" w:beforeAutospacing="off" w:after="0" w:afterAutospacing="off"/>
        <w:rPr>
          <w:del w:author="Pöllänen Arto" w:date="2017-03-20T01:45:16.4769642" w:id="2093252523"/>
          <w:rFonts w:ascii="Courier New" w:hAnsi="Courier New" w:eastAsia="Courier New" w:cs="Courier New"/>
          <w:noProof w:val="0"/>
          <w:sz w:val="22"/>
          <w:szCs w:val="22"/>
          <w:lang w:val="fi-FI"/>
          <w:rPrChange w:author="Pöllänen Arto" w:date="2017-03-20T00:56:57.7307714" w:id="1509034140">
            <w:rPr/>
          </w:rPrChange>
        </w:rPr>
        <w:pPrChange w:author="Pöllänen Arto" w:date="2017-03-20T00:56:57.7307714" w:id="1675836853">
          <w:pPr/>
        </w:pPrChange>
      </w:pPr>
    </w:p>
    <w:p w:rsidR="686CDA7E" w:rsidDel="0439D4E9" w:rsidP="2F61C9CC" w:rsidRDefault="686CDA7E" w14:paraId="2DE03118" w14:textId="7093D44A">
      <w:pPr>
        <w:spacing w:before="0" w:beforeAutospacing="off" w:after="0" w:afterAutospacing="off"/>
        <w:rPr>
          <w:del w:author="Pöllänen Arto" w:date="2017-03-20T01:45:16.4769642" w:id="1996364453"/>
          <w:rFonts w:ascii="Courier New" w:hAnsi="Courier New" w:eastAsia="Courier New" w:cs="Courier New"/>
          <w:noProof w:val="0"/>
          <w:sz w:val="22"/>
          <w:szCs w:val="22"/>
          <w:lang w:val="fi-FI"/>
          <w:rPrChange w:author="Pöllänen Arto" w:date="2017-03-20T00:56:57.7307714" w:id="935685397">
            <w:rPr/>
          </w:rPrChange>
        </w:rPr>
        <w:pPrChange w:author="Pöllänen Arto" w:date="2017-03-20T00:56:57.7307714" w:id="2085177613">
          <w:pPr/>
        </w:pPrChange>
      </w:pPr>
    </w:p>
    <w:p w:rsidR="686CDA7E" w:rsidDel="0439D4E9" w:rsidP="2F61C9CC" w:rsidRDefault="686CDA7E" w14:paraId="7C60AA5B" w14:textId="6E0B9704" w14:noSpellErr="1">
      <w:pPr>
        <w:spacing w:before="0" w:beforeAutospacing="off" w:after="0" w:afterAutospacing="off"/>
        <w:rPr>
          <w:del w:author="Pöllänen Arto" w:date="2017-03-20T01:45:16.4769642" w:id="1023093015"/>
          <w:rFonts w:ascii="Courier New" w:hAnsi="Courier New" w:eastAsia="Courier New" w:cs="Courier New"/>
          <w:noProof w:val="0"/>
          <w:sz w:val="22"/>
          <w:szCs w:val="22"/>
          <w:lang w:val="fi-FI"/>
          <w:rPrChange w:author="Pöllänen Arto" w:date="2017-03-20T00:56:57.7307714" w:id="1229233009">
            <w:rPr/>
          </w:rPrChange>
        </w:rPr>
        <w:pPrChange w:author="Pöllänen Arto" w:date="2017-03-20T00:56:57.7307714" w:id="676315476">
          <w:pPr/>
        </w:pPrChange>
      </w:pPr>
    </w:p>
    <w:p w:rsidR="686CDA7E" w:rsidDel="0439D4E9" w:rsidP="4AB56EC3" w:rsidRDefault="686CDA7E" w14:paraId="2FDC1ECB" w14:textId="6E0B9704">
      <w:pPr>
        <w:spacing w:before="0" w:beforeAutospacing="off" w:after="0" w:afterAutospacing="off"/>
        <w:rPr>
          <w:del w:author="Pöllänen Arto" w:date="2017-03-20T01:45:16.4769642" w:id="795707596"/>
          <w:rFonts w:ascii="Courier New" w:hAnsi="Courier New" w:eastAsia="Courier New" w:cs="Courier New"/>
          <w:sz w:val="16"/>
          <w:szCs w:val="16"/>
          <w:rPrChange w:author="Pöllänen Arto" w:date="2017-03-20T00:56:21.136542" w:id="2102131262">
            <w:rPr/>
          </w:rPrChange>
        </w:rPr>
        <w:pPrChange w:author="Pöllänen Arto" w:date="2017-03-20T00:56:21.136542" w:id="188549236">
          <w:pPr/>
        </w:pPrChange>
      </w:pPr>
      <w:del w:author="Pöllänen Arto" w:date="2017-03-20T01:45:16.4769642" w:id="959694199">
        <w:r w:rsidDel="0439D4E9">
          <w:br/>
        </w:r>
      </w:del>
    </w:p>
    <w:p w:rsidR="686CDA7E" w:rsidDel="0439D4E9" w:rsidP="2F61C9CC" w:rsidRDefault="686CDA7E" w14:paraId="1756E16B" w14:textId="7093D44A">
      <w:pPr>
        <w:spacing w:before="0" w:beforeAutospacing="off" w:after="0" w:afterAutospacing="off"/>
        <w:rPr>
          <w:del w:author="Pöllänen Arto" w:date="2017-03-20T01:45:16.4769642" w:id="1629809967"/>
          <w:rFonts w:ascii="Courier New" w:hAnsi="Courier New" w:eastAsia="Courier New" w:cs="Courier New"/>
          <w:noProof w:val="0"/>
          <w:sz w:val="22"/>
          <w:szCs w:val="22"/>
          <w:lang w:val="fi-FI"/>
          <w:rPrChange w:author="Pöllänen Arto" w:date="2017-03-20T00:56:57.7307714" w:id="1792101605">
            <w:rPr/>
          </w:rPrChange>
        </w:rPr>
        <w:pPrChange w:author="Pöllänen Arto" w:date="2017-03-20T00:56:57.7307714" w:id="1932284163">
          <w:pPr/>
        </w:pPrChange>
      </w:pPr>
    </w:p>
    <w:p w:rsidR="686CDA7E" w:rsidDel="0439D4E9" w:rsidP="4AB56EC3" w:rsidRDefault="686CDA7E" w14:paraId="64DB1F5F" w14:textId="6E0B9704">
      <w:pPr>
        <w:spacing w:before="0" w:beforeAutospacing="off" w:after="0" w:afterAutospacing="off"/>
        <w:rPr>
          <w:del w:author="Pöllänen Arto" w:date="2017-03-20T01:45:16.4769642" w:id="1287585002"/>
          <w:rFonts w:ascii="Courier New" w:hAnsi="Courier New" w:eastAsia="Courier New" w:cs="Courier New"/>
          <w:sz w:val="16"/>
          <w:szCs w:val="16"/>
          <w:rPrChange w:author="Pöllänen Arto" w:date="2017-03-20T00:56:21.136542" w:id="1919802060">
            <w:rPr/>
          </w:rPrChange>
        </w:rPr>
        <w:pPrChange w:author="Pöllänen Arto" w:date="2017-03-20T00:56:21.136542" w:id="53822082">
          <w:pPr/>
        </w:pPrChange>
      </w:pPr>
      <w:del w:author="Pöllänen Arto" w:date="2017-03-20T01:45:16.4769642" w:id="2128792652">
        <w:r w:rsidDel="0439D4E9">
          <w:br/>
        </w:r>
      </w:del>
    </w:p>
    <w:p w:rsidR="686CDA7E" w:rsidDel="0439D4E9" w:rsidP="2F61C9CC" w:rsidRDefault="686CDA7E" w14:paraId="624299F3" w14:textId="7093D44A">
      <w:pPr>
        <w:spacing w:before="0" w:beforeAutospacing="off" w:after="0" w:afterAutospacing="off"/>
        <w:rPr>
          <w:del w:author="Pöllänen Arto" w:date="2017-03-20T01:45:16.4769642" w:id="906843865"/>
          <w:rFonts w:ascii="Courier New" w:hAnsi="Courier New" w:eastAsia="Courier New" w:cs="Courier New"/>
          <w:noProof w:val="0"/>
          <w:sz w:val="22"/>
          <w:szCs w:val="22"/>
          <w:lang w:val="fi-FI"/>
          <w:rPrChange w:author="Pöllänen Arto" w:date="2017-03-20T00:56:57.7307714" w:id="1897919427">
            <w:rPr/>
          </w:rPrChange>
        </w:rPr>
        <w:pPrChange w:author="Pöllänen Arto" w:date="2017-03-20T00:56:57.7307714" w:id="1837887082">
          <w:pPr/>
        </w:pPrChange>
      </w:pPr>
    </w:p>
    <w:p w:rsidR="686CDA7E" w:rsidDel="0439D4E9" w:rsidP="2F61C9CC" w:rsidRDefault="686CDA7E" w14:paraId="17BA9F66" w14:textId="6E0B9704">
      <w:pPr>
        <w:spacing w:before="0" w:beforeAutospacing="off" w:after="0" w:afterAutospacing="off"/>
        <w:rPr>
          <w:del w:author="Pöllänen Arto" w:date="2017-03-20T01:45:16.4769642" w:id="172075272"/>
          <w:rFonts w:ascii="Courier New" w:hAnsi="Courier New" w:eastAsia="Courier New" w:cs="Courier New"/>
          <w:noProof w:val="0"/>
          <w:sz w:val="22"/>
          <w:szCs w:val="22"/>
          <w:lang w:val="fi-FI"/>
          <w:rPrChange w:author="Pöllänen Arto" w:date="2017-03-20T00:56:57.7307714" w:id="1790144248">
            <w:rPr/>
          </w:rPrChange>
        </w:rPr>
        <w:pPrChange w:author="Pöllänen Arto" w:date="2017-03-20T00:56:57.7307714" w:id="192234247">
          <w:pPr/>
        </w:pPrChange>
      </w:pPr>
    </w:p>
    <w:p w:rsidR="686CDA7E" w:rsidDel="0439D4E9" w:rsidP="2F61C9CC" w:rsidRDefault="686CDA7E" w14:paraId="27DC83D1" w14:textId="6E0B9704" w14:noSpellErr="1">
      <w:pPr>
        <w:spacing w:before="0" w:beforeAutospacing="off" w:after="0" w:afterAutospacing="off"/>
        <w:rPr>
          <w:del w:author="Pöllänen Arto" w:date="2017-03-20T01:45:16.4769642" w:id="480421508"/>
          <w:rFonts w:ascii="Courier New" w:hAnsi="Courier New" w:eastAsia="Courier New" w:cs="Courier New"/>
          <w:noProof w:val="0"/>
          <w:sz w:val="22"/>
          <w:szCs w:val="22"/>
          <w:lang w:val="fi-FI"/>
          <w:rPrChange w:author="Pöllänen Arto" w:date="2017-03-20T00:56:57.7307714" w:id="818791036">
            <w:rPr/>
          </w:rPrChange>
        </w:rPr>
        <w:pPrChange w:author="Pöllänen Arto" w:date="2017-03-20T00:56:57.7307714" w:id="877588370">
          <w:pPr/>
        </w:pPrChange>
      </w:pPr>
    </w:p>
    <w:p w:rsidR="686CDA7E" w:rsidDel="0439D4E9" w:rsidP="2F61C9CC" w:rsidRDefault="686CDA7E" w14:paraId="39559404" w14:textId="7093D44A">
      <w:pPr>
        <w:spacing w:before="0" w:beforeAutospacing="off" w:after="0" w:afterAutospacing="off"/>
        <w:rPr>
          <w:del w:author="Pöllänen Arto" w:date="2017-03-20T01:45:16.4769642" w:id="884313437"/>
          <w:rFonts w:ascii="Courier New" w:hAnsi="Courier New" w:eastAsia="Courier New" w:cs="Courier New"/>
          <w:noProof w:val="0"/>
          <w:sz w:val="22"/>
          <w:szCs w:val="22"/>
          <w:lang w:val="fi-FI"/>
          <w:rPrChange w:author="Pöllänen Arto" w:date="2017-03-20T00:56:57.7307714" w:id="923441684">
            <w:rPr/>
          </w:rPrChange>
        </w:rPr>
        <w:pPrChange w:author="Pöllänen Arto" w:date="2017-03-20T00:56:57.7307714" w:id="1770146708">
          <w:pPr/>
        </w:pPrChange>
      </w:pPr>
    </w:p>
    <w:p w:rsidR="686CDA7E" w:rsidDel="0439D4E9" w:rsidP="2F61C9CC" w:rsidRDefault="686CDA7E" w14:paraId="42338496" w14:textId="7093D44A">
      <w:pPr>
        <w:spacing w:before="0" w:beforeAutospacing="off" w:after="0" w:afterAutospacing="off"/>
        <w:rPr>
          <w:del w:author="Pöllänen Arto" w:date="2017-03-20T01:45:16.4769642" w:id="1000761717"/>
          <w:rFonts w:ascii="Courier New" w:hAnsi="Courier New" w:eastAsia="Courier New" w:cs="Courier New"/>
          <w:noProof w:val="0"/>
          <w:sz w:val="22"/>
          <w:szCs w:val="22"/>
          <w:lang w:val="fi-FI"/>
          <w:rPrChange w:author="Pöllänen Arto" w:date="2017-03-20T00:56:57.7307714" w:id="1458111420">
            <w:rPr/>
          </w:rPrChange>
        </w:rPr>
        <w:pPrChange w:author="Pöllänen Arto" w:date="2017-03-20T00:56:57.7307714" w:id="2025281888">
          <w:pPr/>
        </w:pPrChange>
      </w:pPr>
    </w:p>
    <w:p w:rsidR="686CDA7E" w:rsidDel="0439D4E9" w:rsidP="2F61C9CC" w:rsidRDefault="686CDA7E" w14:paraId="669762E3" w14:textId="7093D44A">
      <w:pPr>
        <w:spacing w:before="0" w:beforeAutospacing="off" w:after="0" w:afterAutospacing="off"/>
        <w:rPr>
          <w:del w:author="Pöllänen Arto" w:date="2017-03-20T01:45:16.4769642" w:id="2056384013"/>
          <w:rFonts w:ascii="Courier New" w:hAnsi="Courier New" w:eastAsia="Courier New" w:cs="Courier New"/>
          <w:noProof w:val="0"/>
          <w:sz w:val="22"/>
          <w:szCs w:val="22"/>
          <w:lang w:val="fi-FI"/>
          <w:rPrChange w:author="Pöllänen Arto" w:date="2017-03-20T00:56:57.7307714" w:id="506007310">
            <w:rPr/>
          </w:rPrChange>
        </w:rPr>
        <w:pPrChange w:author="Pöllänen Arto" w:date="2017-03-20T00:56:57.7307714" w:id="115316148">
          <w:pPr/>
        </w:pPrChange>
      </w:pPr>
    </w:p>
    <w:p w:rsidR="686CDA7E" w:rsidDel="0439D4E9" w:rsidP="2F61C9CC" w:rsidRDefault="686CDA7E" w14:paraId="7D22A903" w14:textId="6E0B9704" w14:noSpellErr="1">
      <w:pPr>
        <w:spacing w:before="0" w:beforeAutospacing="off" w:after="0" w:afterAutospacing="off"/>
        <w:rPr>
          <w:del w:author="Pöllänen Arto" w:date="2017-03-20T01:45:16.4769642" w:id="1579997155"/>
          <w:rFonts w:ascii="Courier New" w:hAnsi="Courier New" w:eastAsia="Courier New" w:cs="Courier New"/>
          <w:noProof w:val="0"/>
          <w:sz w:val="22"/>
          <w:szCs w:val="22"/>
          <w:lang w:val="fi-FI"/>
          <w:rPrChange w:author="Pöllänen Arto" w:date="2017-03-20T00:56:57.7307714" w:id="1457986256">
            <w:rPr/>
          </w:rPrChange>
        </w:rPr>
        <w:pPrChange w:author="Pöllänen Arto" w:date="2017-03-20T00:56:57.7307714" w:id="2037884540">
          <w:pPr/>
        </w:pPrChange>
      </w:pPr>
    </w:p>
    <w:p w:rsidR="686CDA7E" w:rsidDel="0439D4E9" w:rsidP="4AB56EC3" w:rsidRDefault="686CDA7E" w14:paraId="3429AD38" w14:textId="6E0B9704">
      <w:pPr>
        <w:spacing w:before="0" w:beforeAutospacing="off" w:after="0" w:afterAutospacing="off"/>
        <w:rPr>
          <w:del w:author="Pöllänen Arto" w:date="2017-03-20T01:45:16.4769642" w:id="191917180"/>
          <w:rFonts w:ascii="Courier New" w:hAnsi="Courier New" w:eastAsia="Courier New" w:cs="Courier New"/>
          <w:sz w:val="16"/>
          <w:szCs w:val="16"/>
          <w:rPrChange w:author="Pöllänen Arto" w:date="2017-03-20T00:56:21.136542" w:id="1706786880">
            <w:rPr/>
          </w:rPrChange>
        </w:rPr>
        <w:pPrChange w:author="Pöllänen Arto" w:date="2017-03-20T00:56:21.136542" w:id="603842265">
          <w:pPr/>
        </w:pPrChange>
      </w:pPr>
      <w:del w:author="Pöllänen Arto" w:date="2017-03-20T01:45:16.4769642" w:id="594637245">
        <w:r w:rsidDel="0439D4E9">
          <w:br/>
        </w:r>
      </w:del>
    </w:p>
    <w:p w:rsidR="686CDA7E" w:rsidDel="0439D4E9" w:rsidP="2F61C9CC" w:rsidRDefault="686CDA7E" w14:paraId="2E8018E4" w14:textId="7093D44A">
      <w:pPr>
        <w:spacing w:before="0" w:beforeAutospacing="off" w:after="0" w:afterAutospacing="off"/>
        <w:rPr>
          <w:del w:author="Pöllänen Arto" w:date="2017-03-20T01:45:16.4769642" w:id="2068672454"/>
          <w:rFonts w:ascii="Courier New" w:hAnsi="Courier New" w:eastAsia="Courier New" w:cs="Courier New"/>
          <w:noProof w:val="0"/>
          <w:sz w:val="22"/>
          <w:szCs w:val="22"/>
          <w:lang w:val="fi-FI"/>
          <w:rPrChange w:author="Pöllänen Arto" w:date="2017-03-20T00:56:57.7307714" w:id="869270532">
            <w:rPr/>
          </w:rPrChange>
        </w:rPr>
        <w:pPrChange w:author="Pöllänen Arto" w:date="2017-03-20T00:56:57.7307714" w:id="682917492">
          <w:pPr/>
        </w:pPrChange>
      </w:pPr>
    </w:p>
    <w:p w:rsidR="686CDA7E" w:rsidDel="0439D4E9" w:rsidP="2F61C9CC" w:rsidRDefault="686CDA7E" w14:paraId="56C9B2E2" w14:textId="7093D44A">
      <w:pPr>
        <w:spacing w:before="0" w:beforeAutospacing="off" w:after="0" w:afterAutospacing="off"/>
        <w:rPr>
          <w:del w:author="Pöllänen Arto" w:date="2017-03-20T01:45:16.4769642" w:id="191749706"/>
          <w:rFonts w:ascii="Courier New" w:hAnsi="Courier New" w:eastAsia="Courier New" w:cs="Courier New"/>
          <w:noProof w:val="0"/>
          <w:sz w:val="22"/>
          <w:szCs w:val="22"/>
          <w:lang w:val="fi-FI"/>
          <w:rPrChange w:author="Pöllänen Arto" w:date="2017-03-20T00:56:57.7307714" w:id="1369874602">
            <w:rPr/>
          </w:rPrChange>
        </w:rPr>
        <w:pPrChange w:author="Pöllänen Arto" w:date="2017-03-20T00:56:57.7307714" w:id="485477063">
          <w:pPr/>
        </w:pPrChange>
      </w:pPr>
    </w:p>
    <w:p w:rsidR="686CDA7E" w:rsidDel="0439D4E9" w:rsidP="2F61C9CC" w:rsidRDefault="686CDA7E" w14:paraId="7D4516FC" w14:textId="7093D44A">
      <w:pPr>
        <w:spacing w:before="0" w:beforeAutospacing="off" w:after="0" w:afterAutospacing="off"/>
        <w:rPr>
          <w:del w:author="Pöllänen Arto" w:date="2017-03-20T01:45:16.4769642" w:id="1818374443"/>
          <w:rFonts w:ascii="Courier New" w:hAnsi="Courier New" w:eastAsia="Courier New" w:cs="Courier New"/>
          <w:noProof w:val="0"/>
          <w:sz w:val="22"/>
          <w:szCs w:val="22"/>
          <w:lang w:val="fi-FI"/>
          <w:rPrChange w:author="Pöllänen Arto" w:date="2017-03-20T00:56:57.7307714" w:id="1182787670">
            <w:rPr/>
          </w:rPrChange>
        </w:rPr>
        <w:pPrChange w:author="Pöllänen Arto" w:date="2017-03-20T00:56:57.7307714" w:id="1198070074">
          <w:pPr/>
        </w:pPrChange>
      </w:pPr>
    </w:p>
    <w:p w:rsidR="686CDA7E" w:rsidDel="0439D4E9" w:rsidP="2F61C9CC" w:rsidRDefault="686CDA7E" w14:paraId="1ECA5CDA" w14:textId="7093D44A">
      <w:pPr>
        <w:spacing w:before="0" w:beforeAutospacing="off" w:after="0" w:afterAutospacing="off"/>
        <w:rPr>
          <w:del w:author="Pöllänen Arto" w:date="2017-03-20T01:45:16.4769642" w:id="591860630"/>
          <w:rFonts w:ascii="Courier New" w:hAnsi="Courier New" w:eastAsia="Courier New" w:cs="Courier New"/>
          <w:noProof w:val="0"/>
          <w:sz w:val="22"/>
          <w:szCs w:val="22"/>
          <w:lang w:val="fi-FI"/>
          <w:rPrChange w:author="Pöllänen Arto" w:date="2017-03-20T00:56:57.7307714" w:id="1793978564">
            <w:rPr/>
          </w:rPrChange>
        </w:rPr>
        <w:pPrChange w:author="Pöllänen Arto" w:date="2017-03-20T00:56:57.7307714" w:id="402009679">
          <w:pPr/>
        </w:pPrChange>
      </w:pPr>
    </w:p>
    <w:p w:rsidR="686CDA7E" w:rsidDel="0439D4E9" w:rsidP="2F61C9CC" w:rsidRDefault="686CDA7E" w14:paraId="79E2A423" w14:textId="6E0B9704" w14:noSpellErr="1">
      <w:pPr>
        <w:spacing w:before="0" w:beforeAutospacing="off" w:after="0" w:afterAutospacing="off"/>
        <w:rPr>
          <w:del w:author="Pöllänen Arto" w:date="2017-03-20T01:45:16.4769642" w:id="954408594"/>
          <w:rFonts w:ascii="Courier New" w:hAnsi="Courier New" w:eastAsia="Courier New" w:cs="Courier New"/>
          <w:noProof w:val="0"/>
          <w:sz w:val="22"/>
          <w:szCs w:val="22"/>
          <w:lang w:val="fi-FI"/>
          <w:rPrChange w:author="Pöllänen Arto" w:date="2017-03-20T00:56:57.7307714" w:id="403424272">
            <w:rPr/>
          </w:rPrChange>
        </w:rPr>
        <w:pPrChange w:author="Pöllänen Arto" w:date="2017-03-20T00:56:57.7307714" w:id="39530104">
          <w:pPr/>
        </w:pPrChange>
      </w:pPr>
    </w:p>
    <w:p w:rsidR="686CDA7E" w:rsidDel="0439D4E9" w:rsidP="2F61C9CC" w:rsidRDefault="686CDA7E" w14:paraId="3EC6D289" w14:textId="7093D44A">
      <w:pPr>
        <w:spacing w:before="0" w:beforeAutospacing="off" w:after="0" w:afterAutospacing="off"/>
        <w:rPr>
          <w:del w:author="Pöllänen Arto" w:date="2017-03-20T01:45:16.4769642" w:id="1501925150"/>
          <w:rFonts w:ascii="Courier New" w:hAnsi="Courier New" w:eastAsia="Courier New" w:cs="Courier New"/>
          <w:noProof w:val="0"/>
          <w:sz w:val="22"/>
          <w:szCs w:val="22"/>
          <w:lang w:val="fi-FI"/>
          <w:rPrChange w:author="Pöllänen Arto" w:date="2017-03-20T00:56:57.7307714" w:id="1106573001">
            <w:rPr/>
          </w:rPrChange>
        </w:rPr>
        <w:pPrChange w:author="Pöllänen Arto" w:date="2017-03-20T00:56:57.7307714" w:id="695037091">
          <w:pPr/>
        </w:pPrChange>
      </w:pPr>
    </w:p>
    <w:p w:rsidR="686CDA7E" w:rsidDel="0439D4E9" w:rsidP="2F61C9CC" w:rsidRDefault="686CDA7E" w14:paraId="02FDE9B3" w14:textId="1E812703">
      <w:pPr>
        <w:spacing w:before="0" w:beforeAutospacing="off" w:after="0" w:afterAutospacing="off"/>
        <w:rPr>
          <w:del w:author="Pöllänen Arto" w:date="2017-03-20T01:45:16.4769642" w:id="92176329"/>
          <w:rFonts w:ascii="Courier New" w:hAnsi="Courier New" w:eastAsia="Courier New" w:cs="Courier New"/>
          <w:noProof w:val="0"/>
          <w:sz w:val="22"/>
          <w:szCs w:val="22"/>
          <w:lang w:val="fi-FI"/>
          <w:rPrChange w:author="Pöllänen Arto" w:date="2017-03-20T00:56:57.7307714" w:id="1603284409">
            <w:rPr/>
          </w:rPrChange>
        </w:rPr>
        <w:pPrChange w:author="Pöllänen Arto" w:date="2017-03-20T00:56:57.7307714" w:id="717560243">
          <w:pPr/>
        </w:pPrChange>
      </w:pPr>
    </w:p>
    <w:p w:rsidR="686CDA7E" w:rsidDel="0439D4E9" w:rsidP="2F61C9CC" w:rsidRDefault="686CDA7E" w14:paraId="5BBEC15A" w14:textId="1E812703">
      <w:pPr>
        <w:spacing w:before="0" w:beforeAutospacing="off" w:after="0" w:afterAutospacing="off"/>
        <w:rPr>
          <w:del w:author="Pöllänen Arto" w:date="2017-03-20T01:45:16.4769642" w:id="1518926510"/>
          <w:rFonts w:ascii="Courier New" w:hAnsi="Courier New" w:eastAsia="Courier New" w:cs="Courier New"/>
          <w:noProof w:val="0"/>
          <w:sz w:val="22"/>
          <w:szCs w:val="22"/>
          <w:lang w:val="fi-FI"/>
          <w:rPrChange w:author="Pöllänen Arto" w:date="2017-03-20T00:56:57.7307714" w:id="127238337">
            <w:rPr/>
          </w:rPrChange>
        </w:rPr>
        <w:pPrChange w:author="Pöllänen Arto" w:date="2017-03-20T00:56:57.7307714" w:id="2087838366">
          <w:pPr/>
        </w:pPrChange>
      </w:pPr>
    </w:p>
    <w:p w:rsidR="686CDA7E" w:rsidDel="0439D4E9" w:rsidP="2F61C9CC" w:rsidRDefault="686CDA7E" w14:paraId="04ABA5D9" w14:textId="6E0B9704" w14:noSpellErr="1">
      <w:pPr>
        <w:spacing w:before="0" w:beforeAutospacing="off" w:after="0" w:afterAutospacing="off"/>
        <w:rPr>
          <w:del w:author="Pöllänen Arto" w:date="2017-03-20T01:45:16.4769642" w:id="1787959950"/>
          <w:rFonts w:ascii="Courier New" w:hAnsi="Courier New" w:eastAsia="Courier New" w:cs="Courier New"/>
          <w:noProof w:val="0"/>
          <w:sz w:val="22"/>
          <w:szCs w:val="22"/>
          <w:lang w:val="fi-FI"/>
          <w:rPrChange w:author="Pöllänen Arto" w:date="2017-03-20T00:56:57.7307714" w:id="629082732">
            <w:rPr/>
          </w:rPrChange>
        </w:rPr>
        <w:pPrChange w:author="Pöllänen Arto" w:date="2017-03-20T00:56:57.7307714" w:id="751147625">
          <w:pPr/>
        </w:pPrChange>
      </w:pPr>
    </w:p>
    <w:p w:rsidR="686CDA7E" w:rsidDel="0439D4E9" w:rsidP="2F61C9CC" w:rsidRDefault="686CDA7E" w14:paraId="586BB69C" w14:textId="6E0B9704" w14:noSpellErr="1">
      <w:pPr>
        <w:spacing w:before="0" w:beforeAutospacing="off" w:after="0" w:afterAutospacing="off"/>
        <w:rPr>
          <w:del w:author="Pöllänen Arto" w:date="2017-03-20T01:45:16.4769642" w:id="2106428599"/>
          <w:rFonts w:ascii="Courier New" w:hAnsi="Courier New" w:eastAsia="Courier New" w:cs="Courier New"/>
          <w:noProof w:val="0"/>
          <w:sz w:val="22"/>
          <w:szCs w:val="22"/>
          <w:lang w:val="fi-FI"/>
          <w:rPrChange w:author="Pöllänen Arto" w:date="2017-03-20T00:56:57.7307714" w:id="1394163598">
            <w:rPr/>
          </w:rPrChange>
        </w:rPr>
        <w:pPrChange w:author="Pöllänen Arto" w:date="2017-03-20T00:56:57.7307714" w:id="272597677">
          <w:pPr/>
        </w:pPrChange>
      </w:pPr>
    </w:p>
    <w:p w:rsidR="686CDA7E" w:rsidDel="0439D4E9" w:rsidP="4AB56EC3" w:rsidRDefault="686CDA7E" w14:paraId="2340F18E" w14:textId="6E0B9704">
      <w:pPr>
        <w:spacing w:before="0" w:beforeAutospacing="off" w:after="0" w:afterAutospacing="off"/>
        <w:rPr>
          <w:del w:author="Pöllänen Arto" w:date="2017-03-20T01:45:16.4769642" w:id="1014044043"/>
          <w:rFonts w:ascii="Courier New" w:hAnsi="Courier New" w:eastAsia="Courier New" w:cs="Courier New"/>
          <w:sz w:val="16"/>
          <w:szCs w:val="16"/>
          <w:rPrChange w:author="Pöllänen Arto" w:date="2017-03-20T00:56:21.136542" w:id="382192309">
            <w:rPr/>
          </w:rPrChange>
        </w:rPr>
        <w:pPrChange w:author="Pöllänen Arto" w:date="2017-03-20T00:56:21.136542" w:id="877301237">
          <w:pPr/>
        </w:pPrChange>
      </w:pPr>
      <w:del w:author="Pöllänen Arto" w:date="2017-03-20T01:45:16.4769642" w:id="1622128100">
        <w:r w:rsidDel="0439D4E9">
          <w:br/>
        </w:r>
      </w:del>
    </w:p>
    <w:p w:rsidR="686CDA7E" w:rsidDel="0439D4E9" w:rsidP="2F61C9CC" w:rsidRDefault="686CDA7E" w14:paraId="3157596B" w14:textId="1E812703">
      <w:pPr>
        <w:spacing w:before="0" w:beforeAutospacing="off" w:after="0" w:afterAutospacing="off"/>
        <w:rPr>
          <w:del w:author="Pöllänen Arto" w:date="2017-03-20T01:45:16.4769642" w:id="647738908"/>
          <w:rFonts w:ascii="Courier New" w:hAnsi="Courier New" w:eastAsia="Courier New" w:cs="Courier New"/>
          <w:noProof w:val="0"/>
          <w:sz w:val="22"/>
          <w:szCs w:val="22"/>
          <w:lang w:val="fi-FI"/>
          <w:rPrChange w:author="Pöllänen Arto" w:date="2017-03-20T00:56:57.7307714" w:id="1756042403">
            <w:rPr/>
          </w:rPrChange>
        </w:rPr>
        <w:pPrChange w:author="Pöllänen Arto" w:date="2017-03-20T00:56:57.7307714" w:id="2011729476">
          <w:pPr/>
        </w:pPrChange>
      </w:pPr>
    </w:p>
    <w:p w:rsidR="686CDA7E" w:rsidDel="0439D4E9" w:rsidP="2F61C9CC" w:rsidRDefault="686CDA7E" w14:paraId="43824B6C" w14:textId="1E812703">
      <w:pPr>
        <w:spacing w:before="0" w:beforeAutospacing="off" w:after="0" w:afterAutospacing="off"/>
        <w:rPr>
          <w:del w:author="Pöllänen Arto" w:date="2017-03-20T01:45:16.4769642" w:id="89987026"/>
          <w:rFonts w:ascii="Courier New" w:hAnsi="Courier New" w:eastAsia="Courier New" w:cs="Courier New"/>
          <w:noProof w:val="0"/>
          <w:sz w:val="22"/>
          <w:szCs w:val="22"/>
          <w:lang w:val="fi-FI"/>
          <w:rPrChange w:author="Pöllänen Arto" w:date="2017-03-20T00:56:57.7307714" w:id="1165307449">
            <w:rPr/>
          </w:rPrChange>
        </w:rPr>
        <w:pPrChange w:author="Pöllänen Arto" w:date="2017-03-20T00:56:57.7307714" w:id="1191319242">
          <w:pPr/>
        </w:pPrChange>
      </w:pPr>
    </w:p>
    <w:p w:rsidR="686CDA7E" w:rsidDel="0439D4E9" w:rsidP="2F61C9CC" w:rsidRDefault="686CDA7E" w14:paraId="2C172EC4" w14:textId="1E812703">
      <w:pPr>
        <w:spacing w:before="0" w:beforeAutospacing="off" w:after="0" w:afterAutospacing="off"/>
        <w:rPr>
          <w:del w:author="Pöllänen Arto" w:date="2017-03-20T01:45:16.4769642" w:id="345392664"/>
          <w:rFonts w:ascii="Courier New" w:hAnsi="Courier New" w:eastAsia="Courier New" w:cs="Courier New"/>
          <w:noProof w:val="0"/>
          <w:sz w:val="22"/>
          <w:szCs w:val="22"/>
          <w:lang w:val="fi-FI"/>
          <w:rPrChange w:author="Pöllänen Arto" w:date="2017-03-20T00:56:57.7307714" w:id="1986295420">
            <w:rPr/>
          </w:rPrChange>
        </w:rPr>
        <w:pPrChange w:author="Pöllänen Arto" w:date="2017-03-20T00:56:57.7307714" w:id="239825036">
          <w:pPr/>
        </w:pPrChange>
      </w:pPr>
    </w:p>
    <w:p w:rsidR="686CDA7E" w:rsidDel="0439D4E9" w:rsidP="2F61C9CC" w:rsidRDefault="686CDA7E" w14:paraId="59B8BB33" w14:textId="1E812703">
      <w:pPr>
        <w:spacing w:before="0" w:beforeAutospacing="off" w:after="0" w:afterAutospacing="off"/>
        <w:rPr>
          <w:del w:author="Pöllänen Arto" w:date="2017-03-20T01:45:16.4769642" w:id="2145997636"/>
          <w:rFonts w:ascii="Courier New" w:hAnsi="Courier New" w:eastAsia="Courier New" w:cs="Courier New"/>
          <w:noProof w:val="0"/>
          <w:sz w:val="22"/>
          <w:szCs w:val="22"/>
          <w:lang w:val="fi-FI"/>
          <w:rPrChange w:author="Pöllänen Arto" w:date="2017-03-20T00:56:57.7307714" w:id="827117698">
            <w:rPr/>
          </w:rPrChange>
        </w:rPr>
        <w:pPrChange w:author="Pöllänen Arto" w:date="2017-03-20T00:56:57.7307714" w:id="840077807">
          <w:pPr/>
        </w:pPrChange>
      </w:pPr>
    </w:p>
    <w:p w:rsidR="686CDA7E" w:rsidDel="0439D4E9" w:rsidP="2F61C9CC" w:rsidRDefault="686CDA7E" w14:paraId="0270E082" w14:textId="6E0B9704" w14:noSpellErr="1">
      <w:pPr>
        <w:spacing w:before="0" w:beforeAutospacing="off" w:after="0" w:afterAutospacing="off"/>
        <w:rPr>
          <w:del w:author="Pöllänen Arto" w:date="2017-03-20T01:45:16.4769642" w:id="1640282352"/>
          <w:rFonts w:ascii="Courier New" w:hAnsi="Courier New" w:eastAsia="Courier New" w:cs="Courier New"/>
          <w:noProof w:val="0"/>
          <w:sz w:val="22"/>
          <w:szCs w:val="22"/>
          <w:lang w:val="fi-FI"/>
          <w:rPrChange w:author="Pöllänen Arto" w:date="2017-03-20T00:56:57.7307714" w:id="1689920244">
            <w:rPr/>
          </w:rPrChange>
        </w:rPr>
        <w:pPrChange w:author="Pöllänen Arto" w:date="2017-03-20T00:56:57.7307714" w:id="2059306262">
          <w:pPr/>
        </w:pPrChange>
      </w:pPr>
    </w:p>
    <w:p w:rsidR="686CDA7E" w:rsidDel="0439D4E9" w:rsidP="4AB56EC3" w:rsidRDefault="686CDA7E" w14:paraId="6DF30ACE" w14:textId="6E0B9704">
      <w:pPr>
        <w:spacing w:before="0" w:beforeAutospacing="off" w:after="0" w:afterAutospacing="off"/>
        <w:rPr>
          <w:del w:author="Pöllänen Arto" w:date="2017-03-20T01:45:16.4769642" w:id="1826411623"/>
          <w:rFonts w:ascii="Courier New" w:hAnsi="Courier New" w:eastAsia="Courier New" w:cs="Courier New"/>
          <w:sz w:val="16"/>
          <w:szCs w:val="16"/>
          <w:rPrChange w:author="Pöllänen Arto" w:date="2017-03-20T00:56:21.136542" w:id="135021887">
            <w:rPr/>
          </w:rPrChange>
        </w:rPr>
        <w:pPrChange w:author="Pöllänen Arto" w:date="2017-03-20T00:56:21.136542" w:id="467602176">
          <w:pPr/>
        </w:pPrChange>
      </w:pPr>
      <w:del w:author="Pöllänen Arto" w:date="2017-03-20T01:45:16.4769642" w:id="243120646">
        <w:r w:rsidDel="0439D4E9">
          <w:br/>
        </w:r>
      </w:del>
    </w:p>
    <w:p w:rsidR="686CDA7E" w:rsidDel="0439D4E9" w:rsidP="2F61C9CC" w:rsidRDefault="686CDA7E" w14:paraId="015DA560" w14:textId="1E812703">
      <w:pPr>
        <w:spacing w:before="0" w:beforeAutospacing="off" w:after="0" w:afterAutospacing="off"/>
        <w:rPr>
          <w:del w:author="Pöllänen Arto" w:date="2017-03-20T01:45:16.4769642" w:id="461533618"/>
          <w:rFonts w:ascii="Courier New" w:hAnsi="Courier New" w:eastAsia="Courier New" w:cs="Courier New"/>
          <w:noProof w:val="0"/>
          <w:sz w:val="22"/>
          <w:szCs w:val="22"/>
          <w:lang w:val="fi-FI"/>
          <w:rPrChange w:author="Pöllänen Arto" w:date="2017-03-20T00:56:57.7307714" w:id="626397954">
            <w:rPr/>
          </w:rPrChange>
        </w:rPr>
        <w:pPrChange w:author="Pöllänen Arto" w:date="2017-03-20T00:56:57.7307714" w:id="2043395394">
          <w:pPr/>
        </w:pPrChange>
      </w:pPr>
    </w:p>
    <w:p w:rsidR="686CDA7E" w:rsidDel="0439D4E9" w:rsidP="2F61C9CC" w:rsidRDefault="686CDA7E" w14:paraId="75B4F520" w14:textId="1E812703">
      <w:pPr>
        <w:spacing w:before="0" w:beforeAutospacing="off" w:after="0" w:afterAutospacing="off"/>
        <w:rPr>
          <w:del w:author="Pöllänen Arto" w:date="2017-03-20T01:45:16.4769642" w:id="881397286"/>
          <w:rFonts w:ascii="Courier New" w:hAnsi="Courier New" w:eastAsia="Courier New" w:cs="Courier New"/>
          <w:noProof w:val="0"/>
          <w:sz w:val="22"/>
          <w:szCs w:val="22"/>
          <w:lang w:val="fi-FI"/>
          <w:rPrChange w:author="Pöllänen Arto" w:date="2017-03-20T00:56:57.7307714" w:id="1542622686">
            <w:rPr/>
          </w:rPrChange>
        </w:rPr>
        <w:pPrChange w:author="Pöllänen Arto" w:date="2017-03-20T00:56:57.7307714" w:id="1929911925">
          <w:pPr/>
        </w:pPrChange>
      </w:pPr>
    </w:p>
    <w:p w:rsidR="686CDA7E" w:rsidDel="0439D4E9" w:rsidP="2F61C9CC" w:rsidRDefault="686CDA7E" w14:paraId="3C1CCEE4" w14:textId="1E812703">
      <w:pPr>
        <w:spacing w:before="0" w:beforeAutospacing="off" w:after="0" w:afterAutospacing="off"/>
        <w:rPr>
          <w:del w:author="Pöllänen Arto" w:date="2017-03-20T01:45:16.4769642" w:id="815905829"/>
          <w:rFonts w:ascii="Courier New" w:hAnsi="Courier New" w:eastAsia="Courier New" w:cs="Courier New"/>
          <w:noProof w:val="0"/>
          <w:sz w:val="22"/>
          <w:szCs w:val="22"/>
          <w:lang w:val="fi-FI"/>
          <w:rPrChange w:author="Pöllänen Arto" w:date="2017-03-20T00:56:57.7307714" w:id="352533541">
            <w:rPr/>
          </w:rPrChange>
        </w:rPr>
        <w:pPrChange w:author="Pöllänen Arto" w:date="2017-03-20T00:56:57.7307714" w:id="214367907">
          <w:pPr/>
        </w:pPrChange>
      </w:pPr>
    </w:p>
    <w:p w:rsidR="686CDA7E" w:rsidDel="0439D4E9" w:rsidP="2F61C9CC" w:rsidRDefault="686CDA7E" w14:paraId="72BD5434" w14:textId="6E0B9704" w14:noSpellErr="1">
      <w:pPr>
        <w:spacing w:before="0" w:beforeAutospacing="off" w:after="0" w:afterAutospacing="off"/>
        <w:rPr>
          <w:del w:author="Pöllänen Arto" w:date="2017-03-20T01:45:16.4769642" w:id="904323296"/>
          <w:rFonts w:ascii="Courier New" w:hAnsi="Courier New" w:eastAsia="Courier New" w:cs="Courier New"/>
          <w:noProof w:val="0"/>
          <w:sz w:val="22"/>
          <w:szCs w:val="22"/>
          <w:lang w:val="fi-FI"/>
          <w:rPrChange w:author="Pöllänen Arto" w:date="2017-03-20T00:56:57.7307714" w:id="1339154885">
            <w:rPr/>
          </w:rPrChange>
        </w:rPr>
        <w:pPrChange w:author="Pöllänen Arto" w:date="2017-03-20T00:56:57.7307714" w:id="1360933507">
          <w:pPr/>
        </w:pPrChange>
      </w:pPr>
    </w:p>
    <w:p w:rsidR="686CDA7E" w:rsidDel="0439D4E9" w:rsidP="4AB56EC3" w:rsidRDefault="686CDA7E" w14:paraId="65002C73" w14:textId="6E0B9704">
      <w:pPr>
        <w:spacing w:before="0" w:beforeAutospacing="off" w:after="0" w:afterAutospacing="off"/>
        <w:rPr>
          <w:del w:author="Pöllänen Arto" w:date="2017-03-20T01:45:16.4769642" w:id="1372881004"/>
          <w:rFonts w:ascii="Courier New" w:hAnsi="Courier New" w:eastAsia="Courier New" w:cs="Courier New"/>
          <w:sz w:val="16"/>
          <w:szCs w:val="16"/>
          <w:rPrChange w:author="Pöllänen Arto" w:date="2017-03-20T00:56:21.136542" w:id="959671660">
            <w:rPr/>
          </w:rPrChange>
        </w:rPr>
        <w:pPrChange w:author="Pöllänen Arto" w:date="2017-03-20T00:56:21.136542" w:id="1715687296">
          <w:pPr/>
        </w:pPrChange>
      </w:pPr>
      <w:del w:author="Pöllänen Arto" w:date="2017-03-20T01:45:16.4769642" w:id="274873735">
        <w:r w:rsidDel="0439D4E9">
          <w:br/>
        </w:r>
      </w:del>
    </w:p>
    <w:p w:rsidR="686CDA7E" w:rsidDel="0439D4E9" w:rsidP="2F61C9CC" w:rsidRDefault="686CDA7E" w14:paraId="143CCAFD" w14:textId="1E812703">
      <w:pPr>
        <w:spacing w:before="0" w:beforeAutospacing="off" w:after="0" w:afterAutospacing="off"/>
        <w:rPr>
          <w:del w:author="Pöllänen Arto" w:date="2017-03-20T01:45:16.4769642" w:id="148582075"/>
          <w:rFonts w:ascii="Courier New" w:hAnsi="Courier New" w:eastAsia="Courier New" w:cs="Courier New"/>
          <w:noProof w:val="0"/>
          <w:sz w:val="22"/>
          <w:szCs w:val="22"/>
          <w:lang w:val="fi-FI"/>
          <w:rPrChange w:author="Pöllänen Arto" w:date="2017-03-20T00:56:57.7307714" w:id="531332211">
            <w:rPr/>
          </w:rPrChange>
        </w:rPr>
        <w:pPrChange w:author="Pöllänen Arto" w:date="2017-03-20T00:56:57.7307714" w:id="2116524803">
          <w:pPr/>
        </w:pPrChange>
      </w:pPr>
    </w:p>
    <w:p w:rsidR="686CDA7E" w:rsidDel="0439D4E9" w:rsidP="2F61C9CC" w:rsidRDefault="686CDA7E" w14:paraId="697EC8EE" w14:textId="1E812703">
      <w:pPr>
        <w:spacing w:before="0" w:beforeAutospacing="off" w:after="0" w:afterAutospacing="off"/>
        <w:rPr>
          <w:del w:author="Pöllänen Arto" w:date="2017-03-20T01:45:16.4769642" w:id="2080850251"/>
          <w:rFonts w:ascii="Courier New" w:hAnsi="Courier New" w:eastAsia="Courier New" w:cs="Courier New"/>
          <w:noProof w:val="0"/>
          <w:sz w:val="22"/>
          <w:szCs w:val="22"/>
          <w:lang w:val="fi-FI"/>
          <w:rPrChange w:author="Pöllänen Arto" w:date="2017-03-20T00:56:57.7307714" w:id="619274263">
            <w:rPr/>
          </w:rPrChange>
        </w:rPr>
        <w:pPrChange w:author="Pöllänen Arto" w:date="2017-03-20T00:56:57.7307714" w:id="1696268435">
          <w:pPr/>
        </w:pPrChange>
      </w:pPr>
    </w:p>
    <w:p w:rsidR="686CDA7E" w:rsidDel="0439D4E9" w:rsidP="2F61C9CC" w:rsidRDefault="686CDA7E" w14:paraId="45C649CF" w14:textId="1E812703">
      <w:pPr>
        <w:spacing w:before="0" w:beforeAutospacing="off" w:after="0" w:afterAutospacing="off"/>
        <w:rPr>
          <w:del w:author="Pöllänen Arto" w:date="2017-03-20T01:45:16.4769642" w:id="426460803"/>
          <w:rFonts w:ascii="Courier New" w:hAnsi="Courier New" w:eastAsia="Courier New" w:cs="Courier New"/>
          <w:noProof w:val="0"/>
          <w:sz w:val="22"/>
          <w:szCs w:val="22"/>
          <w:lang w:val="fi-FI"/>
          <w:rPrChange w:author="Pöllänen Arto" w:date="2017-03-20T00:56:57.7307714" w:id="1377150744">
            <w:rPr/>
          </w:rPrChange>
        </w:rPr>
        <w:pPrChange w:author="Pöllänen Arto" w:date="2017-03-20T00:56:57.7307714" w:id="1707957532">
          <w:pPr/>
        </w:pPrChange>
      </w:pPr>
    </w:p>
    <w:p w:rsidR="686CDA7E" w:rsidDel="0439D4E9" w:rsidP="2F61C9CC" w:rsidRDefault="686CDA7E" w14:paraId="087A9D08" w14:textId="6E0B9704" w14:noSpellErr="1">
      <w:pPr>
        <w:spacing w:before="0" w:beforeAutospacing="off" w:after="0" w:afterAutospacing="off"/>
        <w:rPr>
          <w:del w:author="Pöllänen Arto" w:date="2017-03-20T01:45:16.4769642" w:id="1303837497"/>
          <w:rFonts w:ascii="Courier New" w:hAnsi="Courier New" w:eastAsia="Courier New" w:cs="Courier New"/>
          <w:noProof w:val="0"/>
          <w:sz w:val="22"/>
          <w:szCs w:val="22"/>
          <w:lang w:val="fi-FI"/>
          <w:rPrChange w:author="Pöllänen Arto" w:date="2017-03-20T00:56:57.7307714" w:id="1202155291">
            <w:rPr/>
          </w:rPrChange>
        </w:rPr>
        <w:pPrChange w:author="Pöllänen Arto" w:date="2017-03-20T00:56:57.7307714" w:id="703708822">
          <w:pPr/>
        </w:pPrChange>
      </w:pPr>
    </w:p>
    <w:p w:rsidR="686CDA7E" w:rsidDel="0439D4E9" w:rsidP="2F61C9CC" w:rsidRDefault="686CDA7E" w14:paraId="6F76E18A" w14:textId="6E0B9704" w14:noSpellErr="1">
      <w:pPr>
        <w:spacing w:before="0" w:beforeAutospacing="off" w:after="0" w:afterAutospacing="off"/>
        <w:rPr>
          <w:del w:author="Pöllänen Arto" w:date="2017-03-20T01:45:16.4769642" w:id="973001318"/>
          <w:rFonts w:ascii="Courier New" w:hAnsi="Courier New" w:eastAsia="Courier New" w:cs="Courier New"/>
          <w:noProof w:val="0"/>
          <w:sz w:val="22"/>
          <w:szCs w:val="22"/>
          <w:lang w:val="fi-FI"/>
          <w:rPrChange w:author="Pöllänen Arto" w:date="2017-03-20T00:56:57.7307714" w:id="1472235550">
            <w:rPr/>
          </w:rPrChange>
        </w:rPr>
        <w:pPrChange w:author="Pöllänen Arto" w:date="2017-03-20T00:56:57.7307714" w:id="1331401359">
          <w:pPr/>
        </w:pPrChange>
      </w:pPr>
    </w:p>
    <w:p w:rsidR="686CDA7E" w:rsidDel="0439D4E9" w:rsidP="4AB56EC3" w:rsidRDefault="686CDA7E" w14:paraId="39F0C9FE" w14:textId="6E0B9704">
      <w:pPr>
        <w:spacing w:before="0" w:beforeAutospacing="off" w:after="0" w:afterAutospacing="off"/>
        <w:rPr>
          <w:del w:author="Pöllänen Arto" w:date="2017-03-20T01:45:16.4769642" w:id="1376536597"/>
          <w:rFonts w:ascii="Courier New" w:hAnsi="Courier New" w:eastAsia="Courier New" w:cs="Courier New"/>
          <w:sz w:val="16"/>
          <w:szCs w:val="16"/>
          <w:rPrChange w:author="Pöllänen Arto" w:date="2017-03-20T00:56:21.136542" w:id="400871046">
            <w:rPr/>
          </w:rPrChange>
        </w:rPr>
        <w:pPrChange w:author="Pöllänen Arto" w:date="2017-03-20T00:56:21.136542" w:id="1461786633">
          <w:pPr/>
        </w:pPrChange>
      </w:pPr>
      <w:del w:author="Pöllänen Arto" w:date="2017-03-20T01:45:16.4769642" w:id="843151986">
        <w:r w:rsidDel="0439D4E9">
          <w:br/>
        </w:r>
      </w:del>
    </w:p>
    <w:p w:rsidR="686CDA7E" w:rsidDel="0439D4E9" w:rsidP="2F61C9CC" w:rsidRDefault="686CDA7E" w14:paraId="76F23904" w14:textId="1E812703">
      <w:pPr>
        <w:spacing w:before="0" w:beforeAutospacing="off" w:after="0" w:afterAutospacing="off"/>
        <w:rPr>
          <w:del w:author="Pöllänen Arto" w:date="2017-03-20T01:45:16.4769642" w:id="1309134671"/>
          <w:rFonts w:ascii="Courier New" w:hAnsi="Courier New" w:eastAsia="Courier New" w:cs="Courier New"/>
          <w:noProof w:val="0"/>
          <w:sz w:val="22"/>
          <w:szCs w:val="22"/>
          <w:lang w:val="fi-FI"/>
          <w:rPrChange w:author="Pöllänen Arto" w:date="2017-03-20T00:56:57.7307714" w:id="853134685">
            <w:rPr/>
          </w:rPrChange>
        </w:rPr>
        <w:pPrChange w:author="Pöllänen Arto" w:date="2017-03-20T00:56:57.7307714" w:id="46185636">
          <w:pPr/>
        </w:pPrChange>
      </w:pPr>
    </w:p>
    <w:p w:rsidR="686CDA7E" w:rsidDel="0439D4E9" w:rsidP="2F61C9CC" w:rsidRDefault="686CDA7E" w14:paraId="3157EB32" w14:textId="6E0B9704" w14:noSpellErr="1">
      <w:pPr>
        <w:spacing w:before="0" w:beforeAutospacing="off" w:after="0" w:afterAutospacing="off"/>
        <w:rPr>
          <w:del w:author="Pöllänen Arto" w:date="2017-03-20T01:45:16.4769642" w:id="948959803"/>
          <w:rFonts w:ascii="Courier New" w:hAnsi="Courier New" w:eastAsia="Courier New" w:cs="Courier New"/>
          <w:noProof w:val="0"/>
          <w:sz w:val="22"/>
          <w:szCs w:val="22"/>
          <w:lang w:val="fi-FI"/>
          <w:rPrChange w:author="Pöllänen Arto" w:date="2017-03-20T00:56:57.7307714" w:id="646466073">
            <w:rPr/>
          </w:rPrChange>
        </w:rPr>
        <w:pPrChange w:author="Pöllänen Arto" w:date="2017-03-20T00:56:57.7307714" w:id="973327267">
          <w:pPr/>
        </w:pPrChange>
      </w:pPr>
    </w:p>
    <w:p w:rsidR="686CDA7E" w:rsidDel="0439D4E9" w:rsidP="4AB56EC3" w:rsidRDefault="686CDA7E" w14:paraId="68032BAC" w14:textId="6E0B9704">
      <w:pPr>
        <w:spacing w:before="0" w:beforeAutospacing="off" w:after="0" w:afterAutospacing="off"/>
        <w:rPr>
          <w:del w:author="Pöllänen Arto" w:date="2017-03-20T01:45:16.4769642" w:id="1719480733"/>
          <w:rFonts w:ascii="Courier New" w:hAnsi="Courier New" w:eastAsia="Courier New" w:cs="Courier New"/>
          <w:sz w:val="16"/>
          <w:szCs w:val="16"/>
          <w:rPrChange w:author="Pöllänen Arto" w:date="2017-03-20T00:56:21.136542" w:id="1744115017">
            <w:rPr/>
          </w:rPrChange>
        </w:rPr>
        <w:pPrChange w:author="Pöllänen Arto" w:date="2017-03-20T00:56:21.136542" w:id="1386835130">
          <w:pPr/>
        </w:pPrChange>
      </w:pPr>
      <w:del w:author="Pöllänen Arto" w:date="2017-03-20T01:45:16.4769642" w:id="1464037217">
        <w:r w:rsidDel="0439D4E9">
          <w:br/>
        </w:r>
      </w:del>
    </w:p>
    <w:p w:rsidR="686CDA7E" w:rsidDel="0439D4E9" w:rsidP="2F61C9CC" w:rsidRDefault="686CDA7E" w14:paraId="123B4205" w14:textId="1E812703">
      <w:pPr>
        <w:spacing w:before="0" w:beforeAutospacing="off" w:after="0" w:afterAutospacing="off"/>
        <w:rPr>
          <w:del w:author="Pöllänen Arto" w:date="2017-03-20T01:45:16.4769642" w:id="1694493754"/>
          <w:rFonts w:ascii="Courier New" w:hAnsi="Courier New" w:eastAsia="Courier New" w:cs="Courier New"/>
          <w:noProof w:val="0"/>
          <w:sz w:val="22"/>
          <w:szCs w:val="22"/>
          <w:lang w:val="fi-FI"/>
          <w:rPrChange w:author="Pöllänen Arto" w:date="2017-03-20T00:56:57.7307714" w:id="424618900">
            <w:rPr/>
          </w:rPrChange>
        </w:rPr>
        <w:pPrChange w:author="Pöllänen Arto" w:date="2017-03-20T00:56:57.7307714" w:id="1098449912">
          <w:pPr/>
        </w:pPrChange>
      </w:pPr>
    </w:p>
    <w:p w:rsidR="686CDA7E" w:rsidDel="0439D4E9" w:rsidP="2F61C9CC" w:rsidRDefault="686CDA7E" w14:paraId="6B956B55" w14:textId="6E0B9704" w14:noSpellErr="1">
      <w:pPr>
        <w:spacing w:before="0" w:beforeAutospacing="off" w:after="0" w:afterAutospacing="off"/>
        <w:rPr>
          <w:del w:author="Pöllänen Arto" w:date="2017-03-20T01:45:16.4769642" w:id="837591060"/>
          <w:rFonts w:ascii="Courier New" w:hAnsi="Courier New" w:eastAsia="Courier New" w:cs="Courier New"/>
          <w:noProof w:val="0"/>
          <w:sz w:val="22"/>
          <w:szCs w:val="22"/>
          <w:lang w:val="fi-FI"/>
          <w:rPrChange w:author="Pöllänen Arto" w:date="2017-03-20T00:56:57.7307714" w:id="1814657409">
            <w:rPr/>
          </w:rPrChange>
        </w:rPr>
        <w:pPrChange w:author="Pöllänen Arto" w:date="2017-03-20T00:56:57.7307714" w:id="2089331077">
          <w:pPr/>
        </w:pPrChange>
      </w:pPr>
    </w:p>
    <w:p w:rsidR="686CDA7E" w:rsidDel="0439D4E9" w:rsidP="2F61C9CC" w:rsidRDefault="686CDA7E" w14:paraId="479EEB85" w14:textId="1E812703">
      <w:pPr>
        <w:spacing w:before="0" w:beforeAutospacing="off" w:after="0" w:afterAutospacing="off"/>
        <w:rPr>
          <w:del w:author="Pöllänen Arto" w:date="2017-03-20T01:45:16.4769642" w:id="1138843929"/>
          <w:rFonts w:ascii="Courier New" w:hAnsi="Courier New" w:eastAsia="Courier New" w:cs="Courier New"/>
          <w:noProof w:val="0"/>
          <w:sz w:val="22"/>
          <w:szCs w:val="22"/>
          <w:lang w:val="fi-FI"/>
          <w:rPrChange w:author="Pöllänen Arto" w:date="2017-03-20T00:56:57.7307714" w:id="401509365">
            <w:rPr/>
          </w:rPrChange>
        </w:rPr>
        <w:pPrChange w:author="Pöllänen Arto" w:date="2017-03-20T00:56:57.7307714" w:id="1948333499">
          <w:pPr/>
        </w:pPrChange>
      </w:pPr>
    </w:p>
    <w:p w:rsidR="686CDA7E" w:rsidDel="0439D4E9" w:rsidP="2F61C9CC" w:rsidRDefault="686CDA7E" w14:paraId="517011A2" w14:textId="1E812703">
      <w:pPr>
        <w:spacing w:before="0" w:beforeAutospacing="off" w:after="0" w:afterAutospacing="off"/>
        <w:rPr>
          <w:del w:author="Pöllänen Arto" w:date="2017-03-20T01:45:16.4769642" w:id="494439303"/>
          <w:rFonts w:ascii="Courier New" w:hAnsi="Courier New" w:eastAsia="Courier New" w:cs="Courier New"/>
          <w:noProof w:val="0"/>
          <w:sz w:val="22"/>
          <w:szCs w:val="22"/>
          <w:lang w:val="fi-FI"/>
          <w:rPrChange w:author="Pöllänen Arto" w:date="2017-03-20T00:56:57.7307714" w:id="241434187">
            <w:rPr/>
          </w:rPrChange>
        </w:rPr>
        <w:pPrChange w:author="Pöllänen Arto" w:date="2017-03-20T00:56:57.7307714" w:id="810954194">
          <w:pPr/>
        </w:pPrChange>
      </w:pPr>
    </w:p>
    <w:p w:rsidR="686CDA7E" w:rsidDel="0439D4E9" w:rsidP="2F61C9CC" w:rsidRDefault="686CDA7E" w14:paraId="2ADFBE2F" w14:textId="1E812703">
      <w:pPr>
        <w:spacing w:before="0" w:beforeAutospacing="off" w:after="0" w:afterAutospacing="off"/>
        <w:rPr>
          <w:del w:author="Pöllänen Arto" w:date="2017-03-20T01:45:16.4769642" w:id="930916686"/>
          <w:rFonts w:ascii="Courier New" w:hAnsi="Courier New" w:eastAsia="Courier New" w:cs="Courier New"/>
          <w:noProof w:val="0"/>
          <w:sz w:val="22"/>
          <w:szCs w:val="22"/>
          <w:lang w:val="fi-FI"/>
          <w:rPrChange w:author="Pöllänen Arto" w:date="2017-03-20T00:56:57.7307714" w:id="2135725071">
            <w:rPr/>
          </w:rPrChange>
        </w:rPr>
        <w:pPrChange w:author="Pöllänen Arto" w:date="2017-03-20T00:56:57.7307714" w:id="901077541">
          <w:pPr/>
        </w:pPrChange>
      </w:pPr>
    </w:p>
    <w:p w:rsidR="686CDA7E" w:rsidDel="0439D4E9" w:rsidP="2F61C9CC" w:rsidRDefault="686CDA7E" w14:paraId="3AFE4D32" w14:textId="1E812703">
      <w:pPr>
        <w:spacing w:before="0" w:beforeAutospacing="off" w:after="0" w:afterAutospacing="off"/>
        <w:rPr>
          <w:del w:author="Pöllänen Arto" w:date="2017-03-20T01:45:16.4769642" w:id="1588251336"/>
          <w:rFonts w:ascii="Courier New" w:hAnsi="Courier New" w:eastAsia="Courier New" w:cs="Courier New"/>
          <w:noProof w:val="0"/>
          <w:sz w:val="22"/>
          <w:szCs w:val="22"/>
          <w:lang w:val="fi-FI"/>
          <w:rPrChange w:author="Pöllänen Arto" w:date="2017-03-20T00:56:57.7307714" w:id="298736237">
            <w:rPr/>
          </w:rPrChange>
        </w:rPr>
        <w:pPrChange w:author="Pöllänen Arto" w:date="2017-03-20T00:56:57.7307714" w:id="234216216">
          <w:pPr/>
        </w:pPrChange>
      </w:pPr>
    </w:p>
    <w:p w:rsidR="686CDA7E" w:rsidDel="0439D4E9" w:rsidP="2F61C9CC" w:rsidRDefault="686CDA7E" w14:paraId="7F1B0B4A" w14:textId="6E0B9704" w14:noSpellErr="1">
      <w:pPr>
        <w:spacing w:before="0" w:beforeAutospacing="off" w:after="0" w:afterAutospacing="off"/>
        <w:rPr>
          <w:del w:author="Pöllänen Arto" w:date="2017-03-20T01:45:16.4769642" w:id="1155231293"/>
          <w:rFonts w:ascii="Courier New" w:hAnsi="Courier New" w:eastAsia="Courier New" w:cs="Courier New"/>
          <w:noProof w:val="0"/>
          <w:sz w:val="22"/>
          <w:szCs w:val="22"/>
          <w:lang w:val="fi-FI"/>
          <w:rPrChange w:author="Pöllänen Arto" w:date="2017-03-20T00:56:57.7307714" w:id="1459808032">
            <w:rPr/>
          </w:rPrChange>
        </w:rPr>
        <w:pPrChange w:author="Pöllänen Arto" w:date="2017-03-20T00:56:57.7307714" w:id="1659271709">
          <w:pPr/>
        </w:pPrChange>
      </w:pPr>
    </w:p>
    <w:p w:rsidR="686CDA7E" w:rsidDel="0439D4E9" w:rsidP="4AB56EC3" w:rsidRDefault="686CDA7E" w14:paraId="503DF492" w14:textId="6E0B9704">
      <w:pPr>
        <w:spacing w:before="0" w:beforeAutospacing="off" w:after="0" w:afterAutospacing="off"/>
        <w:rPr>
          <w:del w:author="Pöllänen Arto" w:date="2017-03-20T01:45:16.4769642" w:id="506664552"/>
          <w:rFonts w:ascii="Courier New" w:hAnsi="Courier New" w:eastAsia="Courier New" w:cs="Courier New"/>
          <w:sz w:val="16"/>
          <w:szCs w:val="16"/>
          <w:rPrChange w:author="Pöllänen Arto" w:date="2017-03-20T00:56:21.136542" w:id="725290341">
            <w:rPr/>
          </w:rPrChange>
        </w:rPr>
        <w:pPrChange w:author="Pöllänen Arto" w:date="2017-03-20T00:56:21.136542" w:id="1086257992">
          <w:pPr/>
        </w:pPrChange>
      </w:pPr>
      <w:del w:author="Pöllänen Arto" w:date="2017-03-20T01:45:16.4769642" w:id="1670865015">
        <w:r w:rsidDel="0439D4E9">
          <w:br/>
        </w:r>
      </w:del>
    </w:p>
    <w:p w:rsidR="686CDA7E" w:rsidDel="0439D4E9" w:rsidP="2F61C9CC" w:rsidRDefault="686CDA7E" w14:paraId="22DFABB3" w14:textId="1E812703">
      <w:pPr>
        <w:spacing w:before="0" w:beforeAutospacing="off" w:after="0" w:afterAutospacing="off"/>
        <w:rPr>
          <w:del w:author="Pöllänen Arto" w:date="2017-03-20T01:45:16.4769642" w:id="273540959"/>
          <w:rFonts w:ascii="Courier New" w:hAnsi="Courier New" w:eastAsia="Courier New" w:cs="Courier New"/>
          <w:noProof w:val="0"/>
          <w:sz w:val="22"/>
          <w:szCs w:val="22"/>
          <w:lang w:val="fi-FI"/>
          <w:rPrChange w:author="Pöllänen Arto" w:date="2017-03-20T00:56:57.7307714" w:id="400253094">
            <w:rPr/>
          </w:rPrChange>
        </w:rPr>
        <w:pPrChange w:author="Pöllänen Arto" w:date="2017-03-20T00:56:57.7307714" w:id="1569854242">
          <w:pPr/>
        </w:pPrChange>
      </w:pPr>
    </w:p>
    <w:p w:rsidR="686CDA7E" w:rsidDel="0439D4E9" w:rsidP="2F61C9CC" w:rsidRDefault="686CDA7E" w14:paraId="643BB3F2" w14:textId="1E812703">
      <w:pPr>
        <w:spacing w:before="0" w:beforeAutospacing="off" w:after="0" w:afterAutospacing="off"/>
        <w:rPr>
          <w:del w:author="Pöllänen Arto" w:date="2017-03-20T01:45:16.4769642" w:id="259104957"/>
          <w:rFonts w:ascii="Courier New" w:hAnsi="Courier New" w:eastAsia="Courier New" w:cs="Courier New"/>
          <w:noProof w:val="0"/>
          <w:sz w:val="22"/>
          <w:szCs w:val="22"/>
          <w:lang w:val="fi-FI"/>
          <w:rPrChange w:author="Pöllänen Arto" w:date="2017-03-20T00:56:57.7307714" w:id="1052763856">
            <w:rPr/>
          </w:rPrChange>
        </w:rPr>
        <w:pPrChange w:author="Pöllänen Arto" w:date="2017-03-20T00:56:57.7307714" w:id="733670338">
          <w:pPr/>
        </w:pPrChange>
      </w:pPr>
    </w:p>
    <w:p w:rsidR="686CDA7E" w:rsidDel="0439D4E9" w:rsidP="2F61C9CC" w:rsidRDefault="686CDA7E" w14:paraId="1F3A3762" w14:textId="1E812703">
      <w:pPr>
        <w:spacing w:before="0" w:beforeAutospacing="off" w:after="0" w:afterAutospacing="off"/>
        <w:rPr>
          <w:del w:author="Pöllänen Arto" w:date="2017-03-20T01:45:16.4769642" w:id="82088246"/>
          <w:rFonts w:ascii="Courier New" w:hAnsi="Courier New" w:eastAsia="Courier New" w:cs="Courier New"/>
          <w:noProof w:val="0"/>
          <w:sz w:val="22"/>
          <w:szCs w:val="22"/>
          <w:lang w:val="fi-FI"/>
          <w:rPrChange w:author="Pöllänen Arto" w:date="2017-03-20T00:56:57.7307714" w:id="2066418449">
            <w:rPr/>
          </w:rPrChange>
        </w:rPr>
        <w:pPrChange w:author="Pöllänen Arto" w:date="2017-03-20T00:56:57.7307714" w:id="1060048222">
          <w:pPr/>
        </w:pPrChange>
      </w:pPr>
    </w:p>
    <w:p w:rsidR="686CDA7E" w:rsidDel="0439D4E9" w:rsidP="2F61C9CC" w:rsidRDefault="686CDA7E" w14:paraId="0A60A45C" w14:textId="1E812703">
      <w:pPr>
        <w:spacing w:before="0" w:beforeAutospacing="off" w:after="0" w:afterAutospacing="off"/>
        <w:rPr>
          <w:del w:author="Pöllänen Arto" w:date="2017-03-20T01:45:16.4769642" w:id="135028844"/>
          <w:rFonts w:ascii="Courier New" w:hAnsi="Courier New" w:eastAsia="Courier New" w:cs="Courier New"/>
          <w:noProof w:val="0"/>
          <w:sz w:val="22"/>
          <w:szCs w:val="22"/>
          <w:lang w:val="fi-FI"/>
          <w:rPrChange w:author="Pöllänen Arto" w:date="2017-03-20T00:56:57.7307714" w:id="732691983">
            <w:rPr/>
          </w:rPrChange>
        </w:rPr>
        <w:pPrChange w:author="Pöllänen Arto" w:date="2017-03-20T00:56:57.7307714" w:id="157696067">
          <w:pPr/>
        </w:pPrChange>
      </w:pPr>
    </w:p>
    <w:p w:rsidR="686CDA7E" w:rsidDel="0439D4E9" w:rsidP="2F61C9CC" w:rsidRDefault="686CDA7E" w14:paraId="410B65C1" w14:textId="6E0B9704">
      <w:pPr>
        <w:spacing w:before="0" w:beforeAutospacing="off" w:after="0" w:afterAutospacing="off"/>
        <w:rPr>
          <w:del w:author="Pöllänen Arto" w:date="2017-03-20T01:45:16.4769642" w:id="885799448"/>
          <w:rFonts w:ascii="Courier New" w:hAnsi="Courier New" w:eastAsia="Courier New" w:cs="Courier New"/>
          <w:noProof w:val="0"/>
          <w:sz w:val="22"/>
          <w:szCs w:val="22"/>
          <w:lang w:val="fi-FI"/>
          <w:rPrChange w:author="Pöllänen Arto" w:date="2017-03-20T00:56:57.7307714" w:id="107220721">
            <w:rPr/>
          </w:rPrChange>
        </w:rPr>
        <w:pPrChange w:author="Pöllänen Arto" w:date="2017-03-20T00:56:57.7307714" w:id="834971544">
          <w:pPr/>
        </w:pPrChange>
      </w:pPr>
    </w:p>
    <w:p w:rsidR="686CDA7E" w:rsidDel="0439D4E9" w:rsidP="2F61C9CC" w:rsidRDefault="686CDA7E" w14:paraId="0FDFE2DE" w14:textId="6E0B9704" w14:noSpellErr="1">
      <w:pPr>
        <w:spacing w:before="0" w:beforeAutospacing="off" w:after="0" w:afterAutospacing="off"/>
        <w:rPr>
          <w:del w:author="Pöllänen Arto" w:date="2017-03-20T01:45:16.4769642" w:id="1507963012"/>
          <w:rFonts w:ascii="Courier New" w:hAnsi="Courier New" w:eastAsia="Courier New" w:cs="Courier New"/>
          <w:noProof w:val="0"/>
          <w:sz w:val="22"/>
          <w:szCs w:val="22"/>
          <w:lang w:val="fi-FI"/>
          <w:rPrChange w:author="Pöllänen Arto" w:date="2017-03-20T00:56:57.7307714" w:id="228496467">
            <w:rPr/>
          </w:rPrChange>
        </w:rPr>
        <w:pPrChange w:author="Pöllänen Arto" w:date="2017-03-20T00:56:57.7307714" w:id="883882313">
          <w:pPr/>
        </w:pPrChange>
      </w:pPr>
    </w:p>
    <w:p w:rsidR="686CDA7E" w:rsidDel="0439D4E9" w:rsidP="2F61C9CC" w:rsidRDefault="686CDA7E" w14:paraId="2BF6EAD2" w14:textId="6E0B9704">
      <w:pPr>
        <w:spacing w:before="0" w:beforeAutospacing="off" w:after="0" w:afterAutospacing="off"/>
        <w:rPr>
          <w:del w:author="Pöllänen Arto" w:date="2017-03-20T01:45:16.4769642" w:id="1813263367"/>
          <w:rFonts w:ascii="Courier New" w:hAnsi="Courier New" w:eastAsia="Courier New" w:cs="Courier New"/>
          <w:noProof w:val="0"/>
          <w:sz w:val="22"/>
          <w:szCs w:val="22"/>
          <w:lang w:val="fi-FI"/>
          <w:rPrChange w:author="Pöllänen Arto" w:date="2017-03-20T00:56:57.7307714" w:id="1230801363">
            <w:rPr/>
          </w:rPrChange>
        </w:rPr>
        <w:pPrChange w:author="Pöllänen Arto" w:date="2017-03-20T00:56:57.7307714" w:id="1840680202">
          <w:pPr/>
        </w:pPrChange>
      </w:pPr>
    </w:p>
    <w:p w:rsidR="686CDA7E" w:rsidDel="0439D4E9" w:rsidP="2F61C9CC" w:rsidRDefault="686CDA7E" w14:paraId="759C1A9B" w14:textId="6E0B9704" w14:noSpellErr="1">
      <w:pPr>
        <w:spacing w:before="0" w:beforeAutospacing="off" w:after="0" w:afterAutospacing="off"/>
        <w:rPr>
          <w:del w:author="Pöllänen Arto" w:date="2017-03-20T01:45:16.4769642" w:id="1901069179"/>
          <w:rFonts w:ascii="Courier New" w:hAnsi="Courier New" w:eastAsia="Courier New" w:cs="Courier New"/>
          <w:noProof w:val="0"/>
          <w:sz w:val="22"/>
          <w:szCs w:val="22"/>
          <w:lang w:val="fi-FI"/>
          <w:rPrChange w:author="Pöllänen Arto" w:date="2017-03-20T00:56:57.7307714" w:id="226475110">
            <w:rPr/>
          </w:rPrChange>
        </w:rPr>
        <w:pPrChange w:author="Pöllänen Arto" w:date="2017-03-20T00:56:57.7307714" w:id="1276411434">
          <w:pPr/>
        </w:pPrChange>
      </w:pPr>
    </w:p>
    <w:p w:rsidR="686CDA7E" w:rsidDel="0439D4E9" w:rsidP="2F61C9CC" w:rsidRDefault="686CDA7E" w14:paraId="105C2B9B" w14:textId="6E0B9704" w14:noSpellErr="1">
      <w:pPr>
        <w:spacing w:before="0" w:beforeAutospacing="off" w:after="0" w:afterAutospacing="off"/>
        <w:rPr>
          <w:del w:author="Pöllänen Arto" w:date="2017-03-20T01:45:16.4769642" w:id="133103627"/>
          <w:rFonts w:ascii="Courier New" w:hAnsi="Courier New" w:eastAsia="Courier New" w:cs="Courier New"/>
          <w:noProof w:val="0"/>
          <w:sz w:val="22"/>
          <w:szCs w:val="22"/>
          <w:lang w:val="fi-FI"/>
          <w:rPrChange w:author="Pöllänen Arto" w:date="2017-03-20T00:56:57.7307714" w:id="1375260904">
            <w:rPr/>
          </w:rPrChange>
        </w:rPr>
        <w:pPrChange w:author="Pöllänen Arto" w:date="2017-03-20T00:56:57.7307714" w:id="1939215980">
          <w:pPr/>
        </w:pPrChange>
      </w:pPr>
    </w:p>
    <w:p w:rsidR="686CDA7E" w:rsidDel="0439D4E9" w:rsidP="2F61C9CC" w:rsidRDefault="686CDA7E" w14:paraId="5672B974" w14:textId="6E0B9704" w14:noSpellErr="1">
      <w:pPr>
        <w:spacing w:before="0" w:beforeAutospacing="off" w:after="0" w:afterAutospacing="off"/>
        <w:rPr>
          <w:del w:author="Pöllänen Arto" w:date="2017-03-20T01:45:16.4769642" w:id="1458003541"/>
          <w:rFonts w:ascii="Courier New" w:hAnsi="Courier New" w:eastAsia="Courier New" w:cs="Courier New"/>
          <w:noProof w:val="0"/>
          <w:sz w:val="22"/>
          <w:szCs w:val="22"/>
          <w:lang w:val="fi-FI"/>
          <w:rPrChange w:author="Pöllänen Arto" w:date="2017-03-20T00:56:57.7307714" w:id="1216325831">
            <w:rPr/>
          </w:rPrChange>
        </w:rPr>
        <w:pPrChange w:author="Pöllänen Arto" w:date="2017-03-20T00:56:57.7307714" w:id="1419435415">
          <w:pPr/>
        </w:pPrChange>
      </w:pPr>
    </w:p>
    <w:p w:rsidR="686CDA7E" w:rsidDel="0439D4E9" w:rsidP="2F61C9CC" w:rsidRDefault="686CDA7E" w14:paraId="3195E742" w14:textId="6E0B9704" w14:noSpellErr="1">
      <w:pPr>
        <w:spacing w:before="0" w:beforeAutospacing="off" w:after="0" w:afterAutospacing="off"/>
        <w:rPr>
          <w:del w:author="Pöllänen Arto" w:date="2017-03-20T01:45:16.4769642" w:id="1252766625"/>
          <w:rFonts w:ascii="Courier New" w:hAnsi="Courier New" w:eastAsia="Courier New" w:cs="Courier New"/>
          <w:noProof w:val="0"/>
          <w:sz w:val="22"/>
          <w:szCs w:val="22"/>
          <w:lang w:val="fi-FI"/>
          <w:rPrChange w:author="Pöllänen Arto" w:date="2017-03-20T00:56:57.7307714" w:id="1572366407">
            <w:rPr/>
          </w:rPrChange>
        </w:rPr>
        <w:pPrChange w:author="Pöllänen Arto" w:date="2017-03-20T00:56:57.7307714" w:id="1762777441">
          <w:pPr/>
        </w:pPrChange>
      </w:pPr>
    </w:p>
    <w:p w:rsidR="686CDA7E" w:rsidDel="0439D4E9" w:rsidP="2F61C9CC" w:rsidRDefault="686CDA7E" w14:paraId="65B4AC82" w14:textId="6E0B9704" w14:noSpellErr="1">
      <w:pPr>
        <w:spacing w:before="0" w:beforeAutospacing="off" w:after="0" w:afterAutospacing="off"/>
        <w:rPr>
          <w:del w:author="Pöllänen Arto" w:date="2017-03-20T01:45:16.4769642" w:id="1434910057"/>
          <w:rFonts w:ascii="Courier New" w:hAnsi="Courier New" w:eastAsia="Courier New" w:cs="Courier New"/>
          <w:noProof w:val="0"/>
          <w:sz w:val="22"/>
          <w:szCs w:val="22"/>
          <w:lang w:val="fi-FI"/>
          <w:rPrChange w:author="Pöllänen Arto" w:date="2017-03-20T00:56:57.7307714" w:id="658224649">
            <w:rPr/>
          </w:rPrChange>
        </w:rPr>
        <w:pPrChange w:author="Pöllänen Arto" w:date="2017-03-20T00:56:57.7307714" w:id="673610988">
          <w:pPr/>
        </w:pPrChange>
      </w:pPr>
    </w:p>
    <w:p w:rsidR="686CDA7E" w:rsidDel="0439D4E9" w:rsidP="4AB56EC3" w:rsidRDefault="686CDA7E" w14:paraId="50CF8EE0" w14:textId="6E0B9704">
      <w:pPr>
        <w:spacing w:before="0" w:beforeAutospacing="off" w:after="0" w:afterAutospacing="off"/>
        <w:rPr>
          <w:del w:author="Pöllänen Arto" w:date="2017-03-20T01:45:16.4769642" w:id="1366463273"/>
          <w:rFonts w:ascii="Courier New" w:hAnsi="Courier New" w:eastAsia="Courier New" w:cs="Courier New"/>
          <w:sz w:val="16"/>
          <w:szCs w:val="16"/>
          <w:rPrChange w:author="Pöllänen Arto" w:date="2017-03-20T00:56:21.136542" w:id="757879107">
            <w:rPr/>
          </w:rPrChange>
        </w:rPr>
        <w:pPrChange w:author="Pöllänen Arto" w:date="2017-03-20T00:56:21.136542" w:id="1407761168">
          <w:pPr/>
        </w:pPrChange>
      </w:pPr>
      <w:del w:author="Pöllänen Arto" w:date="2017-03-20T01:45:16.4769642" w:id="1543500708">
        <w:r w:rsidDel="0439D4E9">
          <w:br/>
        </w:r>
      </w:del>
    </w:p>
    <w:p w:rsidR="686CDA7E" w:rsidDel="0439D4E9" w:rsidP="2F61C9CC" w:rsidRDefault="686CDA7E" w14:paraId="4D3473C4" w14:textId="1E812703">
      <w:pPr>
        <w:spacing w:before="0" w:beforeAutospacing="off" w:after="0" w:afterAutospacing="off"/>
        <w:rPr>
          <w:del w:author="Pöllänen Arto" w:date="2017-03-20T01:45:16.4769642" w:id="805826519"/>
          <w:rFonts w:ascii="Courier New" w:hAnsi="Courier New" w:eastAsia="Courier New" w:cs="Courier New"/>
          <w:noProof w:val="0"/>
          <w:sz w:val="22"/>
          <w:szCs w:val="22"/>
          <w:lang w:val="fi-FI"/>
          <w:rPrChange w:author="Pöllänen Arto" w:date="2017-03-20T00:56:57.7307714" w:id="1781699756">
            <w:rPr/>
          </w:rPrChange>
        </w:rPr>
        <w:pPrChange w:author="Pöllänen Arto" w:date="2017-03-20T00:56:57.7307714" w:id="1954518692">
          <w:pPr/>
        </w:pPrChange>
      </w:pPr>
    </w:p>
    <w:p w:rsidR="686CDA7E" w:rsidDel="0439D4E9" w:rsidP="2F61C9CC" w:rsidRDefault="686CDA7E" w14:paraId="1D19C2A0" w14:textId="6E0B9704" w14:noSpellErr="1">
      <w:pPr>
        <w:spacing w:before="0" w:beforeAutospacing="off" w:after="0" w:afterAutospacing="off"/>
        <w:rPr>
          <w:del w:author="Pöllänen Arto" w:date="2017-03-20T01:45:16.4769642" w:id="1568558546"/>
          <w:rFonts w:ascii="Courier New" w:hAnsi="Courier New" w:eastAsia="Courier New" w:cs="Courier New"/>
          <w:noProof w:val="0"/>
          <w:sz w:val="22"/>
          <w:szCs w:val="22"/>
          <w:lang w:val="fi-FI"/>
          <w:rPrChange w:author="Pöllänen Arto" w:date="2017-03-20T00:56:57.7307714" w:id="125882663">
            <w:rPr/>
          </w:rPrChange>
        </w:rPr>
        <w:pPrChange w:author="Pöllänen Arto" w:date="2017-03-20T00:56:57.7307714" w:id="1164879439">
          <w:pPr/>
        </w:pPrChange>
      </w:pPr>
    </w:p>
    <w:p w:rsidR="686CDA7E" w:rsidDel="0439D4E9" w:rsidP="4AB56EC3" w:rsidRDefault="686CDA7E" w14:paraId="08145C3A" w14:textId="6E0B9704">
      <w:pPr>
        <w:spacing w:before="0" w:beforeAutospacing="off" w:after="0" w:afterAutospacing="off"/>
        <w:rPr>
          <w:del w:author="Pöllänen Arto" w:date="2017-03-20T01:45:16.4769642" w:id="215089013"/>
          <w:rFonts w:ascii="Courier New" w:hAnsi="Courier New" w:eastAsia="Courier New" w:cs="Courier New"/>
          <w:sz w:val="16"/>
          <w:szCs w:val="16"/>
          <w:rPrChange w:author="Pöllänen Arto" w:date="2017-03-20T00:56:21.136542" w:id="1603264754">
            <w:rPr/>
          </w:rPrChange>
        </w:rPr>
        <w:pPrChange w:author="Pöllänen Arto" w:date="2017-03-20T00:56:21.136542" w:id="2104670431">
          <w:pPr/>
        </w:pPrChange>
      </w:pPr>
      <w:del w:author="Pöllänen Arto" w:date="2017-03-20T01:45:16.4769642" w:id="1813199173">
        <w:r w:rsidDel="0439D4E9">
          <w:br/>
        </w:r>
      </w:del>
    </w:p>
    <w:p w:rsidR="686CDA7E" w:rsidDel="0439D4E9" w:rsidP="2F61C9CC" w:rsidRDefault="686CDA7E" w14:paraId="039AEEA8" w14:textId="1E812703">
      <w:pPr>
        <w:spacing w:before="0" w:beforeAutospacing="off" w:after="0" w:afterAutospacing="off"/>
        <w:rPr>
          <w:del w:author="Pöllänen Arto" w:date="2017-03-20T01:45:16.4769642" w:id="814958632"/>
          <w:rFonts w:ascii="Courier New" w:hAnsi="Courier New" w:eastAsia="Courier New" w:cs="Courier New"/>
          <w:noProof w:val="0"/>
          <w:sz w:val="22"/>
          <w:szCs w:val="22"/>
          <w:lang w:val="fi-FI"/>
          <w:rPrChange w:author="Pöllänen Arto" w:date="2017-03-20T00:56:57.7307714" w:id="1802848646">
            <w:rPr/>
          </w:rPrChange>
        </w:rPr>
        <w:pPrChange w:author="Pöllänen Arto" w:date="2017-03-20T00:56:57.7307714" w:id="1666399460">
          <w:pPr/>
        </w:pPrChange>
      </w:pPr>
    </w:p>
    <w:p w:rsidR="686CDA7E" w:rsidDel="0439D4E9" w:rsidP="2F61C9CC" w:rsidRDefault="686CDA7E" w14:paraId="1F5C9617" w14:textId="6E0B9704" w14:noSpellErr="1">
      <w:pPr>
        <w:spacing w:before="0" w:beforeAutospacing="off" w:after="0" w:afterAutospacing="off"/>
        <w:rPr>
          <w:del w:author="Pöllänen Arto" w:date="2017-03-20T01:45:16.4769642" w:id="1263276613"/>
          <w:rFonts w:ascii="Courier New" w:hAnsi="Courier New" w:eastAsia="Courier New" w:cs="Courier New"/>
          <w:noProof w:val="0"/>
          <w:sz w:val="22"/>
          <w:szCs w:val="22"/>
          <w:lang w:val="fi-FI"/>
          <w:rPrChange w:author="Pöllänen Arto" w:date="2017-03-20T00:56:57.7307714" w:id="1256271">
            <w:rPr/>
          </w:rPrChange>
        </w:rPr>
        <w:pPrChange w:author="Pöllänen Arto" w:date="2017-03-20T00:56:57.7307714" w:id="145944524">
          <w:pPr/>
        </w:pPrChange>
      </w:pPr>
    </w:p>
    <w:p w:rsidR="686CDA7E" w:rsidDel="0439D4E9" w:rsidP="2F61C9CC" w:rsidRDefault="686CDA7E" w14:paraId="1AFB1372" w14:textId="4C6E79BB">
      <w:pPr>
        <w:spacing w:before="0" w:beforeAutospacing="off" w:after="0" w:afterAutospacing="off"/>
        <w:rPr>
          <w:del w:author="Pöllänen Arto" w:date="2017-03-20T01:45:16.4769642" w:id="245591503"/>
          <w:rFonts w:ascii="Courier New" w:hAnsi="Courier New" w:eastAsia="Courier New" w:cs="Courier New"/>
          <w:noProof w:val="0"/>
          <w:sz w:val="22"/>
          <w:szCs w:val="22"/>
          <w:lang w:val="fi-FI"/>
          <w:rPrChange w:author="Pöllänen Arto" w:date="2017-03-20T00:56:57.7307714" w:id="1336153978">
            <w:rPr/>
          </w:rPrChange>
        </w:rPr>
        <w:pPrChange w:author="Pöllänen Arto" w:date="2017-03-20T00:56:57.7307714" w:id="86815136">
          <w:pPr/>
        </w:pPrChange>
      </w:pPr>
    </w:p>
    <w:p w:rsidR="686CDA7E" w:rsidDel="0439D4E9" w:rsidP="2F61C9CC" w:rsidRDefault="686CDA7E" w14:paraId="06858A5C" w14:textId="4C6E79BB">
      <w:pPr>
        <w:spacing w:before="0" w:beforeAutospacing="off" w:after="0" w:afterAutospacing="off"/>
        <w:rPr>
          <w:del w:author="Pöllänen Arto" w:date="2017-03-20T01:45:16.4769642" w:id="1852393019"/>
          <w:rFonts w:ascii="Courier New" w:hAnsi="Courier New" w:eastAsia="Courier New" w:cs="Courier New"/>
          <w:noProof w:val="0"/>
          <w:sz w:val="22"/>
          <w:szCs w:val="22"/>
          <w:lang w:val="fi-FI"/>
          <w:rPrChange w:author="Pöllänen Arto" w:date="2017-03-20T00:56:57.7307714" w:id="69306622">
            <w:rPr/>
          </w:rPrChange>
        </w:rPr>
        <w:pPrChange w:author="Pöllänen Arto" w:date="2017-03-20T00:56:57.7307714" w:id="44850971">
          <w:pPr/>
        </w:pPrChange>
      </w:pPr>
    </w:p>
    <w:p w:rsidR="686CDA7E" w:rsidDel="0439D4E9" w:rsidP="2F61C9CC" w:rsidRDefault="686CDA7E" w14:paraId="05C5AEA1" w14:textId="4C6E79BB">
      <w:pPr>
        <w:spacing w:before="0" w:beforeAutospacing="off" w:after="0" w:afterAutospacing="off"/>
        <w:rPr>
          <w:del w:author="Pöllänen Arto" w:date="2017-03-20T01:45:16.4769642" w:id="1846262752"/>
          <w:rFonts w:ascii="Courier New" w:hAnsi="Courier New" w:eastAsia="Courier New" w:cs="Courier New"/>
          <w:noProof w:val="0"/>
          <w:sz w:val="22"/>
          <w:szCs w:val="22"/>
          <w:lang w:val="fi-FI"/>
          <w:rPrChange w:author="Pöllänen Arto" w:date="2017-03-20T00:56:57.7307714" w:id="1713527901">
            <w:rPr/>
          </w:rPrChange>
        </w:rPr>
        <w:pPrChange w:author="Pöllänen Arto" w:date="2017-03-20T00:56:57.7307714" w:id="1237852276">
          <w:pPr/>
        </w:pPrChange>
      </w:pPr>
    </w:p>
    <w:p w:rsidR="686CDA7E" w:rsidDel="0439D4E9" w:rsidP="2F61C9CC" w:rsidRDefault="686CDA7E" w14:paraId="479A123C" w14:textId="4C6E79BB">
      <w:pPr>
        <w:spacing w:before="0" w:beforeAutospacing="off" w:after="0" w:afterAutospacing="off"/>
        <w:rPr>
          <w:del w:author="Pöllänen Arto" w:date="2017-03-20T01:45:16.4769642" w:id="773433456"/>
          <w:rFonts w:ascii="Courier New" w:hAnsi="Courier New" w:eastAsia="Courier New" w:cs="Courier New"/>
          <w:noProof w:val="0"/>
          <w:sz w:val="22"/>
          <w:szCs w:val="22"/>
          <w:lang w:val="fi-FI"/>
          <w:rPrChange w:author="Pöllänen Arto" w:date="2017-03-20T00:56:57.7307714" w:id="112000628">
            <w:rPr/>
          </w:rPrChange>
        </w:rPr>
        <w:pPrChange w:author="Pöllänen Arto" w:date="2017-03-20T00:56:57.7307714" w:id="727749021">
          <w:pPr/>
        </w:pPrChange>
      </w:pPr>
    </w:p>
    <w:p w:rsidR="686CDA7E" w:rsidDel="0439D4E9" w:rsidP="2F61C9CC" w:rsidRDefault="686CDA7E" w14:paraId="61534ED8" w14:textId="6E0B9704" w14:noSpellErr="1">
      <w:pPr>
        <w:spacing w:before="0" w:beforeAutospacing="off" w:after="0" w:afterAutospacing="off"/>
        <w:rPr>
          <w:del w:author="Pöllänen Arto" w:date="2017-03-20T01:45:16.4769642" w:id="773395578"/>
          <w:rFonts w:ascii="Courier New" w:hAnsi="Courier New" w:eastAsia="Courier New" w:cs="Courier New"/>
          <w:noProof w:val="0"/>
          <w:sz w:val="22"/>
          <w:szCs w:val="22"/>
          <w:lang w:val="fi-FI"/>
          <w:rPrChange w:author="Pöllänen Arto" w:date="2017-03-20T00:56:57.7307714" w:id="1331410910">
            <w:rPr/>
          </w:rPrChange>
        </w:rPr>
        <w:pPrChange w:author="Pöllänen Arto" w:date="2017-03-20T00:56:57.7307714" w:id="471615376">
          <w:pPr/>
        </w:pPrChange>
      </w:pPr>
    </w:p>
    <w:p w:rsidR="686CDA7E" w:rsidDel="0439D4E9" w:rsidP="4AB56EC3" w:rsidRDefault="686CDA7E" w14:paraId="21BACCF0" w14:textId="6E0B9704">
      <w:pPr>
        <w:spacing w:before="0" w:beforeAutospacing="off" w:after="0" w:afterAutospacing="off"/>
        <w:rPr>
          <w:del w:author="Pöllänen Arto" w:date="2017-03-20T01:45:16.4769642" w:id="802691292"/>
          <w:rFonts w:ascii="Courier New" w:hAnsi="Courier New" w:eastAsia="Courier New" w:cs="Courier New"/>
          <w:sz w:val="16"/>
          <w:szCs w:val="16"/>
          <w:rPrChange w:author="Pöllänen Arto" w:date="2017-03-20T00:56:21.136542" w:id="62578717">
            <w:rPr/>
          </w:rPrChange>
        </w:rPr>
        <w:pPrChange w:author="Pöllänen Arto" w:date="2017-03-20T00:56:21.136542" w:id="373513903">
          <w:pPr/>
        </w:pPrChange>
      </w:pPr>
      <w:del w:author="Pöllänen Arto" w:date="2017-03-20T01:45:16.4769642" w:id="451503882">
        <w:r w:rsidDel="0439D4E9">
          <w:br/>
        </w:r>
      </w:del>
    </w:p>
    <w:p w:rsidR="686CDA7E" w:rsidDel="0439D4E9" w:rsidP="2F61C9CC" w:rsidRDefault="686CDA7E" w14:paraId="3BD2EC98" w14:textId="4C6E79BB">
      <w:pPr>
        <w:spacing w:before="0" w:beforeAutospacing="off" w:after="0" w:afterAutospacing="off"/>
        <w:rPr>
          <w:del w:author="Pöllänen Arto" w:date="2017-03-20T01:45:16.4769642" w:id="1251760364"/>
          <w:rFonts w:ascii="Courier New" w:hAnsi="Courier New" w:eastAsia="Courier New" w:cs="Courier New"/>
          <w:noProof w:val="0"/>
          <w:sz w:val="22"/>
          <w:szCs w:val="22"/>
          <w:lang w:val="fi-FI"/>
          <w:rPrChange w:author="Pöllänen Arto" w:date="2017-03-20T00:56:57.7307714" w:id="2065093878">
            <w:rPr/>
          </w:rPrChange>
        </w:rPr>
        <w:pPrChange w:author="Pöllänen Arto" w:date="2017-03-20T00:56:57.7307714" w:id="2096959628">
          <w:pPr/>
        </w:pPrChange>
      </w:pPr>
    </w:p>
    <w:p w:rsidR="686CDA7E" w:rsidDel="0439D4E9" w:rsidP="2F61C9CC" w:rsidRDefault="686CDA7E" w14:paraId="6CF66742" w14:textId="6E0B9704" w14:noSpellErr="1">
      <w:pPr>
        <w:spacing w:before="0" w:beforeAutospacing="off" w:after="0" w:afterAutospacing="off"/>
        <w:rPr>
          <w:del w:author="Pöllänen Arto" w:date="2017-03-20T01:45:16.4769642" w:id="1331972320"/>
          <w:rFonts w:ascii="Courier New" w:hAnsi="Courier New" w:eastAsia="Courier New" w:cs="Courier New"/>
          <w:noProof w:val="0"/>
          <w:sz w:val="22"/>
          <w:szCs w:val="22"/>
          <w:lang w:val="fi-FI"/>
          <w:rPrChange w:author="Pöllänen Arto" w:date="2017-03-20T00:56:57.7307714" w:id="1115850680">
            <w:rPr/>
          </w:rPrChange>
        </w:rPr>
        <w:pPrChange w:author="Pöllänen Arto" w:date="2017-03-20T00:56:57.7307714" w:id="424277677">
          <w:pPr/>
        </w:pPrChange>
      </w:pPr>
    </w:p>
    <w:p w:rsidR="686CDA7E" w:rsidDel="0439D4E9" w:rsidP="2F61C9CC" w:rsidRDefault="686CDA7E" w14:paraId="540B5A4A" w14:textId="6E0B9704" w14:noSpellErr="1">
      <w:pPr>
        <w:spacing w:before="0" w:beforeAutospacing="off" w:after="0" w:afterAutospacing="off"/>
        <w:rPr>
          <w:del w:author="Pöllänen Arto" w:date="2017-03-20T01:45:16.4769642" w:id="1678100579"/>
          <w:rFonts w:ascii="Courier New" w:hAnsi="Courier New" w:eastAsia="Courier New" w:cs="Courier New"/>
          <w:noProof w:val="0"/>
          <w:sz w:val="22"/>
          <w:szCs w:val="22"/>
          <w:lang w:val="fi-FI"/>
          <w:rPrChange w:author="Pöllänen Arto" w:date="2017-03-20T00:56:57.7307714" w:id="1435296997">
            <w:rPr/>
          </w:rPrChange>
        </w:rPr>
        <w:pPrChange w:author="Pöllänen Arto" w:date="2017-03-20T00:56:57.7307714" w:id="920021386">
          <w:pPr/>
        </w:pPrChange>
      </w:pPr>
    </w:p>
    <w:p w:rsidR="686CDA7E" w:rsidDel="0439D4E9" w:rsidP="2F61C9CC" w:rsidRDefault="686CDA7E" w14:paraId="33CED983" w14:textId="6E0B9704">
      <w:pPr>
        <w:spacing w:before="0" w:beforeAutospacing="off" w:after="0" w:afterAutospacing="off"/>
        <w:rPr>
          <w:del w:author="Pöllänen Arto" w:date="2017-03-20T01:45:16.4769642" w:id="1440629597"/>
          <w:rFonts w:ascii="Courier New" w:hAnsi="Courier New" w:eastAsia="Courier New" w:cs="Courier New"/>
          <w:noProof w:val="0"/>
          <w:sz w:val="22"/>
          <w:szCs w:val="22"/>
          <w:lang w:val="fi-FI"/>
          <w:rPrChange w:author="Pöllänen Arto" w:date="2017-03-20T00:56:57.7307714" w:id="1502002036">
            <w:rPr/>
          </w:rPrChange>
        </w:rPr>
        <w:pPrChange w:author="Pöllänen Arto" w:date="2017-03-20T00:56:57.7307714" w:id="538756384">
          <w:pPr/>
        </w:pPrChange>
      </w:pPr>
    </w:p>
    <w:p w:rsidR="686CDA7E" w:rsidDel="0439D4E9" w:rsidP="2F61C9CC" w:rsidRDefault="686CDA7E" w14:paraId="565A7865" w14:textId="6E0B9704" w14:noSpellErr="1">
      <w:pPr>
        <w:spacing w:before="0" w:beforeAutospacing="off" w:after="0" w:afterAutospacing="off"/>
        <w:rPr>
          <w:del w:author="Pöllänen Arto" w:date="2017-03-20T01:45:16.4769642" w:id="1808158183"/>
          <w:rFonts w:ascii="Courier New" w:hAnsi="Courier New" w:eastAsia="Courier New" w:cs="Courier New"/>
          <w:noProof w:val="0"/>
          <w:sz w:val="22"/>
          <w:szCs w:val="22"/>
          <w:lang w:val="fi-FI"/>
          <w:rPrChange w:author="Pöllänen Arto" w:date="2017-03-20T00:56:57.7307714" w:id="1015491568">
            <w:rPr/>
          </w:rPrChange>
        </w:rPr>
        <w:pPrChange w:author="Pöllänen Arto" w:date="2017-03-20T00:56:57.7307714" w:id="446602452">
          <w:pPr/>
        </w:pPrChange>
      </w:pPr>
    </w:p>
    <w:p w:rsidR="686CDA7E" w:rsidDel="0439D4E9" w:rsidP="2F61C9CC" w:rsidRDefault="686CDA7E" w14:paraId="403809BD" w14:textId="6E0B9704" w14:noSpellErr="1">
      <w:pPr>
        <w:spacing w:before="0" w:beforeAutospacing="off" w:after="0" w:afterAutospacing="off"/>
        <w:rPr>
          <w:del w:author="Pöllänen Arto" w:date="2017-03-20T01:45:16.4769642" w:id="1380941928"/>
          <w:rFonts w:ascii="Courier New" w:hAnsi="Courier New" w:eastAsia="Courier New" w:cs="Courier New"/>
          <w:noProof w:val="0"/>
          <w:sz w:val="22"/>
          <w:szCs w:val="22"/>
          <w:lang w:val="fi-FI"/>
          <w:rPrChange w:author="Pöllänen Arto" w:date="2017-03-20T00:56:57.7307714" w:id="634161095">
            <w:rPr/>
          </w:rPrChange>
        </w:rPr>
        <w:pPrChange w:author="Pöllänen Arto" w:date="2017-03-20T00:56:57.7307714" w:id="1878913867">
          <w:pPr/>
        </w:pPrChange>
      </w:pPr>
    </w:p>
    <w:p w:rsidR="686CDA7E" w:rsidDel="0439D4E9" w:rsidP="2F61C9CC" w:rsidRDefault="686CDA7E" w14:paraId="1D5345A7" w14:textId="6E0B9704" w14:noSpellErr="1">
      <w:pPr>
        <w:spacing w:before="0" w:beforeAutospacing="off" w:after="0" w:afterAutospacing="off"/>
        <w:rPr>
          <w:del w:author="Pöllänen Arto" w:date="2017-03-20T01:45:16.4769642" w:id="1915692830"/>
          <w:rFonts w:ascii="Courier New" w:hAnsi="Courier New" w:eastAsia="Courier New" w:cs="Courier New"/>
          <w:noProof w:val="0"/>
          <w:sz w:val="22"/>
          <w:szCs w:val="22"/>
          <w:lang w:val="fi-FI"/>
          <w:rPrChange w:author="Pöllänen Arto" w:date="2017-03-20T00:56:57.7307714" w:id="297891324">
            <w:rPr/>
          </w:rPrChange>
        </w:rPr>
        <w:pPrChange w:author="Pöllänen Arto" w:date="2017-03-20T00:56:57.7307714" w:id="1372946227">
          <w:pPr/>
        </w:pPrChange>
      </w:pPr>
    </w:p>
    <w:p w:rsidR="686CDA7E" w:rsidDel="0439D4E9" w:rsidP="2F61C9CC" w:rsidRDefault="686CDA7E" w14:paraId="364FF07E" w14:textId="6E0B9704" w14:noSpellErr="1">
      <w:pPr>
        <w:spacing w:before="0" w:beforeAutospacing="off" w:after="0" w:afterAutospacing="off"/>
        <w:rPr>
          <w:del w:author="Pöllänen Arto" w:date="2017-03-20T01:45:16.4769642" w:id="1099340045"/>
          <w:rFonts w:ascii="Courier New" w:hAnsi="Courier New" w:eastAsia="Courier New" w:cs="Courier New"/>
          <w:noProof w:val="0"/>
          <w:sz w:val="22"/>
          <w:szCs w:val="22"/>
          <w:lang w:val="fi-FI"/>
          <w:rPrChange w:author="Pöllänen Arto" w:date="2017-03-20T00:56:57.7307714" w:id="713228018">
            <w:rPr/>
          </w:rPrChange>
        </w:rPr>
        <w:pPrChange w:author="Pöllänen Arto" w:date="2017-03-20T00:56:57.7307714" w:id="542981085">
          <w:pPr/>
        </w:pPrChange>
      </w:pPr>
    </w:p>
    <w:p w:rsidR="686CDA7E" w:rsidDel="0439D4E9" w:rsidP="4AB56EC3" w:rsidRDefault="686CDA7E" w14:paraId="3FEDA91F" w14:textId="6E0B9704">
      <w:pPr>
        <w:spacing w:before="0" w:beforeAutospacing="off" w:after="0" w:afterAutospacing="off"/>
        <w:rPr>
          <w:del w:author="Pöllänen Arto" w:date="2017-03-20T01:45:16.4769642" w:id="1998762005"/>
          <w:rFonts w:ascii="Courier New" w:hAnsi="Courier New" w:eastAsia="Courier New" w:cs="Courier New"/>
          <w:sz w:val="16"/>
          <w:szCs w:val="16"/>
          <w:rPrChange w:author="Pöllänen Arto" w:date="2017-03-20T00:56:21.136542" w:id="750267007">
            <w:rPr/>
          </w:rPrChange>
        </w:rPr>
        <w:pPrChange w:author="Pöllänen Arto" w:date="2017-03-20T00:56:21.136542" w:id="27514199">
          <w:pPr/>
        </w:pPrChange>
      </w:pPr>
      <w:del w:author="Pöllänen Arto" w:date="2017-03-20T01:45:16.4769642" w:id="2036960765">
        <w:r w:rsidDel="0439D4E9">
          <w:br/>
        </w:r>
      </w:del>
    </w:p>
    <w:p w:rsidR="686CDA7E" w:rsidDel="0439D4E9" w:rsidP="2F61C9CC" w:rsidRDefault="686CDA7E" w14:paraId="668A477C" w14:textId="4C6E79BB">
      <w:pPr>
        <w:spacing w:before="0" w:beforeAutospacing="off" w:after="0" w:afterAutospacing="off"/>
        <w:rPr>
          <w:del w:author="Pöllänen Arto" w:date="2017-03-20T01:45:16.4769642" w:id="291431959"/>
          <w:rFonts w:ascii="Courier New" w:hAnsi="Courier New" w:eastAsia="Courier New" w:cs="Courier New"/>
          <w:noProof w:val="0"/>
          <w:sz w:val="22"/>
          <w:szCs w:val="22"/>
          <w:lang w:val="fi-FI"/>
          <w:rPrChange w:author="Pöllänen Arto" w:date="2017-03-20T00:56:57.7307714" w:id="29108897">
            <w:rPr/>
          </w:rPrChange>
        </w:rPr>
        <w:pPrChange w:author="Pöllänen Arto" w:date="2017-03-20T00:56:57.7307714" w:id="1276098189">
          <w:pPr/>
        </w:pPrChange>
      </w:pPr>
    </w:p>
    <w:p w:rsidR="686CDA7E" w:rsidDel="0439D4E9" w:rsidP="2F61C9CC" w:rsidRDefault="686CDA7E" w14:paraId="0BB99D80" w14:textId="6E0B9704" w14:noSpellErr="1">
      <w:pPr>
        <w:spacing w:before="0" w:beforeAutospacing="off" w:after="0" w:afterAutospacing="off"/>
        <w:rPr>
          <w:del w:author="Pöllänen Arto" w:date="2017-03-20T01:45:16.4769642" w:id="418038049"/>
          <w:rFonts w:ascii="Courier New" w:hAnsi="Courier New" w:eastAsia="Courier New" w:cs="Courier New"/>
          <w:noProof w:val="0"/>
          <w:sz w:val="22"/>
          <w:szCs w:val="22"/>
          <w:lang w:val="fi-FI"/>
          <w:rPrChange w:author="Pöllänen Arto" w:date="2017-03-20T00:56:57.7307714" w:id="1508793748">
            <w:rPr/>
          </w:rPrChange>
        </w:rPr>
        <w:pPrChange w:author="Pöllänen Arto" w:date="2017-03-20T00:56:57.7307714" w:id="221957154">
          <w:pPr/>
        </w:pPrChange>
      </w:pPr>
    </w:p>
    <w:p w:rsidR="686CDA7E" w:rsidDel="0439D4E9" w:rsidP="4AB56EC3" w:rsidRDefault="686CDA7E" w14:paraId="7BE9A5F5" w14:textId="6E0B9704">
      <w:pPr>
        <w:spacing w:before="0" w:beforeAutospacing="off" w:after="0" w:afterAutospacing="off"/>
        <w:rPr>
          <w:del w:author="Pöllänen Arto" w:date="2017-03-20T01:45:16.4769642" w:id="1177372266"/>
          <w:rFonts w:ascii="Courier New" w:hAnsi="Courier New" w:eastAsia="Courier New" w:cs="Courier New"/>
          <w:sz w:val="16"/>
          <w:szCs w:val="16"/>
          <w:rPrChange w:author="Pöllänen Arto" w:date="2017-03-20T00:56:21.136542" w:id="647680292">
            <w:rPr/>
          </w:rPrChange>
        </w:rPr>
        <w:pPrChange w:author="Pöllänen Arto" w:date="2017-03-20T00:56:21.136542" w:id="1331493989">
          <w:pPr/>
        </w:pPrChange>
      </w:pPr>
      <w:del w:author="Pöllänen Arto" w:date="2017-03-20T01:45:16.4769642" w:id="1612521953">
        <w:r w:rsidDel="0439D4E9">
          <w:br/>
        </w:r>
      </w:del>
    </w:p>
    <w:p w:rsidR="686CDA7E" w:rsidDel="0439D4E9" w:rsidP="2F61C9CC" w:rsidRDefault="686CDA7E" w14:paraId="25422F80" w14:textId="4C6E79BB">
      <w:pPr>
        <w:spacing w:before="0" w:beforeAutospacing="off" w:after="0" w:afterAutospacing="off"/>
        <w:rPr>
          <w:del w:author="Pöllänen Arto" w:date="2017-03-20T01:45:16.4769642" w:id="1622951065"/>
          <w:rFonts w:ascii="Courier New" w:hAnsi="Courier New" w:eastAsia="Courier New" w:cs="Courier New"/>
          <w:noProof w:val="0"/>
          <w:sz w:val="22"/>
          <w:szCs w:val="22"/>
          <w:lang w:val="fi-FI"/>
          <w:rPrChange w:author="Pöllänen Arto" w:date="2017-03-20T00:56:57.7307714" w:id="718325471">
            <w:rPr/>
          </w:rPrChange>
        </w:rPr>
        <w:pPrChange w:author="Pöllänen Arto" w:date="2017-03-20T00:56:57.7307714" w:id="495871615">
          <w:pPr/>
        </w:pPrChange>
      </w:pPr>
    </w:p>
    <w:p w:rsidR="686CDA7E" w:rsidDel="0439D4E9" w:rsidP="2F61C9CC" w:rsidRDefault="686CDA7E" w14:paraId="558DBC51" w14:textId="6E0B9704" w14:noSpellErr="1">
      <w:pPr>
        <w:spacing w:before="0" w:beforeAutospacing="off" w:after="0" w:afterAutospacing="off"/>
        <w:rPr>
          <w:del w:author="Pöllänen Arto" w:date="2017-03-20T01:45:16.4769642" w:id="1176031044"/>
          <w:rFonts w:ascii="Courier New" w:hAnsi="Courier New" w:eastAsia="Courier New" w:cs="Courier New"/>
          <w:noProof w:val="0"/>
          <w:sz w:val="22"/>
          <w:szCs w:val="22"/>
          <w:lang w:val="fi-FI"/>
          <w:rPrChange w:author="Pöllänen Arto" w:date="2017-03-20T00:56:57.7307714" w:id="1156249761">
            <w:rPr/>
          </w:rPrChange>
        </w:rPr>
        <w:pPrChange w:author="Pöllänen Arto" w:date="2017-03-20T00:56:57.7307714" w:id="1975183297">
          <w:pPr/>
        </w:pPrChange>
      </w:pPr>
    </w:p>
    <w:p w:rsidR="686CDA7E" w:rsidDel="0439D4E9" w:rsidP="2F61C9CC" w:rsidRDefault="686CDA7E" w14:paraId="70CD220F" w14:textId="4C6E79BB">
      <w:pPr>
        <w:spacing w:before="0" w:beforeAutospacing="off" w:after="0" w:afterAutospacing="off"/>
        <w:rPr>
          <w:del w:author="Pöllänen Arto" w:date="2017-03-20T01:45:16.4769642" w:id="1638439909"/>
          <w:rFonts w:ascii="Courier New" w:hAnsi="Courier New" w:eastAsia="Courier New" w:cs="Courier New"/>
          <w:noProof w:val="0"/>
          <w:sz w:val="22"/>
          <w:szCs w:val="22"/>
          <w:lang w:val="fi-FI"/>
          <w:rPrChange w:author="Pöllänen Arto" w:date="2017-03-20T00:56:57.7307714" w:id="1495485676">
            <w:rPr/>
          </w:rPrChange>
        </w:rPr>
        <w:pPrChange w:author="Pöllänen Arto" w:date="2017-03-20T00:56:57.7307714" w:id="1211703753">
          <w:pPr/>
        </w:pPrChange>
      </w:pPr>
    </w:p>
    <w:p w:rsidR="686CDA7E" w:rsidDel="0439D4E9" w:rsidP="4AB56EC3" w:rsidRDefault="686CDA7E" w14:paraId="12D4DE36" w14:textId="6E0B9704">
      <w:pPr>
        <w:spacing w:before="0" w:beforeAutospacing="off" w:after="0" w:afterAutospacing="off"/>
        <w:rPr>
          <w:del w:author="Pöllänen Arto" w:date="2017-03-20T01:45:16.4769642" w:id="284570676"/>
          <w:rFonts w:ascii="Courier New" w:hAnsi="Courier New" w:eastAsia="Courier New" w:cs="Courier New"/>
          <w:sz w:val="16"/>
          <w:szCs w:val="16"/>
          <w:rPrChange w:author="Pöllänen Arto" w:date="2017-03-20T00:56:21.136542" w:id="714553186">
            <w:rPr/>
          </w:rPrChange>
        </w:rPr>
        <w:pPrChange w:author="Pöllänen Arto" w:date="2017-03-20T00:56:21.136542" w:id="1629695859">
          <w:pPr/>
        </w:pPrChange>
      </w:pPr>
      <w:del w:author="Pöllänen Arto" w:date="2017-03-20T01:45:16.4769642" w:id="211270592">
        <w:r w:rsidDel="0439D4E9">
          <w:br/>
        </w:r>
      </w:del>
    </w:p>
    <w:p w:rsidR="686CDA7E" w:rsidDel="0439D4E9" w:rsidP="2F61C9CC" w:rsidRDefault="686CDA7E" w14:paraId="576CB515" w14:textId="4C6E79BB">
      <w:pPr>
        <w:spacing w:before="0" w:beforeAutospacing="off" w:after="0" w:afterAutospacing="off"/>
        <w:rPr>
          <w:del w:author="Pöllänen Arto" w:date="2017-03-20T01:45:16.4769642" w:id="150993046"/>
          <w:rFonts w:ascii="Courier New" w:hAnsi="Courier New" w:eastAsia="Courier New" w:cs="Courier New"/>
          <w:noProof w:val="0"/>
          <w:sz w:val="22"/>
          <w:szCs w:val="22"/>
          <w:lang w:val="fi-FI"/>
          <w:rPrChange w:author="Pöllänen Arto" w:date="2017-03-20T00:56:57.7307714" w:id="5653074">
            <w:rPr/>
          </w:rPrChange>
        </w:rPr>
        <w:pPrChange w:author="Pöllänen Arto" w:date="2017-03-20T00:56:57.7307714" w:id="1978185217">
          <w:pPr/>
        </w:pPrChange>
      </w:pPr>
    </w:p>
    <w:p w:rsidR="686CDA7E" w:rsidDel="0439D4E9" w:rsidP="2F61C9CC" w:rsidRDefault="686CDA7E" w14:paraId="6D23628B" w14:textId="4C6E79BB">
      <w:pPr>
        <w:spacing w:before="0" w:beforeAutospacing="off" w:after="0" w:afterAutospacing="off"/>
        <w:rPr>
          <w:del w:author="Pöllänen Arto" w:date="2017-03-20T01:45:16.4769642" w:id="1618611434"/>
          <w:rFonts w:ascii="Courier New" w:hAnsi="Courier New" w:eastAsia="Courier New" w:cs="Courier New"/>
          <w:noProof w:val="0"/>
          <w:sz w:val="22"/>
          <w:szCs w:val="22"/>
          <w:lang w:val="fi-FI"/>
          <w:rPrChange w:author="Pöllänen Arto" w:date="2017-03-20T00:56:57.7307714" w:id="1273143907">
            <w:rPr/>
          </w:rPrChange>
        </w:rPr>
        <w:pPrChange w:author="Pöllänen Arto" w:date="2017-03-20T00:56:57.7307714" w:id="16350530">
          <w:pPr/>
        </w:pPrChange>
      </w:pPr>
    </w:p>
    <w:p w:rsidR="686CDA7E" w:rsidDel="0439D4E9" w:rsidP="4AB56EC3" w:rsidRDefault="686CDA7E" w14:paraId="0D84CD3B" w14:textId="6E0B9704">
      <w:pPr>
        <w:spacing w:before="0" w:beforeAutospacing="off" w:after="0" w:afterAutospacing="off"/>
        <w:rPr>
          <w:del w:author="Pöllänen Arto" w:date="2017-03-20T01:45:16.4769642" w:id="1073364404"/>
          <w:rFonts w:ascii="Courier New" w:hAnsi="Courier New" w:eastAsia="Courier New" w:cs="Courier New"/>
          <w:sz w:val="16"/>
          <w:szCs w:val="16"/>
          <w:rPrChange w:author="Pöllänen Arto" w:date="2017-03-20T00:56:21.136542" w:id="2099212534">
            <w:rPr/>
          </w:rPrChange>
        </w:rPr>
        <w:pPrChange w:author="Pöllänen Arto" w:date="2017-03-20T00:56:21.136542" w:id="43163190">
          <w:pPr/>
        </w:pPrChange>
      </w:pPr>
      <w:del w:author="Pöllänen Arto" w:date="2017-03-20T01:45:16.4769642" w:id="333017410">
        <w:r w:rsidDel="0439D4E9">
          <w:br/>
        </w:r>
      </w:del>
    </w:p>
    <w:p w:rsidR="686CDA7E" w:rsidDel="0439D4E9" w:rsidP="2F61C9CC" w:rsidRDefault="686CDA7E" w14:paraId="74905291" w14:textId="6E0B9704" w14:noSpellErr="1">
      <w:pPr>
        <w:spacing w:before="0" w:beforeAutospacing="off" w:after="0" w:afterAutospacing="off"/>
        <w:rPr>
          <w:del w:author="Pöllänen Arto" w:date="2017-03-20T01:45:16.4769642" w:id="1265201160"/>
          <w:rFonts w:ascii="Courier New" w:hAnsi="Courier New" w:eastAsia="Courier New" w:cs="Courier New"/>
          <w:noProof w:val="0"/>
          <w:sz w:val="22"/>
          <w:szCs w:val="22"/>
          <w:lang w:val="fi-FI"/>
          <w:rPrChange w:author="Pöllänen Arto" w:date="2017-03-20T00:56:57.7307714" w:id="335972893">
            <w:rPr/>
          </w:rPrChange>
        </w:rPr>
        <w:pPrChange w:author="Pöllänen Arto" w:date="2017-03-20T00:56:57.7307714" w:id="789633302">
          <w:pPr/>
        </w:pPrChange>
      </w:pPr>
    </w:p>
    <w:p w:rsidR="686CDA7E" w:rsidDel="0439D4E9" w:rsidP="2F61C9CC" w:rsidRDefault="686CDA7E" w14:paraId="524468B3" w14:textId="4C6E79BB">
      <w:pPr>
        <w:spacing w:before="0" w:beforeAutospacing="off" w:after="0" w:afterAutospacing="off"/>
        <w:rPr>
          <w:del w:author="Pöllänen Arto" w:date="2017-03-20T01:45:16.4769642" w:id="1373162323"/>
          <w:rFonts w:ascii="Courier New" w:hAnsi="Courier New" w:eastAsia="Courier New" w:cs="Courier New"/>
          <w:noProof w:val="0"/>
          <w:sz w:val="22"/>
          <w:szCs w:val="22"/>
          <w:lang w:val="fi-FI"/>
          <w:rPrChange w:author="Pöllänen Arto" w:date="2017-03-20T00:56:57.7307714" w:id="1487692326">
            <w:rPr/>
          </w:rPrChange>
        </w:rPr>
        <w:pPrChange w:author="Pöllänen Arto" w:date="2017-03-20T00:56:57.7307714" w:id="348231067">
          <w:pPr/>
        </w:pPrChange>
      </w:pPr>
    </w:p>
    <w:p w:rsidR="686CDA7E" w:rsidDel="0439D4E9" w:rsidP="2F61C9CC" w:rsidRDefault="686CDA7E" w14:paraId="3B2BCE9D" w14:textId="4C6E79BB">
      <w:pPr>
        <w:spacing w:before="0" w:beforeAutospacing="off" w:after="0" w:afterAutospacing="off"/>
        <w:rPr>
          <w:del w:author="Pöllänen Arto" w:date="2017-03-20T01:45:16.4769642" w:id="340272661"/>
          <w:rFonts w:ascii="Courier New" w:hAnsi="Courier New" w:eastAsia="Courier New" w:cs="Courier New"/>
          <w:noProof w:val="0"/>
          <w:sz w:val="22"/>
          <w:szCs w:val="22"/>
          <w:lang w:val="fi-FI"/>
          <w:rPrChange w:author="Pöllänen Arto" w:date="2017-03-20T00:56:57.7307714" w:id="383915051">
            <w:rPr/>
          </w:rPrChange>
        </w:rPr>
        <w:pPrChange w:author="Pöllänen Arto" w:date="2017-03-20T00:56:57.7307714" w:id="2101982263">
          <w:pPr/>
        </w:pPrChange>
      </w:pPr>
    </w:p>
    <w:p w:rsidR="686CDA7E" w:rsidDel="0439D4E9" w:rsidP="2F61C9CC" w:rsidRDefault="686CDA7E" w14:paraId="2F820431" w14:textId="6E0B9704" w14:noSpellErr="1">
      <w:pPr>
        <w:spacing w:before="0" w:beforeAutospacing="off" w:after="0" w:afterAutospacing="off"/>
        <w:rPr>
          <w:del w:author="Pöllänen Arto" w:date="2017-03-20T01:45:16.4769642" w:id="407588402"/>
          <w:rFonts w:ascii="Courier New" w:hAnsi="Courier New" w:eastAsia="Courier New" w:cs="Courier New"/>
          <w:noProof w:val="0"/>
          <w:sz w:val="22"/>
          <w:szCs w:val="22"/>
          <w:lang w:val="fi-FI"/>
          <w:rPrChange w:author="Pöllänen Arto" w:date="2017-03-20T00:56:57.7307714" w:id="1835183241">
            <w:rPr/>
          </w:rPrChange>
        </w:rPr>
        <w:pPrChange w:author="Pöllänen Arto" w:date="2017-03-20T00:56:57.7307714" w:id="1947873068">
          <w:pPr/>
        </w:pPrChange>
      </w:pPr>
    </w:p>
    <w:p w:rsidR="686CDA7E" w:rsidDel="0439D4E9" w:rsidP="2F61C9CC" w:rsidRDefault="686CDA7E" w14:paraId="554F3640" w14:textId="4C6E79BB">
      <w:pPr>
        <w:spacing w:before="0" w:beforeAutospacing="off" w:after="0" w:afterAutospacing="off"/>
        <w:rPr>
          <w:del w:author="Pöllänen Arto" w:date="2017-03-20T01:45:16.4769642" w:id="261073049"/>
          <w:rFonts w:ascii="Courier New" w:hAnsi="Courier New" w:eastAsia="Courier New" w:cs="Courier New"/>
          <w:noProof w:val="0"/>
          <w:sz w:val="22"/>
          <w:szCs w:val="22"/>
          <w:lang w:val="fi-FI"/>
          <w:rPrChange w:author="Pöllänen Arto" w:date="2017-03-20T00:56:57.7307714" w:id="1216601312">
            <w:rPr/>
          </w:rPrChange>
        </w:rPr>
        <w:pPrChange w:author="Pöllänen Arto" w:date="2017-03-20T00:56:57.7307714" w:id="1407197850">
          <w:pPr/>
        </w:pPrChange>
      </w:pPr>
    </w:p>
    <w:p w:rsidR="686CDA7E" w:rsidDel="0439D4E9" w:rsidP="2F61C9CC" w:rsidRDefault="686CDA7E" w14:paraId="757B0850" w14:textId="4C6E79BB">
      <w:pPr>
        <w:spacing w:before="0" w:beforeAutospacing="off" w:after="0" w:afterAutospacing="off"/>
        <w:rPr>
          <w:del w:author="Pöllänen Arto" w:date="2017-03-20T01:45:16.4769642" w:id="568631587"/>
          <w:rFonts w:ascii="Courier New" w:hAnsi="Courier New" w:eastAsia="Courier New" w:cs="Courier New"/>
          <w:noProof w:val="0"/>
          <w:sz w:val="22"/>
          <w:szCs w:val="22"/>
          <w:lang w:val="fi-FI"/>
          <w:rPrChange w:author="Pöllänen Arto" w:date="2017-03-20T00:56:57.7307714" w:id="1790041771">
            <w:rPr/>
          </w:rPrChange>
        </w:rPr>
        <w:pPrChange w:author="Pöllänen Arto" w:date="2017-03-20T00:56:57.7307714" w:id="44123214">
          <w:pPr/>
        </w:pPrChange>
      </w:pPr>
    </w:p>
    <w:p w:rsidR="686CDA7E" w:rsidDel="0439D4E9" w:rsidP="2F61C9CC" w:rsidRDefault="686CDA7E" w14:paraId="4CD853DF" w14:textId="4C6E79BB">
      <w:pPr>
        <w:spacing w:before="0" w:beforeAutospacing="off" w:after="0" w:afterAutospacing="off"/>
        <w:rPr>
          <w:del w:author="Pöllänen Arto" w:date="2017-03-20T01:45:16.4769642" w:id="560325852"/>
          <w:rFonts w:ascii="Courier New" w:hAnsi="Courier New" w:eastAsia="Courier New" w:cs="Courier New"/>
          <w:noProof w:val="0"/>
          <w:sz w:val="22"/>
          <w:szCs w:val="22"/>
          <w:lang w:val="fi-FI"/>
          <w:rPrChange w:author="Pöllänen Arto" w:date="2017-03-20T00:56:57.7307714" w:id="2099751234">
            <w:rPr/>
          </w:rPrChange>
        </w:rPr>
        <w:pPrChange w:author="Pöllänen Arto" w:date="2017-03-20T00:56:57.7307714" w:id="1312816347">
          <w:pPr/>
        </w:pPrChange>
      </w:pPr>
    </w:p>
    <w:p w:rsidR="686CDA7E" w:rsidDel="0439D4E9" w:rsidP="2F61C9CC" w:rsidRDefault="686CDA7E" w14:paraId="3E2B5561" w14:textId="4C6E79BB">
      <w:pPr>
        <w:spacing w:before="0" w:beforeAutospacing="off" w:after="0" w:afterAutospacing="off"/>
        <w:rPr>
          <w:del w:author="Pöllänen Arto" w:date="2017-03-20T01:45:16.4769642" w:id="1456138437"/>
          <w:rFonts w:ascii="Courier New" w:hAnsi="Courier New" w:eastAsia="Courier New" w:cs="Courier New"/>
          <w:noProof w:val="0"/>
          <w:sz w:val="22"/>
          <w:szCs w:val="22"/>
          <w:lang w:val="fi-FI"/>
          <w:rPrChange w:author="Pöllänen Arto" w:date="2017-03-20T00:56:57.7307714" w:id="1305952150">
            <w:rPr/>
          </w:rPrChange>
        </w:rPr>
        <w:pPrChange w:author="Pöllänen Arto" w:date="2017-03-20T00:56:57.7307714" w:id="222716313">
          <w:pPr/>
        </w:pPrChange>
      </w:pPr>
    </w:p>
    <w:p w:rsidR="686CDA7E" w:rsidDel="0439D4E9" w:rsidP="2F61C9CC" w:rsidRDefault="686CDA7E" w14:paraId="38C6DD91" w14:textId="6E0B9704" w14:noSpellErr="1">
      <w:pPr>
        <w:spacing w:before="0" w:beforeAutospacing="off" w:after="0" w:afterAutospacing="off"/>
        <w:rPr>
          <w:del w:author="Pöllänen Arto" w:date="2017-03-20T01:45:16.4769642" w:id="1509116913"/>
          <w:rFonts w:ascii="Courier New" w:hAnsi="Courier New" w:eastAsia="Courier New" w:cs="Courier New"/>
          <w:noProof w:val="0"/>
          <w:sz w:val="22"/>
          <w:szCs w:val="22"/>
          <w:lang w:val="fi-FI"/>
          <w:rPrChange w:author="Pöllänen Arto" w:date="2017-03-20T00:56:57.7307714" w:id="1189864020">
            <w:rPr/>
          </w:rPrChange>
        </w:rPr>
        <w:pPrChange w:author="Pöllänen Arto" w:date="2017-03-20T00:56:57.7307714" w:id="1275409845">
          <w:pPr/>
        </w:pPrChange>
      </w:pPr>
    </w:p>
    <w:p w:rsidR="686CDA7E" w:rsidDel="0439D4E9" w:rsidP="2F61C9CC" w:rsidRDefault="686CDA7E" w14:paraId="2C3DBACE" w14:textId="4C6E79BB">
      <w:pPr>
        <w:spacing w:before="0" w:beforeAutospacing="off" w:after="0" w:afterAutospacing="off"/>
        <w:rPr>
          <w:del w:author="Pöllänen Arto" w:date="2017-03-20T01:45:16.4769642" w:id="434295566"/>
          <w:rFonts w:ascii="Courier New" w:hAnsi="Courier New" w:eastAsia="Courier New" w:cs="Courier New"/>
          <w:noProof w:val="0"/>
          <w:sz w:val="22"/>
          <w:szCs w:val="22"/>
          <w:lang w:val="fi-FI"/>
          <w:rPrChange w:author="Pöllänen Arto" w:date="2017-03-20T00:56:57.7307714" w:id="2135035239">
            <w:rPr/>
          </w:rPrChange>
        </w:rPr>
        <w:pPrChange w:author="Pöllänen Arto" w:date="2017-03-20T00:56:57.7307714" w:id="1810803059">
          <w:pPr/>
        </w:pPrChange>
      </w:pPr>
    </w:p>
    <w:p w:rsidR="686CDA7E" w:rsidDel="0439D4E9" w:rsidP="2F61C9CC" w:rsidRDefault="686CDA7E" w14:paraId="48CED118" w14:textId="4C6E79BB">
      <w:pPr>
        <w:spacing w:before="0" w:beforeAutospacing="off" w:after="0" w:afterAutospacing="off"/>
        <w:rPr>
          <w:del w:author="Pöllänen Arto" w:date="2017-03-20T01:45:16.4769642" w:id="705271720"/>
          <w:rFonts w:ascii="Courier New" w:hAnsi="Courier New" w:eastAsia="Courier New" w:cs="Courier New"/>
          <w:noProof w:val="0"/>
          <w:sz w:val="22"/>
          <w:szCs w:val="22"/>
          <w:lang w:val="fi-FI"/>
          <w:rPrChange w:author="Pöllänen Arto" w:date="2017-03-20T00:56:57.7307714" w:id="880094619">
            <w:rPr/>
          </w:rPrChange>
        </w:rPr>
        <w:pPrChange w:author="Pöllänen Arto" w:date="2017-03-20T00:56:57.7307714" w:id="1038573656">
          <w:pPr/>
        </w:pPrChange>
      </w:pPr>
    </w:p>
    <w:p w:rsidR="686CDA7E" w:rsidDel="0439D4E9" w:rsidP="2F61C9CC" w:rsidRDefault="686CDA7E" w14:paraId="2087C616" w14:textId="4C6E79BB">
      <w:pPr>
        <w:spacing w:before="0" w:beforeAutospacing="off" w:after="0" w:afterAutospacing="off"/>
        <w:rPr>
          <w:del w:author="Pöllänen Arto" w:date="2017-03-20T01:45:16.4769642" w:id="561503003"/>
          <w:rFonts w:ascii="Courier New" w:hAnsi="Courier New" w:eastAsia="Courier New" w:cs="Courier New"/>
          <w:noProof w:val="0"/>
          <w:sz w:val="22"/>
          <w:szCs w:val="22"/>
          <w:lang w:val="fi-FI"/>
          <w:rPrChange w:author="Pöllänen Arto" w:date="2017-03-20T00:56:57.7307714" w:id="545633018">
            <w:rPr/>
          </w:rPrChange>
        </w:rPr>
        <w:pPrChange w:author="Pöllänen Arto" w:date="2017-03-20T00:56:57.7307714" w:id="189921186">
          <w:pPr/>
        </w:pPrChange>
      </w:pPr>
    </w:p>
    <w:p w:rsidR="686CDA7E" w:rsidDel="0439D4E9" w:rsidP="2F61C9CC" w:rsidRDefault="686CDA7E" w14:paraId="7E05694C" w14:textId="6E0B9704" w14:noSpellErr="1">
      <w:pPr>
        <w:spacing w:before="0" w:beforeAutospacing="off" w:after="0" w:afterAutospacing="off"/>
        <w:rPr>
          <w:del w:author="Pöllänen Arto" w:date="2017-03-20T01:45:16.4769642" w:id="569096859"/>
          <w:rFonts w:ascii="Courier New" w:hAnsi="Courier New" w:eastAsia="Courier New" w:cs="Courier New"/>
          <w:noProof w:val="0"/>
          <w:sz w:val="22"/>
          <w:szCs w:val="22"/>
          <w:lang w:val="fi-FI"/>
          <w:rPrChange w:author="Pöllänen Arto" w:date="2017-03-20T00:56:57.7307714" w:id="1516282580">
            <w:rPr/>
          </w:rPrChange>
        </w:rPr>
        <w:pPrChange w:author="Pöllänen Arto" w:date="2017-03-20T00:56:57.7307714" w:id="507509236">
          <w:pPr/>
        </w:pPrChange>
      </w:pPr>
    </w:p>
    <w:p w:rsidR="686CDA7E" w:rsidDel="0439D4E9" w:rsidP="2F61C9CC" w:rsidRDefault="686CDA7E" w14:paraId="5F3BB750" w14:textId="4C6E79BB">
      <w:pPr>
        <w:spacing w:before="0" w:beforeAutospacing="off" w:after="0" w:afterAutospacing="off"/>
        <w:rPr>
          <w:del w:author="Pöllänen Arto" w:date="2017-03-20T01:45:16.4769642" w:id="602486695"/>
          <w:rFonts w:ascii="Courier New" w:hAnsi="Courier New" w:eastAsia="Courier New" w:cs="Courier New"/>
          <w:noProof w:val="0"/>
          <w:sz w:val="22"/>
          <w:szCs w:val="22"/>
          <w:lang w:val="fi-FI"/>
          <w:rPrChange w:author="Pöllänen Arto" w:date="2017-03-20T00:56:57.7307714" w:id="1236503991">
            <w:rPr/>
          </w:rPrChange>
        </w:rPr>
        <w:pPrChange w:author="Pöllänen Arto" w:date="2017-03-20T00:56:57.7307714" w:id="758418315">
          <w:pPr/>
        </w:pPrChange>
      </w:pPr>
    </w:p>
    <w:p w:rsidR="686CDA7E" w:rsidDel="0439D4E9" w:rsidP="2F61C9CC" w:rsidRDefault="686CDA7E" w14:paraId="07D44DB7" w14:textId="4C6E79BB">
      <w:pPr>
        <w:spacing w:before="0" w:beforeAutospacing="off" w:after="0" w:afterAutospacing="off"/>
        <w:rPr>
          <w:del w:author="Pöllänen Arto" w:date="2017-03-20T01:45:16.4769642" w:id="17373944"/>
          <w:rFonts w:ascii="Courier New" w:hAnsi="Courier New" w:eastAsia="Courier New" w:cs="Courier New"/>
          <w:noProof w:val="0"/>
          <w:sz w:val="22"/>
          <w:szCs w:val="22"/>
          <w:lang w:val="fi-FI"/>
          <w:rPrChange w:author="Pöllänen Arto" w:date="2017-03-20T00:56:57.7307714" w:id="1899558264">
            <w:rPr/>
          </w:rPrChange>
        </w:rPr>
        <w:pPrChange w:author="Pöllänen Arto" w:date="2017-03-20T00:56:57.7307714" w:id="1427426454">
          <w:pPr/>
        </w:pPrChange>
      </w:pPr>
    </w:p>
    <w:p w:rsidR="686CDA7E" w:rsidDel="0439D4E9" w:rsidP="2F61C9CC" w:rsidRDefault="686CDA7E" w14:paraId="26A7AD2D" w14:textId="4C6E79BB">
      <w:pPr>
        <w:spacing w:before="0" w:beforeAutospacing="off" w:after="0" w:afterAutospacing="off"/>
        <w:rPr>
          <w:del w:author="Pöllänen Arto" w:date="2017-03-20T01:45:16.4769642" w:id="1592092089"/>
          <w:rFonts w:ascii="Courier New" w:hAnsi="Courier New" w:eastAsia="Courier New" w:cs="Courier New"/>
          <w:noProof w:val="0"/>
          <w:sz w:val="22"/>
          <w:szCs w:val="22"/>
          <w:lang w:val="fi-FI"/>
          <w:rPrChange w:author="Pöllänen Arto" w:date="2017-03-20T00:56:57.7307714" w:id="707277352">
            <w:rPr/>
          </w:rPrChange>
        </w:rPr>
        <w:pPrChange w:author="Pöllänen Arto" w:date="2017-03-20T00:56:57.7307714" w:id="1800172276">
          <w:pPr/>
        </w:pPrChange>
      </w:pPr>
    </w:p>
    <w:p w:rsidR="686CDA7E" w:rsidDel="0439D4E9" w:rsidP="2F61C9CC" w:rsidRDefault="686CDA7E" w14:paraId="68CAD0E0" w14:textId="6E0B9704" w14:noSpellErr="1">
      <w:pPr>
        <w:spacing w:before="0" w:beforeAutospacing="off" w:after="0" w:afterAutospacing="off"/>
        <w:rPr>
          <w:del w:author="Pöllänen Arto" w:date="2017-03-20T01:45:16.4769642" w:id="53968129"/>
          <w:rFonts w:ascii="Courier New" w:hAnsi="Courier New" w:eastAsia="Courier New" w:cs="Courier New"/>
          <w:noProof w:val="0"/>
          <w:sz w:val="22"/>
          <w:szCs w:val="22"/>
          <w:lang w:val="fi-FI"/>
          <w:rPrChange w:author="Pöllänen Arto" w:date="2017-03-20T00:56:57.7307714" w:id="96295046">
            <w:rPr/>
          </w:rPrChange>
        </w:rPr>
        <w:pPrChange w:author="Pöllänen Arto" w:date="2017-03-20T00:56:57.7307714" w:id="797789958">
          <w:pPr/>
        </w:pPrChange>
      </w:pPr>
    </w:p>
    <w:p w:rsidR="686CDA7E" w:rsidDel="0439D4E9" w:rsidP="2F61C9CC" w:rsidRDefault="686CDA7E" w14:paraId="00D71CCD" w14:textId="4C6E79BB">
      <w:pPr>
        <w:spacing w:before="0" w:beforeAutospacing="off" w:after="0" w:afterAutospacing="off"/>
        <w:rPr>
          <w:del w:author="Pöllänen Arto" w:date="2017-03-20T01:45:16.4769642" w:id="1775291525"/>
          <w:rFonts w:ascii="Courier New" w:hAnsi="Courier New" w:eastAsia="Courier New" w:cs="Courier New"/>
          <w:noProof w:val="0"/>
          <w:sz w:val="22"/>
          <w:szCs w:val="22"/>
          <w:lang w:val="fi-FI"/>
          <w:rPrChange w:author="Pöllänen Arto" w:date="2017-03-20T00:56:57.7307714" w:id="343710658">
            <w:rPr/>
          </w:rPrChange>
        </w:rPr>
        <w:pPrChange w:author="Pöllänen Arto" w:date="2017-03-20T00:56:57.7307714" w:id="170097630">
          <w:pPr/>
        </w:pPrChange>
      </w:pPr>
    </w:p>
    <w:p w:rsidR="686CDA7E" w:rsidDel="0439D4E9" w:rsidP="2F61C9CC" w:rsidRDefault="686CDA7E" w14:paraId="6ECB78D7" w14:textId="4C6E79BB">
      <w:pPr>
        <w:spacing w:before="0" w:beforeAutospacing="off" w:after="0" w:afterAutospacing="off"/>
        <w:rPr>
          <w:del w:author="Pöllänen Arto" w:date="2017-03-20T01:45:16.4769642" w:id="267123228"/>
          <w:rFonts w:ascii="Courier New" w:hAnsi="Courier New" w:eastAsia="Courier New" w:cs="Courier New"/>
          <w:noProof w:val="0"/>
          <w:sz w:val="22"/>
          <w:szCs w:val="22"/>
          <w:lang w:val="fi-FI"/>
          <w:rPrChange w:author="Pöllänen Arto" w:date="2017-03-20T00:56:57.7307714" w:id="941733115">
            <w:rPr/>
          </w:rPrChange>
        </w:rPr>
        <w:pPrChange w:author="Pöllänen Arto" w:date="2017-03-20T00:56:57.7307714" w:id="1299408217">
          <w:pPr/>
        </w:pPrChange>
      </w:pPr>
    </w:p>
    <w:p w:rsidR="686CDA7E" w:rsidDel="0439D4E9" w:rsidP="2F61C9CC" w:rsidRDefault="686CDA7E" w14:paraId="48AB835B" w14:textId="6E0B9704" w14:noSpellErr="1">
      <w:pPr>
        <w:spacing w:before="0" w:beforeAutospacing="off" w:after="0" w:afterAutospacing="off"/>
        <w:rPr>
          <w:del w:author="Pöllänen Arto" w:date="2017-03-20T01:45:16.4769642" w:id="916349401"/>
          <w:rFonts w:ascii="Courier New" w:hAnsi="Courier New" w:eastAsia="Courier New" w:cs="Courier New"/>
          <w:noProof w:val="0"/>
          <w:sz w:val="22"/>
          <w:szCs w:val="22"/>
          <w:lang w:val="fi-FI"/>
          <w:rPrChange w:author="Pöllänen Arto" w:date="2017-03-20T00:56:57.7307714" w:id="15384661">
            <w:rPr/>
          </w:rPrChange>
        </w:rPr>
        <w:pPrChange w:author="Pöllänen Arto" w:date="2017-03-20T00:56:57.7307714" w:id="1665901375">
          <w:pPr/>
        </w:pPrChange>
      </w:pPr>
    </w:p>
    <w:p w:rsidR="686CDA7E" w:rsidDel="0439D4E9" w:rsidP="2F61C9CC" w:rsidRDefault="686CDA7E" w14:paraId="51754F2B" w14:textId="6E0B9704" w14:noSpellErr="1">
      <w:pPr>
        <w:spacing w:before="0" w:beforeAutospacing="off" w:after="0" w:afterAutospacing="off"/>
        <w:rPr>
          <w:del w:author="Pöllänen Arto" w:date="2017-03-20T01:45:16.4769642" w:id="1717280188"/>
          <w:rFonts w:ascii="Courier New" w:hAnsi="Courier New" w:eastAsia="Courier New" w:cs="Courier New"/>
          <w:noProof w:val="0"/>
          <w:sz w:val="22"/>
          <w:szCs w:val="22"/>
          <w:lang w:val="fi-FI"/>
          <w:rPrChange w:author="Pöllänen Arto" w:date="2017-03-20T00:56:57.7307714" w:id="2007183348">
            <w:rPr/>
          </w:rPrChange>
        </w:rPr>
        <w:pPrChange w:author="Pöllänen Arto" w:date="2017-03-20T00:56:57.7307714" w:id="1603587889">
          <w:pPr/>
        </w:pPrChange>
      </w:pPr>
    </w:p>
    <w:p w:rsidR="686CDA7E" w:rsidDel="0439D4E9" w:rsidP="2F61C9CC" w:rsidRDefault="686CDA7E" w14:paraId="7D47357B" w14:textId="4C6E79BB">
      <w:pPr>
        <w:spacing w:before="0" w:beforeAutospacing="off" w:after="0" w:afterAutospacing="off"/>
        <w:rPr>
          <w:del w:author="Pöllänen Arto" w:date="2017-03-20T01:45:16.4769642" w:id="1521767214"/>
          <w:rFonts w:ascii="Courier New" w:hAnsi="Courier New" w:eastAsia="Courier New" w:cs="Courier New"/>
          <w:noProof w:val="0"/>
          <w:sz w:val="22"/>
          <w:szCs w:val="22"/>
          <w:lang w:val="fi-FI"/>
          <w:rPrChange w:author="Pöllänen Arto" w:date="2017-03-20T00:56:57.7307714" w:id="583468654">
            <w:rPr/>
          </w:rPrChange>
        </w:rPr>
        <w:pPrChange w:author="Pöllänen Arto" w:date="2017-03-20T00:56:57.7307714" w:id="462799811">
          <w:pPr/>
        </w:pPrChange>
      </w:pPr>
    </w:p>
    <w:p w:rsidR="686CDA7E" w:rsidDel="0439D4E9" w:rsidP="2F61C9CC" w:rsidRDefault="686CDA7E" w14:paraId="2EE2DFE6" w14:textId="4C6E79BB">
      <w:pPr>
        <w:spacing w:before="0" w:beforeAutospacing="off" w:after="0" w:afterAutospacing="off"/>
        <w:rPr>
          <w:del w:author="Pöllänen Arto" w:date="2017-03-20T01:45:16.4769642" w:id="1944534611"/>
          <w:rFonts w:ascii="Courier New" w:hAnsi="Courier New" w:eastAsia="Courier New" w:cs="Courier New"/>
          <w:noProof w:val="0"/>
          <w:sz w:val="22"/>
          <w:szCs w:val="22"/>
          <w:lang w:val="fi-FI"/>
          <w:rPrChange w:author="Pöllänen Arto" w:date="2017-03-20T00:56:57.7307714" w:id="2100843676">
            <w:rPr/>
          </w:rPrChange>
        </w:rPr>
        <w:pPrChange w:author="Pöllänen Arto" w:date="2017-03-20T00:56:57.7307714" w:id="630390727">
          <w:pPr/>
        </w:pPrChange>
      </w:pPr>
    </w:p>
    <w:p w:rsidR="686CDA7E" w:rsidDel="0439D4E9" w:rsidP="2F61C9CC" w:rsidRDefault="686CDA7E" w14:paraId="2F7C23E3" w14:textId="377CF748">
      <w:pPr>
        <w:spacing w:before="0" w:beforeAutospacing="off" w:after="0" w:afterAutospacing="off"/>
        <w:rPr>
          <w:del w:author="Pöllänen Arto" w:date="2017-03-20T01:45:16.4769642" w:id="1349920326"/>
          <w:rFonts w:ascii="Courier New" w:hAnsi="Courier New" w:eastAsia="Courier New" w:cs="Courier New"/>
          <w:noProof w:val="0"/>
          <w:sz w:val="22"/>
          <w:szCs w:val="22"/>
          <w:lang w:val="fi-FI"/>
          <w:rPrChange w:author="Pöllänen Arto" w:date="2017-03-20T00:56:57.7307714" w:id="235476975">
            <w:rPr/>
          </w:rPrChange>
        </w:rPr>
        <w:pPrChange w:author="Pöllänen Arto" w:date="2017-03-20T00:56:57.7307714" w:id="1658484412">
          <w:pPr/>
        </w:pPrChange>
      </w:pPr>
    </w:p>
    <w:p w:rsidR="686CDA7E" w:rsidDel="0439D4E9" w:rsidP="2F61C9CC" w:rsidRDefault="686CDA7E" w14:paraId="5C0AF14B" w14:textId="377CF748">
      <w:pPr>
        <w:spacing w:before="0" w:beforeAutospacing="off" w:after="0" w:afterAutospacing="off"/>
        <w:rPr>
          <w:del w:author="Pöllänen Arto" w:date="2017-03-20T01:45:16.4769642" w:id="85904347"/>
          <w:rFonts w:ascii="Courier New" w:hAnsi="Courier New" w:eastAsia="Courier New" w:cs="Courier New"/>
          <w:noProof w:val="0"/>
          <w:sz w:val="22"/>
          <w:szCs w:val="22"/>
          <w:lang w:val="fi-FI"/>
          <w:rPrChange w:author="Pöllänen Arto" w:date="2017-03-20T00:56:57.7307714" w:id="138776391">
            <w:rPr/>
          </w:rPrChange>
        </w:rPr>
        <w:pPrChange w:author="Pöllänen Arto" w:date="2017-03-20T00:56:57.7307714" w:id="609690577">
          <w:pPr/>
        </w:pPrChange>
      </w:pPr>
    </w:p>
    <w:p w:rsidR="686CDA7E" w:rsidDel="0439D4E9" w:rsidP="2F61C9CC" w:rsidRDefault="686CDA7E" w14:paraId="1893F24C" w14:textId="377CF748">
      <w:pPr>
        <w:spacing w:before="0" w:beforeAutospacing="off" w:after="0" w:afterAutospacing="off"/>
        <w:rPr>
          <w:del w:author="Pöllänen Arto" w:date="2017-03-20T01:45:16.4769642" w:id="770124085"/>
          <w:rFonts w:ascii="Courier New" w:hAnsi="Courier New" w:eastAsia="Courier New" w:cs="Courier New"/>
          <w:noProof w:val="0"/>
          <w:sz w:val="22"/>
          <w:szCs w:val="22"/>
          <w:lang w:val="fi-FI"/>
          <w:rPrChange w:author="Pöllänen Arto" w:date="2017-03-20T00:56:57.7307714" w:id="2033800030">
            <w:rPr/>
          </w:rPrChange>
        </w:rPr>
        <w:pPrChange w:author="Pöllänen Arto" w:date="2017-03-20T00:56:57.7307714" w:id="1782757509">
          <w:pPr/>
        </w:pPrChange>
      </w:pPr>
    </w:p>
    <w:p w:rsidR="686CDA7E" w:rsidDel="0439D4E9" w:rsidP="2F61C9CC" w:rsidRDefault="686CDA7E" w14:paraId="5F5A9241" w14:textId="377CF748">
      <w:pPr>
        <w:spacing w:before="0" w:beforeAutospacing="off" w:after="0" w:afterAutospacing="off"/>
        <w:rPr>
          <w:del w:author="Pöllänen Arto" w:date="2017-03-20T01:45:16.4769642" w:id="676361975"/>
          <w:rFonts w:ascii="Courier New" w:hAnsi="Courier New" w:eastAsia="Courier New" w:cs="Courier New"/>
          <w:noProof w:val="0"/>
          <w:sz w:val="22"/>
          <w:szCs w:val="22"/>
          <w:lang w:val="fi-FI"/>
          <w:rPrChange w:author="Pöllänen Arto" w:date="2017-03-20T00:56:57.7307714" w:id="1809457925">
            <w:rPr/>
          </w:rPrChange>
        </w:rPr>
        <w:pPrChange w:author="Pöllänen Arto" w:date="2017-03-20T00:56:57.7307714" w:id="1137429390">
          <w:pPr/>
        </w:pPrChange>
      </w:pPr>
    </w:p>
    <w:p w:rsidR="686CDA7E" w:rsidDel="0439D4E9" w:rsidP="2F61C9CC" w:rsidRDefault="686CDA7E" w14:paraId="0C7BFDB7" w14:textId="377CF748">
      <w:pPr>
        <w:spacing w:before="0" w:beforeAutospacing="off" w:after="0" w:afterAutospacing="off"/>
        <w:rPr>
          <w:del w:author="Pöllänen Arto" w:date="2017-03-20T01:45:16.4769642" w:id="207822843"/>
          <w:rFonts w:ascii="Courier New" w:hAnsi="Courier New" w:eastAsia="Courier New" w:cs="Courier New"/>
          <w:noProof w:val="0"/>
          <w:sz w:val="22"/>
          <w:szCs w:val="22"/>
          <w:lang w:val="fi-FI"/>
          <w:rPrChange w:author="Pöllänen Arto" w:date="2017-03-20T00:56:57.7307714" w:id="560154235">
            <w:rPr/>
          </w:rPrChange>
        </w:rPr>
        <w:pPrChange w:author="Pöllänen Arto" w:date="2017-03-20T00:56:57.7307714" w:id="1535726995">
          <w:pPr/>
        </w:pPrChange>
      </w:pPr>
    </w:p>
    <w:p w:rsidR="686CDA7E" w:rsidDel="0439D4E9" w:rsidP="2F61C9CC" w:rsidRDefault="686CDA7E" w14:paraId="4B2AB48E" w14:textId="6E0B9704" w14:noSpellErr="1">
      <w:pPr>
        <w:spacing w:before="0" w:beforeAutospacing="off" w:after="0" w:afterAutospacing="off"/>
        <w:rPr>
          <w:del w:author="Pöllänen Arto" w:date="2017-03-20T01:45:16.4769642" w:id="562162864"/>
          <w:rFonts w:ascii="Courier New" w:hAnsi="Courier New" w:eastAsia="Courier New" w:cs="Courier New"/>
          <w:noProof w:val="0"/>
          <w:sz w:val="22"/>
          <w:szCs w:val="22"/>
          <w:lang w:val="fi-FI"/>
          <w:rPrChange w:author="Pöllänen Arto" w:date="2017-03-20T00:56:57.7307714" w:id="373107876">
            <w:rPr/>
          </w:rPrChange>
        </w:rPr>
        <w:pPrChange w:author="Pöllänen Arto" w:date="2017-03-20T00:56:57.7307714" w:id="542029488">
          <w:pPr/>
        </w:pPrChange>
      </w:pPr>
    </w:p>
    <w:p w:rsidR="686CDA7E" w:rsidDel="0439D4E9" w:rsidP="2F61C9CC" w:rsidRDefault="686CDA7E" w14:paraId="16DFF11B" w14:textId="377CF748">
      <w:pPr>
        <w:spacing w:before="0" w:beforeAutospacing="off" w:after="0" w:afterAutospacing="off"/>
        <w:rPr>
          <w:del w:author="Pöllänen Arto" w:date="2017-03-20T01:45:16.4769642" w:id="488824902"/>
          <w:rFonts w:ascii="Courier New" w:hAnsi="Courier New" w:eastAsia="Courier New" w:cs="Courier New"/>
          <w:noProof w:val="0"/>
          <w:sz w:val="22"/>
          <w:szCs w:val="22"/>
          <w:lang w:val="fi-FI"/>
          <w:rPrChange w:author="Pöllänen Arto" w:date="2017-03-20T00:56:57.7307714" w:id="142935017">
            <w:rPr/>
          </w:rPrChange>
        </w:rPr>
        <w:pPrChange w:author="Pöllänen Arto" w:date="2017-03-20T00:56:57.7307714" w:id="714756083">
          <w:pPr/>
        </w:pPrChange>
      </w:pPr>
    </w:p>
    <w:p w:rsidR="686CDA7E" w:rsidDel="0439D4E9" w:rsidP="4AB56EC3" w:rsidRDefault="686CDA7E" w14:paraId="57380268" w14:textId="6E0B9704">
      <w:pPr>
        <w:spacing w:before="0" w:beforeAutospacing="off" w:after="0" w:afterAutospacing="off"/>
        <w:rPr>
          <w:del w:author="Pöllänen Arto" w:date="2017-03-20T01:45:16.4769642" w:id="1331563505"/>
          <w:rFonts w:ascii="Courier New" w:hAnsi="Courier New" w:eastAsia="Courier New" w:cs="Courier New"/>
          <w:sz w:val="16"/>
          <w:szCs w:val="16"/>
          <w:rPrChange w:author="Pöllänen Arto" w:date="2017-03-20T00:56:21.136542" w:id="1989640422">
            <w:rPr/>
          </w:rPrChange>
        </w:rPr>
        <w:pPrChange w:author="Pöllänen Arto" w:date="2017-03-20T00:56:21.136542" w:id="1561796137">
          <w:pPr/>
        </w:pPrChange>
      </w:pPr>
      <w:del w:author="Pöllänen Arto" w:date="2017-03-20T01:45:16.4769642" w:id="300510836">
        <w:r w:rsidDel="0439D4E9">
          <w:br/>
        </w:r>
      </w:del>
    </w:p>
    <w:p w:rsidR="686CDA7E" w:rsidDel="0439D4E9" w:rsidP="2F61C9CC" w:rsidRDefault="686CDA7E" w14:paraId="2031B2F8" w14:textId="377CF748">
      <w:pPr>
        <w:spacing w:before="0" w:beforeAutospacing="off" w:after="0" w:afterAutospacing="off"/>
        <w:rPr>
          <w:del w:author="Pöllänen Arto" w:date="2017-03-20T01:45:16.4769642" w:id="918742954"/>
          <w:rFonts w:ascii="Courier New" w:hAnsi="Courier New" w:eastAsia="Courier New" w:cs="Courier New"/>
          <w:noProof w:val="0"/>
          <w:sz w:val="22"/>
          <w:szCs w:val="22"/>
          <w:lang w:val="fi-FI"/>
          <w:rPrChange w:author="Pöllänen Arto" w:date="2017-03-20T00:56:57.7307714" w:id="587531509">
            <w:rPr/>
          </w:rPrChange>
        </w:rPr>
        <w:pPrChange w:author="Pöllänen Arto" w:date="2017-03-20T00:56:57.7307714" w:id="1282379810">
          <w:pPr/>
        </w:pPrChange>
      </w:pPr>
    </w:p>
    <w:p w:rsidR="686CDA7E" w:rsidDel="0439D4E9" w:rsidP="2F61C9CC" w:rsidRDefault="686CDA7E" w14:paraId="73916C4A" w14:textId="377CF748">
      <w:pPr>
        <w:spacing w:before="0" w:beforeAutospacing="off" w:after="0" w:afterAutospacing="off"/>
        <w:rPr>
          <w:del w:author="Pöllänen Arto" w:date="2017-03-20T01:45:16.4769642" w:id="258607916"/>
          <w:rFonts w:ascii="Courier New" w:hAnsi="Courier New" w:eastAsia="Courier New" w:cs="Courier New"/>
          <w:noProof w:val="0"/>
          <w:sz w:val="22"/>
          <w:szCs w:val="22"/>
          <w:lang w:val="fi-FI"/>
          <w:rPrChange w:author="Pöllänen Arto" w:date="2017-03-20T00:56:57.7307714" w:id="1504311648">
            <w:rPr/>
          </w:rPrChange>
        </w:rPr>
        <w:pPrChange w:author="Pöllänen Arto" w:date="2017-03-20T00:56:57.7307714" w:id="271104056">
          <w:pPr/>
        </w:pPrChange>
      </w:pPr>
    </w:p>
    <w:p w:rsidR="686CDA7E" w:rsidDel="0439D4E9" w:rsidP="2F61C9CC" w:rsidRDefault="686CDA7E" w14:paraId="2BF856D7" w14:textId="6E0B9704" w14:noSpellErr="1">
      <w:pPr>
        <w:spacing w:before="0" w:beforeAutospacing="off" w:after="0" w:afterAutospacing="off"/>
        <w:rPr>
          <w:del w:author="Pöllänen Arto" w:date="2017-03-20T01:45:16.4769642" w:id="412899419"/>
          <w:rFonts w:ascii="Courier New" w:hAnsi="Courier New" w:eastAsia="Courier New" w:cs="Courier New"/>
          <w:noProof w:val="0"/>
          <w:sz w:val="22"/>
          <w:szCs w:val="22"/>
          <w:lang w:val="fi-FI"/>
          <w:rPrChange w:author="Pöllänen Arto" w:date="2017-03-20T00:56:57.7307714" w:id="484665204">
            <w:rPr/>
          </w:rPrChange>
        </w:rPr>
        <w:pPrChange w:author="Pöllänen Arto" w:date="2017-03-20T00:56:57.7307714" w:id="1191776795">
          <w:pPr/>
        </w:pPrChange>
      </w:pPr>
    </w:p>
    <w:p w:rsidR="686CDA7E" w:rsidDel="0439D4E9" w:rsidP="2F61C9CC" w:rsidRDefault="686CDA7E" w14:paraId="0438B36A" w14:textId="6E0B9704" w14:noSpellErr="1">
      <w:pPr>
        <w:spacing w:before="0" w:beforeAutospacing="off" w:after="0" w:afterAutospacing="off"/>
        <w:rPr>
          <w:del w:author="Pöllänen Arto" w:date="2017-03-20T01:45:16.4769642" w:id="67467274"/>
          <w:rFonts w:ascii="Courier New" w:hAnsi="Courier New" w:eastAsia="Courier New" w:cs="Courier New"/>
          <w:noProof w:val="0"/>
          <w:sz w:val="22"/>
          <w:szCs w:val="22"/>
          <w:lang w:val="fi-FI"/>
          <w:rPrChange w:author="Pöllänen Arto" w:date="2017-03-20T00:56:57.7307714" w:id="1327958141">
            <w:rPr/>
          </w:rPrChange>
        </w:rPr>
        <w:pPrChange w:author="Pöllänen Arto" w:date="2017-03-20T00:56:57.7307714" w:id="1975306259">
          <w:pPr/>
        </w:pPrChange>
      </w:pPr>
    </w:p>
    <w:p w:rsidR="686CDA7E" w:rsidDel="0439D4E9" w:rsidP="2F61C9CC" w:rsidRDefault="686CDA7E" w14:paraId="0D368FD6" w14:textId="377CF748">
      <w:pPr>
        <w:spacing w:before="0" w:beforeAutospacing="off" w:after="0" w:afterAutospacing="off"/>
        <w:rPr>
          <w:del w:author="Pöllänen Arto" w:date="2017-03-20T01:45:16.4769642" w:id="1467885522"/>
          <w:rFonts w:ascii="Courier New" w:hAnsi="Courier New" w:eastAsia="Courier New" w:cs="Courier New"/>
          <w:noProof w:val="0"/>
          <w:sz w:val="22"/>
          <w:szCs w:val="22"/>
          <w:lang w:val="fi-FI"/>
          <w:rPrChange w:author="Pöllänen Arto" w:date="2017-03-20T00:56:57.7307714" w:id="1332596261">
            <w:rPr/>
          </w:rPrChange>
        </w:rPr>
        <w:pPrChange w:author="Pöllänen Arto" w:date="2017-03-20T00:56:57.7307714" w:id="1831994046">
          <w:pPr/>
        </w:pPrChange>
      </w:pPr>
    </w:p>
    <w:p w:rsidR="686CDA7E" w:rsidDel="0439D4E9" w:rsidP="2F61C9CC" w:rsidRDefault="686CDA7E" w14:paraId="3A3E6E8B" w14:textId="377CF748">
      <w:pPr>
        <w:spacing w:before="0" w:beforeAutospacing="off" w:after="0" w:afterAutospacing="off"/>
        <w:rPr>
          <w:del w:author="Pöllänen Arto" w:date="2017-03-20T01:45:16.4769642" w:id="973353526"/>
          <w:rFonts w:ascii="Courier New" w:hAnsi="Courier New" w:eastAsia="Courier New" w:cs="Courier New"/>
          <w:noProof w:val="0"/>
          <w:sz w:val="22"/>
          <w:szCs w:val="22"/>
          <w:lang w:val="fi-FI"/>
          <w:rPrChange w:author="Pöllänen Arto" w:date="2017-03-20T00:56:57.7307714" w:id="776094567">
            <w:rPr/>
          </w:rPrChange>
        </w:rPr>
        <w:pPrChange w:author="Pöllänen Arto" w:date="2017-03-20T00:56:57.7307714" w:id="2001145369">
          <w:pPr/>
        </w:pPrChange>
      </w:pPr>
    </w:p>
    <w:p w:rsidR="686CDA7E" w:rsidDel="0439D4E9" w:rsidP="2F61C9CC" w:rsidRDefault="686CDA7E" w14:paraId="10E92ADB" w14:textId="6E0B9704" w14:noSpellErr="1">
      <w:pPr>
        <w:spacing w:before="0" w:beforeAutospacing="off" w:after="0" w:afterAutospacing="off"/>
        <w:rPr>
          <w:del w:author="Pöllänen Arto" w:date="2017-03-20T01:45:16.4769642" w:id="1654619781"/>
          <w:rFonts w:ascii="Courier New" w:hAnsi="Courier New" w:eastAsia="Courier New" w:cs="Courier New"/>
          <w:noProof w:val="0"/>
          <w:sz w:val="22"/>
          <w:szCs w:val="22"/>
          <w:lang w:val="fi-FI"/>
          <w:rPrChange w:author="Pöllänen Arto" w:date="2017-03-20T00:56:57.7307714" w:id="1118902448">
            <w:rPr/>
          </w:rPrChange>
        </w:rPr>
        <w:pPrChange w:author="Pöllänen Arto" w:date="2017-03-20T00:56:57.7307714" w:id="1135465942">
          <w:pPr/>
        </w:pPrChange>
      </w:pPr>
    </w:p>
    <w:p w:rsidR="686CDA7E" w:rsidDel="0439D4E9" w:rsidP="2F61C9CC" w:rsidRDefault="686CDA7E" w14:paraId="1F1B1C45" w14:textId="6E0B9704" w14:noSpellErr="1">
      <w:pPr>
        <w:spacing w:before="0" w:beforeAutospacing="off" w:after="0" w:afterAutospacing="off"/>
        <w:rPr>
          <w:del w:author="Pöllänen Arto" w:date="2017-03-20T01:45:16.4769642" w:id="530708458"/>
          <w:rFonts w:ascii="Courier New" w:hAnsi="Courier New" w:eastAsia="Courier New" w:cs="Courier New"/>
          <w:noProof w:val="0"/>
          <w:sz w:val="22"/>
          <w:szCs w:val="22"/>
          <w:lang w:val="fi-FI"/>
          <w:rPrChange w:author="Pöllänen Arto" w:date="2017-03-20T00:56:57.7307714" w:id="460538894">
            <w:rPr/>
          </w:rPrChange>
        </w:rPr>
        <w:pPrChange w:author="Pöllänen Arto" w:date="2017-03-20T00:56:57.7307714" w:id="1619084620">
          <w:pPr/>
        </w:pPrChange>
      </w:pPr>
    </w:p>
    <w:p w:rsidR="686CDA7E" w:rsidDel="0439D4E9" w:rsidP="2F61C9CC" w:rsidRDefault="686CDA7E" w14:paraId="75888FA6" w14:textId="377CF748">
      <w:pPr>
        <w:spacing w:before="0" w:beforeAutospacing="off" w:after="0" w:afterAutospacing="off"/>
        <w:rPr>
          <w:del w:author="Pöllänen Arto" w:date="2017-03-20T01:45:16.4769642" w:id="1476634913"/>
          <w:rFonts w:ascii="Courier New" w:hAnsi="Courier New" w:eastAsia="Courier New" w:cs="Courier New"/>
          <w:noProof w:val="0"/>
          <w:sz w:val="22"/>
          <w:szCs w:val="22"/>
          <w:lang w:val="fi-FI"/>
          <w:rPrChange w:author="Pöllänen Arto" w:date="2017-03-20T00:56:57.7307714" w:id="1236779592">
            <w:rPr/>
          </w:rPrChange>
        </w:rPr>
        <w:pPrChange w:author="Pöllänen Arto" w:date="2017-03-20T00:56:57.7307714" w:id="2025296945">
          <w:pPr/>
        </w:pPrChange>
      </w:pPr>
    </w:p>
    <w:p w:rsidR="686CDA7E" w:rsidDel="0439D4E9" w:rsidP="2F61C9CC" w:rsidRDefault="686CDA7E" w14:paraId="4BFF559B" w14:textId="377CF748">
      <w:pPr>
        <w:spacing w:before="0" w:beforeAutospacing="off" w:after="0" w:afterAutospacing="off"/>
        <w:rPr>
          <w:del w:author="Pöllänen Arto" w:date="2017-03-20T01:45:16.4769642" w:id="542623568"/>
          <w:rFonts w:ascii="Courier New" w:hAnsi="Courier New" w:eastAsia="Courier New" w:cs="Courier New"/>
          <w:noProof w:val="0"/>
          <w:sz w:val="22"/>
          <w:szCs w:val="22"/>
          <w:lang w:val="fi-FI"/>
          <w:rPrChange w:author="Pöllänen Arto" w:date="2017-03-20T00:56:57.7307714" w:id="1932849655">
            <w:rPr/>
          </w:rPrChange>
        </w:rPr>
        <w:pPrChange w:author="Pöllänen Arto" w:date="2017-03-20T00:56:57.7307714" w:id="1711244649">
          <w:pPr/>
        </w:pPrChange>
      </w:pPr>
    </w:p>
    <w:p w:rsidR="686CDA7E" w:rsidDel="0439D4E9" w:rsidP="2F61C9CC" w:rsidRDefault="686CDA7E" w14:paraId="69DE81E0" w14:textId="377CF748">
      <w:pPr>
        <w:spacing w:before="0" w:beforeAutospacing="off" w:after="0" w:afterAutospacing="off"/>
        <w:rPr>
          <w:del w:author="Pöllänen Arto" w:date="2017-03-20T01:45:16.4769642" w:id="929798693"/>
          <w:rFonts w:ascii="Courier New" w:hAnsi="Courier New" w:eastAsia="Courier New" w:cs="Courier New"/>
          <w:noProof w:val="0"/>
          <w:sz w:val="22"/>
          <w:szCs w:val="22"/>
          <w:lang w:val="fi-FI"/>
          <w:rPrChange w:author="Pöllänen Arto" w:date="2017-03-20T00:56:57.7307714" w:id="1318102899">
            <w:rPr/>
          </w:rPrChange>
        </w:rPr>
        <w:pPrChange w:author="Pöllänen Arto" w:date="2017-03-20T00:56:57.7307714" w:id="389998968">
          <w:pPr/>
        </w:pPrChange>
      </w:pPr>
    </w:p>
    <w:p w:rsidR="686CDA7E" w:rsidDel="0439D4E9" w:rsidP="2F61C9CC" w:rsidRDefault="686CDA7E" w14:paraId="6E969D6F" w14:textId="377CF748">
      <w:pPr>
        <w:spacing w:before="0" w:beforeAutospacing="off" w:after="0" w:afterAutospacing="off"/>
        <w:rPr>
          <w:del w:author="Pöllänen Arto" w:date="2017-03-20T01:45:16.4769642" w:id="2131226130"/>
          <w:rFonts w:ascii="Courier New" w:hAnsi="Courier New" w:eastAsia="Courier New" w:cs="Courier New"/>
          <w:noProof w:val="0"/>
          <w:sz w:val="22"/>
          <w:szCs w:val="22"/>
          <w:lang w:val="fi-FI"/>
          <w:rPrChange w:author="Pöllänen Arto" w:date="2017-03-20T00:56:57.7307714" w:id="152508979">
            <w:rPr/>
          </w:rPrChange>
        </w:rPr>
        <w:pPrChange w:author="Pöllänen Arto" w:date="2017-03-20T00:56:57.7307714" w:id="1659130633">
          <w:pPr/>
        </w:pPrChange>
      </w:pPr>
    </w:p>
    <w:p w:rsidR="686CDA7E" w:rsidDel="0439D4E9" w:rsidP="2F61C9CC" w:rsidRDefault="686CDA7E" w14:paraId="25D255C2" w14:textId="6E0B9704" w14:noSpellErr="1">
      <w:pPr>
        <w:spacing w:before="0" w:beforeAutospacing="off" w:after="0" w:afterAutospacing="off"/>
        <w:rPr>
          <w:del w:author="Pöllänen Arto" w:date="2017-03-20T01:45:16.4769642" w:id="907250233"/>
          <w:rFonts w:ascii="Courier New" w:hAnsi="Courier New" w:eastAsia="Courier New" w:cs="Courier New"/>
          <w:noProof w:val="0"/>
          <w:sz w:val="22"/>
          <w:szCs w:val="22"/>
          <w:lang w:val="fi-FI"/>
          <w:rPrChange w:author="Pöllänen Arto" w:date="2017-03-20T00:56:57.7307714" w:id="619499309">
            <w:rPr/>
          </w:rPrChange>
        </w:rPr>
        <w:pPrChange w:author="Pöllänen Arto" w:date="2017-03-20T00:56:57.7307714" w:id="1403013556">
          <w:pPr/>
        </w:pPrChange>
      </w:pPr>
    </w:p>
    <w:p w:rsidR="686CDA7E" w:rsidDel="0439D4E9" w:rsidP="2F61C9CC" w:rsidRDefault="686CDA7E" w14:paraId="33D32BD3" w14:textId="6E0B9704" w14:noSpellErr="1">
      <w:pPr>
        <w:spacing w:before="0" w:beforeAutospacing="off" w:after="0" w:afterAutospacing="off"/>
        <w:rPr>
          <w:del w:author="Pöllänen Arto" w:date="2017-03-20T01:45:16.4769642" w:id="615869263"/>
          <w:rFonts w:ascii="Courier New" w:hAnsi="Courier New" w:eastAsia="Courier New" w:cs="Courier New"/>
          <w:noProof w:val="0"/>
          <w:sz w:val="22"/>
          <w:szCs w:val="22"/>
          <w:lang w:val="fi-FI"/>
          <w:rPrChange w:author="Pöllänen Arto" w:date="2017-03-20T00:56:57.7307714" w:id="995259659">
            <w:rPr/>
          </w:rPrChange>
        </w:rPr>
        <w:pPrChange w:author="Pöllänen Arto" w:date="2017-03-20T00:56:57.7307714" w:id="2090955817">
          <w:pPr/>
        </w:pPrChange>
      </w:pPr>
    </w:p>
    <w:p w:rsidR="686CDA7E" w:rsidDel="0439D4E9" w:rsidP="2F61C9CC" w:rsidRDefault="686CDA7E" w14:paraId="23EBD3C8" w14:textId="6E0B9704">
      <w:pPr>
        <w:spacing w:before="0" w:beforeAutospacing="off" w:after="0" w:afterAutospacing="off"/>
        <w:rPr>
          <w:del w:author="Pöllänen Arto" w:date="2017-03-20T01:45:16.4769642" w:id="1053854206"/>
          <w:rFonts w:ascii="Courier New" w:hAnsi="Courier New" w:eastAsia="Courier New" w:cs="Courier New"/>
          <w:noProof w:val="0"/>
          <w:sz w:val="22"/>
          <w:szCs w:val="22"/>
          <w:lang w:val="fi-FI"/>
          <w:rPrChange w:author="Pöllänen Arto" w:date="2017-03-20T00:56:57.7307714" w:id="1727149328">
            <w:rPr/>
          </w:rPrChange>
        </w:rPr>
        <w:pPrChange w:author="Pöllänen Arto" w:date="2017-03-20T00:56:57.7307714" w:id="1520698549">
          <w:pPr/>
        </w:pPrChange>
      </w:pPr>
    </w:p>
    <w:p w:rsidR="686CDA7E" w:rsidDel="0439D4E9" w:rsidP="2F61C9CC" w:rsidRDefault="686CDA7E" w14:paraId="77E58006" w14:textId="6E0B9704">
      <w:pPr>
        <w:spacing w:before="0" w:beforeAutospacing="off" w:after="0" w:afterAutospacing="off"/>
        <w:rPr>
          <w:del w:author="Pöllänen Arto" w:date="2017-03-20T01:45:16.4769642" w:id="573544349"/>
          <w:rFonts w:ascii="Courier New" w:hAnsi="Courier New" w:eastAsia="Courier New" w:cs="Courier New"/>
          <w:noProof w:val="0"/>
          <w:sz w:val="22"/>
          <w:szCs w:val="22"/>
          <w:lang w:val="fi-FI"/>
          <w:rPrChange w:author="Pöllänen Arto" w:date="2017-03-20T00:56:57.7307714" w:id="226811959">
            <w:rPr/>
          </w:rPrChange>
        </w:rPr>
        <w:pPrChange w:author="Pöllänen Arto" w:date="2017-03-20T00:56:57.7307714" w:id="1945249617">
          <w:pPr/>
        </w:pPrChange>
      </w:pPr>
    </w:p>
    <w:p w:rsidR="686CDA7E" w:rsidDel="0439D4E9" w:rsidP="2F61C9CC" w:rsidRDefault="686CDA7E" w14:paraId="5FD8ABE9" w14:textId="6E0B9704" w14:noSpellErr="1">
      <w:pPr>
        <w:spacing w:before="0" w:beforeAutospacing="off" w:after="0" w:afterAutospacing="off"/>
        <w:rPr>
          <w:del w:author="Pöllänen Arto" w:date="2017-03-20T01:45:16.4769642" w:id="1621065965"/>
          <w:rFonts w:ascii="Courier New" w:hAnsi="Courier New" w:eastAsia="Courier New" w:cs="Courier New"/>
          <w:noProof w:val="0"/>
          <w:sz w:val="22"/>
          <w:szCs w:val="22"/>
          <w:lang w:val="fi-FI"/>
          <w:rPrChange w:author="Pöllänen Arto" w:date="2017-03-20T00:56:57.7307714" w:id="391020971">
            <w:rPr/>
          </w:rPrChange>
        </w:rPr>
        <w:pPrChange w:author="Pöllänen Arto" w:date="2017-03-20T00:56:57.7307714" w:id="87067851">
          <w:pPr/>
        </w:pPrChange>
      </w:pPr>
    </w:p>
    <w:p w:rsidR="686CDA7E" w:rsidDel="0439D4E9" w:rsidP="2F61C9CC" w:rsidRDefault="686CDA7E" w14:paraId="79982F0E" w14:textId="6E0B9704" w14:noSpellErr="1">
      <w:pPr>
        <w:spacing w:before="0" w:beforeAutospacing="off" w:after="0" w:afterAutospacing="off"/>
        <w:rPr>
          <w:del w:author="Pöllänen Arto" w:date="2017-03-20T01:45:16.4769642" w:id="766662150"/>
          <w:rFonts w:ascii="Courier New" w:hAnsi="Courier New" w:eastAsia="Courier New" w:cs="Courier New"/>
          <w:noProof w:val="0"/>
          <w:sz w:val="22"/>
          <w:szCs w:val="22"/>
          <w:lang w:val="fi-FI"/>
          <w:rPrChange w:author="Pöllänen Arto" w:date="2017-03-20T00:56:57.7307714" w:id="1158335002">
            <w:rPr/>
          </w:rPrChange>
        </w:rPr>
        <w:pPrChange w:author="Pöllänen Arto" w:date="2017-03-20T00:56:57.7307714" w:id="1662661488">
          <w:pPr/>
        </w:pPrChange>
      </w:pPr>
    </w:p>
    <w:p w:rsidR="686CDA7E" w:rsidDel="0439D4E9" w:rsidP="2F61C9CC" w:rsidRDefault="686CDA7E" w14:paraId="3636FCD9" w14:textId="377CF748">
      <w:pPr>
        <w:spacing w:before="0" w:beforeAutospacing="off" w:after="0" w:afterAutospacing="off"/>
        <w:rPr>
          <w:del w:author="Pöllänen Arto" w:date="2017-03-20T01:45:16.4769642" w:id="230602547"/>
          <w:rFonts w:ascii="Courier New" w:hAnsi="Courier New" w:eastAsia="Courier New" w:cs="Courier New"/>
          <w:noProof w:val="0"/>
          <w:sz w:val="22"/>
          <w:szCs w:val="22"/>
          <w:lang w:val="fi-FI"/>
          <w:rPrChange w:author="Pöllänen Arto" w:date="2017-03-20T00:56:57.7307714" w:id="1933683165">
            <w:rPr/>
          </w:rPrChange>
        </w:rPr>
        <w:pPrChange w:author="Pöllänen Arto" w:date="2017-03-20T00:56:57.7307714" w:id="809063708">
          <w:pPr/>
        </w:pPrChange>
      </w:pPr>
    </w:p>
    <w:p w:rsidR="686CDA7E" w:rsidDel="0439D4E9" w:rsidP="2F61C9CC" w:rsidRDefault="686CDA7E" w14:paraId="723E1DD3" w14:textId="377CF748">
      <w:pPr>
        <w:spacing w:before="0" w:beforeAutospacing="off" w:after="0" w:afterAutospacing="off"/>
        <w:rPr>
          <w:del w:author="Pöllänen Arto" w:date="2017-03-20T01:45:16.4769642" w:id="523185168"/>
          <w:rFonts w:ascii="Courier New" w:hAnsi="Courier New" w:eastAsia="Courier New" w:cs="Courier New"/>
          <w:noProof w:val="0"/>
          <w:sz w:val="22"/>
          <w:szCs w:val="22"/>
          <w:lang w:val="fi-FI"/>
          <w:rPrChange w:author="Pöllänen Arto" w:date="2017-03-20T00:56:57.7307714" w:id="82588776">
            <w:rPr/>
          </w:rPrChange>
        </w:rPr>
        <w:pPrChange w:author="Pöllänen Arto" w:date="2017-03-20T00:56:57.7307714" w:id="1687859830">
          <w:pPr/>
        </w:pPrChange>
      </w:pPr>
    </w:p>
    <w:p w:rsidR="686CDA7E" w:rsidDel="0439D4E9" w:rsidP="2F61C9CC" w:rsidRDefault="686CDA7E" w14:paraId="19AF4F11" w14:textId="377CF748">
      <w:pPr>
        <w:spacing w:before="0" w:beforeAutospacing="off" w:after="0" w:afterAutospacing="off"/>
        <w:rPr>
          <w:del w:author="Pöllänen Arto" w:date="2017-03-20T01:45:16.4769642" w:id="1351488206"/>
          <w:rFonts w:ascii="Courier New" w:hAnsi="Courier New" w:eastAsia="Courier New" w:cs="Courier New"/>
          <w:noProof w:val="0"/>
          <w:sz w:val="22"/>
          <w:szCs w:val="22"/>
          <w:lang w:val="fi-FI"/>
          <w:rPrChange w:author="Pöllänen Arto" w:date="2017-03-20T00:56:57.7307714" w:id="1184134807">
            <w:rPr/>
          </w:rPrChange>
        </w:rPr>
        <w:pPrChange w:author="Pöllänen Arto" w:date="2017-03-20T00:56:57.7307714" w:id="879183640">
          <w:pPr/>
        </w:pPrChange>
      </w:pPr>
    </w:p>
    <w:p w:rsidR="686CDA7E" w:rsidDel="0439D4E9" w:rsidP="2F61C9CC" w:rsidRDefault="686CDA7E" w14:paraId="72B37F70" w14:textId="377CF748">
      <w:pPr>
        <w:spacing w:before="0" w:beforeAutospacing="off" w:after="0" w:afterAutospacing="off"/>
        <w:rPr>
          <w:del w:author="Pöllänen Arto" w:date="2017-03-20T01:45:16.4769642" w:id="1564151656"/>
          <w:rFonts w:ascii="Courier New" w:hAnsi="Courier New" w:eastAsia="Courier New" w:cs="Courier New"/>
          <w:noProof w:val="0"/>
          <w:sz w:val="22"/>
          <w:szCs w:val="22"/>
          <w:lang w:val="fi-FI"/>
          <w:rPrChange w:author="Pöllänen Arto" w:date="2017-03-20T00:56:57.7307714" w:id="155175505">
            <w:rPr/>
          </w:rPrChange>
        </w:rPr>
        <w:pPrChange w:author="Pöllänen Arto" w:date="2017-03-20T00:56:57.7307714" w:id="1321914302">
          <w:pPr/>
        </w:pPrChange>
      </w:pPr>
    </w:p>
    <w:p w:rsidR="686CDA7E" w:rsidDel="0439D4E9" w:rsidP="2F61C9CC" w:rsidRDefault="686CDA7E" w14:paraId="14B5C48D" w14:textId="6E0B9704" w14:noSpellErr="1">
      <w:pPr>
        <w:spacing w:before="0" w:beforeAutospacing="off" w:after="0" w:afterAutospacing="off"/>
        <w:rPr>
          <w:del w:author="Pöllänen Arto" w:date="2017-03-20T01:45:16.4769642" w:id="1503567863"/>
          <w:rFonts w:ascii="Courier New" w:hAnsi="Courier New" w:eastAsia="Courier New" w:cs="Courier New"/>
          <w:noProof w:val="0"/>
          <w:sz w:val="22"/>
          <w:szCs w:val="22"/>
          <w:lang w:val="fi-FI"/>
          <w:rPrChange w:author="Pöllänen Arto" w:date="2017-03-20T00:56:57.7307714" w:id="677461968">
            <w:rPr/>
          </w:rPrChange>
        </w:rPr>
        <w:pPrChange w:author="Pöllänen Arto" w:date="2017-03-20T00:56:57.7307714" w:id="1888090868">
          <w:pPr/>
        </w:pPrChange>
      </w:pPr>
    </w:p>
    <w:p w:rsidR="686CDA7E" w:rsidDel="0439D4E9" w:rsidP="2F61C9CC" w:rsidRDefault="686CDA7E" w14:paraId="663F186A" w14:textId="6E0B9704" w14:noSpellErr="1">
      <w:pPr>
        <w:spacing w:before="0" w:beforeAutospacing="off" w:after="0" w:afterAutospacing="off"/>
        <w:rPr>
          <w:del w:author="Pöllänen Arto" w:date="2017-03-20T01:45:16.4769642" w:id="1890917593"/>
          <w:rFonts w:ascii="Courier New" w:hAnsi="Courier New" w:eastAsia="Courier New" w:cs="Courier New"/>
          <w:noProof w:val="0"/>
          <w:sz w:val="22"/>
          <w:szCs w:val="22"/>
          <w:lang w:val="fi-FI"/>
          <w:rPrChange w:author="Pöllänen Arto" w:date="2017-03-20T00:56:57.7307714" w:id="623833992">
            <w:rPr/>
          </w:rPrChange>
        </w:rPr>
        <w:pPrChange w:author="Pöllänen Arto" w:date="2017-03-20T00:56:57.7307714" w:id="1071348499">
          <w:pPr/>
        </w:pPrChange>
      </w:pPr>
    </w:p>
    <w:p w:rsidR="686CDA7E" w:rsidDel="0439D4E9" w:rsidP="2F61C9CC" w:rsidRDefault="686CDA7E" w14:paraId="2B1F4C4F" w14:textId="6E0B9704">
      <w:pPr>
        <w:spacing w:before="0" w:beforeAutospacing="off" w:after="0" w:afterAutospacing="off"/>
        <w:rPr>
          <w:del w:author="Pöllänen Arto" w:date="2017-03-20T01:45:16.4769642" w:id="1576111359"/>
          <w:rFonts w:ascii="Courier New" w:hAnsi="Courier New" w:eastAsia="Courier New" w:cs="Courier New"/>
          <w:noProof w:val="0"/>
          <w:sz w:val="22"/>
          <w:szCs w:val="22"/>
          <w:lang w:val="fi-FI"/>
          <w:rPrChange w:author="Pöllänen Arto" w:date="2017-03-20T00:56:57.7307714" w:id="784043040">
            <w:rPr/>
          </w:rPrChange>
        </w:rPr>
        <w:pPrChange w:author="Pöllänen Arto" w:date="2017-03-20T00:56:57.7307714" w:id="1793480267">
          <w:pPr/>
        </w:pPrChange>
      </w:pPr>
    </w:p>
    <w:p w:rsidR="686CDA7E" w:rsidDel="0439D4E9" w:rsidP="2F61C9CC" w:rsidRDefault="686CDA7E" w14:paraId="57F7F8A2" w14:textId="6E0B9704">
      <w:pPr>
        <w:spacing w:before="0" w:beforeAutospacing="off" w:after="0" w:afterAutospacing="off"/>
        <w:rPr>
          <w:del w:author="Pöllänen Arto" w:date="2017-03-20T01:45:16.4769642" w:id="1137835982"/>
          <w:rFonts w:ascii="Courier New" w:hAnsi="Courier New" w:eastAsia="Courier New" w:cs="Courier New"/>
          <w:noProof w:val="0"/>
          <w:sz w:val="22"/>
          <w:szCs w:val="22"/>
          <w:lang w:val="fi-FI"/>
          <w:rPrChange w:author="Pöllänen Arto" w:date="2017-03-20T00:56:57.7307714" w:id="1424137666">
            <w:rPr/>
          </w:rPrChange>
        </w:rPr>
        <w:pPrChange w:author="Pöllänen Arto" w:date="2017-03-20T00:56:57.7307714" w:id="1292127633">
          <w:pPr/>
        </w:pPrChange>
      </w:pPr>
    </w:p>
    <w:p w:rsidR="686CDA7E" w:rsidDel="0439D4E9" w:rsidP="2F61C9CC" w:rsidRDefault="686CDA7E" w14:paraId="579CD345" w14:textId="6E0B9704" w14:noSpellErr="1">
      <w:pPr>
        <w:spacing w:before="0" w:beforeAutospacing="off" w:after="0" w:afterAutospacing="off"/>
        <w:rPr>
          <w:del w:author="Pöllänen Arto" w:date="2017-03-20T01:45:16.4769642" w:id="321684055"/>
          <w:rFonts w:ascii="Courier New" w:hAnsi="Courier New" w:eastAsia="Courier New" w:cs="Courier New"/>
          <w:noProof w:val="0"/>
          <w:sz w:val="22"/>
          <w:szCs w:val="22"/>
          <w:lang w:val="fi-FI"/>
          <w:rPrChange w:author="Pöllänen Arto" w:date="2017-03-20T00:56:57.7307714" w:id="1715138561">
            <w:rPr/>
          </w:rPrChange>
        </w:rPr>
        <w:pPrChange w:author="Pöllänen Arto" w:date="2017-03-20T00:56:57.7307714" w:id="1699425842">
          <w:pPr/>
        </w:pPrChange>
      </w:pPr>
    </w:p>
    <w:p w:rsidR="686CDA7E" w:rsidDel="0439D4E9" w:rsidP="2F61C9CC" w:rsidRDefault="686CDA7E" w14:paraId="587255AC" w14:textId="6E0B9704" w14:noSpellErr="1">
      <w:pPr>
        <w:spacing w:before="0" w:beforeAutospacing="off" w:after="0" w:afterAutospacing="off"/>
        <w:rPr>
          <w:del w:author="Pöllänen Arto" w:date="2017-03-20T01:45:16.4769642" w:id="1638432611"/>
          <w:rFonts w:ascii="Courier New" w:hAnsi="Courier New" w:eastAsia="Courier New" w:cs="Courier New"/>
          <w:noProof w:val="0"/>
          <w:sz w:val="22"/>
          <w:szCs w:val="22"/>
          <w:lang w:val="fi-FI"/>
          <w:rPrChange w:author="Pöllänen Arto" w:date="2017-03-20T00:56:57.7307714" w:id="428936870">
            <w:rPr/>
          </w:rPrChange>
        </w:rPr>
        <w:pPrChange w:author="Pöllänen Arto" w:date="2017-03-20T00:56:57.7307714" w:id="880238060">
          <w:pPr/>
        </w:pPrChange>
      </w:pPr>
    </w:p>
    <w:p w:rsidR="686CDA7E" w:rsidDel="0439D4E9" w:rsidP="2F61C9CC" w:rsidRDefault="686CDA7E" w14:paraId="6CC3EB49" w14:textId="6E0B9704">
      <w:pPr>
        <w:spacing w:before="0" w:beforeAutospacing="off" w:after="0" w:afterAutospacing="off"/>
        <w:rPr>
          <w:del w:author="Pöllänen Arto" w:date="2017-03-20T01:45:16.4769642" w:id="2039753259"/>
          <w:rFonts w:ascii="Courier New" w:hAnsi="Courier New" w:eastAsia="Courier New" w:cs="Courier New"/>
          <w:noProof w:val="0"/>
          <w:sz w:val="22"/>
          <w:szCs w:val="22"/>
          <w:lang w:val="fi-FI"/>
          <w:rPrChange w:author="Pöllänen Arto" w:date="2017-03-20T00:56:57.7307714" w:id="152649662">
            <w:rPr/>
          </w:rPrChange>
        </w:rPr>
        <w:pPrChange w:author="Pöllänen Arto" w:date="2017-03-20T00:56:57.7307714" w:id="805417787">
          <w:pPr/>
        </w:pPrChange>
      </w:pPr>
    </w:p>
    <w:p w:rsidR="686CDA7E" w:rsidDel="0439D4E9" w:rsidP="2F61C9CC" w:rsidRDefault="686CDA7E" w14:paraId="72E5DF37" w14:textId="6E0B9704">
      <w:pPr>
        <w:spacing w:before="0" w:beforeAutospacing="off" w:after="0" w:afterAutospacing="off"/>
        <w:rPr>
          <w:del w:author="Pöllänen Arto" w:date="2017-03-20T01:45:16.4769642" w:id="352503009"/>
          <w:rFonts w:ascii="Courier New" w:hAnsi="Courier New" w:eastAsia="Courier New" w:cs="Courier New"/>
          <w:noProof w:val="0"/>
          <w:sz w:val="22"/>
          <w:szCs w:val="22"/>
          <w:lang w:val="fi-FI"/>
          <w:rPrChange w:author="Pöllänen Arto" w:date="2017-03-20T00:56:57.7307714" w:id="966393469">
            <w:rPr/>
          </w:rPrChange>
        </w:rPr>
        <w:pPrChange w:author="Pöllänen Arto" w:date="2017-03-20T00:56:57.7307714" w:id="234386594">
          <w:pPr/>
        </w:pPrChange>
      </w:pPr>
    </w:p>
    <w:p w:rsidR="686CDA7E" w:rsidDel="0439D4E9" w:rsidP="2F61C9CC" w:rsidRDefault="686CDA7E" w14:paraId="0D224F32" w14:textId="6E0B9704" w14:noSpellErr="1">
      <w:pPr>
        <w:spacing w:before="0" w:beforeAutospacing="off" w:after="0" w:afterAutospacing="off"/>
        <w:rPr>
          <w:del w:author="Pöllänen Arto" w:date="2017-03-20T01:45:16.4769642" w:id="893975573"/>
          <w:rFonts w:ascii="Courier New" w:hAnsi="Courier New" w:eastAsia="Courier New" w:cs="Courier New"/>
          <w:noProof w:val="0"/>
          <w:sz w:val="22"/>
          <w:szCs w:val="22"/>
          <w:lang w:val="fi-FI"/>
          <w:rPrChange w:author="Pöllänen Arto" w:date="2017-03-20T00:56:57.7307714" w:id="1988523232">
            <w:rPr/>
          </w:rPrChange>
        </w:rPr>
        <w:pPrChange w:author="Pöllänen Arto" w:date="2017-03-20T00:56:57.7307714" w:id="165114427">
          <w:pPr/>
        </w:pPrChange>
      </w:pPr>
    </w:p>
    <w:p w:rsidR="686CDA7E" w:rsidDel="0439D4E9" w:rsidP="2F61C9CC" w:rsidRDefault="686CDA7E" w14:paraId="25461EC0" w14:textId="6E0B9704" w14:noSpellErr="1">
      <w:pPr>
        <w:spacing w:before="0" w:beforeAutospacing="off" w:after="0" w:afterAutospacing="off"/>
        <w:rPr>
          <w:del w:author="Pöllänen Arto" w:date="2017-03-20T01:45:16.4769642" w:id="1020292011"/>
          <w:rFonts w:ascii="Courier New" w:hAnsi="Courier New" w:eastAsia="Courier New" w:cs="Courier New"/>
          <w:noProof w:val="0"/>
          <w:sz w:val="22"/>
          <w:szCs w:val="22"/>
          <w:lang w:val="fi-FI"/>
          <w:rPrChange w:author="Pöllänen Arto" w:date="2017-03-20T00:56:57.7307714" w:id="1516880782">
            <w:rPr/>
          </w:rPrChange>
        </w:rPr>
        <w:pPrChange w:author="Pöllänen Arto" w:date="2017-03-20T00:56:57.7307714" w:id="1081774190">
          <w:pPr/>
        </w:pPrChange>
      </w:pPr>
    </w:p>
    <w:p w:rsidR="686CDA7E" w:rsidDel="0439D4E9" w:rsidP="2F61C9CC" w:rsidRDefault="686CDA7E" w14:paraId="11AEEDF7" w14:textId="377CF748">
      <w:pPr>
        <w:spacing w:before="0" w:beforeAutospacing="off" w:after="0" w:afterAutospacing="off"/>
        <w:rPr>
          <w:del w:author="Pöllänen Arto" w:date="2017-03-20T01:45:16.4769642" w:id="133784730"/>
          <w:rFonts w:ascii="Courier New" w:hAnsi="Courier New" w:eastAsia="Courier New" w:cs="Courier New"/>
          <w:noProof w:val="0"/>
          <w:sz w:val="22"/>
          <w:szCs w:val="22"/>
          <w:lang w:val="fi-FI"/>
          <w:rPrChange w:author="Pöllänen Arto" w:date="2017-03-20T00:56:57.7307714" w:id="78444590">
            <w:rPr/>
          </w:rPrChange>
        </w:rPr>
        <w:pPrChange w:author="Pöllänen Arto" w:date="2017-03-20T00:56:57.7307714" w:id="1346276409">
          <w:pPr/>
        </w:pPrChange>
      </w:pPr>
    </w:p>
    <w:p w:rsidR="686CDA7E" w:rsidDel="0439D4E9" w:rsidP="2F61C9CC" w:rsidRDefault="686CDA7E" w14:paraId="1F701CD4" w14:textId="377CF748">
      <w:pPr>
        <w:spacing w:before="0" w:beforeAutospacing="off" w:after="0" w:afterAutospacing="off"/>
        <w:rPr>
          <w:del w:author="Pöllänen Arto" w:date="2017-03-20T01:45:16.4769642" w:id="1521191862"/>
          <w:rFonts w:ascii="Courier New" w:hAnsi="Courier New" w:eastAsia="Courier New" w:cs="Courier New"/>
          <w:noProof w:val="0"/>
          <w:sz w:val="22"/>
          <w:szCs w:val="22"/>
          <w:lang w:val="fi-FI"/>
          <w:rPrChange w:author="Pöllänen Arto" w:date="2017-03-20T00:56:57.7307714" w:id="2046629652">
            <w:rPr/>
          </w:rPrChange>
        </w:rPr>
        <w:pPrChange w:author="Pöllänen Arto" w:date="2017-03-20T00:56:57.7307714" w:id="683606637">
          <w:pPr/>
        </w:pPrChange>
      </w:pPr>
    </w:p>
    <w:p w:rsidR="686CDA7E" w:rsidDel="0439D4E9" w:rsidP="2F61C9CC" w:rsidRDefault="686CDA7E" w14:paraId="5B5F58B4" w14:textId="6E0B9704" w14:noSpellErr="1">
      <w:pPr>
        <w:spacing w:before="0" w:beforeAutospacing="off" w:after="0" w:afterAutospacing="off"/>
        <w:rPr>
          <w:del w:author="Pöllänen Arto" w:date="2017-03-20T01:45:16.4769642" w:id="1790243696"/>
          <w:rFonts w:ascii="Courier New" w:hAnsi="Courier New" w:eastAsia="Courier New" w:cs="Courier New"/>
          <w:noProof w:val="0"/>
          <w:sz w:val="22"/>
          <w:szCs w:val="22"/>
          <w:lang w:val="fi-FI"/>
          <w:rPrChange w:author="Pöllänen Arto" w:date="2017-03-20T00:56:57.7307714" w:id="684852305">
            <w:rPr/>
          </w:rPrChange>
        </w:rPr>
        <w:pPrChange w:author="Pöllänen Arto" w:date="2017-03-20T00:56:57.7307714" w:id="1074972687">
          <w:pPr/>
        </w:pPrChange>
      </w:pPr>
    </w:p>
    <w:p w:rsidR="686CDA7E" w:rsidDel="0439D4E9" w:rsidP="2F61C9CC" w:rsidRDefault="686CDA7E" w14:paraId="41443B39" w14:textId="656A4A00">
      <w:pPr>
        <w:spacing w:before="0" w:beforeAutospacing="off" w:after="0" w:afterAutospacing="off"/>
        <w:rPr>
          <w:del w:author="Pöllänen Arto" w:date="2017-03-20T01:45:16.4769642" w:id="310488943"/>
          <w:rFonts w:ascii="Courier New" w:hAnsi="Courier New" w:eastAsia="Courier New" w:cs="Courier New"/>
          <w:noProof w:val="0"/>
          <w:sz w:val="22"/>
          <w:szCs w:val="22"/>
          <w:lang w:val="fi-FI"/>
          <w:rPrChange w:author="Pöllänen Arto" w:date="2017-03-20T00:56:57.7307714" w:id="958842450">
            <w:rPr/>
          </w:rPrChange>
        </w:rPr>
        <w:pPrChange w:author="Pöllänen Arto" w:date="2017-03-20T00:56:57.7307714" w:id="1368865006">
          <w:pPr/>
        </w:pPrChange>
      </w:pPr>
    </w:p>
    <w:p w:rsidR="686CDA7E" w:rsidDel="0439D4E9" w:rsidP="2F61C9CC" w:rsidRDefault="686CDA7E" w14:paraId="4926F558" w14:textId="6E0B9704" w14:noSpellErr="1">
      <w:pPr>
        <w:spacing w:before="0" w:beforeAutospacing="off" w:after="0" w:afterAutospacing="off"/>
        <w:rPr>
          <w:del w:author="Pöllänen Arto" w:date="2017-03-20T01:45:16.4769642" w:id="189587276"/>
          <w:rFonts w:ascii="Courier New" w:hAnsi="Courier New" w:eastAsia="Courier New" w:cs="Courier New"/>
          <w:noProof w:val="0"/>
          <w:sz w:val="22"/>
          <w:szCs w:val="22"/>
          <w:lang w:val="fi-FI"/>
          <w:rPrChange w:author="Pöllänen Arto" w:date="2017-03-20T00:56:57.7307714" w:id="1120737458">
            <w:rPr/>
          </w:rPrChange>
        </w:rPr>
        <w:pPrChange w:author="Pöllänen Arto" w:date="2017-03-20T00:56:57.7307714" w:id="2025283780">
          <w:pPr/>
        </w:pPrChange>
      </w:pPr>
    </w:p>
    <w:p w:rsidR="686CDA7E" w:rsidDel="0439D4E9" w:rsidP="2F61C9CC" w:rsidRDefault="686CDA7E" w14:paraId="21A750F1" w14:textId="6E0B9704" w14:noSpellErr="1">
      <w:pPr>
        <w:spacing w:before="0" w:beforeAutospacing="off" w:after="0" w:afterAutospacing="off"/>
        <w:rPr>
          <w:del w:author="Pöllänen Arto" w:date="2017-03-20T01:45:16.4769642" w:id="2097390317"/>
          <w:rFonts w:ascii="Courier New" w:hAnsi="Courier New" w:eastAsia="Courier New" w:cs="Courier New"/>
          <w:noProof w:val="0"/>
          <w:sz w:val="22"/>
          <w:szCs w:val="22"/>
          <w:lang w:val="fi-FI"/>
          <w:rPrChange w:author="Pöllänen Arto" w:date="2017-03-20T00:56:57.7307714" w:id="1476567507">
            <w:rPr/>
          </w:rPrChange>
        </w:rPr>
        <w:pPrChange w:author="Pöllänen Arto" w:date="2017-03-20T00:56:57.7307714" w:id="727013021">
          <w:pPr/>
        </w:pPrChange>
      </w:pPr>
    </w:p>
    <w:p w:rsidR="686CDA7E" w:rsidDel="0439D4E9" w:rsidP="2F61C9CC" w:rsidRDefault="686CDA7E" w14:paraId="59F8C310" w14:textId="6E0B9704" w14:noSpellErr="1">
      <w:pPr>
        <w:spacing w:before="0" w:beforeAutospacing="off" w:after="0" w:afterAutospacing="off"/>
        <w:rPr>
          <w:del w:author="Pöllänen Arto" w:date="2017-03-20T01:45:16.4769642" w:id="124206567"/>
          <w:rFonts w:ascii="Courier New" w:hAnsi="Courier New" w:eastAsia="Courier New" w:cs="Courier New"/>
          <w:noProof w:val="0"/>
          <w:sz w:val="22"/>
          <w:szCs w:val="22"/>
          <w:lang w:val="fi-FI"/>
          <w:rPrChange w:author="Pöllänen Arto" w:date="2017-03-20T00:56:57.7307714" w:id="281216572">
            <w:rPr/>
          </w:rPrChange>
        </w:rPr>
        <w:pPrChange w:author="Pöllänen Arto" w:date="2017-03-20T00:56:57.7307714" w:id="1980605086">
          <w:pPr/>
        </w:pPrChange>
      </w:pPr>
    </w:p>
    <w:p w:rsidR="686CDA7E" w:rsidDel="0439D4E9" w:rsidP="2F61C9CC" w:rsidRDefault="686CDA7E" w14:paraId="707B7649" w14:textId="6E0B9704" w14:noSpellErr="1">
      <w:pPr>
        <w:spacing w:before="0" w:beforeAutospacing="off" w:after="0" w:afterAutospacing="off"/>
        <w:rPr>
          <w:del w:author="Pöllänen Arto" w:date="2017-03-20T01:45:16.4769642" w:id="1228098250"/>
          <w:rFonts w:ascii="Courier New" w:hAnsi="Courier New" w:eastAsia="Courier New" w:cs="Courier New"/>
          <w:noProof w:val="0"/>
          <w:sz w:val="22"/>
          <w:szCs w:val="22"/>
          <w:lang w:val="fi-FI"/>
          <w:rPrChange w:author="Pöllänen Arto" w:date="2017-03-20T00:56:57.7307714" w:id="1962327180">
            <w:rPr/>
          </w:rPrChange>
        </w:rPr>
        <w:pPrChange w:author="Pöllänen Arto" w:date="2017-03-20T00:56:57.7307714" w:id="52122975">
          <w:pPr/>
        </w:pPrChange>
      </w:pPr>
    </w:p>
    <w:p w:rsidR="686CDA7E" w:rsidDel="0439D4E9" w:rsidP="2F61C9CC" w:rsidRDefault="686CDA7E" w14:paraId="02041F69" w14:textId="6E0B9704" w14:noSpellErr="1">
      <w:pPr>
        <w:spacing w:before="0" w:beforeAutospacing="off" w:after="0" w:afterAutospacing="off"/>
        <w:rPr>
          <w:del w:author="Pöllänen Arto" w:date="2017-03-20T01:45:16.4769642" w:id="120671744"/>
          <w:rFonts w:ascii="Courier New" w:hAnsi="Courier New" w:eastAsia="Courier New" w:cs="Courier New"/>
          <w:noProof w:val="0"/>
          <w:sz w:val="22"/>
          <w:szCs w:val="22"/>
          <w:lang w:val="fi-FI"/>
          <w:rPrChange w:author="Pöllänen Arto" w:date="2017-03-20T00:56:57.7307714" w:id="1115857819">
            <w:rPr/>
          </w:rPrChange>
        </w:rPr>
        <w:pPrChange w:author="Pöllänen Arto" w:date="2017-03-20T00:56:57.7307714" w:id="1519742838">
          <w:pPr/>
        </w:pPrChange>
      </w:pPr>
    </w:p>
    <w:p w:rsidR="686CDA7E" w:rsidDel="0439D4E9" w:rsidP="2F61C9CC" w:rsidRDefault="686CDA7E" w14:paraId="1D5E8A34" w14:textId="6E0B9704" w14:noSpellErr="1">
      <w:pPr>
        <w:spacing w:before="0" w:beforeAutospacing="off" w:after="0" w:afterAutospacing="off"/>
        <w:rPr>
          <w:del w:author="Pöllänen Arto" w:date="2017-03-20T01:45:16.4769642" w:id="1883898417"/>
          <w:rFonts w:ascii="Courier New" w:hAnsi="Courier New" w:eastAsia="Courier New" w:cs="Courier New"/>
          <w:noProof w:val="0"/>
          <w:sz w:val="22"/>
          <w:szCs w:val="22"/>
          <w:lang w:val="fi-FI"/>
          <w:rPrChange w:author="Pöllänen Arto" w:date="2017-03-20T00:56:57.7307714" w:id="270621231">
            <w:rPr/>
          </w:rPrChange>
        </w:rPr>
        <w:pPrChange w:author="Pöllänen Arto" w:date="2017-03-20T00:56:57.7307714" w:id="569080709">
          <w:pPr/>
        </w:pPrChange>
      </w:pPr>
    </w:p>
    <w:p w:rsidR="686CDA7E" w:rsidDel="0439D4E9" w:rsidP="4AB56EC3" w:rsidRDefault="686CDA7E" w14:paraId="1EBDB70C" w14:textId="6E0B9704">
      <w:pPr>
        <w:spacing w:before="0" w:beforeAutospacing="off" w:after="0" w:afterAutospacing="off"/>
        <w:rPr>
          <w:del w:author="Pöllänen Arto" w:date="2017-03-20T01:45:16.4769642" w:id="1174656620"/>
          <w:rFonts w:ascii="Courier New" w:hAnsi="Courier New" w:eastAsia="Courier New" w:cs="Courier New"/>
          <w:sz w:val="16"/>
          <w:szCs w:val="16"/>
          <w:rPrChange w:author="Pöllänen Arto" w:date="2017-03-20T00:56:21.136542" w:id="1597398022">
            <w:rPr/>
          </w:rPrChange>
        </w:rPr>
        <w:pPrChange w:author="Pöllänen Arto" w:date="2017-03-20T00:56:21.136542" w:id="1181601854">
          <w:pPr/>
        </w:pPrChange>
      </w:pPr>
      <w:del w:author="Pöllänen Arto" w:date="2017-03-20T01:45:16.4769642" w:id="1587198135">
        <w:r w:rsidDel="0439D4E9">
          <w:br/>
        </w:r>
      </w:del>
    </w:p>
    <w:p w:rsidR="686CDA7E" w:rsidDel="0439D4E9" w:rsidP="2F61C9CC" w:rsidRDefault="686CDA7E" w14:paraId="5A65605D" w14:textId="656A4A00">
      <w:pPr>
        <w:spacing w:before="0" w:beforeAutospacing="off" w:after="0" w:afterAutospacing="off"/>
        <w:rPr>
          <w:del w:author="Pöllänen Arto" w:date="2017-03-20T01:45:16.4769642" w:id="591968521"/>
          <w:rFonts w:ascii="Courier New" w:hAnsi="Courier New" w:eastAsia="Courier New" w:cs="Courier New"/>
          <w:noProof w:val="0"/>
          <w:sz w:val="22"/>
          <w:szCs w:val="22"/>
          <w:lang w:val="fi-FI"/>
          <w:rPrChange w:author="Pöllänen Arto" w:date="2017-03-20T00:56:57.7307714" w:id="235845466">
            <w:rPr/>
          </w:rPrChange>
        </w:rPr>
        <w:pPrChange w:author="Pöllänen Arto" w:date="2017-03-20T00:56:57.7307714" w:id="117698941">
          <w:pPr/>
        </w:pPrChange>
      </w:pPr>
    </w:p>
    <w:p w:rsidR="686CDA7E" w:rsidDel="0439D4E9" w:rsidP="2F61C9CC" w:rsidRDefault="686CDA7E" w14:paraId="25281BBD" w14:textId="656A4A00">
      <w:pPr>
        <w:spacing w:before="0" w:beforeAutospacing="off" w:after="0" w:afterAutospacing="off"/>
        <w:rPr>
          <w:del w:author="Pöllänen Arto" w:date="2017-03-20T01:45:16.4769642" w:id="1960792128"/>
          <w:rFonts w:ascii="Courier New" w:hAnsi="Courier New" w:eastAsia="Courier New" w:cs="Courier New"/>
          <w:noProof w:val="0"/>
          <w:sz w:val="22"/>
          <w:szCs w:val="22"/>
          <w:lang w:val="fi-FI"/>
          <w:rPrChange w:author="Pöllänen Arto" w:date="2017-03-20T00:56:57.7307714" w:id="1577861358">
            <w:rPr/>
          </w:rPrChange>
        </w:rPr>
        <w:pPrChange w:author="Pöllänen Arto" w:date="2017-03-20T00:56:57.7307714" w:id="384843066">
          <w:pPr/>
        </w:pPrChange>
      </w:pPr>
    </w:p>
    <w:p w:rsidR="686CDA7E" w:rsidDel="0439D4E9" w:rsidP="2F61C9CC" w:rsidRDefault="686CDA7E" w14:paraId="5A78BC3E" w14:textId="6E0B9704" w14:noSpellErr="1">
      <w:pPr>
        <w:spacing w:before="0" w:beforeAutospacing="off" w:after="0" w:afterAutospacing="off"/>
        <w:rPr>
          <w:del w:author="Pöllänen Arto" w:date="2017-03-20T01:45:16.4769642" w:id="442670093"/>
          <w:rFonts w:ascii="Courier New" w:hAnsi="Courier New" w:eastAsia="Courier New" w:cs="Courier New"/>
          <w:noProof w:val="0"/>
          <w:sz w:val="22"/>
          <w:szCs w:val="22"/>
          <w:lang w:val="fi-FI"/>
          <w:rPrChange w:author="Pöllänen Arto" w:date="2017-03-20T00:56:57.7307714" w:id="1504746295">
            <w:rPr/>
          </w:rPrChange>
        </w:rPr>
        <w:pPrChange w:author="Pöllänen Arto" w:date="2017-03-20T00:56:57.7307714" w:id="526079205">
          <w:pPr/>
        </w:pPrChange>
      </w:pPr>
    </w:p>
    <w:p w:rsidR="686CDA7E" w:rsidDel="0439D4E9" w:rsidP="4AB56EC3" w:rsidRDefault="686CDA7E" w14:paraId="216A4E06" w14:textId="6E0B9704">
      <w:pPr>
        <w:spacing w:before="0" w:beforeAutospacing="off" w:after="0" w:afterAutospacing="off"/>
        <w:rPr>
          <w:del w:author="Pöllänen Arto" w:date="2017-03-20T01:45:16.4769642" w:id="1863753526"/>
          <w:rFonts w:ascii="Courier New" w:hAnsi="Courier New" w:eastAsia="Courier New" w:cs="Courier New"/>
          <w:sz w:val="16"/>
          <w:szCs w:val="16"/>
          <w:rPrChange w:author="Pöllänen Arto" w:date="2017-03-20T00:56:21.136542" w:id="1179424758">
            <w:rPr/>
          </w:rPrChange>
        </w:rPr>
        <w:pPrChange w:author="Pöllänen Arto" w:date="2017-03-20T00:56:21.136542" w:id="939061382">
          <w:pPr/>
        </w:pPrChange>
      </w:pPr>
      <w:del w:author="Pöllänen Arto" w:date="2017-03-20T01:45:16.4769642" w:id="1617518731">
        <w:r w:rsidDel="0439D4E9">
          <w:br/>
        </w:r>
      </w:del>
    </w:p>
    <w:p w:rsidR="686CDA7E" w:rsidDel="0439D4E9" w:rsidP="2F61C9CC" w:rsidRDefault="686CDA7E" w14:paraId="5F799CF4" w14:textId="656A4A00">
      <w:pPr>
        <w:spacing w:before="0" w:beforeAutospacing="off" w:after="0" w:afterAutospacing="off"/>
        <w:rPr>
          <w:del w:author="Pöllänen Arto" w:date="2017-03-20T01:45:16.4769642" w:id="102817626"/>
          <w:rFonts w:ascii="Courier New" w:hAnsi="Courier New" w:eastAsia="Courier New" w:cs="Courier New"/>
          <w:noProof w:val="0"/>
          <w:sz w:val="22"/>
          <w:szCs w:val="22"/>
          <w:lang w:val="fi-FI"/>
          <w:rPrChange w:author="Pöllänen Arto" w:date="2017-03-20T00:56:57.7307714" w:id="607548163">
            <w:rPr/>
          </w:rPrChange>
        </w:rPr>
        <w:pPrChange w:author="Pöllänen Arto" w:date="2017-03-20T00:56:57.7307714" w:id="436021657">
          <w:pPr/>
        </w:pPrChange>
      </w:pPr>
    </w:p>
    <w:p w:rsidR="686CDA7E" w:rsidDel="0439D4E9" w:rsidP="2F61C9CC" w:rsidRDefault="686CDA7E" w14:paraId="5E24B35B" w14:textId="6E0B9704" w14:noSpellErr="1">
      <w:pPr>
        <w:spacing w:before="0" w:beforeAutospacing="off" w:after="0" w:afterAutospacing="off"/>
        <w:rPr>
          <w:del w:author="Pöllänen Arto" w:date="2017-03-20T01:45:16.4769642" w:id="734240525"/>
          <w:rFonts w:ascii="Courier New" w:hAnsi="Courier New" w:eastAsia="Courier New" w:cs="Courier New"/>
          <w:noProof w:val="0"/>
          <w:sz w:val="22"/>
          <w:szCs w:val="22"/>
          <w:lang w:val="fi-FI"/>
          <w:rPrChange w:author="Pöllänen Arto" w:date="2017-03-20T00:56:57.7307714" w:id="1180588264">
            <w:rPr/>
          </w:rPrChange>
        </w:rPr>
        <w:pPrChange w:author="Pöllänen Arto" w:date="2017-03-20T00:56:57.7307714" w:id="99106458">
          <w:pPr/>
        </w:pPrChange>
      </w:pPr>
    </w:p>
    <w:p w:rsidR="686CDA7E" w:rsidDel="0439D4E9" w:rsidP="4AB56EC3" w:rsidRDefault="686CDA7E" w14:paraId="2DF761D5" w14:textId="6E0B9704">
      <w:pPr>
        <w:spacing w:before="0" w:beforeAutospacing="off" w:after="0" w:afterAutospacing="off"/>
        <w:rPr>
          <w:del w:author="Pöllänen Arto" w:date="2017-03-20T01:45:16.4769642" w:id="258222355"/>
          <w:rFonts w:ascii="Courier New" w:hAnsi="Courier New" w:eastAsia="Courier New" w:cs="Courier New"/>
          <w:sz w:val="16"/>
          <w:szCs w:val="16"/>
          <w:rPrChange w:author="Pöllänen Arto" w:date="2017-03-20T00:56:21.136542" w:id="1061801799">
            <w:rPr/>
          </w:rPrChange>
        </w:rPr>
        <w:pPrChange w:author="Pöllänen Arto" w:date="2017-03-20T00:56:21.136542" w:id="805119265">
          <w:pPr/>
        </w:pPrChange>
      </w:pPr>
      <w:del w:author="Pöllänen Arto" w:date="2017-03-20T01:45:16.4769642" w:id="1942984361">
        <w:r w:rsidDel="0439D4E9">
          <w:br/>
        </w:r>
      </w:del>
    </w:p>
    <w:p w:rsidR="686CDA7E" w:rsidDel="0439D4E9" w:rsidP="2F61C9CC" w:rsidRDefault="686CDA7E" w14:paraId="7E6B23BA" w14:textId="656A4A00">
      <w:pPr>
        <w:spacing w:before="0" w:beforeAutospacing="off" w:after="0" w:afterAutospacing="off"/>
        <w:rPr>
          <w:del w:author="Pöllänen Arto" w:date="2017-03-20T01:45:16.4769642" w:id="1924809315"/>
          <w:rFonts w:ascii="Courier New" w:hAnsi="Courier New" w:eastAsia="Courier New" w:cs="Courier New"/>
          <w:noProof w:val="0"/>
          <w:sz w:val="22"/>
          <w:szCs w:val="22"/>
          <w:lang w:val="fi-FI"/>
          <w:rPrChange w:author="Pöllänen Arto" w:date="2017-03-20T00:56:57.7307714" w:id="2032533651">
            <w:rPr/>
          </w:rPrChange>
        </w:rPr>
        <w:pPrChange w:author="Pöllänen Arto" w:date="2017-03-20T00:56:57.7307714" w:id="461281454">
          <w:pPr/>
        </w:pPrChange>
      </w:pPr>
    </w:p>
    <w:p w:rsidR="686CDA7E" w:rsidDel="0439D4E9" w:rsidP="2F61C9CC" w:rsidRDefault="686CDA7E" w14:paraId="2C8A4116" w14:textId="6E0B9704" w14:noSpellErr="1">
      <w:pPr>
        <w:spacing w:before="0" w:beforeAutospacing="off" w:after="0" w:afterAutospacing="off"/>
        <w:rPr>
          <w:del w:author="Pöllänen Arto" w:date="2017-03-20T01:45:16.4769642" w:id="2127558946"/>
          <w:rFonts w:ascii="Courier New" w:hAnsi="Courier New" w:eastAsia="Courier New" w:cs="Courier New"/>
          <w:noProof w:val="0"/>
          <w:sz w:val="22"/>
          <w:szCs w:val="22"/>
          <w:lang w:val="fi-FI"/>
          <w:rPrChange w:author="Pöllänen Arto" w:date="2017-03-20T00:56:57.7307714" w:id="1171476212">
            <w:rPr/>
          </w:rPrChange>
        </w:rPr>
        <w:pPrChange w:author="Pöllänen Arto" w:date="2017-03-20T00:56:57.7307714" w:id="1559594575">
          <w:pPr/>
        </w:pPrChange>
      </w:pPr>
    </w:p>
    <w:p w:rsidR="686CDA7E" w:rsidDel="0439D4E9" w:rsidP="2F61C9CC" w:rsidRDefault="686CDA7E" w14:paraId="211A90F2" w14:textId="656A4A00">
      <w:pPr>
        <w:spacing w:before="0" w:beforeAutospacing="off" w:after="0" w:afterAutospacing="off"/>
        <w:rPr>
          <w:del w:author="Pöllänen Arto" w:date="2017-03-20T01:45:16.4769642" w:id="1502074945"/>
          <w:rFonts w:ascii="Courier New" w:hAnsi="Courier New" w:eastAsia="Courier New" w:cs="Courier New"/>
          <w:noProof w:val="0"/>
          <w:sz w:val="22"/>
          <w:szCs w:val="22"/>
          <w:lang w:val="fi-FI"/>
          <w:rPrChange w:author="Pöllänen Arto" w:date="2017-03-20T00:56:57.7307714" w:id="1972684237">
            <w:rPr/>
          </w:rPrChange>
        </w:rPr>
        <w:pPrChange w:author="Pöllänen Arto" w:date="2017-03-20T00:56:57.7307714" w:id="1361859188">
          <w:pPr/>
        </w:pPrChange>
      </w:pPr>
    </w:p>
    <w:p w:rsidR="686CDA7E" w:rsidDel="0439D4E9" w:rsidP="2F61C9CC" w:rsidRDefault="686CDA7E" w14:paraId="612835A2" w14:textId="656A4A00">
      <w:pPr>
        <w:spacing w:before="0" w:beforeAutospacing="off" w:after="0" w:afterAutospacing="off"/>
        <w:rPr>
          <w:del w:author="Pöllänen Arto" w:date="2017-03-20T01:45:16.4769642" w:id="902523700"/>
          <w:rFonts w:ascii="Courier New" w:hAnsi="Courier New" w:eastAsia="Courier New" w:cs="Courier New"/>
          <w:noProof w:val="0"/>
          <w:sz w:val="22"/>
          <w:szCs w:val="22"/>
          <w:lang w:val="fi-FI"/>
          <w:rPrChange w:author="Pöllänen Arto" w:date="2017-03-20T00:56:57.7307714" w:id="1612709315">
            <w:rPr/>
          </w:rPrChange>
        </w:rPr>
        <w:pPrChange w:author="Pöllänen Arto" w:date="2017-03-20T00:56:57.7307714" w:id="1527468108">
          <w:pPr/>
        </w:pPrChange>
      </w:pPr>
    </w:p>
    <w:p w:rsidR="686CDA7E" w:rsidDel="0439D4E9" w:rsidP="2F61C9CC" w:rsidRDefault="686CDA7E" w14:paraId="5673C7BA" w14:textId="656A4A00">
      <w:pPr>
        <w:spacing w:before="0" w:beforeAutospacing="off" w:after="0" w:afterAutospacing="off"/>
        <w:rPr>
          <w:del w:author="Pöllänen Arto" w:date="2017-03-20T01:45:16.4769642" w:id="669465473"/>
          <w:rFonts w:ascii="Courier New" w:hAnsi="Courier New" w:eastAsia="Courier New" w:cs="Courier New"/>
          <w:noProof w:val="0"/>
          <w:sz w:val="22"/>
          <w:szCs w:val="22"/>
          <w:lang w:val="fi-FI"/>
          <w:rPrChange w:author="Pöllänen Arto" w:date="2017-03-20T00:56:57.7307714" w:id="124268808">
            <w:rPr/>
          </w:rPrChange>
        </w:rPr>
        <w:pPrChange w:author="Pöllänen Arto" w:date="2017-03-20T00:56:57.7307714" w:id="1401598475">
          <w:pPr/>
        </w:pPrChange>
      </w:pPr>
    </w:p>
    <w:p w:rsidR="686CDA7E" w:rsidDel="0439D4E9" w:rsidP="2F61C9CC" w:rsidRDefault="686CDA7E" w14:paraId="675C7304" w14:textId="6E0B9704" w14:noSpellErr="1">
      <w:pPr>
        <w:spacing w:before="0" w:beforeAutospacing="off" w:after="0" w:afterAutospacing="off"/>
        <w:rPr>
          <w:del w:author="Pöllänen Arto" w:date="2017-03-20T01:45:16.4769642" w:id="638839562"/>
          <w:rFonts w:ascii="Courier New" w:hAnsi="Courier New" w:eastAsia="Courier New" w:cs="Courier New"/>
          <w:noProof w:val="0"/>
          <w:sz w:val="22"/>
          <w:szCs w:val="22"/>
          <w:lang w:val="fi-FI"/>
          <w:rPrChange w:author="Pöllänen Arto" w:date="2017-03-20T00:56:57.7307714" w:id="1925737833">
            <w:rPr/>
          </w:rPrChange>
        </w:rPr>
        <w:pPrChange w:author="Pöllänen Arto" w:date="2017-03-20T00:56:57.7307714" w:id="1812790942">
          <w:pPr/>
        </w:pPrChange>
      </w:pPr>
    </w:p>
    <w:p w:rsidR="686CDA7E" w:rsidDel="0439D4E9" w:rsidP="2F61C9CC" w:rsidRDefault="686CDA7E" w14:paraId="7BE70011" w14:textId="656A4A00">
      <w:pPr>
        <w:spacing w:before="0" w:beforeAutospacing="off" w:after="0" w:afterAutospacing="off"/>
        <w:rPr>
          <w:del w:author="Pöllänen Arto" w:date="2017-03-20T01:45:16.4769642" w:id="330049540"/>
          <w:rFonts w:ascii="Courier New" w:hAnsi="Courier New" w:eastAsia="Courier New" w:cs="Courier New"/>
          <w:noProof w:val="0"/>
          <w:sz w:val="22"/>
          <w:szCs w:val="22"/>
          <w:lang w:val="fi-FI"/>
          <w:rPrChange w:author="Pöllänen Arto" w:date="2017-03-20T00:56:57.7307714" w:id="2118768287">
            <w:rPr/>
          </w:rPrChange>
        </w:rPr>
        <w:pPrChange w:author="Pöllänen Arto" w:date="2017-03-20T00:56:57.7307714" w:id="290354851">
          <w:pPr/>
        </w:pPrChange>
      </w:pPr>
    </w:p>
    <w:p w:rsidR="686CDA7E" w:rsidDel="0439D4E9" w:rsidP="2F61C9CC" w:rsidRDefault="686CDA7E" w14:paraId="519B33A6" w14:textId="656A4A00">
      <w:pPr>
        <w:spacing w:before="0" w:beforeAutospacing="off" w:after="0" w:afterAutospacing="off"/>
        <w:rPr>
          <w:del w:author="Pöllänen Arto" w:date="2017-03-20T01:45:16.4769642" w:id="651669471"/>
          <w:rFonts w:ascii="Courier New" w:hAnsi="Courier New" w:eastAsia="Courier New" w:cs="Courier New"/>
          <w:noProof w:val="0"/>
          <w:sz w:val="22"/>
          <w:szCs w:val="22"/>
          <w:lang w:val="fi-FI"/>
          <w:rPrChange w:author="Pöllänen Arto" w:date="2017-03-20T00:56:57.7307714" w:id="757541559">
            <w:rPr/>
          </w:rPrChange>
        </w:rPr>
        <w:pPrChange w:author="Pöllänen Arto" w:date="2017-03-20T00:56:57.7307714" w:id="1690348843">
          <w:pPr/>
        </w:pPrChange>
      </w:pPr>
    </w:p>
    <w:p w:rsidR="686CDA7E" w:rsidDel="0439D4E9" w:rsidP="2F61C9CC" w:rsidRDefault="686CDA7E" w14:paraId="515827AC" w14:textId="6E0B9704" w14:noSpellErr="1">
      <w:pPr>
        <w:spacing w:before="0" w:beforeAutospacing="off" w:after="0" w:afterAutospacing="off"/>
        <w:rPr>
          <w:del w:author="Pöllänen Arto" w:date="2017-03-20T01:45:16.4769642" w:id="16187170"/>
          <w:rFonts w:ascii="Courier New" w:hAnsi="Courier New" w:eastAsia="Courier New" w:cs="Courier New"/>
          <w:noProof w:val="0"/>
          <w:sz w:val="22"/>
          <w:szCs w:val="22"/>
          <w:lang w:val="fi-FI"/>
          <w:rPrChange w:author="Pöllänen Arto" w:date="2017-03-20T00:56:57.7307714" w:id="2045857483">
            <w:rPr/>
          </w:rPrChange>
        </w:rPr>
        <w:pPrChange w:author="Pöllänen Arto" w:date="2017-03-20T00:56:57.7307714" w:id="1852329905">
          <w:pPr/>
        </w:pPrChange>
      </w:pPr>
    </w:p>
    <w:p w:rsidR="686CDA7E" w:rsidDel="0439D4E9" w:rsidP="2F61C9CC" w:rsidRDefault="686CDA7E" w14:paraId="7BFDD6C4" w14:textId="6E0B9704" w14:noSpellErr="1">
      <w:pPr>
        <w:spacing w:before="0" w:beforeAutospacing="off" w:after="0" w:afterAutospacing="off"/>
        <w:rPr>
          <w:del w:author="Pöllänen Arto" w:date="2017-03-20T01:45:16.4769642" w:id="638438846"/>
          <w:rFonts w:ascii="Courier New" w:hAnsi="Courier New" w:eastAsia="Courier New" w:cs="Courier New"/>
          <w:noProof w:val="0"/>
          <w:sz w:val="22"/>
          <w:szCs w:val="22"/>
          <w:lang w:val="fi-FI"/>
          <w:rPrChange w:author="Pöllänen Arto" w:date="2017-03-20T00:56:57.7307714" w:id="1798537861">
            <w:rPr/>
          </w:rPrChange>
        </w:rPr>
        <w:pPrChange w:author="Pöllänen Arto" w:date="2017-03-20T00:56:57.7307714" w:id="137149285">
          <w:pPr/>
        </w:pPrChange>
      </w:pPr>
    </w:p>
    <w:p w:rsidR="686CDA7E" w:rsidDel="0439D4E9" w:rsidP="2F61C9CC" w:rsidRDefault="686CDA7E" w14:paraId="725733EE" w14:textId="656A4A00">
      <w:pPr>
        <w:spacing w:before="0" w:beforeAutospacing="off" w:after="0" w:afterAutospacing="off"/>
        <w:rPr>
          <w:del w:author="Pöllänen Arto" w:date="2017-03-20T01:45:16.4769642" w:id="1124131904"/>
          <w:rFonts w:ascii="Courier New" w:hAnsi="Courier New" w:eastAsia="Courier New" w:cs="Courier New"/>
          <w:noProof w:val="0"/>
          <w:sz w:val="22"/>
          <w:szCs w:val="22"/>
          <w:lang w:val="fi-FI"/>
          <w:rPrChange w:author="Pöllänen Arto" w:date="2017-03-20T00:56:57.7307714" w:id="647037212">
            <w:rPr/>
          </w:rPrChange>
        </w:rPr>
        <w:pPrChange w:author="Pöllänen Arto" w:date="2017-03-20T00:56:57.7307714" w:id="1156258349">
          <w:pPr/>
        </w:pPrChange>
      </w:pPr>
    </w:p>
    <w:p w:rsidR="686CDA7E" w:rsidDel="0439D4E9" w:rsidP="2F61C9CC" w:rsidRDefault="686CDA7E" w14:paraId="3906B961" w14:textId="656A4A00">
      <w:pPr>
        <w:spacing w:before="0" w:beforeAutospacing="off" w:after="0" w:afterAutospacing="off"/>
        <w:rPr>
          <w:del w:author="Pöllänen Arto" w:date="2017-03-20T01:45:16.4769642" w:id="1796131642"/>
          <w:rFonts w:ascii="Courier New" w:hAnsi="Courier New" w:eastAsia="Courier New" w:cs="Courier New"/>
          <w:noProof w:val="0"/>
          <w:sz w:val="22"/>
          <w:szCs w:val="22"/>
          <w:lang w:val="fi-FI"/>
          <w:rPrChange w:author="Pöllänen Arto" w:date="2017-03-20T00:56:57.7307714" w:id="1934560585">
            <w:rPr/>
          </w:rPrChange>
        </w:rPr>
        <w:pPrChange w:author="Pöllänen Arto" w:date="2017-03-20T00:56:57.7307714" w:id="914878645">
          <w:pPr/>
        </w:pPrChange>
      </w:pPr>
    </w:p>
    <w:p w:rsidR="686CDA7E" w:rsidDel="0439D4E9" w:rsidP="2F61C9CC" w:rsidRDefault="686CDA7E" w14:paraId="517FB963" w14:textId="6E0B9704" w14:noSpellErr="1">
      <w:pPr>
        <w:spacing w:before="0" w:beforeAutospacing="off" w:after="0" w:afterAutospacing="off"/>
        <w:rPr>
          <w:del w:author="Pöllänen Arto" w:date="2017-03-20T01:45:16.4769642" w:id="2056990329"/>
          <w:rFonts w:ascii="Courier New" w:hAnsi="Courier New" w:eastAsia="Courier New" w:cs="Courier New"/>
          <w:noProof w:val="0"/>
          <w:sz w:val="22"/>
          <w:szCs w:val="22"/>
          <w:lang w:val="fi-FI"/>
          <w:rPrChange w:author="Pöllänen Arto" w:date="2017-03-20T00:56:57.7307714" w:id="2026721332">
            <w:rPr/>
          </w:rPrChange>
        </w:rPr>
        <w:pPrChange w:author="Pöllänen Arto" w:date="2017-03-20T00:56:57.7307714" w:id="217314092">
          <w:pPr/>
        </w:pPrChange>
      </w:pPr>
    </w:p>
    <w:p w:rsidR="686CDA7E" w:rsidDel="0439D4E9" w:rsidP="2F61C9CC" w:rsidRDefault="686CDA7E" w14:paraId="0D4C20A5" w14:textId="656A4A00">
      <w:pPr>
        <w:spacing w:before="0" w:beforeAutospacing="off" w:after="0" w:afterAutospacing="off"/>
        <w:rPr>
          <w:del w:author="Pöllänen Arto" w:date="2017-03-20T01:45:16.4769642" w:id="1997441400"/>
          <w:rFonts w:ascii="Courier New" w:hAnsi="Courier New" w:eastAsia="Courier New" w:cs="Courier New"/>
          <w:noProof w:val="0"/>
          <w:sz w:val="22"/>
          <w:szCs w:val="22"/>
          <w:lang w:val="fi-FI"/>
          <w:rPrChange w:author="Pöllänen Arto" w:date="2017-03-20T00:56:57.7307714" w:id="136700301">
            <w:rPr/>
          </w:rPrChange>
        </w:rPr>
        <w:pPrChange w:author="Pöllänen Arto" w:date="2017-03-20T00:56:57.7307714" w:id="1619434104">
          <w:pPr/>
        </w:pPrChange>
      </w:pPr>
    </w:p>
    <w:p w:rsidR="686CDA7E" w:rsidDel="0439D4E9" w:rsidP="2F61C9CC" w:rsidRDefault="686CDA7E" w14:paraId="6956A9FF" w14:textId="656A4A00">
      <w:pPr>
        <w:spacing w:before="0" w:beforeAutospacing="off" w:after="0" w:afterAutospacing="off"/>
        <w:rPr>
          <w:del w:author="Pöllänen Arto" w:date="2017-03-20T01:45:16.4769642" w:id="1533542018"/>
          <w:rFonts w:ascii="Courier New" w:hAnsi="Courier New" w:eastAsia="Courier New" w:cs="Courier New"/>
          <w:noProof w:val="0"/>
          <w:sz w:val="22"/>
          <w:szCs w:val="22"/>
          <w:lang w:val="fi-FI"/>
          <w:rPrChange w:author="Pöllänen Arto" w:date="2017-03-20T00:56:57.7307714" w:id="2000803857">
            <w:rPr/>
          </w:rPrChange>
        </w:rPr>
        <w:pPrChange w:author="Pöllänen Arto" w:date="2017-03-20T00:56:57.7307714" w:id="204004872">
          <w:pPr/>
        </w:pPrChange>
      </w:pPr>
    </w:p>
    <w:p w:rsidR="686CDA7E" w:rsidDel="0439D4E9" w:rsidP="2F61C9CC" w:rsidRDefault="686CDA7E" w14:paraId="3B59ACB1" w14:textId="6E0B9704" w14:noSpellErr="1">
      <w:pPr>
        <w:spacing w:before="0" w:beforeAutospacing="off" w:after="0" w:afterAutospacing="off"/>
        <w:rPr>
          <w:del w:author="Pöllänen Arto" w:date="2017-03-20T01:45:16.4769642" w:id="973109214"/>
          <w:rFonts w:ascii="Courier New" w:hAnsi="Courier New" w:eastAsia="Courier New" w:cs="Courier New"/>
          <w:noProof w:val="0"/>
          <w:sz w:val="22"/>
          <w:szCs w:val="22"/>
          <w:lang w:val="fi-FI"/>
          <w:rPrChange w:author="Pöllänen Arto" w:date="2017-03-20T00:56:57.7307714" w:id="456041856">
            <w:rPr/>
          </w:rPrChange>
        </w:rPr>
        <w:pPrChange w:author="Pöllänen Arto" w:date="2017-03-20T00:56:57.7307714" w:id="1848164762">
          <w:pPr/>
        </w:pPrChange>
      </w:pPr>
    </w:p>
    <w:p w:rsidR="686CDA7E" w:rsidDel="0439D4E9" w:rsidP="2F61C9CC" w:rsidRDefault="686CDA7E" w14:paraId="1FF911AD" w14:textId="656A4A00">
      <w:pPr>
        <w:spacing w:before="0" w:beforeAutospacing="off" w:after="0" w:afterAutospacing="off"/>
        <w:rPr>
          <w:del w:author="Pöllänen Arto" w:date="2017-03-20T01:45:16.4769642" w:id="743365263"/>
          <w:rFonts w:ascii="Courier New" w:hAnsi="Courier New" w:eastAsia="Courier New" w:cs="Courier New"/>
          <w:noProof w:val="0"/>
          <w:sz w:val="22"/>
          <w:szCs w:val="22"/>
          <w:lang w:val="fi-FI"/>
          <w:rPrChange w:author="Pöllänen Arto" w:date="2017-03-20T00:56:57.7307714" w:id="1002941691">
            <w:rPr/>
          </w:rPrChange>
        </w:rPr>
        <w:pPrChange w:author="Pöllänen Arto" w:date="2017-03-20T00:56:57.7307714" w:id="1762045999">
          <w:pPr/>
        </w:pPrChange>
      </w:pPr>
    </w:p>
    <w:p w:rsidR="686CDA7E" w:rsidDel="0439D4E9" w:rsidP="2F61C9CC" w:rsidRDefault="686CDA7E" w14:paraId="1D0725EC" w14:textId="656A4A00">
      <w:pPr>
        <w:spacing w:before="0" w:beforeAutospacing="off" w:after="0" w:afterAutospacing="off"/>
        <w:rPr>
          <w:del w:author="Pöllänen Arto" w:date="2017-03-20T01:45:16.4769642" w:id="383957073"/>
          <w:rFonts w:ascii="Courier New" w:hAnsi="Courier New" w:eastAsia="Courier New" w:cs="Courier New"/>
          <w:noProof w:val="0"/>
          <w:sz w:val="22"/>
          <w:szCs w:val="22"/>
          <w:lang w:val="fi-FI"/>
          <w:rPrChange w:author="Pöllänen Arto" w:date="2017-03-20T00:56:57.7307714" w:id="1473865368">
            <w:rPr/>
          </w:rPrChange>
        </w:rPr>
        <w:pPrChange w:author="Pöllänen Arto" w:date="2017-03-20T00:56:57.7307714" w:id="754104955">
          <w:pPr/>
        </w:pPrChange>
      </w:pPr>
    </w:p>
    <w:p w:rsidR="686CDA7E" w:rsidDel="0439D4E9" w:rsidP="2F61C9CC" w:rsidRDefault="686CDA7E" w14:paraId="5C9F9A3B" w14:textId="6E0B9704" w14:noSpellErr="1">
      <w:pPr>
        <w:spacing w:before="0" w:beforeAutospacing="off" w:after="0" w:afterAutospacing="off"/>
        <w:rPr>
          <w:del w:author="Pöllänen Arto" w:date="2017-03-20T01:45:16.4769642" w:id="1671159295"/>
          <w:rFonts w:ascii="Courier New" w:hAnsi="Courier New" w:eastAsia="Courier New" w:cs="Courier New"/>
          <w:noProof w:val="0"/>
          <w:sz w:val="22"/>
          <w:szCs w:val="22"/>
          <w:lang w:val="fi-FI"/>
          <w:rPrChange w:author="Pöllänen Arto" w:date="2017-03-20T00:56:57.7307714" w:id="1905998396">
            <w:rPr/>
          </w:rPrChange>
        </w:rPr>
        <w:pPrChange w:author="Pöllänen Arto" w:date="2017-03-20T00:56:57.7307714" w:id="1019146390">
          <w:pPr/>
        </w:pPrChange>
      </w:pPr>
    </w:p>
    <w:p w:rsidR="686CDA7E" w:rsidDel="0439D4E9" w:rsidP="4AB56EC3" w:rsidRDefault="686CDA7E" w14:paraId="258EA61D" w14:textId="6E0B9704">
      <w:pPr>
        <w:spacing w:before="0" w:beforeAutospacing="off" w:after="0" w:afterAutospacing="off"/>
        <w:rPr>
          <w:del w:author="Pöllänen Arto" w:date="2017-03-20T01:45:16.4769642" w:id="1149987944"/>
          <w:rFonts w:ascii="Courier New" w:hAnsi="Courier New" w:eastAsia="Courier New" w:cs="Courier New"/>
          <w:sz w:val="16"/>
          <w:szCs w:val="16"/>
          <w:rPrChange w:author="Pöllänen Arto" w:date="2017-03-20T00:56:21.136542" w:id="1378527505">
            <w:rPr/>
          </w:rPrChange>
        </w:rPr>
        <w:pPrChange w:author="Pöllänen Arto" w:date="2017-03-20T00:56:21.136542" w:id="749827645">
          <w:pPr/>
        </w:pPrChange>
      </w:pPr>
      <w:del w:author="Pöllänen Arto" w:date="2017-03-20T01:45:16.4769642" w:id="642455583">
        <w:r w:rsidDel="0439D4E9">
          <w:br/>
        </w:r>
      </w:del>
    </w:p>
    <w:p w:rsidR="686CDA7E" w:rsidDel="0439D4E9" w:rsidP="2F61C9CC" w:rsidRDefault="686CDA7E" w14:paraId="459F56F0" w14:textId="656A4A00">
      <w:pPr>
        <w:spacing w:before="0" w:beforeAutospacing="off" w:after="0" w:afterAutospacing="off"/>
        <w:rPr>
          <w:del w:author="Pöllänen Arto" w:date="2017-03-20T01:45:16.4769642" w:id="402513424"/>
          <w:rFonts w:ascii="Courier New" w:hAnsi="Courier New" w:eastAsia="Courier New" w:cs="Courier New"/>
          <w:noProof w:val="0"/>
          <w:sz w:val="22"/>
          <w:szCs w:val="22"/>
          <w:lang w:val="fi-FI"/>
          <w:rPrChange w:author="Pöllänen Arto" w:date="2017-03-20T00:56:57.7307714" w:id="1967986648">
            <w:rPr/>
          </w:rPrChange>
        </w:rPr>
        <w:pPrChange w:author="Pöllänen Arto" w:date="2017-03-20T00:56:57.7307714" w:id="1401303956">
          <w:pPr/>
        </w:pPrChange>
      </w:pPr>
    </w:p>
    <w:p w:rsidR="686CDA7E" w:rsidDel="0439D4E9" w:rsidP="2F61C9CC" w:rsidRDefault="686CDA7E" w14:paraId="795EE668" w14:textId="6E0B9704" w14:noSpellErr="1">
      <w:pPr>
        <w:spacing w:before="0" w:beforeAutospacing="off" w:after="0" w:afterAutospacing="off"/>
        <w:rPr>
          <w:del w:author="Pöllänen Arto" w:date="2017-03-20T01:45:16.4769642" w:id="1615073436"/>
          <w:rFonts w:ascii="Courier New" w:hAnsi="Courier New" w:eastAsia="Courier New" w:cs="Courier New"/>
          <w:noProof w:val="0"/>
          <w:sz w:val="22"/>
          <w:szCs w:val="22"/>
          <w:lang w:val="fi-FI"/>
          <w:rPrChange w:author="Pöllänen Arto" w:date="2017-03-20T00:56:57.7307714" w:id="1444735495">
            <w:rPr/>
          </w:rPrChange>
        </w:rPr>
        <w:pPrChange w:author="Pöllänen Arto" w:date="2017-03-20T00:56:57.7307714" w:id="936319908">
          <w:pPr/>
        </w:pPrChange>
      </w:pPr>
    </w:p>
    <w:p w:rsidR="686CDA7E" w:rsidDel="0439D4E9" w:rsidP="2F61C9CC" w:rsidRDefault="686CDA7E" w14:paraId="08E657BA" w14:textId="656A4A00">
      <w:pPr>
        <w:spacing w:before="0" w:beforeAutospacing="off" w:after="0" w:afterAutospacing="off"/>
        <w:rPr>
          <w:del w:author="Pöllänen Arto" w:date="2017-03-20T01:45:16.4769642" w:id="2124437168"/>
          <w:rFonts w:ascii="Courier New" w:hAnsi="Courier New" w:eastAsia="Courier New" w:cs="Courier New"/>
          <w:noProof w:val="0"/>
          <w:sz w:val="22"/>
          <w:szCs w:val="22"/>
          <w:lang w:val="fi-FI"/>
          <w:rPrChange w:author="Pöllänen Arto" w:date="2017-03-20T00:56:57.7307714" w:id="779651761">
            <w:rPr/>
          </w:rPrChange>
        </w:rPr>
        <w:pPrChange w:author="Pöllänen Arto" w:date="2017-03-20T00:56:57.7307714" w:id="1841905465">
          <w:pPr/>
        </w:pPrChange>
      </w:pPr>
    </w:p>
    <w:p w:rsidR="686CDA7E" w:rsidDel="0439D4E9" w:rsidP="2F61C9CC" w:rsidRDefault="686CDA7E" w14:paraId="5DC5296F" w14:textId="6E0B9704" w14:noSpellErr="1">
      <w:pPr>
        <w:spacing w:before="0" w:beforeAutospacing="off" w:after="0" w:afterAutospacing="off"/>
        <w:rPr>
          <w:del w:author="Pöllänen Arto" w:date="2017-03-20T01:45:16.4769642" w:id="328911243"/>
          <w:rFonts w:ascii="Courier New" w:hAnsi="Courier New" w:eastAsia="Courier New" w:cs="Courier New"/>
          <w:noProof w:val="0"/>
          <w:sz w:val="22"/>
          <w:szCs w:val="22"/>
          <w:lang w:val="fi-FI"/>
          <w:rPrChange w:author="Pöllänen Arto" w:date="2017-03-20T00:56:57.7307714" w:id="1746895324">
            <w:rPr/>
          </w:rPrChange>
        </w:rPr>
        <w:pPrChange w:author="Pöllänen Arto" w:date="2017-03-20T00:56:57.7307714" w:id="919387061">
          <w:pPr/>
        </w:pPrChange>
      </w:pPr>
    </w:p>
    <w:p w:rsidR="686CDA7E" w:rsidDel="0439D4E9" w:rsidP="4AB56EC3" w:rsidRDefault="686CDA7E" w14:paraId="1F8DE95F" w14:textId="6E0B9704">
      <w:pPr>
        <w:spacing w:before="0" w:beforeAutospacing="off" w:after="0" w:afterAutospacing="off"/>
        <w:rPr>
          <w:del w:author="Pöllänen Arto" w:date="2017-03-20T01:45:16.4769642" w:id="1762802878"/>
          <w:rFonts w:ascii="Courier New" w:hAnsi="Courier New" w:eastAsia="Courier New" w:cs="Courier New"/>
          <w:sz w:val="16"/>
          <w:szCs w:val="16"/>
          <w:rPrChange w:author="Pöllänen Arto" w:date="2017-03-20T00:56:21.136542" w:id="1218925850">
            <w:rPr/>
          </w:rPrChange>
        </w:rPr>
        <w:pPrChange w:author="Pöllänen Arto" w:date="2017-03-20T00:56:21.136542" w:id="1415626671">
          <w:pPr/>
        </w:pPrChange>
      </w:pPr>
      <w:del w:author="Pöllänen Arto" w:date="2017-03-20T01:45:16.4769642" w:id="1298949072">
        <w:r w:rsidDel="0439D4E9">
          <w:br/>
        </w:r>
      </w:del>
    </w:p>
    <w:p w:rsidR="686CDA7E" w:rsidDel="0439D4E9" w:rsidP="2F61C9CC" w:rsidRDefault="686CDA7E" w14:paraId="78E72DF5" w14:textId="656A4A00">
      <w:pPr>
        <w:spacing w:before="0" w:beforeAutospacing="off" w:after="0" w:afterAutospacing="off"/>
        <w:rPr>
          <w:del w:author="Pöllänen Arto" w:date="2017-03-20T01:45:16.4769642" w:id="695165889"/>
          <w:rFonts w:ascii="Courier New" w:hAnsi="Courier New" w:eastAsia="Courier New" w:cs="Courier New"/>
          <w:noProof w:val="0"/>
          <w:sz w:val="22"/>
          <w:szCs w:val="22"/>
          <w:lang w:val="fi-FI"/>
          <w:rPrChange w:author="Pöllänen Arto" w:date="2017-03-20T00:56:57.7307714" w:id="322325003">
            <w:rPr/>
          </w:rPrChange>
        </w:rPr>
        <w:pPrChange w:author="Pöllänen Arto" w:date="2017-03-20T00:56:57.7307714" w:id="894306812">
          <w:pPr/>
        </w:pPrChange>
      </w:pPr>
    </w:p>
    <w:p w:rsidR="686CDA7E" w:rsidDel="0439D4E9" w:rsidP="2F61C9CC" w:rsidRDefault="686CDA7E" w14:paraId="75C08C4D" w14:textId="656A4A00">
      <w:pPr>
        <w:spacing w:before="0" w:beforeAutospacing="off" w:after="0" w:afterAutospacing="off"/>
        <w:rPr>
          <w:del w:author="Pöllänen Arto" w:date="2017-03-20T01:45:16.4769642" w:id="851648971"/>
          <w:rFonts w:ascii="Courier New" w:hAnsi="Courier New" w:eastAsia="Courier New" w:cs="Courier New"/>
          <w:noProof w:val="0"/>
          <w:sz w:val="22"/>
          <w:szCs w:val="22"/>
          <w:lang w:val="fi-FI"/>
          <w:rPrChange w:author="Pöllänen Arto" w:date="2017-03-20T00:56:57.7307714" w:id="1019096403">
            <w:rPr/>
          </w:rPrChange>
        </w:rPr>
        <w:pPrChange w:author="Pöllänen Arto" w:date="2017-03-20T00:56:57.7307714" w:id="1830654105">
          <w:pPr/>
        </w:pPrChange>
      </w:pPr>
    </w:p>
    <w:p w:rsidR="686CDA7E" w:rsidDel="0439D4E9" w:rsidP="2F61C9CC" w:rsidRDefault="686CDA7E" w14:paraId="611AF03A" w14:textId="6E0B9704" w14:noSpellErr="1">
      <w:pPr>
        <w:spacing w:before="0" w:beforeAutospacing="off" w:after="0" w:afterAutospacing="off"/>
        <w:rPr>
          <w:del w:author="Pöllänen Arto" w:date="2017-03-20T01:45:16.4769642" w:id="1922162732"/>
          <w:rFonts w:ascii="Courier New" w:hAnsi="Courier New" w:eastAsia="Courier New" w:cs="Courier New"/>
          <w:noProof w:val="0"/>
          <w:sz w:val="22"/>
          <w:szCs w:val="22"/>
          <w:lang w:val="fi-FI"/>
          <w:rPrChange w:author="Pöllänen Arto" w:date="2017-03-20T00:56:57.7307714" w:id="1031640454">
            <w:rPr/>
          </w:rPrChange>
        </w:rPr>
        <w:pPrChange w:author="Pöllänen Arto" w:date="2017-03-20T00:56:57.7307714" w:id="700632544">
          <w:pPr/>
        </w:pPrChange>
      </w:pPr>
    </w:p>
    <w:p w:rsidR="686CDA7E" w:rsidDel="0439D4E9" w:rsidP="2F61C9CC" w:rsidRDefault="686CDA7E" w14:paraId="4D6B0511" w14:textId="656A4A00">
      <w:pPr>
        <w:spacing w:before="0" w:beforeAutospacing="off" w:after="0" w:afterAutospacing="off"/>
        <w:rPr>
          <w:del w:author="Pöllänen Arto" w:date="2017-03-20T01:45:16.4769642" w:id="1936935633"/>
          <w:rFonts w:ascii="Courier New" w:hAnsi="Courier New" w:eastAsia="Courier New" w:cs="Courier New"/>
          <w:noProof w:val="0"/>
          <w:sz w:val="22"/>
          <w:szCs w:val="22"/>
          <w:lang w:val="fi-FI"/>
          <w:rPrChange w:author="Pöllänen Arto" w:date="2017-03-20T00:56:57.7307714" w:id="141350761">
            <w:rPr/>
          </w:rPrChange>
        </w:rPr>
        <w:pPrChange w:author="Pöllänen Arto" w:date="2017-03-20T00:56:57.7307714" w:id="224717568">
          <w:pPr/>
        </w:pPrChange>
      </w:pPr>
    </w:p>
    <w:p w:rsidR="686CDA7E" w:rsidDel="0439D4E9" w:rsidP="2F61C9CC" w:rsidRDefault="686CDA7E" w14:paraId="66E3BFEA" w14:textId="656A4A00">
      <w:pPr>
        <w:spacing w:before="0" w:beforeAutospacing="off" w:after="0" w:afterAutospacing="off"/>
        <w:rPr>
          <w:del w:author="Pöllänen Arto" w:date="2017-03-20T01:45:16.4769642" w:id="1765746131"/>
          <w:rFonts w:ascii="Courier New" w:hAnsi="Courier New" w:eastAsia="Courier New" w:cs="Courier New"/>
          <w:noProof w:val="0"/>
          <w:sz w:val="22"/>
          <w:szCs w:val="22"/>
          <w:lang w:val="fi-FI"/>
          <w:rPrChange w:author="Pöllänen Arto" w:date="2017-03-20T00:56:57.7307714" w:id="1722341755">
            <w:rPr/>
          </w:rPrChange>
        </w:rPr>
        <w:pPrChange w:author="Pöllänen Arto" w:date="2017-03-20T00:56:57.7307714" w:id="1816410103">
          <w:pPr/>
        </w:pPrChange>
      </w:pPr>
    </w:p>
    <w:p w:rsidR="686CDA7E" w:rsidDel="0439D4E9" w:rsidP="2F61C9CC" w:rsidRDefault="686CDA7E" w14:paraId="1ED6ADE8" w14:textId="6E0B9704" w14:noSpellErr="1">
      <w:pPr>
        <w:spacing w:before="0" w:beforeAutospacing="off" w:after="0" w:afterAutospacing="off"/>
        <w:rPr>
          <w:del w:author="Pöllänen Arto" w:date="2017-03-20T01:45:16.4769642" w:id="1098474859"/>
          <w:rFonts w:ascii="Courier New" w:hAnsi="Courier New" w:eastAsia="Courier New" w:cs="Courier New"/>
          <w:noProof w:val="0"/>
          <w:sz w:val="22"/>
          <w:szCs w:val="22"/>
          <w:lang w:val="fi-FI"/>
          <w:rPrChange w:author="Pöllänen Arto" w:date="2017-03-20T00:56:57.7307714" w:id="524405832">
            <w:rPr/>
          </w:rPrChange>
        </w:rPr>
        <w:pPrChange w:author="Pöllänen Arto" w:date="2017-03-20T00:56:57.7307714" w:id="765573243">
          <w:pPr/>
        </w:pPrChange>
      </w:pPr>
    </w:p>
    <w:p w:rsidR="686CDA7E" w:rsidDel="0439D4E9" w:rsidP="2F61C9CC" w:rsidRDefault="686CDA7E" w14:paraId="32BCAF6F" w14:textId="5078C78D">
      <w:pPr>
        <w:spacing w:before="0" w:beforeAutospacing="off" w:after="0" w:afterAutospacing="off"/>
        <w:rPr>
          <w:del w:author="Pöllänen Arto" w:date="2017-03-20T01:45:16.4769642" w:id="762069656"/>
          <w:rFonts w:ascii="Courier New" w:hAnsi="Courier New" w:eastAsia="Courier New" w:cs="Courier New"/>
          <w:noProof w:val="0"/>
          <w:sz w:val="22"/>
          <w:szCs w:val="22"/>
          <w:lang w:val="fi-FI"/>
          <w:rPrChange w:author="Pöllänen Arto" w:date="2017-03-20T00:56:57.7307714" w:id="1705689843">
            <w:rPr/>
          </w:rPrChange>
        </w:rPr>
        <w:pPrChange w:author="Pöllänen Arto" w:date="2017-03-20T00:56:57.7307714" w:id="1624329141">
          <w:pPr/>
        </w:pPrChange>
      </w:pPr>
    </w:p>
    <w:p w:rsidR="686CDA7E" w:rsidDel="0439D4E9" w:rsidP="2F61C9CC" w:rsidRDefault="686CDA7E" w14:paraId="01059D16" w14:textId="6E0B9704" w14:noSpellErr="1">
      <w:pPr>
        <w:spacing w:before="0" w:beforeAutospacing="off" w:after="0" w:afterAutospacing="off"/>
        <w:rPr>
          <w:del w:author="Pöllänen Arto" w:date="2017-03-20T01:45:16.4769642" w:id="356459062"/>
          <w:rFonts w:ascii="Courier New" w:hAnsi="Courier New" w:eastAsia="Courier New" w:cs="Courier New"/>
          <w:noProof w:val="0"/>
          <w:sz w:val="22"/>
          <w:szCs w:val="22"/>
          <w:lang w:val="fi-FI"/>
          <w:rPrChange w:author="Pöllänen Arto" w:date="2017-03-20T00:56:57.7307714" w:id="40228049">
            <w:rPr/>
          </w:rPrChange>
        </w:rPr>
        <w:pPrChange w:author="Pöllänen Arto" w:date="2017-03-20T00:56:57.7307714" w:id="1410939315">
          <w:pPr/>
        </w:pPrChange>
      </w:pPr>
    </w:p>
    <w:p w:rsidR="686CDA7E" w:rsidDel="0439D4E9" w:rsidP="2F61C9CC" w:rsidRDefault="686CDA7E" w14:paraId="219174E8" w14:textId="6E0B9704">
      <w:pPr>
        <w:spacing w:before="0" w:beforeAutospacing="off" w:after="0" w:afterAutospacing="off"/>
        <w:rPr>
          <w:del w:author="Pöllänen Arto" w:date="2017-03-20T01:45:16.4769642" w:id="1541116563"/>
          <w:rFonts w:ascii="Courier New" w:hAnsi="Courier New" w:eastAsia="Courier New" w:cs="Courier New"/>
          <w:noProof w:val="0"/>
          <w:sz w:val="22"/>
          <w:szCs w:val="22"/>
          <w:lang w:val="fi-FI"/>
          <w:rPrChange w:author="Pöllänen Arto" w:date="2017-03-20T00:56:57.7307714" w:id="539653360">
            <w:rPr/>
          </w:rPrChange>
        </w:rPr>
        <w:pPrChange w:author="Pöllänen Arto" w:date="2017-03-20T00:56:57.7307714" w:id="1585992713">
          <w:pPr/>
        </w:pPrChange>
      </w:pPr>
    </w:p>
    <w:p w:rsidR="686CDA7E" w:rsidDel="0439D4E9" w:rsidP="2F61C9CC" w:rsidRDefault="686CDA7E" w14:paraId="023F0BBF" w14:textId="6E0B9704">
      <w:pPr>
        <w:spacing w:before="0" w:beforeAutospacing="off" w:after="0" w:afterAutospacing="off"/>
        <w:rPr>
          <w:del w:author="Pöllänen Arto" w:date="2017-03-20T01:45:16.4769642" w:id="288168751"/>
          <w:rFonts w:ascii="Courier New" w:hAnsi="Courier New" w:eastAsia="Courier New" w:cs="Courier New"/>
          <w:noProof w:val="0"/>
          <w:sz w:val="22"/>
          <w:szCs w:val="22"/>
          <w:lang w:val="fi-FI"/>
          <w:rPrChange w:author="Pöllänen Arto" w:date="2017-03-20T00:56:57.7307714" w:id="1225259993">
            <w:rPr/>
          </w:rPrChange>
        </w:rPr>
        <w:pPrChange w:author="Pöllänen Arto" w:date="2017-03-20T00:56:57.7307714" w:id="492801564">
          <w:pPr/>
        </w:pPrChange>
      </w:pPr>
    </w:p>
    <w:p w:rsidR="686CDA7E" w:rsidDel="0439D4E9" w:rsidP="2F61C9CC" w:rsidRDefault="686CDA7E" w14:paraId="6A7010C3" w14:textId="6E0B9704" w14:noSpellErr="1">
      <w:pPr>
        <w:spacing w:before="0" w:beforeAutospacing="off" w:after="0" w:afterAutospacing="off"/>
        <w:rPr>
          <w:del w:author="Pöllänen Arto" w:date="2017-03-20T01:45:16.4769642" w:id="1555448890"/>
          <w:rFonts w:ascii="Courier New" w:hAnsi="Courier New" w:eastAsia="Courier New" w:cs="Courier New"/>
          <w:noProof w:val="0"/>
          <w:sz w:val="22"/>
          <w:szCs w:val="22"/>
          <w:lang w:val="fi-FI"/>
          <w:rPrChange w:author="Pöllänen Arto" w:date="2017-03-20T00:56:57.7307714" w:id="191159236">
            <w:rPr/>
          </w:rPrChange>
        </w:rPr>
        <w:pPrChange w:author="Pöllänen Arto" w:date="2017-03-20T00:56:57.7307714" w:id="1873977281">
          <w:pPr/>
        </w:pPrChange>
      </w:pPr>
    </w:p>
    <w:p w:rsidR="686CDA7E" w:rsidDel="0439D4E9" w:rsidP="2F61C9CC" w:rsidRDefault="686CDA7E" w14:paraId="658DA55B" w14:textId="6E0B9704" w14:noSpellErr="1">
      <w:pPr>
        <w:spacing w:before="0" w:beforeAutospacing="off" w:after="0" w:afterAutospacing="off"/>
        <w:rPr>
          <w:del w:author="Pöllänen Arto" w:date="2017-03-20T01:45:16.4769642" w:id="1667605450"/>
          <w:rFonts w:ascii="Courier New" w:hAnsi="Courier New" w:eastAsia="Courier New" w:cs="Courier New"/>
          <w:noProof w:val="0"/>
          <w:sz w:val="22"/>
          <w:szCs w:val="22"/>
          <w:lang w:val="fi-FI"/>
          <w:rPrChange w:author="Pöllänen Arto" w:date="2017-03-20T00:56:57.7307714" w:id="708199115">
            <w:rPr/>
          </w:rPrChange>
        </w:rPr>
        <w:pPrChange w:author="Pöllänen Arto" w:date="2017-03-20T00:56:57.7307714" w:id="1798788300">
          <w:pPr/>
        </w:pPrChange>
      </w:pPr>
    </w:p>
    <w:p w:rsidR="686CDA7E" w:rsidDel="0439D4E9" w:rsidP="4AB56EC3" w:rsidRDefault="686CDA7E" w14:paraId="6EFAB717" w14:textId="6E0B9704">
      <w:pPr>
        <w:spacing w:before="0" w:beforeAutospacing="off" w:after="0" w:afterAutospacing="off"/>
        <w:rPr>
          <w:del w:author="Pöllänen Arto" w:date="2017-03-20T01:45:16.4769642" w:id="1941640674"/>
          <w:rFonts w:ascii="Courier New" w:hAnsi="Courier New" w:eastAsia="Courier New" w:cs="Courier New"/>
          <w:sz w:val="16"/>
          <w:szCs w:val="16"/>
          <w:rPrChange w:author="Pöllänen Arto" w:date="2017-03-20T00:56:21.136542" w:id="610119958">
            <w:rPr/>
          </w:rPrChange>
        </w:rPr>
        <w:pPrChange w:author="Pöllänen Arto" w:date="2017-03-20T00:56:21.136542" w:id="332139875">
          <w:pPr/>
        </w:pPrChange>
      </w:pPr>
      <w:del w:author="Pöllänen Arto" w:date="2017-03-20T01:45:16.4769642" w:id="1458550755">
        <w:r w:rsidDel="0439D4E9">
          <w:br/>
        </w:r>
      </w:del>
    </w:p>
    <w:p w:rsidR="686CDA7E" w:rsidDel="0439D4E9" w:rsidP="2F61C9CC" w:rsidRDefault="686CDA7E" w14:paraId="278EC06C" w14:textId="5078C78D">
      <w:pPr>
        <w:spacing w:before="0" w:beforeAutospacing="off" w:after="0" w:afterAutospacing="off"/>
        <w:rPr>
          <w:del w:author="Pöllänen Arto" w:date="2017-03-20T01:45:16.4769642" w:id="576428779"/>
          <w:rFonts w:ascii="Courier New" w:hAnsi="Courier New" w:eastAsia="Courier New" w:cs="Courier New"/>
          <w:noProof w:val="0"/>
          <w:sz w:val="22"/>
          <w:szCs w:val="22"/>
          <w:lang w:val="fi-FI"/>
          <w:rPrChange w:author="Pöllänen Arto" w:date="2017-03-20T00:56:57.7307714" w:id="1085096664">
            <w:rPr/>
          </w:rPrChange>
        </w:rPr>
        <w:pPrChange w:author="Pöllänen Arto" w:date="2017-03-20T00:56:57.7307714" w:id="325811913">
          <w:pPr/>
        </w:pPrChange>
      </w:pPr>
    </w:p>
    <w:p w:rsidR="686CDA7E" w:rsidDel="0439D4E9" w:rsidP="2F61C9CC" w:rsidRDefault="686CDA7E" w14:paraId="4DD187BB" w14:textId="6E0B9704" w14:noSpellErr="1">
      <w:pPr>
        <w:spacing w:before="0" w:beforeAutospacing="off" w:after="0" w:afterAutospacing="off"/>
        <w:rPr>
          <w:del w:author="Pöllänen Arto" w:date="2017-03-20T01:45:16.4769642" w:id="104484574"/>
          <w:rFonts w:ascii="Courier New" w:hAnsi="Courier New" w:eastAsia="Courier New" w:cs="Courier New"/>
          <w:noProof w:val="0"/>
          <w:sz w:val="22"/>
          <w:szCs w:val="22"/>
          <w:lang w:val="fi-FI"/>
          <w:rPrChange w:author="Pöllänen Arto" w:date="2017-03-20T00:56:57.7307714" w:id="1552020652">
            <w:rPr/>
          </w:rPrChange>
        </w:rPr>
        <w:pPrChange w:author="Pöllänen Arto" w:date="2017-03-20T00:56:57.7307714" w:id="2147226286">
          <w:pPr/>
        </w:pPrChange>
      </w:pPr>
    </w:p>
    <w:p w:rsidR="686CDA7E" w:rsidDel="0439D4E9" w:rsidP="2F61C9CC" w:rsidRDefault="686CDA7E" w14:paraId="19677D19" w14:textId="5078C78D">
      <w:pPr>
        <w:spacing w:before="0" w:beforeAutospacing="off" w:after="0" w:afterAutospacing="off"/>
        <w:rPr>
          <w:del w:author="Pöllänen Arto" w:date="2017-03-20T01:45:16.4769642" w:id="1245459571"/>
          <w:rFonts w:ascii="Courier New" w:hAnsi="Courier New" w:eastAsia="Courier New" w:cs="Courier New"/>
          <w:noProof w:val="0"/>
          <w:sz w:val="22"/>
          <w:szCs w:val="22"/>
          <w:lang w:val="fi-FI"/>
          <w:rPrChange w:author="Pöllänen Arto" w:date="2017-03-20T00:56:57.7307714" w:id="1166102545">
            <w:rPr/>
          </w:rPrChange>
        </w:rPr>
        <w:pPrChange w:author="Pöllänen Arto" w:date="2017-03-20T00:56:57.7307714" w:id="2096546035">
          <w:pPr/>
        </w:pPrChange>
      </w:pPr>
    </w:p>
    <w:p w:rsidR="686CDA7E" w:rsidDel="0439D4E9" w:rsidP="4AB56EC3" w:rsidRDefault="686CDA7E" w14:paraId="78F69821" w14:textId="6E0B9704">
      <w:pPr>
        <w:spacing w:before="0" w:beforeAutospacing="off" w:after="0" w:afterAutospacing="off"/>
        <w:rPr>
          <w:del w:author="Pöllänen Arto" w:date="2017-03-20T01:45:16.4769642" w:id="1526008625"/>
          <w:rFonts w:ascii="Courier New" w:hAnsi="Courier New" w:eastAsia="Courier New" w:cs="Courier New"/>
          <w:sz w:val="16"/>
          <w:szCs w:val="16"/>
          <w:rPrChange w:author="Pöllänen Arto" w:date="2017-03-20T00:56:21.136542" w:id="410310369">
            <w:rPr/>
          </w:rPrChange>
        </w:rPr>
        <w:pPrChange w:author="Pöllänen Arto" w:date="2017-03-20T00:56:21.136542" w:id="1365682476">
          <w:pPr/>
        </w:pPrChange>
      </w:pPr>
      <w:del w:author="Pöllänen Arto" w:date="2017-03-20T01:45:16.4769642" w:id="463066231">
        <w:r w:rsidDel="0439D4E9">
          <w:br/>
        </w:r>
      </w:del>
    </w:p>
    <w:p w:rsidR="686CDA7E" w:rsidDel="0439D4E9" w:rsidP="2F61C9CC" w:rsidRDefault="686CDA7E" w14:paraId="6E4D1717" w14:textId="5078C78D">
      <w:pPr>
        <w:spacing w:before="0" w:beforeAutospacing="off" w:after="0" w:afterAutospacing="off"/>
        <w:rPr>
          <w:del w:author="Pöllänen Arto" w:date="2017-03-20T01:45:16.4769642" w:id="682461839"/>
          <w:rFonts w:ascii="Courier New" w:hAnsi="Courier New" w:eastAsia="Courier New" w:cs="Courier New"/>
          <w:noProof w:val="0"/>
          <w:sz w:val="22"/>
          <w:szCs w:val="22"/>
          <w:lang w:val="fi-FI"/>
          <w:rPrChange w:author="Pöllänen Arto" w:date="2017-03-20T00:56:57.7307714" w:id="936346194">
            <w:rPr/>
          </w:rPrChange>
        </w:rPr>
        <w:pPrChange w:author="Pöllänen Arto" w:date="2017-03-20T00:56:57.7307714" w:id="251453996">
          <w:pPr/>
        </w:pPrChange>
      </w:pPr>
    </w:p>
    <w:p w:rsidR="686CDA7E" w:rsidDel="0439D4E9" w:rsidP="2F61C9CC" w:rsidRDefault="686CDA7E" w14:paraId="42F76826" w14:textId="5078C78D">
      <w:pPr>
        <w:spacing w:before="0" w:beforeAutospacing="off" w:after="0" w:afterAutospacing="off"/>
        <w:rPr>
          <w:del w:author="Pöllänen Arto" w:date="2017-03-20T01:45:16.4769642" w:id="2110834375"/>
          <w:rFonts w:ascii="Courier New" w:hAnsi="Courier New" w:eastAsia="Courier New" w:cs="Courier New"/>
          <w:noProof w:val="0"/>
          <w:sz w:val="22"/>
          <w:szCs w:val="22"/>
          <w:lang w:val="fi-FI"/>
          <w:rPrChange w:author="Pöllänen Arto" w:date="2017-03-20T00:56:57.7307714" w:id="886997490">
            <w:rPr/>
          </w:rPrChange>
        </w:rPr>
        <w:pPrChange w:author="Pöllänen Arto" w:date="2017-03-20T00:56:57.7307714" w:id="55828456">
          <w:pPr/>
        </w:pPrChange>
      </w:pPr>
    </w:p>
    <w:p w:rsidR="686CDA7E" w:rsidDel="0439D4E9" w:rsidP="2F61C9CC" w:rsidRDefault="686CDA7E" w14:paraId="2A2E68C2" w14:textId="6E0B9704" w14:noSpellErr="1">
      <w:pPr>
        <w:spacing w:before="0" w:beforeAutospacing="off" w:after="0" w:afterAutospacing="off"/>
        <w:rPr>
          <w:del w:author="Pöllänen Arto" w:date="2017-03-20T01:45:16.4769642" w:id="1056611722"/>
          <w:rFonts w:ascii="Courier New" w:hAnsi="Courier New" w:eastAsia="Courier New" w:cs="Courier New"/>
          <w:noProof w:val="0"/>
          <w:sz w:val="22"/>
          <w:szCs w:val="22"/>
          <w:lang w:val="fi-FI"/>
          <w:rPrChange w:author="Pöllänen Arto" w:date="2017-03-20T00:56:57.7307714" w:id="1610733000">
            <w:rPr/>
          </w:rPrChange>
        </w:rPr>
        <w:pPrChange w:author="Pöllänen Arto" w:date="2017-03-20T00:56:57.7307714" w:id="661084804">
          <w:pPr/>
        </w:pPrChange>
      </w:pPr>
    </w:p>
    <w:p w:rsidR="686CDA7E" w:rsidDel="0439D4E9" w:rsidP="2F61C9CC" w:rsidRDefault="686CDA7E" w14:paraId="431A92EF" w14:textId="5078C78D">
      <w:pPr>
        <w:spacing w:before="0" w:beforeAutospacing="off" w:after="0" w:afterAutospacing="off"/>
        <w:rPr>
          <w:del w:author="Pöllänen Arto" w:date="2017-03-20T01:45:16.4769642" w:id="644409517"/>
          <w:rFonts w:ascii="Courier New" w:hAnsi="Courier New" w:eastAsia="Courier New" w:cs="Courier New"/>
          <w:noProof w:val="0"/>
          <w:sz w:val="22"/>
          <w:szCs w:val="22"/>
          <w:lang w:val="fi-FI"/>
          <w:rPrChange w:author="Pöllänen Arto" w:date="2017-03-20T00:56:57.7307714" w:id="2039218591">
            <w:rPr/>
          </w:rPrChange>
        </w:rPr>
        <w:pPrChange w:author="Pöllänen Arto" w:date="2017-03-20T00:56:57.7307714" w:id="1354111000">
          <w:pPr/>
        </w:pPrChange>
      </w:pPr>
    </w:p>
    <w:p w:rsidR="686CDA7E" w:rsidDel="0439D4E9" w:rsidP="2F61C9CC" w:rsidRDefault="686CDA7E" w14:paraId="590794F9" w14:textId="5078C78D">
      <w:pPr>
        <w:spacing w:before="0" w:beforeAutospacing="off" w:after="0" w:afterAutospacing="off"/>
        <w:rPr>
          <w:del w:author="Pöllänen Arto" w:date="2017-03-20T01:45:16.4769642" w:id="1120388263"/>
          <w:rFonts w:ascii="Courier New" w:hAnsi="Courier New" w:eastAsia="Courier New" w:cs="Courier New"/>
          <w:noProof w:val="0"/>
          <w:sz w:val="22"/>
          <w:szCs w:val="22"/>
          <w:lang w:val="fi-FI"/>
          <w:rPrChange w:author="Pöllänen Arto" w:date="2017-03-20T00:56:57.7307714" w:id="1219963895">
            <w:rPr/>
          </w:rPrChange>
        </w:rPr>
        <w:pPrChange w:author="Pöllänen Arto" w:date="2017-03-20T00:56:57.7307714" w:id="1197852775">
          <w:pPr/>
        </w:pPrChange>
      </w:pPr>
    </w:p>
    <w:p w:rsidR="686CDA7E" w:rsidDel="0439D4E9" w:rsidP="2F61C9CC" w:rsidRDefault="686CDA7E" w14:paraId="25FCCC34" w14:textId="6E0B9704" w14:noSpellErr="1">
      <w:pPr>
        <w:spacing w:before="0" w:beforeAutospacing="off" w:after="0" w:afterAutospacing="off"/>
        <w:rPr>
          <w:del w:author="Pöllänen Arto" w:date="2017-03-20T01:45:16.4769642" w:id="1866344200"/>
          <w:rFonts w:ascii="Courier New" w:hAnsi="Courier New" w:eastAsia="Courier New" w:cs="Courier New"/>
          <w:noProof w:val="0"/>
          <w:sz w:val="22"/>
          <w:szCs w:val="22"/>
          <w:lang w:val="fi-FI"/>
          <w:rPrChange w:author="Pöllänen Arto" w:date="2017-03-20T00:56:57.7307714" w:id="1706649795">
            <w:rPr/>
          </w:rPrChange>
        </w:rPr>
        <w:pPrChange w:author="Pöllänen Arto" w:date="2017-03-20T00:56:57.7307714" w:id="165358155">
          <w:pPr/>
        </w:pPrChange>
      </w:pPr>
    </w:p>
    <w:p w:rsidR="686CDA7E" w:rsidDel="0439D4E9" w:rsidP="2F61C9CC" w:rsidRDefault="686CDA7E" w14:paraId="5B36CD50" w14:textId="5078C78D">
      <w:pPr>
        <w:spacing w:before="0" w:beforeAutospacing="off" w:after="0" w:afterAutospacing="off"/>
        <w:rPr>
          <w:del w:author="Pöllänen Arto" w:date="2017-03-20T01:45:16.4769642" w:id="1210564877"/>
          <w:rFonts w:ascii="Courier New" w:hAnsi="Courier New" w:eastAsia="Courier New" w:cs="Courier New"/>
          <w:noProof w:val="0"/>
          <w:sz w:val="22"/>
          <w:szCs w:val="22"/>
          <w:lang w:val="fi-FI"/>
          <w:rPrChange w:author="Pöllänen Arto" w:date="2017-03-20T00:56:57.7307714" w:id="736813756">
            <w:rPr/>
          </w:rPrChange>
        </w:rPr>
        <w:pPrChange w:author="Pöllänen Arto" w:date="2017-03-20T00:56:57.7307714" w:id="1453412589">
          <w:pPr/>
        </w:pPrChange>
      </w:pPr>
    </w:p>
    <w:p w:rsidR="686CDA7E" w:rsidDel="0439D4E9" w:rsidP="2F61C9CC" w:rsidRDefault="686CDA7E" w14:paraId="062715E9" w14:textId="5078C78D">
      <w:pPr>
        <w:spacing w:before="0" w:beforeAutospacing="off" w:after="0" w:afterAutospacing="off"/>
        <w:rPr>
          <w:del w:author="Pöllänen Arto" w:date="2017-03-20T01:45:16.4769642" w:id="1300528778"/>
          <w:rFonts w:ascii="Courier New" w:hAnsi="Courier New" w:eastAsia="Courier New" w:cs="Courier New"/>
          <w:noProof w:val="0"/>
          <w:sz w:val="22"/>
          <w:szCs w:val="22"/>
          <w:lang w:val="fi-FI"/>
          <w:rPrChange w:author="Pöllänen Arto" w:date="2017-03-20T00:56:57.7307714" w:id="556239210">
            <w:rPr/>
          </w:rPrChange>
        </w:rPr>
        <w:pPrChange w:author="Pöllänen Arto" w:date="2017-03-20T00:56:57.7307714" w:id="1562367941">
          <w:pPr/>
        </w:pPrChange>
      </w:pPr>
    </w:p>
    <w:p w:rsidR="686CDA7E" w:rsidDel="0439D4E9" w:rsidP="4AB56EC3" w:rsidRDefault="686CDA7E" w14:paraId="21D72EE0" w14:textId="6E0B9704">
      <w:pPr>
        <w:spacing w:before="0" w:beforeAutospacing="off" w:after="0" w:afterAutospacing="off"/>
        <w:rPr>
          <w:del w:author="Pöllänen Arto" w:date="2017-03-20T01:45:16.4769642" w:id="1522295891"/>
          <w:rFonts w:ascii="Courier New" w:hAnsi="Courier New" w:eastAsia="Courier New" w:cs="Courier New"/>
          <w:sz w:val="16"/>
          <w:szCs w:val="16"/>
          <w:rPrChange w:author="Pöllänen Arto" w:date="2017-03-20T00:56:21.136542" w:id="987338114">
            <w:rPr/>
          </w:rPrChange>
        </w:rPr>
        <w:pPrChange w:author="Pöllänen Arto" w:date="2017-03-20T00:56:21.136542" w:id="1532354438">
          <w:pPr/>
        </w:pPrChange>
      </w:pPr>
      <w:del w:author="Pöllänen Arto" w:date="2017-03-20T01:45:16.4769642" w:id="1255718058">
        <w:r w:rsidDel="0439D4E9">
          <w:br/>
        </w:r>
      </w:del>
    </w:p>
    <w:p w:rsidR="686CDA7E" w:rsidDel="0439D4E9" w:rsidP="2F61C9CC" w:rsidRDefault="686CDA7E" w14:paraId="14C24DFB" w14:textId="5078C78D">
      <w:pPr>
        <w:spacing w:before="0" w:beforeAutospacing="off" w:after="0" w:afterAutospacing="off"/>
        <w:rPr>
          <w:del w:author="Pöllänen Arto" w:date="2017-03-20T01:45:16.4769642" w:id="512485510"/>
          <w:rFonts w:ascii="Courier New" w:hAnsi="Courier New" w:eastAsia="Courier New" w:cs="Courier New"/>
          <w:noProof w:val="0"/>
          <w:sz w:val="22"/>
          <w:szCs w:val="22"/>
          <w:lang w:val="fi-FI"/>
          <w:rPrChange w:author="Pöllänen Arto" w:date="2017-03-20T00:56:57.7307714" w:id="1152882741">
            <w:rPr/>
          </w:rPrChange>
        </w:rPr>
        <w:pPrChange w:author="Pöllänen Arto" w:date="2017-03-20T00:56:57.7307714" w:id="1218810797">
          <w:pPr/>
        </w:pPrChange>
      </w:pPr>
    </w:p>
    <w:p w:rsidR="686CDA7E" w:rsidDel="0439D4E9" w:rsidP="2F61C9CC" w:rsidRDefault="686CDA7E" w14:paraId="1D18EDFD" w14:textId="6E0B9704" w14:noSpellErr="1">
      <w:pPr>
        <w:spacing w:before="0" w:beforeAutospacing="off" w:after="0" w:afterAutospacing="off"/>
        <w:rPr>
          <w:del w:author="Pöllänen Arto" w:date="2017-03-20T01:45:16.4769642" w:id="1525121424"/>
          <w:rFonts w:ascii="Courier New" w:hAnsi="Courier New" w:eastAsia="Courier New" w:cs="Courier New"/>
          <w:noProof w:val="0"/>
          <w:sz w:val="22"/>
          <w:szCs w:val="22"/>
          <w:lang w:val="fi-FI"/>
          <w:rPrChange w:author="Pöllänen Arto" w:date="2017-03-20T00:56:57.7307714" w:id="115507043">
            <w:rPr/>
          </w:rPrChange>
        </w:rPr>
        <w:pPrChange w:author="Pöllänen Arto" w:date="2017-03-20T00:56:57.7307714" w:id="104199424">
          <w:pPr/>
        </w:pPrChange>
      </w:pPr>
    </w:p>
    <w:p w:rsidR="686CDA7E" w:rsidDel="0439D4E9" w:rsidP="2F61C9CC" w:rsidRDefault="686CDA7E" w14:paraId="42A26EBF" w14:textId="6E0B9704" w14:noSpellErr="1">
      <w:pPr>
        <w:spacing w:before="0" w:beforeAutospacing="off" w:after="0" w:afterAutospacing="off"/>
        <w:rPr>
          <w:del w:author="Pöllänen Arto" w:date="2017-03-20T01:45:16.4769642" w:id="573612457"/>
          <w:rFonts w:ascii="Courier New" w:hAnsi="Courier New" w:eastAsia="Courier New" w:cs="Courier New"/>
          <w:noProof w:val="0"/>
          <w:sz w:val="22"/>
          <w:szCs w:val="22"/>
          <w:lang w:val="fi-FI"/>
          <w:rPrChange w:author="Pöllänen Arto" w:date="2017-03-20T00:56:57.7307714" w:id="1282559120">
            <w:rPr/>
          </w:rPrChange>
        </w:rPr>
        <w:pPrChange w:author="Pöllänen Arto" w:date="2017-03-20T00:56:57.7307714" w:id="1005299204">
          <w:pPr/>
        </w:pPrChange>
      </w:pPr>
    </w:p>
    <w:p w:rsidR="686CDA7E" w:rsidDel="0439D4E9" w:rsidP="4AB56EC3" w:rsidRDefault="686CDA7E" w14:paraId="0208BE63" w14:textId="6E0B9704">
      <w:pPr>
        <w:spacing w:before="0" w:beforeAutospacing="off" w:after="0" w:afterAutospacing="off"/>
        <w:rPr>
          <w:del w:author="Pöllänen Arto" w:date="2017-03-20T01:45:16.4769642" w:id="1023520331"/>
          <w:rFonts w:ascii="Courier New" w:hAnsi="Courier New" w:eastAsia="Courier New" w:cs="Courier New"/>
          <w:sz w:val="16"/>
          <w:szCs w:val="16"/>
          <w:rPrChange w:author="Pöllänen Arto" w:date="2017-03-20T00:56:21.136542" w:id="2047497774">
            <w:rPr/>
          </w:rPrChange>
        </w:rPr>
        <w:pPrChange w:author="Pöllänen Arto" w:date="2017-03-20T00:56:21.136542" w:id="1243569421">
          <w:pPr/>
        </w:pPrChange>
      </w:pPr>
      <w:del w:author="Pöllänen Arto" w:date="2017-03-20T01:45:16.4769642" w:id="1518000048">
        <w:r w:rsidDel="0439D4E9">
          <w:br/>
        </w:r>
      </w:del>
    </w:p>
    <w:p w:rsidR="686CDA7E" w:rsidDel="0439D4E9" w:rsidP="2F61C9CC" w:rsidRDefault="686CDA7E" w14:paraId="1E655CB1" w14:textId="2929159C">
      <w:pPr>
        <w:pStyle w:val="Normaali"/>
        <w:spacing w:before="0" w:beforeAutospacing="off" w:after="0" w:afterAutospacing="off"/>
        <w:rPr>
          <w:del w:author="Pöllänen Arto" w:date="2017-03-20T01:45:16.4769642" w:id="1782367298"/>
          <w:rFonts w:ascii="Courier New" w:hAnsi="Courier New" w:eastAsia="Courier New" w:cs="Courier New"/>
          <w:sz w:val="16"/>
          <w:szCs w:val="16"/>
          <w:rPrChange w:author="Pöllänen Arto" w:date="2017-03-20T00:56:57.7307714" w:id="1436040234">
            <w:rPr/>
          </w:rPrChange>
        </w:rPr>
        <w:pPrChange w:author="Pöllänen Arto" w:date="2017-03-20T00:56:57.7307714" w:id="1107442636">
          <w:pPr/>
        </w:pPrChange>
      </w:pPr>
    </w:p>
    <w:p w:rsidR="2C8B79C0" w:rsidDel="0439D4E9" w:rsidP="4AB56EC3" w:rsidRDefault="2C8B79C0" w14:paraId="7B8840F6" w14:textId="3B28AA20">
      <w:pPr>
        <w:spacing w:before="0" w:beforeAutospacing="off" w:after="0" w:afterAutospacing="off"/>
        <w:rPr>
          <w:del w:author="Pöllänen Arto" w:date="2017-03-20T01:45:16.4769642" w:id="241508085"/>
          <w:rFonts w:ascii="Courier New" w:hAnsi="Courier New" w:eastAsia="Courier New" w:cs="Courier New"/>
          <w:sz w:val="16"/>
          <w:szCs w:val="16"/>
          <w:rPrChange w:author="Pöllänen Arto" w:date="2017-03-20T00:56:21.136542" w:id="1008526753">
            <w:rPr/>
          </w:rPrChange>
        </w:rPr>
        <w:pPrChange w:author="Pöllänen Arto" w:date="2017-03-20T00:56:21.136542" w:id="1818538718">
          <w:pPr/>
        </w:pPrChange>
      </w:pPr>
      <w:del w:author="Pöllänen Arto" w:date="2017-03-20T01:45:16.4769642" w:id="1947504147">
        <w:r w:rsidDel="0439D4E9">
          <w:br/>
        </w:r>
      </w:del>
    </w:p>
    <w:p w:rsidR="2C8B79C0" w:rsidDel="0439D4E9" w:rsidP="2F61C9CC" w:rsidRDefault="2C8B79C0" w14:paraId="45DCE2E9" w14:textId="2929159C">
      <w:pPr>
        <w:pStyle w:val="Normaali"/>
        <w:spacing w:before="0" w:beforeAutospacing="off" w:after="0" w:afterAutospacing="off"/>
        <w:rPr>
          <w:del w:author="Pöllänen Arto" w:date="2017-03-20T01:45:16.4769642" w:id="848986860"/>
          <w:rFonts w:ascii="Courier New" w:hAnsi="Courier New" w:eastAsia="Courier New" w:cs="Courier New"/>
          <w:sz w:val="16"/>
          <w:szCs w:val="16"/>
          <w:rPrChange w:author="Pöllänen Arto" w:date="2017-03-20T00:56:57.7307714" w:id="1567530003">
            <w:rPr/>
          </w:rPrChange>
        </w:rPr>
        <w:pPrChange w:author="Pöllänen Arto" w:date="2017-03-20T00:56:57.7307714" w:id="148538031">
          <w:pPr/>
        </w:pPrChange>
      </w:pPr>
    </w:p>
    <w:p w:rsidR="6B21C0AB" w:rsidDel="51CA18CF" w:rsidP="483E77E7" w:rsidRDefault="6B21C0AB" w14:paraId="35CC7F59" w14:textId="6FE969F7">
      <w:pPr>
        <w:pStyle w:val="Otsikko2"/>
        <w:spacing w:before="0" w:beforeAutospacing="off" w:after="0" w:afterAutospacing="off"/>
        <w:rPr>
          <w:del w:author="Pöllänen Arto" w:date="2017-03-20T01:59:53.6682937" w:id="918898940"/>
          <w:rFonts w:ascii="Constantia" w:hAnsi="Constantia" w:eastAsia="Constantia" w:cs="Constantia" w:asciiTheme="minorAscii" w:hAnsiTheme="minorAscii" w:eastAsiaTheme="minorAscii" w:cstheme="minorAscii"/>
          <w:color w:val="4C322D"/>
          <w:rPrChange w:author="Pöllänen Arto" w:date="2017-03-20T01:48:22.2452518" w:id="2059514881">
            <w:rPr/>
          </w:rPrChange>
        </w:rPr>
        <w:pPrChange w:author="Pöllänen Arto" w:date="2017-03-20T01:59:23.1822241" w:id="2137799842">
          <w:pPr/>
        </w:pPrChange>
      </w:pPr>
    </w:p>
    <w:p w:rsidR="38BD513B" w:rsidDel="3E4DB419" w:rsidP="38BD513B" w:rsidRDefault="38BD513B" w14:paraId="17084DBF" w14:textId="1F3CEC25">
      <w:pPr>
        <w:pStyle w:val="Normaali"/>
        <w:spacing w:before="0" w:beforeAutospacing="off" w:after="0" w:afterAutospacing="off"/>
        <w:rPr>
          <w:del w:author="Pöllänen Arto" w:date="2017-03-20T01:48:22.2452518" w:id="1748835518"/>
          <w:rFonts w:ascii="Constantia" w:hAnsi="Constantia" w:eastAsia="Constantia" w:cs="Constantia" w:asciiTheme="minorAscii" w:hAnsiTheme="minorAscii" w:eastAsiaTheme="minorAscii" w:cstheme="minorAscii"/>
          <w:color w:val="4C322D"/>
          <w:rPrChange w:author="Pöllänen Arto" w:date="2017-03-20T01:47:51.5818477" w:id="711275616">
            <w:rPr/>
          </w:rPrChange>
        </w:rPr>
        <w:pPrChange w:author="Pöllänen Arto" w:date="2017-03-20T01:47:51.5818477" w:id="1774225148">
          <w:pPr/>
        </w:pPrChange>
      </w:pPr>
    </w:p>
    <w:p w:rsidR="3E4DB419" w:rsidP="04EB8BA5" w:rsidRDefault="3E4DB419" w14:paraId="7B296556" w14:textId="7362917E">
      <w:pPr>
        <w:pStyle w:val="Normaali"/>
        <w:rPr>
          <w:rFonts w:ascii="Constantia" w:hAnsi="Constantia" w:eastAsia="Constantia" w:cs="Constantia"/>
          <w:i w:val="0"/>
          <w:iCs w:val="0"/>
          <w:noProof w:val="0"/>
          <w:sz w:val="24"/>
          <w:szCs w:val="24"/>
          <w:lang w:val="fi-FI"/>
          <w:rPrChange w:author="Vieraileva osallistuja" w:date="2017-04-24T03:08:31.9501942" w:id="347447302">
            <w:rPr/>
          </w:rPrChange>
        </w:rPr>
        <w:pPrChange w:author="Vieraileva osallistuja" w:date="2017-04-24T03:08:31.9501942" w:id="2066825316">
          <w:pPr/>
        </w:pPrChange>
      </w:pPr>
    </w:p>
    <w:p w:rsidR="3111395F" w:rsidDel="1A31A63C" w:rsidP="3111395F" w:rsidRDefault="3111395F" w14:paraId="21D6A06F" w14:textId="57909C9E">
      <w:pPr>
        <w:pStyle w:val="Normaali"/>
        <w:rPr>
          <w:del w:author="Pöllänen Arto" w:date="2017-03-20T04:12:02.8526253" w:id="774454700"/>
          <w:rFonts w:ascii="Constantia" w:hAnsi="Constantia" w:eastAsia="Constantia" w:cs="Constantia"/>
          <w:i w:val="0"/>
          <w:iCs w:val="0"/>
          <w:noProof w:val="0"/>
          <w:sz w:val="22"/>
          <w:szCs w:val="22"/>
          <w:lang w:val="fi-FI"/>
          <w:rPrChange w:author="Pöllänen Arto" w:date="2017-03-20T04:11:32.5632814" w:id="132802728">
            <w:rPr/>
          </w:rPrChange>
        </w:rPr>
        <w:pPrChange w:author="Pöllänen Arto" w:date="2017-03-20T04:11:32.5632814" w:id="1278618683">
          <w:pPr/>
        </w:pPrChange>
      </w:pPr>
      <w:ins w:author="Pöllänen Arto" w:date="2017-03-20T04:11:32.5632814" w:id="629893128">
        <w:r w:rsidRPr="41B1D001" w:rsidR="3111395F">
          <w:rPr>
            <w:rFonts w:ascii="Constantia" w:hAnsi="Constantia" w:eastAsia="Constantia" w:cs="Constantia"/>
            <w:i w:val="0"/>
            <w:iCs w:val="0"/>
            <w:noProof w:val="0"/>
            <w:sz w:val="24"/>
            <w:szCs w:val="24"/>
            <w:lang w:val="fi-FI"/>
            <w:rPrChange w:author="Vieraileva osallistuja" w:date="2017-04-24T06:02:38.9723948" w:id="481348191">
              <w:rPr/>
            </w:rPrChange>
          </w:rPr>
          <w:t xml:space="preserve">Sovellus on kokeiltavissa </w:t>
        </w:r>
      </w:ins>
      <w:ins w:author="Pöllänen Arto" w:date="2017-03-20T04:12:02.8526253" w:id="1290521982">
        <w:r w:rsidRPr="41B1D001" w:rsidR="1A31A63C">
          <w:rPr>
            <w:rFonts w:ascii="Constantia" w:hAnsi="Constantia" w:eastAsia="Constantia" w:cs="Constantia"/>
            <w:i w:val="0"/>
            <w:iCs w:val="0"/>
            <w:noProof w:val="0"/>
            <w:sz w:val="24"/>
            <w:szCs w:val="24"/>
            <w:lang w:val="fi-FI"/>
            <w:rPrChange w:author="Vieraileva osallistuja" w:date="2017-04-24T06:02:38.9723948" w:id="1031624493">
              <w:rPr/>
            </w:rPrChange>
          </w:rPr>
          <w:t>julkisessa ne</w:t>
        </w:r>
      </w:ins>
      <w:ins w:author="Pöllänen Arto" w:date="2017-03-20T04:12:32.8697611" w:id="1382881999">
        <w:r w:rsidRPr="41B1D001" w:rsidR="4BA90C7A">
          <w:rPr>
            <w:rFonts w:ascii="Constantia" w:hAnsi="Constantia" w:eastAsia="Constantia" w:cs="Constantia"/>
            <w:i w:val="0"/>
            <w:iCs w:val="0"/>
            <w:noProof w:val="0"/>
            <w:sz w:val="24"/>
            <w:szCs w:val="24"/>
            <w:lang w:val="fi-FI"/>
            <w:rPrChange w:author="Vieraileva osallistuja" w:date="2017-04-24T06:02:38.9723948" w:id="1848851797">
              <w:rPr/>
            </w:rPrChange>
          </w:rPr>
          <w:t xml:space="preserve">tissä </w:t>
        </w:r>
        <w:r w:rsidRPr="41B1D001" w:rsidR="1A31A63C">
          <w:rPr>
            <w:rFonts w:ascii="Constantia" w:hAnsi="Constantia" w:eastAsia="Constantia" w:cs="Constantia"/>
            <w:i w:val="0"/>
            <w:iCs w:val="0"/>
            <w:noProof w:val="0"/>
            <w:sz w:val="24"/>
            <w:szCs w:val="24"/>
            <w:lang w:val="fi-FI"/>
            <w:rPrChange w:author="Vieraileva osallistuja" w:date="2017-04-24T06:02:38.9723948" w:id="201617321">
              <w:rPr/>
            </w:rPrChange>
          </w:rPr>
          <w:t>osoi</w:t>
        </w:r>
        <w:r w:rsidRPr="41B1D001" w:rsidR="4BA90C7A">
          <w:rPr>
            <w:rFonts w:ascii="Constantia" w:hAnsi="Constantia" w:eastAsia="Constantia" w:cs="Constantia"/>
            <w:i w:val="0"/>
            <w:iCs w:val="0"/>
            <w:noProof w:val="0"/>
            <w:sz w:val="24"/>
            <w:szCs w:val="24"/>
            <w:lang w:val="fi-FI"/>
            <w:rPrChange w:author="Vieraileva osallistuja" w:date="2017-04-24T06:02:38.9723948" w:id="1689351558">
              <w:rPr/>
            </w:rPrChange>
          </w:rPr>
          <w:t xml:space="preserve">tteessa </w:t>
        </w:r>
        <w:r w:rsidRPr="41B1D001" w:rsidR="4BA90C7A">
          <w:rPr>
            <w:rFonts w:ascii="Constantia" w:hAnsi="Constantia" w:eastAsia="Constantia" w:cs="Constantia"/>
            <w:i w:val="1"/>
            <w:iCs w:val="1"/>
            <w:noProof w:val="0"/>
            <w:sz w:val="24"/>
            <w:szCs w:val="24"/>
            <w:lang w:val="fi-FI"/>
            <w:rPrChange w:author="Vieraileva osallistuja" w:date="2017-04-24T06:02:38.9723948" w:id="1853297138">
              <w:rPr/>
            </w:rPrChange>
          </w:rPr>
          <w:t>http://mittatilauslaulut.fi/lr/ly</w:t>
        </w:r>
      </w:ins>
      <w:ins w:author="Pöllänen Arto" w:date="2017-03-20T04:12:02.8526253" w:id="301047175">
        <w:r w:rsidRPr="41B1D001" w:rsidR="1A31A63C">
          <w:rPr>
            <w:rFonts w:ascii="Constantia" w:hAnsi="Constantia" w:eastAsia="Constantia" w:cs="Constantia"/>
            <w:i w:val="1"/>
            <w:iCs w:val="1"/>
            <w:noProof w:val="0"/>
            <w:sz w:val="24"/>
            <w:szCs w:val="24"/>
            <w:lang w:val="fi-FI"/>
            <w:rPrChange w:author="Vieraileva osallistuja" w:date="2017-04-24T06:02:38.9723948" w:id="340592508">
              <w:rPr/>
            </w:rPrChange>
          </w:rPr>
          <w:t>r</w:t>
        </w:r>
      </w:ins>
    </w:p>
    <w:p w:rsidR="1A31A63C" w:rsidDel="03773DD2" w:rsidP="753DA161" w:rsidRDefault="1A31A63C" w14:paraId="1F9AE2D0" w14:textId="46CAB257" w14:noSpellErr="1">
      <w:pPr>
        <w:pStyle w:val="Normaali"/>
        <w:rPr>
          <w:del w:author="Pöllänen Arto" w:date="2017-03-29T06:58:38.3959743" w:id="759830136"/>
          <w:rFonts w:ascii="Constantia" w:hAnsi="Constantia" w:eastAsia="Constantia" w:cs="Constantia"/>
          <w:i w:val="0"/>
          <w:iCs w:val="0"/>
          <w:noProof w:val="0"/>
          <w:sz w:val="24"/>
          <w:szCs w:val="24"/>
          <w:lang w:val="fi-FI"/>
          <w:rPrChange w:author="Pöllänen Arto" w:date="2017-03-29T06:58:08.0434122" w:id="911205609">
            <w:rPr/>
          </w:rPrChange>
        </w:rPr>
        <w:pPrChange w:author="Pöllänen Arto" w:date="2017-03-29T06:58:08.0434122" w:id="679352757">
          <w:pPr/>
        </w:pPrChange>
      </w:pPr>
      <w:ins w:author="Pöllänen Arto" w:date="2017-03-20T04:12:32.8697611" w:id="69613619">
        <w:r w:rsidRPr="41B1D001" w:rsidR="4BA90C7A">
          <w:rPr>
            <w:rFonts w:ascii="Constantia" w:hAnsi="Constantia" w:eastAsia="Constantia" w:cs="Constantia"/>
            <w:i w:val="1"/>
            <w:iCs w:val="1"/>
            <w:noProof w:val="0"/>
            <w:sz w:val="24"/>
            <w:szCs w:val="24"/>
            <w:lang w:val="fi-FI"/>
            <w:rPrChange w:author="Vieraileva osallistuja" w:date="2017-04-24T06:02:38.9723948" w:id="839239618">
              <w:rPr/>
            </w:rPrChange>
          </w:rPr>
          <w:t>iikkarenki.php</w:t>
        </w:r>
      </w:ins>
    </w:p>
    <w:p w:rsidR="72299EC2" w:rsidDel="071A6800" w:rsidP="529686AA" w:rsidRDefault="72299EC2" w14:paraId="695B21D3" w14:textId="6F8D65D7" w14:noSpellErr="1">
      <w:pPr>
        <w:pStyle w:val="Normaali"/>
        <w:rPr>
          <w:del w:author="Pöllänen Arto" w:date="2017-03-29T06:53:15.549301" w:id="162502160"/>
          <w:rFonts w:ascii="Constantia" w:hAnsi="Constantia" w:eastAsia="Constantia" w:cs="Constantia"/>
          <w:i w:val="0"/>
          <w:iCs w:val="0"/>
          <w:noProof w:val="0"/>
          <w:sz w:val="24"/>
          <w:szCs w:val="24"/>
          <w:lang w:val="fi-FI"/>
          <w:rPrChange w:author="Pöllänen Arto" w:date="2017-03-29T06:52:45.256393" w:id="1684755535">
            <w:rPr/>
          </w:rPrChange>
        </w:rPr>
        <w:pPrChange w:author="Pöllänen Arto" w:date="2017-03-29T06:52:45.256393" w:id="716554287">
          <w:pPr/>
        </w:pPrChange>
      </w:pPr>
    </w:p>
    <w:p w:rsidR="071A6800" w:rsidDel="753DA161" w:rsidP="21343B4B" w:rsidRDefault="071A6800" w14:paraId="67D50EB1" w14:noSpellErr="1" w14:textId="5C5188C0">
      <w:pPr>
        <w:pStyle w:val="Normaali"/>
        <w:rPr>
          <w:del w:author="Pöllänen Arto" w:date="2017-03-29T06:58:08.0434122" w:id="53791521"/>
          <w:rFonts w:ascii="Constantia" w:hAnsi="Constantia" w:eastAsia="Constantia" w:cs="Constantia"/>
          <w:i w:val="0"/>
          <w:iCs w:val="0"/>
          <w:noProof w:val="0"/>
          <w:sz w:val="24"/>
          <w:szCs w:val="24"/>
          <w:lang w:val="fi-FI"/>
          <w:rPrChange w:author="Pöllänen Arto" w:date="2017-03-29T06:56:17.7507874" w:id="408673170">
            <w:rPr/>
          </w:rPrChange>
        </w:rPr>
        <w:pPrChange w:author="Pöllänen Arto" w:date="2017-03-29T06:56:17.7507874" w:id="1640723821">
          <w:pPr/>
        </w:pPrChange>
      </w:pPr>
    </w:p>
    <w:p w:rsidR="5FED934A" w:rsidP="41B1D001" w:rsidRDefault="5FED934A" w14:textId="397AAADE" w14:paraId="455A0004" w14:noSpellErr="1">
      <w:pPr>
        <w:pStyle w:val="Normaali"/>
        <w:rPr>
          <w:rFonts w:ascii="Constantia" w:hAnsi="Constantia" w:eastAsia="Constantia" w:cs="Constantia" w:asciiTheme="minorAscii" w:hAnsiTheme="minorAscii" w:eastAsiaTheme="minorAscii" w:cstheme="minorAscii"/>
          <w:color w:val="4C322D"/>
          <w:rPrChange w:author="Vieraileva osallistuja" w:date="2017-04-24T06:02:38.9723948" w:id="1551431450">
            <w:rPr/>
          </w:rPrChange>
        </w:rPr>
        <w:pPrChange w:author="Vieraileva osallistuja" w:date="2017-04-24T06:02:38.9723948" w:id="334527063">
          <w:pPr/>
        </w:pPrChange>
      </w:pPr>
    </w:p>
    <w:p w:rsidR="6846DD74" w:rsidP="6D1337E0" w:rsidRDefault="6846DD74" w14:textId="7F8B1432" w14:paraId="2EE6AFC3">
      <w:pPr>
        <w:pStyle w:val="Normaali"/>
        <w:rPr>
          <w:sz w:val="28"/>
          <w:szCs w:val="28"/>
          <w:rPrChange w:author="Vieraileva osallistuja" w:date="2017-04-24T05:58:36.613559" w:id="1173374075">
            <w:rPr/>
          </w:rPrChange>
        </w:rPr>
        <w:rPr>
          <w:sz w:val="28"/>
          <w:szCs w:val="28"/>
          <w:rPrChange w:author="Vieraileva osallistuja" w:date="2017-04-24T03:23:27.7516559" w:id="356752605">
            <w:rPr/>
          </w:rPrChange>
        </w:rPr>
        <w:pPrChange w:author="Vieraileva osallistuja" w:date="2017-04-24T05:58:36.613559" w:id="1955894340">
          <w:pPr/>
        </w:pPrChange>
      </w:pPr>
      <w:r>
        <w:br/>
      </w:r>
      <w:ins w:author="Vieraileva osallistuja" w:date="2017-04-24T03:09:03.0379622" w:id="620891233"/>
      <w:ins w:author="Vieraileva osallistuja" w:date="2017-04-24T03:23:27.7516559" w:id="1357635331">
        <w:r w:rsidRPr="646F9284" w:rsidR="646F9284">
          <w:rPr>
            <w:sz w:val="28"/>
            <w:szCs w:val="28"/>
            <w:rPrChange w:author="Vieraileva osallistuja" w:date="2017-04-24T03:23:27.7516559" w:id="1721386612">
              <w:rPr/>
            </w:rPrChange>
          </w:rPr>
          <w:t>Php</w:t>
        </w:r>
      </w:ins>
      <w:ins w:author="Vieraileva osallistuja" w:date="2017-04-24T03:09:03.0379622" w:id="91474429"/>
      <w:ins w:author="Vieraileva osallistuja" w:date="2017-04-24T03:23:27.7516559" w:id="688473582">
        <w:r w:rsidRPr="646F9284" w:rsidR="646F9284">
          <w:rPr>
            <w:sz w:val="28"/>
            <w:szCs w:val="28"/>
            <w:rPrChange w:author="Vieraileva osallistuja" w:date="2017-04-24T03:23:27.7516559" w:id="1071325135">
              <w:rPr/>
            </w:rPrChange>
          </w:rPr>
          <w:t>-funktiot</w:t>
        </w:r>
      </w:ins>
    </w:p>
    <w:p w:rsidR="6846DD74" w:rsidDel="3EAEB2B7" w:rsidP="646F9284" w:rsidRDefault="6846DD74" w14:textId="41D5ABC4" w14:paraId="21ADA7EA">
      <w:pPr>
        <w:spacing w:before="100" w:beforeAutospacing="off" w:after="120" w:afterAutospacing="off"/>
        <w:rPr>
          <w:del w:author="Vieraileva osallistuja" w:date="2017-04-24T03:23:58.2439441" w:id="130775867"/>
        </w:rPr>
        <w:pPrChange w:author="Vieraileva osallistuja" w:date="2017-04-24T03:23:27.7516559" w:id="1055173410">
          <w:pPr/>
        </w:pPrChange>
        <w:rPr>
          <w:rFonts w:ascii="Constantia" w:hAnsi="Constantia" w:eastAsia="Constantia" w:cs="Constantia"/>
          <w:noProof w:val="0"/>
          <w:sz w:val="24"/>
          <w:szCs w:val="24"/>
          <w:lang w:val="fi-FI"/>
          <w:rPrChange w:author="Vieraileva osallistuja" w:date="2017-04-24T03:23:27.7516559" w:id="1936654185">
            <w:rPr/>
          </w:rPrChange>
        </w:rPr>
      </w:pPr>
    </w:p>
    <w:p w:rsidR="3EAEB2B7" w:rsidP="6C9C07CD" w:rsidRDefault="3EAEB2B7" w14:textId="4991141A" w14:paraId="0E9C97DF">
      <w:pPr>
        <w:spacing w:before="100" w:beforeAutospacing="off" w:after="120" w:afterAutospacing="off"/>
        <w:rPr>
          <w:ins w:author="Vieraileva osallistuja" w:date="2017-04-24T03:24:28.208356" w:id="506090267"/>
          <w:rFonts w:ascii="Constantia" w:hAnsi="Constantia" w:eastAsia="Constantia" w:cs="Constantia"/>
          <w:i w:val="1"/>
          <w:iCs w:val="1"/>
          <w:noProof w:val="0"/>
          <w:sz w:val="24"/>
          <w:szCs w:val="24"/>
          <w:lang w:val="fi-FI"/>
          <w:rPrChange w:author="Vieraileva osallistuja" w:date="2017-04-24T03:24:28.208356" w:id="1409064084">
            <w:rPr/>
          </w:rPrChange>
        </w:rPr>
        <w:rPr/>
        <w:pPrChange w:author="Vieraileva osallistuja" w:date="2017-04-24T03:24:28.208356" w:id="1155500197">
          <w:pPr/>
        </w:pPrChange>
      </w:pPr>
      <w:ins w:author="Vieraileva osallistuja" w:date="2017-04-24T03:23:58.2439441" w:id="596538043">
        <w:r w:rsidRPr="6C9C07CD" w:rsidR="3EAEB2B7">
          <w:rPr>
            <w:rFonts w:ascii="Constantia" w:hAnsi="Constantia" w:eastAsia="Constantia" w:cs="Constantia"/>
            <w:i w:val="1"/>
            <w:iCs w:val="1"/>
            <w:noProof w:val="0"/>
            <w:sz w:val="24"/>
            <w:szCs w:val="24"/>
            <w:lang w:val="fi-FI"/>
            <w:rPrChange w:author="Vieraileva osallistuja" w:date="2017-04-24T03:24:28.208356" w:id="1039865150">
              <w:rPr/>
            </w:rPrChange>
          </w:rPr>
          <w:t>lr_malli.php</w:t>
        </w:r>
      </w:ins>
      <w:ins w:author="Vieraileva osallistuja" w:date="2017-04-24T03:23:58.2439441" w:id="511772845">
        <w:r w:rsidRPr="6C9C07CD" w:rsidR="3EAEB2B7">
          <w:rPr>
            <w:rFonts w:ascii="Constantia" w:hAnsi="Constantia" w:eastAsia="Constantia" w:cs="Constantia"/>
            <w:i w:val="1"/>
            <w:iCs w:val="1"/>
            <w:noProof w:val="0"/>
            <w:sz w:val="24"/>
            <w:szCs w:val="24"/>
            <w:lang w:val="fi-FI"/>
            <w:rPrChange w:author="Vieraileva osallistuja" w:date="2017-04-24T03:24:28.208356" w:id="818663542">
              <w:rPr/>
            </w:rPrChange>
          </w:rPr>
          <w:t xml:space="preserve"> :</w:t>
        </w:r>
      </w:ins>
      <w:del w:author="Vieraileva osallistuja" w:date="2017-04-24T03:24:28.208356" w:id="1551459868">
        <w:r w:rsidDel="6C9C07CD">
          <w:br/>
        </w:r>
      </w:del>
    </w:p>
    <w:p w:rsidR="3EAEB2B7" w:rsidP="6C9C07CD" w:rsidRDefault="3EAEB2B7" w14:textId="73384475" w14:paraId="02D396C2">
      <w:pPr>
        <w:rPr/>
      </w:pPr>
      <w:ins w:author="Vieraileva osallistuja" w:date="2017-04-24T03:23:58.2439441" w:id="893333450">
        <w:r w:rsidRPr="3EAEB2B7" w:rsidR="3EAEB2B7">
          <w:rPr>
            <w:rFonts w:ascii="Constantia" w:hAnsi="Constantia" w:eastAsia="Constantia" w:cs="Constantia"/>
            <w:noProof w:val="0"/>
            <w:sz w:val="24"/>
            <w:szCs w:val="24"/>
            <w:lang w:val="fi-FI"/>
            <w:rPrChange w:author="Vieraileva osallistuja" w:date="2017-04-24T03:23:58.2439441" w:id="1781390263">
              <w:rPr/>
            </w:rPrChange>
          </w:rPr>
          <w:t>function</w:t>
        </w:r>
      </w:ins>
      <w:ins w:author="Vieraileva osallistuja" w:date="2017-04-24T03:23:58.2439441" w:id="1781782887">
        <w:r w:rsidRPr="3EAEB2B7" w:rsidR="3EAEB2B7">
          <w:rPr>
            <w:rFonts w:ascii="Constantia" w:hAnsi="Constantia" w:eastAsia="Constantia" w:cs="Constantia"/>
            <w:noProof w:val="0"/>
            <w:sz w:val="24"/>
            <w:szCs w:val="24"/>
            <w:lang w:val="fi-FI"/>
            <w:rPrChange w:author="Vieraileva osallistuja" w:date="2017-04-24T03:23:58.2439441" w:id="432040056">
              <w:rPr/>
            </w:rPrChange>
          </w:rPr>
          <w:t xml:space="preserve"> </w:t>
        </w:r>
      </w:ins>
      <w:ins w:author="Vieraileva osallistuja" w:date="2017-04-24T03:23:58.2439441" w:id="1521801864">
        <w:r w:rsidRPr="3EAEB2B7" w:rsidR="3EAEB2B7">
          <w:rPr>
            <w:rFonts w:ascii="Constantia" w:hAnsi="Constantia" w:eastAsia="Constantia" w:cs="Constantia"/>
            <w:noProof w:val="0"/>
            <w:sz w:val="24"/>
            <w:szCs w:val="24"/>
            <w:lang w:val="fi-FI"/>
            <w:rPrChange w:author="Vieraileva osallistuja" w:date="2017-04-24T03:23:58.2439441" w:id="1068640547">
              <w:rPr/>
            </w:rPrChange>
          </w:rPr>
          <w:t>tulostaMallisanoituslista</w:t>
        </w:r>
      </w:ins>
      <w:ins w:author="Vieraileva osallistuja" w:date="2017-04-24T03:23:58.2439441" w:id="1439889631">
        <w:r w:rsidRPr="3EAEB2B7" w:rsidR="3EAEB2B7">
          <w:rPr>
            <w:rFonts w:ascii="Constantia" w:hAnsi="Constantia" w:eastAsia="Constantia" w:cs="Constantia"/>
            <w:noProof w:val="0"/>
            <w:sz w:val="24"/>
            <w:szCs w:val="24"/>
            <w:lang w:val="fi-FI"/>
            <w:rPrChange w:author="Vieraileva osallistuja" w:date="2017-04-24T03:23:58.2439441" w:id="910293308">
              <w:rPr/>
            </w:rPrChange>
          </w:rPr>
          <w:t>()</w:t>
        </w:r>
        <w:r w:rsidRPr="3EAEB2B7" w:rsidR="3EAEB2B7">
          <w:rPr>
            <w:rFonts w:ascii="Constantia" w:hAnsi="Constantia" w:eastAsia="Constantia" w:cs="Constantia"/>
            <w:noProof w:val="0"/>
            <w:sz w:val="24"/>
            <w:szCs w:val="24"/>
            <w:lang w:val="fi-FI"/>
            <w:rPrChange w:author="Vieraileva osallistuja" w:date="2017-04-24T03:23:58.2439441" w:id="2000274392">
              <w:rPr/>
            </w:rPrChange>
          </w:rPr>
          <w:t xml:space="preserve"> </w:t>
        </w:r>
        <w:r w:rsidRPr="3EAEB2B7" w:rsidR="3EAEB2B7">
          <w:rPr>
            <w:rFonts w:ascii="Constantia" w:hAnsi="Constantia" w:eastAsia="Constantia" w:cs="Constantia"/>
            <w:noProof w:val="0"/>
            <w:sz w:val="24"/>
            <w:szCs w:val="24"/>
            <w:lang w:val="fi-FI"/>
            <w:rPrChange w:author="Vieraileva osallistuja" w:date="2017-04-24T03:23:58.2439441" w:id="405047055">
              <w:rPr/>
            </w:rPrChange>
          </w:rPr>
          <w:t>// luo käyttöliittymään ”Valitse mallisanoitus” -</w:t>
        </w:r>
      </w:ins>
      <w:ins w:author="Vieraileva osallistuja" w:date="2017-04-24T03:23:58.2439441" w:id="1133860241">
        <w:r w:rsidRPr="3EAEB2B7" w:rsidR="3EAEB2B7">
          <w:rPr>
            <w:rFonts w:ascii="Constantia" w:hAnsi="Constantia" w:eastAsia="Constantia" w:cs="Constantia"/>
            <w:noProof w:val="0"/>
            <w:sz w:val="24"/>
            <w:szCs w:val="24"/>
            <w:lang w:val="fi-FI"/>
            <w:rPrChange w:author="Vieraileva osallistuja" w:date="2017-04-24T03:23:58.2439441" w:id="1471429798">
              <w:rPr/>
            </w:rPrChange>
          </w:rPr>
          <w:t>alasvetovalikon</w:t>
        </w:r>
      </w:ins>
      <w:del w:author="Vieraileva osallistuja" w:date="2017-04-24T03:24:28.208356" w:id="499265193">
        <w:r w:rsidDel="6C9C07CD">
          <w:br/>
        </w:r>
      </w:del>
    </w:p>
    <w:p w:rsidR="3EAEB2B7" w:rsidP="6C9C07CD" w:rsidRDefault="3EAEB2B7" w14:textId="73384475" w14:paraId="44A583DD">
      <w:pPr>
        <w:rPr/>
      </w:pPr>
      <w:ins w:author="Vieraileva osallistuja" w:date="2017-04-24T03:23:58.2439441" w:id="1652670727">
        <w:r w:rsidRPr="3EAEB2B7" w:rsidR="3EAEB2B7">
          <w:rPr>
            <w:rFonts w:ascii="Constantia" w:hAnsi="Constantia" w:eastAsia="Constantia" w:cs="Constantia"/>
            <w:noProof w:val="0"/>
            <w:sz w:val="24"/>
            <w:szCs w:val="24"/>
            <w:lang w:val="fi-FI"/>
            <w:rPrChange w:author="Vieraileva osallistuja" w:date="2017-04-24T03:23:58.2439441" w:id="602646953">
              <w:rPr/>
            </w:rPrChange>
          </w:rPr>
          <w:t>function</w:t>
        </w:r>
      </w:ins>
      <w:ins w:author="Vieraileva osallistuja" w:date="2017-04-24T03:23:58.2439441" w:id="685743245">
        <w:r w:rsidRPr="3EAEB2B7" w:rsidR="3EAEB2B7">
          <w:rPr>
            <w:rFonts w:ascii="Constantia" w:hAnsi="Constantia" w:eastAsia="Constantia" w:cs="Constantia"/>
            <w:noProof w:val="0"/>
            <w:sz w:val="24"/>
            <w:szCs w:val="24"/>
            <w:lang w:val="fi-FI"/>
            <w:rPrChange w:author="Vieraileva osallistuja" w:date="2017-04-24T03:23:58.2439441" w:id="1793597694">
              <w:rPr/>
            </w:rPrChange>
          </w:rPr>
          <w:t xml:space="preserve"> </w:t>
        </w:r>
      </w:ins>
      <w:ins w:author="Vieraileva osallistuja" w:date="2017-04-24T03:23:58.2439441" w:id="972201636">
        <w:r w:rsidRPr="3EAEB2B7" w:rsidR="3EAEB2B7">
          <w:rPr>
            <w:rFonts w:ascii="Constantia" w:hAnsi="Constantia" w:eastAsia="Constantia" w:cs="Constantia"/>
            <w:noProof w:val="0"/>
            <w:sz w:val="24"/>
            <w:szCs w:val="24"/>
            <w:lang w:val="fi-FI"/>
            <w:rPrChange w:author="Vieraileva osallistuja" w:date="2017-04-24T03:23:58.2439441" w:id="910584536">
              <w:rPr/>
            </w:rPrChange>
          </w:rPr>
          <w:t>tavutaMallisanoitus</w:t>
        </w:r>
      </w:ins>
      <w:ins w:author="Vieraileva osallistuja" w:date="2017-04-24T03:23:58.2439441" w:id="1230810210">
        <w:r w:rsidRPr="3EAEB2B7" w:rsidR="3EAEB2B7">
          <w:rPr>
            <w:rFonts w:ascii="Constantia" w:hAnsi="Constantia" w:eastAsia="Constantia" w:cs="Constantia"/>
            <w:noProof w:val="0"/>
            <w:sz w:val="24"/>
            <w:szCs w:val="24"/>
            <w:lang w:val="fi-FI"/>
            <w:rPrChange w:author="Vieraileva osallistuja" w:date="2017-04-24T03:23:58.2439441" w:id="105839414">
              <w:rPr/>
            </w:rPrChange>
          </w:rPr>
          <w:t>($mallisanoitus)  // palauttaa annetun sanoituksen tavutettuna</w:t>
        </w:r>
      </w:ins>
      <w:del w:author="Vieraileva osallistuja" w:date="2017-04-24T03:24:28.208356" w:id="430776278">
        <w:r w:rsidDel="6C9C07CD">
          <w:br/>
        </w:r>
      </w:del>
    </w:p>
    <w:p w:rsidR="3EAEB2B7" w:rsidP="6C9C07CD" w:rsidRDefault="3EAEB2B7" w14:textId="73384475" w14:paraId="5656EDC9">
      <w:pPr>
        <w:rPr/>
      </w:pPr>
      <w:ins w:author="Vieraileva osallistuja" w:date="2017-04-24T03:23:58.2439441" w:id="1436124708">
        <w:r w:rsidRPr="3EAEB2B7" w:rsidR="3EAEB2B7">
          <w:rPr>
            <w:rFonts w:ascii="Constantia" w:hAnsi="Constantia" w:eastAsia="Constantia" w:cs="Constantia"/>
            <w:noProof w:val="0"/>
            <w:sz w:val="24"/>
            <w:szCs w:val="24"/>
            <w:lang w:val="fi-FI"/>
            <w:rPrChange w:author="Vieraileva osallistuja" w:date="2017-04-24T03:23:58.2439441" w:id="708704585">
              <w:rPr/>
            </w:rPrChange>
          </w:rPr>
          <w:t>function</w:t>
        </w:r>
      </w:ins>
      <w:ins w:author="Vieraileva osallistuja" w:date="2017-04-24T03:23:58.2439441" w:id="977090342">
        <w:r w:rsidRPr="3EAEB2B7" w:rsidR="3EAEB2B7">
          <w:rPr>
            <w:rFonts w:ascii="Constantia" w:hAnsi="Constantia" w:eastAsia="Constantia" w:cs="Constantia"/>
            <w:noProof w:val="0"/>
            <w:sz w:val="24"/>
            <w:szCs w:val="24"/>
            <w:lang w:val="fi-FI"/>
            <w:rPrChange w:author="Vieraileva osallistuja" w:date="2017-04-24T03:23:58.2439441" w:id="173603154">
              <w:rPr/>
            </w:rPrChange>
          </w:rPr>
          <w:t xml:space="preserve"> </w:t>
        </w:r>
      </w:ins>
      <w:ins w:author="Vieraileva osallistuja" w:date="2017-04-24T03:23:58.2439441" w:id="270501966">
        <w:r w:rsidRPr="3EAEB2B7" w:rsidR="3EAEB2B7">
          <w:rPr>
            <w:rFonts w:ascii="Constantia" w:hAnsi="Constantia" w:eastAsia="Constantia" w:cs="Constantia"/>
            <w:noProof w:val="0"/>
            <w:sz w:val="24"/>
            <w:szCs w:val="24"/>
            <w:lang w:val="fi-FI"/>
            <w:rPrChange w:author="Vieraileva osallistuja" w:date="2017-04-24T03:23:58.2439441" w:id="684717940">
              <w:rPr/>
            </w:rPrChange>
          </w:rPr>
          <w:t>tavutaSana</w:t>
        </w:r>
      </w:ins>
      <w:ins w:author="Vieraileva osallistuja" w:date="2017-04-24T03:23:58.2439441" w:id="1239641199">
        <w:r w:rsidRPr="3EAEB2B7" w:rsidR="3EAEB2B7">
          <w:rPr>
            <w:rFonts w:ascii="Constantia" w:hAnsi="Constantia" w:eastAsia="Constantia" w:cs="Constantia"/>
            <w:noProof w:val="0"/>
            <w:sz w:val="24"/>
            <w:szCs w:val="24"/>
            <w:lang w:val="fi-FI"/>
            <w:rPrChange w:author="Vieraileva osallistuja" w:date="2017-04-24T03:23:58.2439441" w:id="194623507">
              <w:rPr/>
            </w:rPrChange>
          </w:rPr>
          <w:t>($sana, &amp;$tavutettu)  // tavuttaa sanan suomenkielen tavutussääntöjen mukaan</w:t>
        </w:r>
      </w:ins>
      <w:del w:author="Vieraileva osallistuja" w:date="2017-04-24T03:24:28.208356" w:id="638536635">
        <w:r w:rsidDel="6C9C07CD">
          <w:br/>
        </w:r>
      </w:del>
    </w:p>
    <w:p w:rsidR="3EAEB2B7" w:rsidP="6C9C07CD" w:rsidRDefault="3EAEB2B7" w14:paraId="6A151034" w14:noSpellErr="1" w14:textId="0E892E23">
      <w:pPr>
        <w:rPr/>
      </w:pPr>
      <w:ins w:author="Vieraileva osallistuja" w:date="2017-04-24T03:23:58.2439441" w:id="921479009">
        <w:r w:rsidRPr="3EAEB2B7" w:rsidR="3EAEB2B7">
          <w:rPr>
            <w:rFonts w:ascii="Constantia" w:hAnsi="Constantia" w:eastAsia="Constantia" w:cs="Constantia"/>
            <w:noProof w:val="0"/>
            <w:sz w:val="24"/>
            <w:szCs w:val="24"/>
            <w:lang w:val="fi-FI"/>
            <w:rPrChange w:author="Vieraileva osallistuja" w:date="2017-04-24T03:23:58.2439441" w:id="460970433">
              <w:rPr/>
            </w:rPrChange>
          </w:rPr>
          <w:t>// yleiskäyttöisiä merkkijonofunktioita</w:t>
        </w:r>
      </w:ins>
      <w:ins w:author="Vieraileva osallistuja" w:date="2017-04-24T03:24:28.208356" w:id="432092276">
        <w:r w:rsidRPr="3EAEB2B7" w:rsidR="6C9C07CD">
          <w:rPr>
            <w:rFonts w:ascii="Constantia" w:hAnsi="Constantia" w:eastAsia="Constantia" w:cs="Constantia"/>
            <w:noProof w:val="0"/>
            <w:sz w:val="24"/>
            <w:szCs w:val="24"/>
            <w:lang w:val="fi-FI"/>
            <w:rPrChange w:author="Vieraileva osallistuja" w:date="2017-04-24T03:23:58.2439441" w:id="372508098">
              <w:rPr/>
            </w:rPrChange>
          </w:rPr>
          <w:t>:</w:t>
        </w:r>
      </w:ins>
      <w:del w:author="Vieraileva osallistuja" w:date="2017-04-24T03:24:28.208356" w:id="812316212">
        <w:r w:rsidDel="6C9C07CD">
          <w:br/>
        </w:r>
      </w:del>
    </w:p>
    <w:p w:rsidR="3EAEB2B7" w:rsidRDefault="3EAEB2B7" w14:paraId="0FDDCF8A" w14:textId="73384475">
      <w:pPr>
        <w:rPr>
          <w:ins w:author="Vieraileva osallistuja" w:date="2017-04-24T03:23:58.2439441" w:id="1318982929"/>
        </w:rPr>
      </w:pPr>
      <w:ins w:author="Vieraileva osallistuja" w:date="2017-04-24T03:23:58.2439441" w:id="547064917">
        <w:r w:rsidRPr="3EAEB2B7" w:rsidR="3EAEB2B7">
          <w:rPr>
            <w:rFonts w:ascii="Constantia" w:hAnsi="Constantia" w:eastAsia="Constantia" w:cs="Constantia"/>
            <w:noProof w:val="0"/>
            <w:sz w:val="24"/>
            <w:szCs w:val="24"/>
            <w:lang w:val="fi-FI"/>
            <w:rPrChange w:author="Vieraileva osallistuja" w:date="2017-04-24T03:23:58.2439441" w:id="1607086485">
              <w:rPr/>
            </w:rPrChange>
          </w:rPr>
          <w:t>function</w:t>
        </w:r>
      </w:ins>
      <w:ins w:author="Vieraileva osallistuja" w:date="2017-04-24T03:23:58.2439441" w:id="2114608446">
        <w:r w:rsidRPr="3EAEB2B7" w:rsidR="3EAEB2B7">
          <w:rPr>
            <w:rFonts w:ascii="Constantia" w:hAnsi="Constantia" w:eastAsia="Constantia" w:cs="Constantia"/>
            <w:noProof w:val="0"/>
            <w:sz w:val="24"/>
            <w:szCs w:val="24"/>
            <w:lang w:val="fi-FI"/>
            <w:rPrChange w:author="Vieraileva osallistuja" w:date="2017-04-24T03:23:58.2439441" w:id="1878758366">
              <w:rPr/>
            </w:rPrChange>
          </w:rPr>
          <w:t xml:space="preserve"> </w:t>
        </w:r>
      </w:ins>
      <w:ins w:author="Vieraileva osallistuja" w:date="2017-04-24T03:23:58.2439441" w:id="1246557553">
        <w:r w:rsidRPr="3EAEB2B7" w:rsidR="3EAEB2B7">
          <w:rPr>
            <w:rFonts w:ascii="Constantia" w:hAnsi="Constantia" w:eastAsia="Constantia" w:cs="Constantia"/>
            <w:noProof w:val="0"/>
            <w:sz w:val="24"/>
            <w:szCs w:val="24"/>
            <w:lang w:val="fi-FI"/>
            <w:rPrChange w:author="Vieraileva osallistuja" w:date="2017-04-24T03:23:58.2439441" w:id="1911556964">
              <w:rPr/>
            </w:rPrChange>
          </w:rPr>
          <w:t>onkoKirjainTaiTavuviiva</w:t>
        </w:r>
      </w:ins>
      <w:ins w:author="Vieraileva osallistuja" w:date="2017-04-24T03:23:58.2439441" w:id="269148057">
        <w:r w:rsidRPr="3EAEB2B7" w:rsidR="3EAEB2B7">
          <w:rPr>
            <w:rFonts w:ascii="Constantia" w:hAnsi="Constantia" w:eastAsia="Constantia" w:cs="Constantia"/>
            <w:noProof w:val="0"/>
            <w:sz w:val="24"/>
            <w:szCs w:val="24"/>
            <w:lang w:val="fi-FI"/>
            <w:rPrChange w:author="Vieraileva osallistuja" w:date="2017-04-24T03:23:58.2439441" w:id="554102387">
              <w:rPr/>
            </w:rPrChange>
          </w:rPr>
          <w:t>($m)</w:t>
        </w:r>
      </w:ins>
    </w:p>
    <w:p w:rsidR="3EAEB2B7" w:rsidRDefault="3EAEB2B7" w14:paraId="526AEB87" w14:textId="73384475">
      <w:pPr>
        <w:rPr>
          <w:ins w:author="Vieraileva osallistuja" w:date="2017-04-24T03:23:58.2439441" w:id="787494036"/>
        </w:rPr>
      </w:pPr>
      <w:ins w:author="Vieraileva osallistuja" w:date="2017-04-24T03:23:58.2439441" w:id="1783784689">
        <w:r w:rsidRPr="3EAEB2B7" w:rsidR="3EAEB2B7">
          <w:rPr>
            <w:rFonts w:ascii="Constantia" w:hAnsi="Constantia" w:eastAsia="Constantia" w:cs="Constantia"/>
            <w:noProof w:val="0"/>
            <w:sz w:val="24"/>
            <w:szCs w:val="24"/>
            <w:lang w:val="fi-FI"/>
            <w:rPrChange w:author="Vieraileva osallistuja" w:date="2017-04-24T03:23:58.2439441" w:id="1534678070">
              <w:rPr/>
            </w:rPrChange>
          </w:rPr>
          <w:t>function</w:t>
        </w:r>
      </w:ins>
      <w:ins w:author="Vieraileva osallistuja" w:date="2017-04-24T03:23:58.2439441" w:id="2056609539">
        <w:r w:rsidRPr="3EAEB2B7" w:rsidR="3EAEB2B7">
          <w:rPr>
            <w:rFonts w:ascii="Constantia" w:hAnsi="Constantia" w:eastAsia="Constantia" w:cs="Constantia"/>
            <w:noProof w:val="0"/>
            <w:sz w:val="24"/>
            <w:szCs w:val="24"/>
            <w:lang w:val="fi-FI"/>
            <w:rPrChange w:author="Vieraileva osallistuja" w:date="2017-04-24T03:23:58.2439441" w:id="132920297">
              <w:rPr/>
            </w:rPrChange>
          </w:rPr>
          <w:t xml:space="preserve"> </w:t>
        </w:r>
      </w:ins>
      <w:ins w:author="Vieraileva osallistuja" w:date="2017-04-24T03:23:58.2439441" w:id="1277044347">
        <w:r w:rsidRPr="3EAEB2B7" w:rsidR="3EAEB2B7">
          <w:rPr>
            <w:rFonts w:ascii="Constantia" w:hAnsi="Constantia" w:eastAsia="Constantia" w:cs="Constantia"/>
            <w:noProof w:val="0"/>
            <w:sz w:val="24"/>
            <w:szCs w:val="24"/>
            <w:lang w:val="fi-FI"/>
            <w:rPrChange w:author="Vieraileva osallistuja" w:date="2017-04-24T03:23:58.2439441" w:id="183298561">
              <w:rPr/>
            </w:rPrChange>
          </w:rPr>
          <w:t>onkoKirjain</w:t>
        </w:r>
      </w:ins>
      <w:ins w:author="Vieraileva osallistuja" w:date="2017-04-24T03:23:58.2439441" w:id="1529333340">
        <w:r w:rsidRPr="3EAEB2B7" w:rsidR="3EAEB2B7">
          <w:rPr>
            <w:rFonts w:ascii="Constantia" w:hAnsi="Constantia" w:eastAsia="Constantia" w:cs="Constantia"/>
            <w:noProof w:val="0"/>
            <w:sz w:val="24"/>
            <w:szCs w:val="24"/>
            <w:lang w:val="fi-FI"/>
            <w:rPrChange w:author="Vieraileva osallistuja" w:date="2017-04-24T03:23:58.2439441" w:id="2120374060">
              <w:rPr/>
            </w:rPrChange>
          </w:rPr>
          <w:t>($m)</w:t>
        </w:r>
      </w:ins>
    </w:p>
    <w:p w:rsidR="3EAEB2B7" w:rsidRDefault="3EAEB2B7" w14:paraId="3C391B14" w14:textId="73384475">
      <w:pPr>
        <w:rPr>
          <w:ins w:author="Vieraileva osallistuja" w:date="2017-04-24T03:23:58.2439441" w:id="1312889503"/>
        </w:rPr>
      </w:pPr>
      <w:ins w:author="Vieraileva osallistuja" w:date="2017-04-24T03:23:58.2439441" w:id="996505544">
        <w:r w:rsidRPr="3EAEB2B7" w:rsidR="3EAEB2B7">
          <w:rPr>
            <w:rFonts w:ascii="Constantia" w:hAnsi="Constantia" w:eastAsia="Constantia" w:cs="Constantia"/>
            <w:noProof w:val="0"/>
            <w:sz w:val="24"/>
            <w:szCs w:val="24"/>
            <w:lang w:val="fi-FI"/>
            <w:rPrChange w:author="Vieraileva osallistuja" w:date="2017-04-24T03:23:58.2439441" w:id="1785379212">
              <w:rPr/>
            </w:rPrChange>
          </w:rPr>
          <w:t>function</w:t>
        </w:r>
      </w:ins>
      <w:ins w:author="Vieraileva osallistuja" w:date="2017-04-24T03:23:58.2439441" w:id="1143398995">
        <w:r w:rsidRPr="3EAEB2B7" w:rsidR="3EAEB2B7">
          <w:rPr>
            <w:rFonts w:ascii="Constantia" w:hAnsi="Constantia" w:eastAsia="Constantia" w:cs="Constantia"/>
            <w:noProof w:val="0"/>
            <w:sz w:val="24"/>
            <w:szCs w:val="24"/>
            <w:lang w:val="fi-FI"/>
            <w:rPrChange w:author="Vieraileva osallistuja" w:date="2017-04-24T03:23:58.2439441" w:id="813097279">
              <w:rPr/>
            </w:rPrChange>
          </w:rPr>
          <w:t xml:space="preserve"> </w:t>
        </w:r>
      </w:ins>
      <w:ins w:author="Vieraileva osallistuja" w:date="2017-04-24T03:23:58.2439441" w:id="91550205">
        <w:r w:rsidRPr="3EAEB2B7" w:rsidR="3EAEB2B7">
          <w:rPr>
            <w:rFonts w:ascii="Constantia" w:hAnsi="Constantia" w:eastAsia="Constantia" w:cs="Constantia"/>
            <w:noProof w:val="0"/>
            <w:sz w:val="24"/>
            <w:szCs w:val="24"/>
            <w:lang w:val="fi-FI"/>
            <w:rPrChange w:author="Vieraileva osallistuja" w:date="2017-04-24T03:23:58.2439441" w:id="1266286477">
              <w:rPr/>
            </w:rPrChange>
          </w:rPr>
          <w:t>onkoIsoKirjain</w:t>
        </w:r>
      </w:ins>
      <w:ins w:author="Vieraileva osallistuja" w:date="2017-04-24T03:23:58.2439441" w:id="639791342">
        <w:r w:rsidRPr="3EAEB2B7" w:rsidR="3EAEB2B7">
          <w:rPr>
            <w:rFonts w:ascii="Constantia" w:hAnsi="Constantia" w:eastAsia="Constantia" w:cs="Constantia"/>
            <w:noProof w:val="0"/>
            <w:sz w:val="24"/>
            <w:szCs w:val="24"/>
            <w:lang w:val="fi-FI"/>
            <w:rPrChange w:author="Vieraileva osallistuja" w:date="2017-04-24T03:23:58.2439441" w:id="1315556452">
              <w:rPr/>
            </w:rPrChange>
          </w:rPr>
          <w:t>($m)</w:t>
        </w:r>
      </w:ins>
    </w:p>
    <w:p w:rsidR="3EAEB2B7" w:rsidRDefault="3EAEB2B7" w14:paraId="3F16B8F9" w14:textId="73384475">
      <w:pPr>
        <w:rPr>
          <w:ins w:author="Vieraileva osallistuja" w:date="2017-04-24T03:23:58.2439441" w:id="1512598798"/>
        </w:rPr>
      </w:pPr>
      <w:ins w:author="Vieraileva osallistuja" w:date="2017-04-24T03:23:58.2439441" w:id="939236734">
        <w:r w:rsidRPr="3EAEB2B7" w:rsidR="3EAEB2B7">
          <w:rPr>
            <w:rFonts w:ascii="Constantia" w:hAnsi="Constantia" w:eastAsia="Constantia" w:cs="Constantia"/>
            <w:noProof w:val="0"/>
            <w:sz w:val="24"/>
            <w:szCs w:val="24"/>
            <w:lang w:val="fi-FI"/>
            <w:rPrChange w:author="Vieraileva osallistuja" w:date="2017-04-24T03:23:58.2439441" w:id="1239014911">
              <w:rPr/>
            </w:rPrChange>
          </w:rPr>
          <w:t>function</w:t>
        </w:r>
      </w:ins>
      <w:ins w:author="Vieraileva osallistuja" w:date="2017-04-24T03:23:58.2439441" w:id="252416869">
        <w:r w:rsidRPr="3EAEB2B7" w:rsidR="3EAEB2B7">
          <w:rPr>
            <w:rFonts w:ascii="Constantia" w:hAnsi="Constantia" w:eastAsia="Constantia" w:cs="Constantia"/>
            <w:noProof w:val="0"/>
            <w:sz w:val="24"/>
            <w:szCs w:val="24"/>
            <w:lang w:val="fi-FI"/>
            <w:rPrChange w:author="Vieraileva osallistuja" w:date="2017-04-24T03:23:58.2439441" w:id="38757992">
              <w:rPr/>
            </w:rPrChange>
          </w:rPr>
          <w:t xml:space="preserve"> </w:t>
        </w:r>
      </w:ins>
      <w:ins w:author="Vieraileva osallistuja" w:date="2017-04-24T03:23:58.2439441" w:id="1280162629">
        <w:r w:rsidRPr="3EAEB2B7" w:rsidR="3EAEB2B7">
          <w:rPr>
            <w:rFonts w:ascii="Constantia" w:hAnsi="Constantia" w:eastAsia="Constantia" w:cs="Constantia"/>
            <w:noProof w:val="0"/>
            <w:sz w:val="24"/>
            <w:szCs w:val="24"/>
            <w:lang w:val="fi-FI"/>
            <w:rPrChange w:author="Vieraileva osallistuja" w:date="2017-04-24T03:23:58.2439441" w:id="985160774">
              <w:rPr/>
            </w:rPrChange>
          </w:rPr>
          <w:t>isoiksiSkandeineen</w:t>
        </w:r>
      </w:ins>
      <w:ins w:author="Vieraileva osallistuja" w:date="2017-04-24T03:23:58.2439441" w:id="431738953">
        <w:r w:rsidRPr="3EAEB2B7" w:rsidR="3EAEB2B7">
          <w:rPr>
            <w:rFonts w:ascii="Constantia" w:hAnsi="Constantia" w:eastAsia="Constantia" w:cs="Constantia"/>
            <w:noProof w:val="0"/>
            <w:sz w:val="24"/>
            <w:szCs w:val="24"/>
            <w:lang w:val="fi-FI"/>
            <w:rPrChange w:author="Vieraileva osallistuja" w:date="2017-04-24T03:23:58.2439441" w:id="1246532777">
              <w:rPr/>
            </w:rPrChange>
          </w:rPr>
          <w:t>($input)</w:t>
        </w:r>
      </w:ins>
    </w:p>
    <w:p w:rsidR="3EAEB2B7" w:rsidRDefault="3EAEB2B7" w14:paraId="40E69770" w14:textId="73384475">
      <w:pPr>
        <w:rPr>
          <w:ins w:author="Vieraileva osallistuja" w:date="2017-04-24T03:23:58.2439441" w:id="786408731"/>
        </w:rPr>
      </w:pPr>
      <w:ins w:author="Vieraileva osallistuja" w:date="2017-04-24T03:23:58.2439441" w:id="943459737">
        <w:r w:rsidRPr="3EAEB2B7" w:rsidR="3EAEB2B7">
          <w:rPr>
            <w:rFonts w:ascii="Constantia" w:hAnsi="Constantia" w:eastAsia="Constantia" w:cs="Constantia"/>
            <w:noProof w:val="0"/>
            <w:sz w:val="24"/>
            <w:szCs w:val="24"/>
            <w:lang w:val="fi-FI"/>
            <w:rPrChange w:author="Vieraileva osallistuja" w:date="2017-04-24T03:23:58.2439441" w:id="1499535491">
              <w:rPr/>
            </w:rPrChange>
          </w:rPr>
          <w:t>function</w:t>
        </w:r>
      </w:ins>
      <w:ins w:author="Vieraileva osallistuja" w:date="2017-04-24T03:23:58.2439441" w:id="1006765508">
        <w:r w:rsidRPr="3EAEB2B7" w:rsidR="3EAEB2B7">
          <w:rPr>
            <w:rFonts w:ascii="Constantia" w:hAnsi="Constantia" w:eastAsia="Constantia" w:cs="Constantia"/>
            <w:noProof w:val="0"/>
            <w:sz w:val="24"/>
            <w:szCs w:val="24"/>
            <w:lang w:val="fi-FI"/>
            <w:rPrChange w:author="Vieraileva osallistuja" w:date="2017-04-24T03:23:58.2439441" w:id="1020811402">
              <w:rPr/>
            </w:rPrChange>
          </w:rPr>
          <w:t xml:space="preserve"> </w:t>
        </w:r>
      </w:ins>
      <w:ins w:author="Vieraileva osallistuja" w:date="2017-04-24T03:23:58.2439441" w:id="1874739265">
        <w:r w:rsidRPr="3EAEB2B7" w:rsidR="3EAEB2B7">
          <w:rPr>
            <w:rFonts w:ascii="Constantia" w:hAnsi="Constantia" w:eastAsia="Constantia" w:cs="Constantia"/>
            <w:noProof w:val="0"/>
            <w:sz w:val="24"/>
            <w:szCs w:val="24"/>
            <w:lang w:val="fi-FI"/>
            <w:rPrChange w:author="Vieraileva osallistuja" w:date="2017-04-24T03:23:58.2439441" w:id="882022321">
              <w:rPr/>
            </w:rPrChange>
          </w:rPr>
          <w:t>pieniksiSkandeineen</w:t>
        </w:r>
      </w:ins>
      <w:ins w:author="Vieraileva osallistuja" w:date="2017-04-24T03:23:58.2439441" w:id="1537205303">
        <w:r w:rsidRPr="3EAEB2B7" w:rsidR="3EAEB2B7">
          <w:rPr>
            <w:rFonts w:ascii="Constantia" w:hAnsi="Constantia" w:eastAsia="Constantia" w:cs="Constantia"/>
            <w:noProof w:val="0"/>
            <w:sz w:val="24"/>
            <w:szCs w:val="24"/>
            <w:lang w:val="fi-FI"/>
            <w:rPrChange w:author="Vieraileva osallistuja" w:date="2017-04-24T03:23:58.2439441" w:id="1340789300">
              <w:rPr/>
            </w:rPrChange>
          </w:rPr>
          <w:t>($input)</w:t>
        </w:r>
      </w:ins>
    </w:p>
    <w:p w:rsidR="3EAEB2B7" w:rsidRDefault="3EAEB2B7" w14:paraId="3994E687" w14:textId="73384475">
      <w:pPr>
        <w:rPr>
          <w:ins w:author="Vieraileva osallistuja" w:date="2017-04-24T03:23:58.2439441" w:id="848321969"/>
        </w:rPr>
      </w:pPr>
      <w:ins w:author="Vieraileva osallistuja" w:date="2017-04-24T03:23:58.2439441" w:id="361376074">
        <w:r w:rsidRPr="3EAEB2B7" w:rsidR="3EAEB2B7">
          <w:rPr>
            <w:rFonts w:ascii="Constantia" w:hAnsi="Constantia" w:eastAsia="Constantia" w:cs="Constantia"/>
            <w:noProof w:val="0"/>
            <w:sz w:val="24"/>
            <w:szCs w:val="24"/>
            <w:lang w:val="fi-FI"/>
            <w:rPrChange w:author="Vieraileva osallistuja" w:date="2017-04-24T03:23:58.2439441" w:id="551797643">
              <w:rPr/>
            </w:rPrChange>
          </w:rPr>
          <w:t>function</w:t>
        </w:r>
      </w:ins>
      <w:ins w:author="Vieraileva osallistuja" w:date="2017-04-24T03:23:58.2439441" w:id="2110080499">
        <w:r w:rsidRPr="3EAEB2B7" w:rsidR="3EAEB2B7">
          <w:rPr>
            <w:rFonts w:ascii="Constantia" w:hAnsi="Constantia" w:eastAsia="Constantia" w:cs="Constantia"/>
            <w:noProof w:val="0"/>
            <w:sz w:val="24"/>
            <w:szCs w:val="24"/>
            <w:lang w:val="fi-FI"/>
            <w:rPrChange w:author="Vieraileva osallistuja" w:date="2017-04-24T03:23:58.2439441" w:id="11324946">
              <w:rPr/>
            </w:rPrChange>
          </w:rPr>
          <w:t xml:space="preserve"> </w:t>
        </w:r>
      </w:ins>
      <w:ins w:author="Vieraileva osallistuja" w:date="2017-04-24T03:23:58.2439441" w:id="850565194">
        <w:r w:rsidRPr="3EAEB2B7" w:rsidR="3EAEB2B7">
          <w:rPr>
            <w:rFonts w:ascii="Constantia" w:hAnsi="Constantia" w:eastAsia="Constantia" w:cs="Constantia"/>
            <w:noProof w:val="0"/>
            <w:sz w:val="24"/>
            <w:szCs w:val="24"/>
            <w:lang w:val="fi-FI"/>
            <w:rPrChange w:author="Vieraileva osallistuja" w:date="2017-04-24T03:23:58.2439441" w:id="733969303">
              <w:rPr/>
            </w:rPrChange>
          </w:rPr>
          <w:t>sisaltaakoNaitaMerkkeja</w:t>
        </w:r>
      </w:ins>
      <w:ins w:author="Vieraileva osallistuja" w:date="2017-04-24T03:23:58.2439441" w:id="133984973">
        <w:r w:rsidRPr="3EAEB2B7" w:rsidR="3EAEB2B7">
          <w:rPr>
            <w:rFonts w:ascii="Constantia" w:hAnsi="Constantia" w:eastAsia="Constantia" w:cs="Constantia"/>
            <w:noProof w:val="0"/>
            <w:sz w:val="24"/>
            <w:szCs w:val="24"/>
            <w:lang w:val="fi-FI"/>
            <w:rPrChange w:author="Vieraileva osallistuja" w:date="2017-04-24T03:23:58.2439441" w:id="1523486201">
              <w:rPr/>
            </w:rPrChange>
          </w:rPr>
          <w:t>($</w:t>
        </w:r>
      </w:ins>
      <w:ins w:author="Vieraileva osallistuja" w:date="2017-04-24T03:23:58.2439441" w:id="2127074261">
        <w:r w:rsidRPr="3EAEB2B7" w:rsidR="3EAEB2B7">
          <w:rPr>
            <w:rFonts w:ascii="Constantia" w:hAnsi="Constantia" w:eastAsia="Constantia" w:cs="Constantia"/>
            <w:noProof w:val="0"/>
            <w:sz w:val="24"/>
            <w:szCs w:val="24"/>
            <w:lang w:val="fi-FI"/>
            <w:rPrChange w:author="Vieraileva osallistuja" w:date="2017-04-24T03:23:58.2439441" w:id="1258088944">
              <w:rPr/>
            </w:rPrChange>
          </w:rPr>
          <w:t>str</w:t>
        </w:r>
      </w:ins>
      <w:ins w:author="Vieraileva osallistuja" w:date="2017-04-24T03:23:58.2439441" w:id="1881451285">
        <w:r w:rsidRPr="3EAEB2B7" w:rsidR="3EAEB2B7">
          <w:rPr>
            <w:rFonts w:ascii="Constantia" w:hAnsi="Constantia" w:eastAsia="Constantia" w:cs="Constantia"/>
            <w:noProof w:val="0"/>
            <w:sz w:val="24"/>
            <w:szCs w:val="24"/>
            <w:lang w:val="fi-FI"/>
            <w:rPrChange w:author="Vieraileva osallistuja" w:date="2017-04-24T03:23:58.2439441" w:id="1515536280">
              <w:rPr/>
            </w:rPrChange>
          </w:rPr>
          <w:t>, $merkit)</w:t>
        </w:r>
      </w:ins>
    </w:p>
    <w:p w:rsidR="3EAEB2B7" w:rsidRDefault="3EAEB2B7" w14:paraId="210E2837" w14:textId="73384475">
      <w:pPr>
        <w:rPr>
          <w:ins w:author="Vieraileva osallistuja" w:date="2017-04-24T03:23:58.2439441" w:id="1071448765"/>
        </w:rPr>
      </w:pPr>
      <w:ins w:author="Vieraileva osallistuja" w:date="2017-04-24T03:23:58.2439441" w:id="1238967024">
        <w:r w:rsidRPr="3EAEB2B7" w:rsidR="3EAEB2B7">
          <w:rPr>
            <w:rFonts w:ascii="Constantia" w:hAnsi="Constantia" w:eastAsia="Constantia" w:cs="Constantia"/>
            <w:noProof w:val="0"/>
            <w:sz w:val="24"/>
            <w:szCs w:val="24"/>
            <w:lang w:val="fi-FI"/>
            <w:rPrChange w:author="Vieraileva osallistuja" w:date="2017-04-24T03:23:58.2439441" w:id="2078484748">
              <w:rPr/>
            </w:rPrChange>
          </w:rPr>
          <w:t>function</w:t>
        </w:r>
      </w:ins>
      <w:ins w:author="Vieraileva osallistuja" w:date="2017-04-24T03:23:58.2439441" w:id="598667461">
        <w:r w:rsidRPr="3EAEB2B7" w:rsidR="3EAEB2B7">
          <w:rPr>
            <w:rFonts w:ascii="Constantia" w:hAnsi="Constantia" w:eastAsia="Constantia" w:cs="Constantia"/>
            <w:noProof w:val="0"/>
            <w:sz w:val="24"/>
            <w:szCs w:val="24"/>
            <w:lang w:val="fi-FI"/>
            <w:rPrChange w:author="Vieraileva osallistuja" w:date="2017-04-24T03:23:58.2439441" w:id="1477394970">
              <w:rPr/>
            </w:rPrChange>
          </w:rPr>
          <w:t xml:space="preserve"> </w:t>
        </w:r>
      </w:ins>
      <w:ins w:author="Vieraileva osallistuja" w:date="2017-04-24T03:23:58.2439441" w:id="1462571123">
        <w:r w:rsidRPr="3EAEB2B7" w:rsidR="3EAEB2B7">
          <w:rPr>
            <w:rFonts w:ascii="Constantia" w:hAnsi="Constantia" w:eastAsia="Constantia" w:cs="Constantia"/>
            <w:noProof w:val="0"/>
            <w:sz w:val="24"/>
            <w:szCs w:val="24"/>
            <w:lang w:val="fi-FI"/>
            <w:rPrChange w:author="Vieraileva osallistuja" w:date="2017-04-24T03:23:58.2439441" w:id="1066566060">
              <w:rPr/>
            </w:rPrChange>
          </w:rPr>
          <w:t>laskeTavunpituudet</w:t>
        </w:r>
      </w:ins>
      <w:ins w:author="Vieraileva osallistuja" w:date="2017-04-24T03:23:58.2439441" w:id="1745026697">
        <w:r w:rsidRPr="3EAEB2B7" w:rsidR="3EAEB2B7">
          <w:rPr>
            <w:rFonts w:ascii="Constantia" w:hAnsi="Constantia" w:eastAsia="Constantia" w:cs="Constantia"/>
            <w:noProof w:val="0"/>
            <w:sz w:val="24"/>
            <w:szCs w:val="24"/>
            <w:lang w:val="fi-FI"/>
            <w:rPrChange w:author="Vieraileva osallistuja" w:date="2017-04-24T03:23:58.2439441" w:id="254515441">
              <w:rPr/>
            </w:rPrChange>
          </w:rPr>
          <w:t>($sana)</w:t>
        </w:r>
      </w:ins>
    </w:p>
    <w:p w:rsidR="3EAEB2B7" w:rsidRDefault="3EAEB2B7" w14:paraId="4C88BD2C" w14:textId="73384475">
      <w:pPr>
        <w:rPr>
          <w:ins w:author="Vieraileva osallistuja" w:date="2017-04-24T03:23:58.2439441" w:id="278415268"/>
        </w:rPr>
      </w:pPr>
      <w:ins w:author="Vieraileva osallistuja" w:date="2017-04-24T03:23:58.2439441" w:id="1848664991">
        <w:r w:rsidRPr="3EAEB2B7" w:rsidR="3EAEB2B7">
          <w:rPr>
            <w:rFonts w:ascii="Constantia" w:hAnsi="Constantia" w:eastAsia="Constantia" w:cs="Constantia"/>
            <w:noProof w:val="0"/>
            <w:sz w:val="24"/>
            <w:szCs w:val="24"/>
            <w:lang w:val="fi-FI"/>
            <w:rPrChange w:author="Vieraileva osallistuja" w:date="2017-04-24T03:23:58.2439441" w:id="30511570">
              <w:rPr/>
            </w:rPrChange>
          </w:rPr>
          <w:t>function</w:t>
        </w:r>
      </w:ins>
      <w:ins w:author="Vieraileva osallistuja" w:date="2017-04-24T03:23:58.2439441" w:id="818183410">
        <w:r w:rsidRPr="3EAEB2B7" w:rsidR="3EAEB2B7">
          <w:rPr>
            <w:rFonts w:ascii="Constantia" w:hAnsi="Constantia" w:eastAsia="Constantia" w:cs="Constantia"/>
            <w:noProof w:val="0"/>
            <w:sz w:val="24"/>
            <w:szCs w:val="24"/>
            <w:lang w:val="fi-FI"/>
            <w:rPrChange w:author="Vieraileva osallistuja" w:date="2017-04-24T03:23:58.2439441" w:id="585873603">
              <w:rPr/>
            </w:rPrChange>
          </w:rPr>
          <w:t xml:space="preserve"> </w:t>
        </w:r>
      </w:ins>
      <w:ins w:author="Vieraileva osallistuja" w:date="2017-04-24T03:23:58.2439441" w:id="620838569">
        <w:r w:rsidRPr="3EAEB2B7" w:rsidR="3EAEB2B7">
          <w:rPr>
            <w:rFonts w:ascii="Constantia" w:hAnsi="Constantia" w:eastAsia="Constantia" w:cs="Constantia"/>
            <w:noProof w:val="0"/>
            <w:sz w:val="24"/>
            <w:szCs w:val="24"/>
            <w:lang w:val="fi-FI"/>
            <w:rPrChange w:author="Vieraileva osallistuja" w:date="2017-04-24T03:23:58.2439441" w:id="1928212175">
              <w:rPr/>
            </w:rPrChange>
          </w:rPr>
          <w:t>skanditTextAreasta</w:t>
        </w:r>
      </w:ins>
      <w:ins w:author="Vieraileva osallistuja" w:date="2017-04-24T03:23:58.2439441" w:id="2123177789">
        <w:r w:rsidRPr="3EAEB2B7" w:rsidR="3EAEB2B7">
          <w:rPr>
            <w:rFonts w:ascii="Constantia" w:hAnsi="Constantia" w:eastAsia="Constantia" w:cs="Constantia"/>
            <w:noProof w:val="0"/>
            <w:sz w:val="24"/>
            <w:szCs w:val="24"/>
            <w:lang w:val="fi-FI"/>
            <w:rPrChange w:author="Vieraileva osallistuja" w:date="2017-04-24T03:23:58.2439441" w:id="2058123594">
              <w:rPr/>
            </w:rPrChange>
          </w:rPr>
          <w:t>($</w:t>
        </w:r>
      </w:ins>
      <w:ins w:author="Vieraileva osallistuja" w:date="2017-04-24T03:23:58.2439441" w:id="261376674">
        <w:r w:rsidRPr="3EAEB2B7" w:rsidR="3EAEB2B7">
          <w:rPr>
            <w:rFonts w:ascii="Constantia" w:hAnsi="Constantia" w:eastAsia="Constantia" w:cs="Constantia"/>
            <w:noProof w:val="0"/>
            <w:sz w:val="24"/>
            <w:szCs w:val="24"/>
            <w:lang w:val="fi-FI"/>
            <w:rPrChange w:author="Vieraileva osallistuja" w:date="2017-04-24T03:23:58.2439441" w:id="1423375623">
              <w:rPr/>
            </w:rPrChange>
          </w:rPr>
          <w:t>text</w:t>
        </w:r>
      </w:ins>
      <w:ins w:author="Vieraileva osallistuja" w:date="2017-04-24T03:23:58.2439441" w:id="898244552">
        <w:r w:rsidRPr="3EAEB2B7" w:rsidR="3EAEB2B7">
          <w:rPr>
            <w:rFonts w:ascii="Constantia" w:hAnsi="Constantia" w:eastAsia="Constantia" w:cs="Constantia"/>
            <w:noProof w:val="0"/>
            <w:sz w:val="24"/>
            <w:szCs w:val="24"/>
            <w:lang w:val="fi-FI"/>
            <w:rPrChange w:author="Vieraileva osallistuja" w:date="2017-04-24T03:23:58.2439441" w:id="479877746">
              <w:rPr/>
            </w:rPrChange>
          </w:rPr>
          <w:t>)</w:t>
        </w:r>
      </w:ins>
    </w:p>
    <w:p w:rsidR="3EAEB2B7" w:rsidRDefault="3EAEB2B7" w14:paraId="4819BB11" w14:textId="73384475">
      <w:pPr>
        <w:rPr>
          <w:ins w:author="Vieraileva osallistuja" w:date="2017-04-24T03:23:58.2439441" w:id="260568467"/>
        </w:rPr>
      </w:pPr>
      <w:ins w:author="Vieraileva osallistuja" w:date="2017-04-24T03:23:58.2439441" w:id="763758809">
        <w:r w:rsidRPr="3EAEB2B7" w:rsidR="3EAEB2B7">
          <w:rPr>
            <w:rFonts w:ascii="Constantia" w:hAnsi="Constantia" w:eastAsia="Constantia" w:cs="Constantia"/>
            <w:noProof w:val="0"/>
            <w:sz w:val="24"/>
            <w:szCs w:val="24"/>
            <w:lang w:val="fi-FI"/>
            <w:rPrChange w:author="Vieraileva osallistuja" w:date="2017-04-24T03:23:58.2439441" w:id="1350292651">
              <w:rPr/>
            </w:rPrChange>
          </w:rPr>
          <w:t>function</w:t>
        </w:r>
      </w:ins>
      <w:ins w:author="Vieraileva osallistuja" w:date="2017-04-24T03:23:58.2439441" w:id="927911788">
        <w:r w:rsidRPr="3EAEB2B7" w:rsidR="3EAEB2B7">
          <w:rPr>
            <w:rFonts w:ascii="Constantia" w:hAnsi="Constantia" w:eastAsia="Constantia" w:cs="Constantia"/>
            <w:noProof w:val="0"/>
            <w:sz w:val="24"/>
            <w:szCs w:val="24"/>
            <w:lang w:val="fi-FI"/>
            <w:rPrChange w:author="Vieraileva osallistuja" w:date="2017-04-24T03:23:58.2439441" w:id="388449717">
              <w:rPr/>
            </w:rPrChange>
          </w:rPr>
          <w:t xml:space="preserve"> </w:t>
        </w:r>
      </w:ins>
      <w:ins w:author="Vieraileva osallistuja" w:date="2017-04-24T03:23:58.2439441" w:id="1665931213">
        <w:r w:rsidRPr="3EAEB2B7" w:rsidR="3EAEB2B7">
          <w:rPr>
            <w:rFonts w:ascii="Constantia" w:hAnsi="Constantia" w:eastAsia="Constantia" w:cs="Constantia"/>
            <w:noProof w:val="0"/>
            <w:sz w:val="24"/>
            <w:szCs w:val="24"/>
            <w:lang w:val="fi-FI"/>
            <w:rPrChange w:author="Vieraileva osallistuja" w:date="2017-04-24T03:23:58.2439441" w:id="2052256666">
              <w:rPr/>
            </w:rPrChange>
          </w:rPr>
          <w:t>skanditTextAreaan</w:t>
        </w:r>
      </w:ins>
      <w:ins w:author="Vieraileva osallistuja" w:date="2017-04-24T03:23:58.2439441" w:id="1904160075">
        <w:r w:rsidRPr="3EAEB2B7" w:rsidR="3EAEB2B7">
          <w:rPr>
            <w:rFonts w:ascii="Constantia" w:hAnsi="Constantia" w:eastAsia="Constantia" w:cs="Constantia"/>
            <w:noProof w:val="0"/>
            <w:sz w:val="24"/>
            <w:szCs w:val="24"/>
            <w:lang w:val="fi-FI"/>
            <w:rPrChange w:author="Vieraileva osallistuja" w:date="2017-04-24T03:23:58.2439441" w:id="1005570160">
              <w:rPr/>
            </w:rPrChange>
          </w:rPr>
          <w:t>($</w:t>
        </w:r>
      </w:ins>
      <w:ins w:author="Vieraileva osallistuja" w:date="2017-04-24T03:23:58.2439441" w:id="1321133656">
        <w:r w:rsidRPr="3EAEB2B7" w:rsidR="3EAEB2B7">
          <w:rPr>
            <w:rFonts w:ascii="Constantia" w:hAnsi="Constantia" w:eastAsia="Constantia" w:cs="Constantia"/>
            <w:noProof w:val="0"/>
            <w:sz w:val="24"/>
            <w:szCs w:val="24"/>
            <w:lang w:val="fi-FI"/>
            <w:rPrChange w:author="Vieraileva osallistuja" w:date="2017-04-24T03:23:58.2439441" w:id="1512565139">
              <w:rPr/>
            </w:rPrChange>
          </w:rPr>
          <w:t>text</w:t>
        </w:r>
      </w:ins>
      <w:ins w:author="Vieraileva osallistuja" w:date="2017-04-24T03:23:58.2439441" w:id="2144546165">
        <w:r w:rsidRPr="3EAEB2B7" w:rsidR="3EAEB2B7">
          <w:rPr>
            <w:rFonts w:ascii="Constantia" w:hAnsi="Constantia" w:eastAsia="Constantia" w:cs="Constantia"/>
            <w:noProof w:val="0"/>
            <w:sz w:val="24"/>
            <w:szCs w:val="24"/>
            <w:lang w:val="fi-FI"/>
            <w:rPrChange w:author="Vieraileva osallistuja" w:date="2017-04-24T03:23:58.2439441" w:id="95137768">
              <w:rPr/>
            </w:rPrChange>
          </w:rPr>
          <w:t>)</w:t>
        </w:r>
      </w:ins>
    </w:p>
    <w:p w:rsidR="3EAEB2B7" w:rsidRDefault="3EAEB2B7" w14:paraId="5A5C7092" w14:textId="73384475">
      <w:pPr>
        <w:rPr>
          <w:ins w:author="Vieraileva osallistuja" w:date="2017-04-24T03:23:58.2439441" w:id="850616299"/>
        </w:rPr>
      </w:pPr>
      <w:ins w:author="Vieraileva osallistuja" w:date="2017-04-24T03:23:58.2439441" w:id="1075764407">
        <w:r w:rsidRPr="3EAEB2B7" w:rsidR="3EAEB2B7">
          <w:rPr>
            <w:rFonts w:ascii="Constantia" w:hAnsi="Constantia" w:eastAsia="Constantia" w:cs="Constantia"/>
            <w:noProof w:val="0"/>
            <w:sz w:val="24"/>
            <w:szCs w:val="24"/>
            <w:lang w:val="fi-FI"/>
            <w:rPrChange w:author="Vieraileva osallistuja" w:date="2017-04-24T03:23:58.2439441" w:id="422143941">
              <w:rPr/>
            </w:rPrChange>
          </w:rPr>
          <w:t>function</w:t>
        </w:r>
      </w:ins>
      <w:ins w:author="Vieraileva osallistuja" w:date="2017-04-24T03:23:58.2439441" w:id="397344295">
        <w:r w:rsidRPr="3EAEB2B7" w:rsidR="3EAEB2B7">
          <w:rPr>
            <w:rFonts w:ascii="Constantia" w:hAnsi="Constantia" w:eastAsia="Constantia" w:cs="Constantia"/>
            <w:noProof w:val="0"/>
            <w:sz w:val="24"/>
            <w:szCs w:val="24"/>
            <w:lang w:val="fi-FI"/>
            <w:rPrChange w:author="Vieraileva osallistuja" w:date="2017-04-24T03:23:58.2439441" w:id="1566934845">
              <w:rPr/>
            </w:rPrChange>
          </w:rPr>
          <w:t xml:space="preserve"> </w:t>
        </w:r>
      </w:ins>
      <w:ins w:author="Vieraileva osallistuja" w:date="2017-04-24T03:23:58.2439441" w:id="470639243">
        <w:r w:rsidRPr="3EAEB2B7" w:rsidR="3EAEB2B7">
          <w:rPr>
            <w:rFonts w:ascii="Constantia" w:hAnsi="Constantia" w:eastAsia="Constantia" w:cs="Constantia"/>
            <w:noProof w:val="0"/>
            <w:sz w:val="24"/>
            <w:szCs w:val="24"/>
            <w:lang w:val="fi-FI"/>
            <w:rPrChange w:author="Vieraileva osallistuja" w:date="2017-04-24T03:23:58.2439441" w:id="1743246250">
              <w:rPr/>
            </w:rPrChange>
          </w:rPr>
          <w:t>onkoVokaali</w:t>
        </w:r>
      </w:ins>
      <w:ins w:author="Vieraileva osallistuja" w:date="2017-04-24T03:23:58.2439441" w:id="531893290">
        <w:r w:rsidRPr="3EAEB2B7" w:rsidR="3EAEB2B7">
          <w:rPr>
            <w:rFonts w:ascii="Constantia" w:hAnsi="Constantia" w:eastAsia="Constantia" w:cs="Constantia"/>
            <w:noProof w:val="0"/>
            <w:sz w:val="24"/>
            <w:szCs w:val="24"/>
            <w:lang w:val="fi-FI"/>
            <w:rPrChange w:author="Vieraileva osallistuja" w:date="2017-04-24T03:23:58.2439441" w:id="1437410956">
              <w:rPr/>
            </w:rPrChange>
          </w:rPr>
          <w:t>($k)</w:t>
        </w:r>
      </w:ins>
    </w:p>
    <w:p w:rsidR="3EAEB2B7" w:rsidRDefault="3EAEB2B7" w14:paraId="756B428B" w14:textId="73384475">
      <w:pPr>
        <w:rPr>
          <w:ins w:author="Vieraileva osallistuja" w:date="2017-04-24T03:23:58.2439441" w:id="458075662"/>
        </w:rPr>
      </w:pPr>
      <w:ins w:author="Vieraileva osallistuja" w:date="2017-04-24T03:23:58.2439441" w:id="2079568929">
        <w:r w:rsidRPr="3EAEB2B7" w:rsidR="3EAEB2B7">
          <w:rPr>
            <w:rFonts w:ascii="Constantia" w:hAnsi="Constantia" w:eastAsia="Constantia" w:cs="Constantia"/>
            <w:noProof w:val="0"/>
            <w:sz w:val="24"/>
            <w:szCs w:val="24"/>
            <w:lang w:val="fi-FI"/>
            <w:rPrChange w:author="Vieraileva osallistuja" w:date="2017-04-24T03:23:58.2439441" w:id="1340625183">
              <w:rPr/>
            </w:rPrChange>
          </w:rPr>
          <w:t>function</w:t>
        </w:r>
      </w:ins>
      <w:ins w:author="Vieraileva osallistuja" w:date="2017-04-24T03:23:58.2439441" w:id="264691591">
        <w:r w:rsidRPr="3EAEB2B7" w:rsidR="3EAEB2B7">
          <w:rPr>
            <w:rFonts w:ascii="Constantia" w:hAnsi="Constantia" w:eastAsia="Constantia" w:cs="Constantia"/>
            <w:noProof w:val="0"/>
            <w:sz w:val="24"/>
            <w:szCs w:val="24"/>
            <w:lang w:val="fi-FI"/>
            <w:rPrChange w:author="Vieraileva osallistuja" w:date="2017-04-24T03:23:58.2439441" w:id="113130734">
              <w:rPr/>
            </w:rPrChange>
          </w:rPr>
          <w:t xml:space="preserve"> </w:t>
        </w:r>
      </w:ins>
      <w:ins w:author="Vieraileva osallistuja" w:date="2017-04-24T03:23:58.2439441" w:id="353256445">
        <w:r w:rsidRPr="3EAEB2B7" w:rsidR="3EAEB2B7">
          <w:rPr>
            <w:rFonts w:ascii="Constantia" w:hAnsi="Constantia" w:eastAsia="Constantia" w:cs="Constantia"/>
            <w:noProof w:val="0"/>
            <w:sz w:val="24"/>
            <w:szCs w:val="24"/>
            <w:lang w:val="fi-FI"/>
            <w:rPrChange w:author="Vieraileva osallistuja" w:date="2017-04-24T03:23:58.2439441" w:id="1547792059">
              <w:rPr/>
            </w:rPrChange>
          </w:rPr>
          <w:t>onkoPitkaTavu</w:t>
        </w:r>
      </w:ins>
      <w:ins w:author="Vieraileva osallistuja" w:date="2017-04-24T03:23:58.2439441" w:id="68950667">
        <w:r w:rsidRPr="3EAEB2B7" w:rsidR="3EAEB2B7">
          <w:rPr>
            <w:rFonts w:ascii="Constantia" w:hAnsi="Constantia" w:eastAsia="Constantia" w:cs="Constantia"/>
            <w:noProof w:val="0"/>
            <w:sz w:val="24"/>
            <w:szCs w:val="24"/>
            <w:lang w:val="fi-FI"/>
            <w:rPrChange w:author="Vieraileva osallistuja" w:date="2017-04-24T03:23:58.2439441" w:id="996712270">
              <w:rPr/>
            </w:rPrChange>
          </w:rPr>
          <w:t>($tavu)</w:t>
        </w:r>
      </w:ins>
    </w:p>
    <w:p w:rsidR="3EAEB2B7" w:rsidRDefault="3EAEB2B7" w14:paraId="79187528" w14:textId="73384475">
      <w:pPr>
        <w:rPr>
          <w:ins w:author="Vieraileva osallistuja" w:date="2017-04-24T03:23:58.2439441" w:id="1840253678"/>
        </w:rPr>
      </w:pPr>
      <w:ins w:author="Vieraileva osallistuja" w:date="2017-04-24T03:23:58.2439441" w:id="617291728">
        <w:r w:rsidRPr="3EAEB2B7" w:rsidR="3EAEB2B7">
          <w:rPr>
            <w:rFonts w:ascii="Constantia" w:hAnsi="Constantia" w:eastAsia="Constantia" w:cs="Constantia"/>
            <w:noProof w:val="0"/>
            <w:sz w:val="24"/>
            <w:szCs w:val="24"/>
            <w:lang w:val="fi-FI"/>
            <w:rPrChange w:author="Vieraileva osallistuja" w:date="2017-04-24T03:23:58.2439441" w:id="368444223">
              <w:rPr/>
            </w:rPrChange>
          </w:rPr>
          <w:t>function</w:t>
        </w:r>
      </w:ins>
      <w:ins w:author="Vieraileva osallistuja" w:date="2017-04-24T03:23:58.2439441" w:id="960551756">
        <w:r w:rsidRPr="3EAEB2B7" w:rsidR="3EAEB2B7">
          <w:rPr>
            <w:rFonts w:ascii="Constantia" w:hAnsi="Constantia" w:eastAsia="Constantia" w:cs="Constantia"/>
            <w:noProof w:val="0"/>
            <w:sz w:val="24"/>
            <w:szCs w:val="24"/>
            <w:lang w:val="fi-FI"/>
            <w:rPrChange w:author="Vieraileva osallistuja" w:date="2017-04-24T03:23:58.2439441" w:id="1314725939">
              <w:rPr/>
            </w:rPrChange>
          </w:rPr>
          <w:t xml:space="preserve"> </w:t>
        </w:r>
      </w:ins>
      <w:ins w:author="Vieraileva osallistuja" w:date="2017-04-24T03:23:58.2439441" w:id="1395858457">
        <w:r w:rsidRPr="3EAEB2B7" w:rsidR="3EAEB2B7">
          <w:rPr>
            <w:rFonts w:ascii="Constantia" w:hAnsi="Constantia" w:eastAsia="Constantia" w:cs="Constantia"/>
            <w:noProof w:val="0"/>
            <w:sz w:val="24"/>
            <w:szCs w:val="24"/>
            <w:lang w:val="fi-FI"/>
            <w:rPrChange w:author="Vieraileva osallistuja" w:date="2017-04-24T03:23:58.2439441" w:id="549483182">
              <w:rPr/>
            </w:rPrChange>
          </w:rPr>
          <w:t>onkoVokaalipari</w:t>
        </w:r>
      </w:ins>
      <w:ins w:author="Vieraileva osallistuja" w:date="2017-04-24T03:23:58.2439441" w:id="1074121406">
        <w:r w:rsidRPr="3EAEB2B7" w:rsidR="3EAEB2B7">
          <w:rPr>
            <w:rFonts w:ascii="Constantia" w:hAnsi="Constantia" w:eastAsia="Constantia" w:cs="Constantia"/>
            <w:noProof w:val="0"/>
            <w:sz w:val="24"/>
            <w:szCs w:val="24"/>
            <w:lang w:val="fi-FI"/>
            <w:rPrChange w:author="Vieraileva osallistuja" w:date="2017-04-24T03:23:58.2439441" w:id="1548118494">
              <w:rPr/>
            </w:rPrChange>
          </w:rPr>
          <w:t>($k1, $k2)</w:t>
        </w:r>
      </w:ins>
    </w:p>
    <w:p w:rsidR="3EAEB2B7" w:rsidRDefault="3EAEB2B7" w14:paraId="17F5144F" w14:textId="73384475">
      <w:pPr>
        <w:rPr>
          <w:ins w:author="Vieraileva osallistuja" w:date="2017-04-24T03:23:58.2439441" w:id="1418207369"/>
        </w:rPr>
      </w:pPr>
      <w:ins w:author="Vieraileva osallistuja" w:date="2017-04-24T03:23:58.2439441" w:id="497839013">
        <w:r w:rsidRPr="3EAEB2B7" w:rsidR="3EAEB2B7">
          <w:rPr>
            <w:rFonts w:ascii="Constantia" w:hAnsi="Constantia" w:eastAsia="Constantia" w:cs="Constantia"/>
            <w:noProof w:val="0"/>
            <w:sz w:val="24"/>
            <w:szCs w:val="24"/>
            <w:lang w:val="fi-FI"/>
            <w:rPrChange w:author="Vieraileva osallistuja" w:date="2017-04-24T03:23:58.2439441" w:id="65878605">
              <w:rPr/>
            </w:rPrChange>
          </w:rPr>
          <w:t>function</w:t>
        </w:r>
      </w:ins>
      <w:ins w:author="Vieraileva osallistuja" w:date="2017-04-24T03:23:58.2439441" w:id="527531335">
        <w:r w:rsidRPr="3EAEB2B7" w:rsidR="3EAEB2B7">
          <w:rPr>
            <w:rFonts w:ascii="Constantia" w:hAnsi="Constantia" w:eastAsia="Constantia" w:cs="Constantia"/>
            <w:noProof w:val="0"/>
            <w:sz w:val="24"/>
            <w:szCs w:val="24"/>
            <w:lang w:val="fi-FI"/>
            <w:rPrChange w:author="Vieraileva osallistuja" w:date="2017-04-24T03:23:58.2439441" w:id="665430078">
              <w:rPr/>
            </w:rPrChange>
          </w:rPr>
          <w:t xml:space="preserve"> </w:t>
        </w:r>
      </w:ins>
      <w:ins w:author="Vieraileva osallistuja" w:date="2017-04-24T03:23:58.2439441" w:id="821120892">
        <w:r w:rsidRPr="3EAEB2B7" w:rsidR="3EAEB2B7">
          <w:rPr>
            <w:rFonts w:ascii="Constantia" w:hAnsi="Constantia" w:eastAsia="Constantia" w:cs="Constantia"/>
            <w:noProof w:val="0"/>
            <w:sz w:val="24"/>
            <w:szCs w:val="24"/>
            <w:lang w:val="fi-FI"/>
            <w:rPrChange w:author="Vieraileva osallistuja" w:date="2017-04-24T03:23:58.2439441" w:id="490735835">
              <w:rPr/>
            </w:rPrChange>
          </w:rPr>
          <w:t>startsWith</w:t>
        </w:r>
      </w:ins>
      <w:ins w:author="Vieraileva osallistuja" w:date="2017-04-24T03:23:58.2439441" w:id="360270102">
        <w:r w:rsidRPr="3EAEB2B7" w:rsidR="3EAEB2B7">
          <w:rPr>
            <w:rFonts w:ascii="Constantia" w:hAnsi="Constantia" w:eastAsia="Constantia" w:cs="Constantia"/>
            <w:noProof w:val="0"/>
            <w:sz w:val="24"/>
            <w:szCs w:val="24"/>
            <w:lang w:val="fi-FI"/>
            <w:rPrChange w:author="Vieraileva osallistuja" w:date="2017-04-24T03:23:58.2439441" w:id="852447768">
              <w:rPr/>
            </w:rPrChange>
          </w:rPr>
          <w:t>($</w:t>
        </w:r>
      </w:ins>
      <w:ins w:author="Vieraileva osallistuja" w:date="2017-04-24T03:23:58.2439441" w:id="1701033848">
        <w:r w:rsidRPr="3EAEB2B7" w:rsidR="3EAEB2B7">
          <w:rPr>
            <w:rFonts w:ascii="Constantia" w:hAnsi="Constantia" w:eastAsia="Constantia" w:cs="Constantia"/>
            <w:noProof w:val="0"/>
            <w:sz w:val="24"/>
            <w:szCs w:val="24"/>
            <w:lang w:val="fi-FI"/>
            <w:rPrChange w:author="Vieraileva osallistuja" w:date="2017-04-24T03:23:58.2439441" w:id="1660779299">
              <w:rPr/>
            </w:rPrChange>
          </w:rPr>
          <w:t>haystack</w:t>
        </w:r>
      </w:ins>
      <w:ins w:author="Vieraileva osallistuja" w:date="2017-04-24T03:23:58.2439441" w:id="841925476">
        <w:r w:rsidRPr="3EAEB2B7" w:rsidR="3EAEB2B7">
          <w:rPr>
            <w:rFonts w:ascii="Constantia" w:hAnsi="Constantia" w:eastAsia="Constantia" w:cs="Constantia"/>
            <w:noProof w:val="0"/>
            <w:sz w:val="24"/>
            <w:szCs w:val="24"/>
            <w:lang w:val="fi-FI"/>
            <w:rPrChange w:author="Vieraileva osallistuja" w:date="2017-04-24T03:23:58.2439441" w:id="952736380">
              <w:rPr/>
            </w:rPrChange>
          </w:rPr>
          <w:t>,$</w:t>
        </w:r>
      </w:ins>
      <w:ins w:author="Vieraileva osallistuja" w:date="2017-04-24T03:23:58.2439441" w:id="1302481949">
        <w:r w:rsidRPr="3EAEB2B7" w:rsidR="3EAEB2B7">
          <w:rPr>
            <w:rFonts w:ascii="Constantia" w:hAnsi="Constantia" w:eastAsia="Constantia" w:cs="Constantia"/>
            <w:noProof w:val="0"/>
            <w:sz w:val="24"/>
            <w:szCs w:val="24"/>
            <w:lang w:val="fi-FI"/>
            <w:rPrChange w:author="Vieraileva osallistuja" w:date="2017-04-24T03:23:58.2439441" w:id="2095468103">
              <w:rPr/>
            </w:rPrChange>
          </w:rPr>
          <w:t>needle</w:t>
        </w:r>
      </w:ins>
      <w:ins w:author="Vieraileva osallistuja" w:date="2017-04-24T03:23:58.2439441" w:id="988487959">
        <w:r w:rsidRPr="3EAEB2B7" w:rsidR="3EAEB2B7">
          <w:rPr>
            <w:rFonts w:ascii="Constantia" w:hAnsi="Constantia" w:eastAsia="Constantia" w:cs="Constantia"/>
            <w:noProof w:val="0"/>
            <w:sz w:val="24"/>
            <w:szCs w:val="24"/>
            <w:lang w:val="fi-FI"/>
            <w:rPrChange w:author="Vieraileva osallistuja" w:date="2017-04-24T03:23:58.2439441" w:id="2060626157">
              <w:rPr/>
            </w:rPrChange>
          </w:rPr>
          <w:t>)</w:t>
        </w:r>
      </w:ins>
    </w:p>
    <w:p w:rsidR="3EAEB2B7" w:rsidRDefault="3EAEB2B7" w14:paraId="62C49763" w14:textId="73384475">
      <w:pPr>
        <w:rPr>
          <w:ins w:author="Vieraileva osallistuja" w:date="2017-04-24T03:23:58.2439441" w:id="2050476219"/>
        </w:rPr>
      </w:pPr>
      <w:ins w:author="Vieraileva osallistuja" w:date="2017-04-24T03:23:58.2439441" w:id="1734770252">
        <w:r w:rsidRPr="3EAEB2B7" w:rsidR="3EAEB2B7">
          <w:rPr>
            <w:rFonts w:ascii="Constantia" w:hAnsi="Constantia" w:eastAsia="Constantia" w:cs="Constantia"/>
            <w:noProof w:val="0"/>
            <w:sz w:val="24"/>
            <w:szCs w:val="24"/>
            <w:lang w:val="fi-FI"/>
            <w:rPrChange w:author="Vieraileva osallistuja" w:date="2017-04-24T03:23:58.2439441" w:id="123758126">
              <w:rPr/>
            </w:rPrChange>
          </w:rPr>
          <w:t>function</w:t>
        </w:r>
      </w:ins>
      <w:ins w:author="Vieraileva osallistuja" w:date="2017-04-24T03:23:58.2439441" w:id="1552800479">
        <w:r w:rsidRPr="3EAEB2B7" w:rsidR="3EAEB2B7">
          <w:rPr>
            <w:rFonts w:ascii="Constantia" w:hAnsi="Constantia" w:eastAsia="Constantia" w:cs="Constantia"/>
            <w:noProof w:val="0"/>
            <w:sz w:val="24"/>
            <w:szCs w:val="24"/>
            <w:lang w:val="fi-FI"/>
            <w:rPrChange w:author="Vieraileva osallistuja" w:date="2017-04-24T03:23:58.2439441" w:id="1699000221">
              <w:rPr/>
            </w:rPrChange>
          </w:rPr>
          <w:t xml:space="preserve"> </w:t>
        </w:r>
      </w:ins>
      <w:ins w:author="Vieraileva osallistuja" w:date="2017-04-24T03:23:58.2439441" w:id="356368016">
        <w:r w:rsidRPr="3EAEB2B7" w:rsidR="3EAEB2B7">
          <w:rPr>
            <w:rFonts w:ascii="Constantia" w:hAnsi="Constantia" w:eastAsia="Constantia" w:cs="Constantia"/>
            <w:noProof w:val="0"/>
            <w:sz w:val="24"/>
            <w:szCs w:val="24"/>
            <w:lang w:val="fi-FI"/>
            <w:rPrChange w:author="Vieraileva osallistuja" w:date="2017-04-24T03:23:58.2439441" w:id="936619493">
              <w:rPr/>
            </w:rPrChange>
          </w:rPr>
          <w:t>endsWith</w:t>
        </w:r>
      </w:ins>
      <w:ins w:author="Vieraileva osallistuja" w:date="2017-04-24T03:23:58.2439441" w:id="324421386">
        <w:r w:rsidRPr="3EAEB2B7" w:rsidR="3EAEB2B7">
          <w:rPr>
            <w:rFonts w:ascii="Constantia" w:hAnsi="Constantia" w:eastAsia="Constantia" w:cs="Constantia"/>
            <w:noProof w:val="0"/>
            <w:sz w:val="24"/>
            <w:szCs w:val="24"/>
            <w:lang w:val="fi-FI"/>
            <w:rPrChange w:author="Vieraileva osallistuja" w:date="2017-04-24T03:23:58.2439441" w:id="1054489477">
              <w:rPr/>
            </w:rPrChange>
          </w:rPr>
          <w:t>($</w:t>
        </w:r>
      </w:ins>
      <w:ins w:author="Vieraileva osallistuja" w:date="2017-04-24T03:23:58.2439441" w:id="1527254437">
        <w:r w:rsidRPr="3EAEB2B7" w:rsidR="3EAEB2B7">
          <w:rPr>
            <w:rFonts w:ascii="Constantia" w:hAnsi="Constantia" w:eastAsia="Constantia" w:cs="Constantia"/>
            <w:noProof w:val="0"/>
            <w:sz w:val="24"/>
            <w:szCs w:val="24"/>
            <w:lang w:val="fi-FI"/>
            <w:rPrChange w:author="Vieraileva osallistuja" w:date="2017-04-24T03:23:58.2439441" w:id="1874177192">
              <w:rPr/>
            </w:rPrChange>
          </w:rPr>
          <w:t>string</w:t>
        </w:r>
      </w:ins>
      <w:ins w:author="Vieraileva osallistuja" w:date="2017-04-24T03:23:58.2439441" w:id="1447500358">
        <w:r w:rsidRPr="3EAEB2B7" w:rsidR="3EAEB2B7">
          <w:rPr>
            <w:rFonts w:ascii="Constantia" w:hAnsi="Constantia" w:eastAsia="Constantia" w:cs="Constantia"/>
            <w:noProof w:val="0"/>
            <w:sz w:val="24"/>
            <w:szCs w:val="24"/>
            <w:lang w:val="fi-FI"/>
            <w:rPrChange w:author="Vieraileva osallistuja" w:date="2017-04-24T03:23:58.2439441" w:id="1908522115">
              <w:rPr/>
            </w:rPrChange>
          </w:rPr>
          <w:t>,$</w:t>
        </w:r>
      </w:ins>
      <w:ins w:author="Vieraileva osallistuja" w:date="2017-04-24T03:23:58.2439441" w:id="1173769131">
        <w:r w:rsidRPr="3EAEB2B7" w:rsidR="3EAEB2B7">
          <w:rPr>
            <w:rFonts w:ascii="Constantia" w:hAnsi="Constantia" w:eastAsia="Constantia" w:cs="Constantia"/>
            <w:noProof w:val="0"/>
            <w:sz w:val="24"/>
            <w:szCs w:val="24"/>
            <w:lang w:val="fi-FI"/>
            <w:rPrChange w:author="Vieraileva osallistuja" w:date="2017-04-24T03:23:58.2439441" w:id="1995344760">
              <w:rPr/>
            </w:rPrChange>
          </w:rPr>
          <w:t>test</w:t>
        </w:r>
      </w:ins>
      <w:ins w:author="Vieraileva osallistuja" w:date="2017-04-24T03:23:58.2439441" w:id="492813439">
        <w:r w:rsidRPr="3EAEB2B7" w:rsidR="3EAEB2B7">
          <w:rPr>
            <w:rFonts w:ascii="Constantia" w:hAnsi="Constantia" w:eastAsia="Constantia" w:cs="Constantia"/>
            <w:noProof w:val="0"/>
            <w:sz w:val="24"/>
            <w:szCs w:val="24"/>
            <w:lang w:val="fi-FI"/>
            <w:rPrChange w:author="Vieraileva osallistuja" w:date="2017-04-24T03:23:58.2439441" w:id="1070004396">
              <w:rPr/>
            </w:rPrChange>
          </w:rPr>
          <w:t>)</w:t>
        </w:r>
      </w:ins>
    </w:p>
    <w:p w:rsidR="3EAEB2B7" w:rsidP="6C9C07CD" w:rsidRDefault="3EAEB2B7" w14:paraId="66B7EEB9" w14:textId="2D7ABE7E">
      <w:pPr>
        <w:rPr>
          <w:ins w:author="Vieraileva osallistuja" w:date="2017-04-24T03:23:58.2439441" w:id="34054277"/>
        </w:rPr>
      </w:pPr>
      <w:del w:author="Vieraileva osallistuja" w:date="2017-04-24T03:24:28.208356" w:id="550228050">
        <w:r w:rsidDel="6C9C07CD">
          <w:br/>
        </w:r>
      </w:del>
    </w:p>
    <w:p w:rsidR="3EAEB2B7" w:rsidRDefault="3EAEB2B7" w14:paraId="016E8AFA" w14:textId="73384475">
      <w:pPr>
        <w:rPr>
          <w:ins w:author="Vieraileva osallistuja" w:date="2017-04-24T03:23:58.2439441" w:id="420459767"/>
        </w:rPr>
      </w:pPr>
      <w:ins w:author="Vieraileva osallistuja" w:date="2017-04-24T03:23:58.2439441" w:id="1371532351">
        <w:r w:rsidRPr="3EAEB2B7" w:rsidR="3EAEB2B7">
          <w:rPr>
            <w:rFonts w:ascii="Constantia" w:hAnsi="Constantia" w:eastAsia="Constantia" w:cs="Constantia"/>
            <w:noProof w:val="0"/>
            <w:sz w:val="24"/>
            <w:szCs w:val="24"/>
            <w:lang w:val="fi-FI"/>
            <w:rPrChange w:author="Vieraileva osallistuja" w:date="2017-04-24T03:23:58.2439441" w:id="323084964">
              <w:rPr/>
            </w:rPrChange>
          </w:rPr>
          <w:t>function</w:t>
        </w:r>
      </w:ins>
      <w:ins w:author="Vieraileva osallistuja" w:date="2017-04-24T03:23:58.2439441" w:id="1414138851">
        <w:r w:rsidRPr="3EAEB2B7" w:rsidR="3EAEB2B7">
          <w:rPr>
            <w:rFonts w:ascii="Constantia" w:hAnsi="Constantia" w:eastAsia="Constantia" w:cs="Constantia"/>
            <w:noProof w:val="0"/>
            <w:sz w:val="24"/>
            <w:szCs w:val="24"/>
            <w:lang w:val="fi-FI"/>
            <w:rPrChange w:author="Vieraileva osallistuja" w:date="2017-04-24T03:23:58.2439441" w:id="519504291">
              <w:rPr/>
            </w:rPrChange>
          </w:rPr>
          <w:t xml:space="preserve"> </w:t>
        </w:r>
      </w:ins>
      <w:ins w:author="Vieraileva osallistuja" w:date="2017-04-24T03:23:58.2439441" w:id="1921439403">
        <w:r w:rsidRPr="3EAEB2B7" w:rsidR="3EAEB2B7">
          <w:rPr>
            <w:rFonts w:ascii="Constantia" w:hAnsi="Constantia" w:eastAsia="Constantia" w:cs="Constantia"/>
            <w:noProof w:val="0"/>
            <w:sz w:val="24"/>
            <w:szCs w:val="24"/>
            <w:lang w:val="fi-FI"/>
            <w:rPrChange w:author="Vieraileva osallistuja" w:date="2017-04-24T03:23:58.2439441" w:id="1900344279">
              <w:rPr/>
            </w:rPrChange>
          </w:rPr>
          <w:t>debug</w:t>
        </w:r>
      </w:ins>
      <w:ins w:author="Vieraileva osallistuja" w:date="2017-04-24T03:23:58.2439441" w:id="1648292324">
        <w:r w:rsidRPr="3EAEB2B7" w:rsidR="3EAEB2B7">
          <w:rPr>
            <w:rFonts w:ascii="Constantia" w:hAnsi="Constantia" w:eastAsia="Constantia" w:cs="Constantia"/>
            <w:noProof w:val="0"/>
            <w:sz w:val="24"/>
            <w:szCs w:val="24"/>
            <w:lang w:val="fi-FI"/>
            <w:rPrChange w:author="Vieraileva osallistuja" w:date="2017-04-24T03:23:58.2439441" w:id="1994241858">
              <w:rPr/>
            </w:rPrChange>
          </w:rPr>
          <w:t>($</w:t>
        </w:r>
      </w:ins>
      <w:ins w:author="Vieraileva osallistuja" w:date="2017-04-24T03:23:58.2439441" w:id="555655015">
        <w:r w:rsidRPr="3EAEB2B7" w:rsidR="3EAEB2B7">
          <w:rPr>
            <w:rFonts w:ascii="Constantia" w:hAnsi="Constantia" w:eastAsia="Constantia" w:cs="Constantia"/>
            <w:noProof w:val="0"/>
            <w:sz w:val="24"/>
            <w:szCs w:val="24"/>
            <w:lang w:val="fi-FI"/>
            <w:rPrChange w:author="Vieraileva osallistuja" w:date="2017-04-24T03:23:58.2439441" w:id="154786794">
              <w:rPr/>
            </w:rPrChange>
          </w:rPr>
          <w:t>msg</w:t>
        </w:r>
      </w:ins>
      <w:ins w:author="Vieraileva osallistuja" w:date="2017-04-24T03:23:58.2439441" w:id="1652822929">
        <w:r w:rsidRPr="3EAEB2B7" w:rsidR="3EAEB2B7">
          <w:rPr>
            <w:rFonts w:ascii="Constantia" w:hAnsi="Constantia" w:eastAsia="Constantia" w:cs="Constantia"/>
            <w:noProof w:val="0"/>
            <w:sz w:val="24"/>
            <w:szCs w:val="24"/>
            <w:lang w:val="fi-FI"/>
            <w:rPrChange w:author="Vieraileva osallistuja" w:date="2017-04-24T03:23:58.2439441" w:id="1462293426">
              <w:rPr/>
            </w:rPrChange>
          </w:rPr>
          <w:t>)  // VAIN TESTAUSTA VARTEN</w:t>
        </w:r>
      </w:ins>
    </w:p>
    <w:p w:rsidR="3EAEB2B7" w:rsidRDefault="3EAEB2B7" w14:paraId="0673A278" w14:textId="73384475">
      <w:pPr>
        <w:rPr>
          <w:ins w:author="Vieraileva osallistuja" w:date="2017-04-24T03:23:58.2439441" w:id="764042290"/>
        </w:rPr>
      </w:pPr>
      <w:ins w:author="Vieraileva osallistuja" w:date="2017-04-24T03:23:58.2439441" w:id="2119547444">
        <w:r w:rsidRPr="3EAEB2B7" w:rsidR="3EAEB2B7">
          <w:rPr>
            <w:rFonts w:ascii="Constantia" w:hAnsi="Constantia" w:eastAsia="Constantia" w:cs="Constantia"/>
            <w:noProof w:val="0"/>
            <w:sz w:val="24"/>
            <w:szCs w:val="24"/>
            <w:lang w:val="fi-FI"/>
            <w:rPrChange w:author="Vieraileva osallistuja" w:date="2017-04-24T03:23:58.2439441" w:id="1401583429">
              <w:rPr/>
            </w:rPrChange>
          </w:rPr>
          <w:t>function</w:t>
        </w:r>
      </w:ins>
      <w:ins w:author="Vieraileva osallistuja" w:date="2017-04-24T03:23:58.2439441" w:id="2125134735">
        <w:r w:rsidRPr="3EAEB2B7" w:rsidR="3EAEB2B7">
          <w:rPr>
            <w:rFonts w:ascii="Constantia" w:hAnsi="Constantia" w:eastAsia="Constantia" w:cs="Constantia"/>
            <w:noProof w:val="0"/>
            <w:sz w:val="24"/>
            <w:szCs w:val="24"/>
            <w:lang w:val="fi-FI"/>
            <w:rPrChange w:author="Vieraileva osallistuja" w:date="2017-04-24T03:23:58.2439441" w:id="962196577">
              <w:rPr/>
            </w:rPrChange>
          </w:rPr>
          <w:t xml:space="preserve"> </w:t>
        </w:r>
      </w:ins>
      <w:ins w:author="Vieraileva osallistuja" w:date="2017-04-24T03:23:58.2439441" w:id="950363280">
        <w:r w:rsidRPr="3EAEB2B7" w:rsidR="3EAEB2B7">
          <w:rPr>
            <w:rFonts w:ascii="Constantia" w:hAnsi="Constantia" w:eastAsia="Constantia" w:cs="Constantia"/>
            <w:noProof w:val="0"/>
            <w:sz w:val="24"/>
            <w:szCs w:val="24"/>
            <w:lang w:val="fi-FI"/>
            <w:rPrChange w:author="Vieraileva osallistuja" w:date="2017-04-24T03:23:58.2439441" w:id="2142801662">
              <w:rPr/>
            </w:rPrChange>
          </w:rPr>
          <w:t>debugR</w:t>
        </w:r>
      </w:ins>
      <w:ins w:author="Vieraileva osallistuja" w:date="2017-04-24T03:23:58.2439441" w:id="141253457">
        <w:r w:rsidRPr="3EAEB2B7" w:rsidR="3EAEB2B7">
          <w:rPr>
            <w:rFonts w:ascii="Constantia" w:hAnsi="Constantia" w:eastAsia="Constantia" w:cs="Constantia"/>
            <w:noProof w:val="0"/>
            <w:sz w:val="24"/>
            <w:szCs w:val="24"/>
            <w:lang w:val="fi-FI"/>
            <w:rPrChange w:author="Vieraileva osallistuja" w:date="2017-04-24T03:23:58.2439441" w:id="141470997">
              <w:rPr/>
            </w:rPrChange>
          </w:rPr>
          <w:t>($</w:t>
        </w:r>
      </w:ins>
      <w:ins w:author="Vieraileva osallistuja" w:date="2017-04-24T03:23:58.2439441" w:id="1276742759">
        <w:r w:rsidRPr="3EAEB2B7" w:rsidR="3EAEB2B7">
          <w:rPr>
            <w:rFonts w:ascii="Constantia" w:hAnsi="Constantia" w:eastAsia="Constantia" w:cs="Constantia"/>
            <w:noProof w:val="0"/>
            <w:sz w:val="24"/>
            <w:szCs w:val="24"/>
            <w:lang w:val="fi-FI"/>
            <w:rPrChange w:author="Vieraileva osallistuja" w:date="2017-04-24T03:23:58.2439441" w:id="203109949">
              <w:rPr/>
            </w:rPrChange>
          </w:rPr>
          <w:t>msg</w:t>
        </w:r>
      </w:ins>
      <w:ins w:author="Vieraileva osallistuja" w:date="2017-04-24T03:23:58.2439441" w:id="1758424248">
        <w:r w:rsidRPr="3EAEB2B7" w:rsidR="3EAEB2B7">
          <w:rPr>
            <w:rFonts w:ascii="Constantia" w:hAnsi="Constantia" w:eastAsia="Constantia" w:cs="Constantia"/>
            <w:noProof w:val="0"/>
            <w:sz w:val="24"/>
            <w:szCs w:val="24"/>
            <w:lang w:val="fi-FI"/>
            <w:rPrChange w:author="Vieraileva osallistuja" w:date="2017-04-24T03:23:58.2439441" w:id="1441350102">
              <w:rPr/>
            </w:rPrChange>
          </w:rPr>
          <w:t>)  // VAIN TESTAUSTA VARTEN</w:t>
        </w:r>
      </w:ins>
    </w:p>
    <w:p w:rsidR="3EAEB2B7" w:rsidDel="73D513C2" w:rsidRDefault="3EAEB2B7" w14:textId="73384475" w14:paraId="13C4F634">
      <w:pPr>
        <w:rPr>
          <w:del w:author="Vieraileva osallistuja" w:date="2017-04-24T03:24:58.8569237" w:id="523671765"/>
        </w:rPr>
      </w:pPr>
      <w:r>
        <w:br/>
      </w:r>
      <w:del w:author="Vieraileva osallistuja" w:date="2017-04-24T03:24:58.8569237" w:id="873709523">
        <w:r w:rsidDel="73D513C2">
          <w:br/>
        </w:r>
      </w:del>
    </w:p>
    <w:p w:rsidR="3EAEB2B7" w:rsidDel="1A3C1587" w:rsidP="73D513C2" w:rsidRDefault="3EAEB2B7" w14:textId="73384475" w14:paraId="43F5A232">
      <w:pPr>
        <w:rPr>
          <w:del w:author="Vieraileva osallistuja" w:date="2017-04-24T03:41:01.8045237" w:id="861278267"/>
          <w:rFonts w:ascii="Constantia" w:hAnsi="Constantia" w:eastAsia="Constantia" w:cs="Constantia"/>
          <w:i w:val="1"/>
          <w:iCs w:val="1"/>
          <w:noProof w:val="0"/>
          <w:sz w:val="24"/>
          <w:szCs w:val="24"/>
          <w:lang w:val="fi-FI"/>
          <w:rPrChange w:author="Vieraileva osallistuja" w:date="2017-04-24T03:24:58.8569237" w:id="1476327513">
            <w:rPr/>
          </w:rPrChange>
        </w:rPr>
        <w:pPrChange w:author="Vieraileva osallistuja" w:date="2017-04-24T03:24:58.8569237" w:id="215345074">
          <w:pPr/>
        </w:pPrChange>
      </w:pPr>
      <w:del w:author="Vieraileva osallistuja" w:date="2017-04-24T03:24:58.8569237" w:id="134164704">
        <w:r w:rsidDel="73D513C2">
          <w:br/>
        </w:r>
      </w:del>
      <w:ins w:author="Vieraileva osallistuja" w:date="2017-04-24T03:23:58.2439441" w:id="1812918186">
        <w:proofErr w:type="spellStart"/>
        <w:proofErr w:type="spellStart"/>
        <w:r w:rsidRPr="41B1D001" w:rsidR="3EAEB2B7">
          <w:rPr>
            <w:rFonts w:ascii="Constantia" w:hAnsi="Constantia" w:eastAsia="Constantia" w:cs="Constantia"/>
            <w:i w:val="1"/>
            <w:iCs w:val="1"/>
            <w:noProof w:val="0"/>
            <w:sz w:val="24"/>
            <w:szCs w:val="24"/>
            <w:lang w:val="fi-FI"/>
            <w:rPrChange w:author="Vieraileva osallistuja" w:date="2017-04-24T06:02:38.9723948" w:id="349112037">
              <w:rPr/>
            </w:rPrChange>
          </w:rPr>
          <w:t>lr_tulos.php</w:t>
        </w:r>
        <w:proofErr w:type="spellEnd"/>
        <w:proofErr w:type="spellEnd"/>
      </w:ins>
    </w:p>
    <w:p w:rsidR="3EAEB2B7" w:rsidDel="73D513C2" w:rsidRDefault="3EAEB2B7" w14:paraId="64523D87" w14:textId="73384475">
      <w:pPr>
        <w:rPr>
          <w:ins w:author="Vieraileva osallistuja" w:date="2017-04-24T03:23:58.2439441" w:id="1399489377"/>
          <w:del w:author="Vieraileva osallistuja" w:date="2017-04-24T03:24:58.8569237" w:id="1644676279"/>
        </w:rPr>
      </w:pPr>
      <w:del w:author="Vieraileva osallistuja" w:date="2017-04-24T03:24:58.8569237" w:id="192057426">
        <w:r w:rsidDel="73D513C2">
          <w:br/>
        </w:r>
      </w:del>
    </w:p>
    <w:p w:rsidR="3EAEB2B7" w:rsidP="7DCBD972" w:rsidRDefault="3EAEB2B7" w14:paraId="721307EF" w14:textId="603B9676">
      <w:pPr>
        <w:rPr>
          <w:rFonts w:ascii="Constantia" w:hAnsi="Constantia" w:eastAsia="Constantia" w:cs="Constantia"/>
          <w:i w:val="1"/>
          <w:iCs w:val="1"/>
          <w:noProof w:val="0"/>
          <w:sz w:val="24"/>
          <w:szCs w:val="24"/>
          <w:lang w:val="fi-FI"/>
          <w:rPrChange w:author="Vieraileva osallistuja" w:date="2017-04-24T03:41:31.9639163" w:id="367153152">
            <w:rPr/>
          </w:rPrChange>
        </w:rPr>
        <w:pPrChange w:author="Vieraileva osallistuja" w:date="2017-04-24T03:41:31.9639163" w:id="2004341077">
          <w:pPr/>
        </w:pPrChange>
      </w:pPr>
      <w:del w:author="Vieraileva osallistuja" w:date="2017-04-24T03:24:58.8569237" w:id="1935939994">
        <w:r w:rsidDel="73D513C2">
          <w:br/>
        </w:r>
      </w:del>
    </w:p>
    <w:p w:rsidR="3EAEB2B7" w:rsidP="7DCBD972" w:rsidRDefault="3EAEB2B7" w14:textId="1A065AB6" w14:paraId="7423A738">
      <w:pPr>
        <w:rPr/>
      </w:pPr>
      <w:ins w:author="Vieraileva osallistuja" w:date="2017-04-24T03:23:58.2439441" w:id="50707897">
        <w:r w:rsidRPr="3EAEB2B7" w:rsidR="3EAEB2B7">
          <w:rPr>
            <w:rFonts w:ascii="Constantia" w:hAnsi="Constantia" w:eastAsia="Constantia" w:cs="Constantia"/>
            <w:noProof w:val="0"/>
            <w:sz w:val="24"/>
            <w:szCs w:val="24"/>
            <w:lang w:val="fi-FI"/>
            <w:rPrChange w:author="Vieraileva osallistuja" w:date="2017-04-24T03:23:58.2439441" w:id="509609805">
              <w:rPr/>
            </w:rPrChange>
          </w:rPr>
          <w:t>function muodostaTulossanoitus($mallisanoitus)  // tekee varsinaisen työn, eli muodostaa tulossanoituksen mallisanoituksen perusteella</w:t>
        </w:r>
      </w:ins>
      <w:del w:author="Vieraileva osallistuja" w:date="2017-04-24T03:41:31.9639163" w:id="121584554">
        <w:r w:rsidDel="7DCBD972">
          <w:br/>
        </w:r>
      </w:del>
    </w:p>
    <w:p w:rsidR="3EAEB2B7" w:rsidP="7DCBD972" w:rsidRDefault="3EAEB2B7" w14:paraId="54F20486" w14:textId="1758C7B8">
      <w:pPr>
        <w:rPr/>
      </w:pPr>
      <w:ins w:author="Vieraileva osallistuja" w:date="2017-04-24T03:23:58.2439441" w:id="1549150195">
        <w:r w:rsidRPr="3EAEB2B7" w:rsidR="3EAEB2B7">
          <w:rPr>
            <w:rFonts w:ascii="Constantia" w:hAnsi="Constantia" w:eastAsia="Constantia" w:cs="Constantia"/>
            <w:noProof w:val="0"/>
            <w:sz w:val="24"/>
            <w:szCs w:val="24"/>
            <w:lang w:val="fi-FI"/>
            <w:rPrChange w:author="Vieraileva osallistuja" w:date="2017-04-24T03:23:58.2439441" w:id="1929201176">
              <w:rPr/>
            </w:rPrChange>
          </w:rPr>
          <w:t>function</w:t>
        </w:r>
        <w:r w:rsidRPr="3EAEB2B7" w:rsidR="3EAEB2B7">
          <w:rPr>
            <w:rFonts w:ascii="Constantia" w:hAnsi="Constantia" w:eastAsia="Constantia" w:cs="Constantia"/>
            <w:noProof w:val="0"/>
            <w:sz w:val="24"/>
            <w:szCs w:val="24"/>
            <w:lang w:val="fi-FI"/>
            <w:rPrChange w:author="Vieraileva osallistuja" w:date="2017-04-24T03:23:58.2439441" w:id="1868833327">
              <w:rPr/>
            </w:rPrChange>
          </w:rPr>
          <w:t xml:space="preserve"> </w:t>
        </w:r>
        <w:r w:rsidRPr="3EAEB2B7" w:rsidR="3EAEB2B7">
          <w:rPr>
            <w:rFonts w:ascii="Constantia" w:hAnsi="Constantia" w:eastAsia="Constantia" w:cs="Constantia"/>
            <w:noProof w:val="0"/>
            <w:sz w:val="24"/>
            <w:szCs w:val="24"/>
            <w:lang w:val="fi-FI"/>
            <w:rPrChange w:author="Vieraileva osallistuja" w:date="2017-04-24T03:23:58.2439441" w:id="1910302565">
              <w:rPr/>
            </w:rPrChange>
          </w:rPr>
          <w:t>tahanastinenTulos</w:t>
        </w:r>
        <w:r w:rsidRPr="3EAEB2B7" w:rsidR="3EAEB2B7">
          <w:rPr>
            <w:rFonts w:ascii="Constantia" w:hAnsi="Constantia" w:eastAsia="Constantia" w:cs="Constantia"/>
            <w:noProof w:val="0"/>
            <w:sz w:val="24"/>
            <w:szCs w:val="24"/>
            <w:lang w:val="fi-FI"/>
            <w:rPrChange w:author="Vieraileva osallistuja" w:date="2017-04-24T03:23:58.2439441" w:id="1483579253">
              <w:rPr/>
            </w:rPrChange>
          </w:rPr>
          <w:t>($</w:t>
        </w:r>
        <w:r w:rsidRPr="3EAEB2B7" w:rsidR="3EAEB2B7">
          <w:rPr>
            <w:rFonts w:ascii="Constantia" w:hAnsi="Constantia" w:eastAsia="Constantia" w:cs="Constantia"/>
            <w:noProof w:val="0"/>
            <w:sz w:val="24"/>
            <w:szCs w:val="24"/>
            <w:lang w:val="fi-FI"/>
            <w:rPrChange w:author="Vieraileva osallistuja" w:date="2017-04-24T03:23:58.2439441" w:id="235123570">
              <w:rPr/>
            </w:rPrChange>
          </w:rPr>
          <w:t>rr</w:t>
        </w:r>
        <w:r w:rsidRPr="3EAEB2B7" w:rsidR="3EAEB2B7">
          <w:rPr>
            <w:rFonts w:ascii="Constantia" w:hAnsi="Constantia" w:eastAsia="Constantia" w:cs="Constantia"/>
            <w:noProof w:val="0"/>
            <w:sz w:val="24"/>
            <w:szCs w:val="24"/>
            <w:lang w:val="fi-FI"/>
            <w:rPrChange w:author="Vieraileva osallistuja" w:date="2017-04-24T03:23:58.2439441" w:id="64961011">
              <w:rPr/>
            </w:rPrChange>
          </w:rPr>
          <w:t>, $ss)  // rakentaa tulossanoituksen (myös keskeneräisen) biisi-taulukon perusteella</w:t>
        </w:r>
      </w:ins>
      <w:del w:author="Vieraileva osallistuja" w:date="2017-04-24T03:41:31.9639163" w:id="566570186">
        <w:r w:rsidDel="7DCBD972">
          <w:br/>
        </w:r>
      </w:del>
    </w:p>
    <w:p w:rsidR="3EAEB2B7" w:rsidP="7DCBD972" w:rsidRDefault="3EAEB2B7" w14:paraId="358D38BF" w14:textId="75973427">
      <w:pPr>
        <w:rPr/>
      </w:pPr>
      <w:ins w:author="Vieraileva osallistuja" w:date="2017-04-24T03:23:58.2439441" w:id="506938686">
        <w:r w:rsidRPr="3EAEB2B7" w:rsidR="3EAEB2B7">
          <w:rPr>
            <w:rFonts w:ascii="Constantia" w:hAnsi="Constantia" w:eastAsia="Constantia" w:cs="Constantia"/>
            <w:noProof w:val="0"/>
            <w:sz w:val="24"/>
            <w:szCs w:val="24"/>
            <w:lang w:val="fi-FI"/>
            <w:rPrChange w:author="Vieraileva osallistuja" w:date="2017-04-24T03:23:58.2439441" w:id="781175991">
              <w:rPr/>
            </w:rPrChange>
          </w:rPr>
          <w:t>function</w:t>
        </w:r>
        <w:r w:rsidRPr="3EAEB2B7" w:rsidR="3EAEB2B7">
          <w:rPr>
            <w:rFonts w:ascii="Constantia" w:hAnsi="Constantia" w:eastAsia="Constantia" w:cs="Constantia"/>
            <w:noProof w:val="0"/>
            <w:sz w:val="24"/>
            <w:szCs w:val="24"/>
            <w:lang w:val="fi-FI"/>
            <w:rPrChange w:author="Vieraileva osallistuja" w:date="2017-04-24T03:23:58.2439441" w:id="1899283147">
              <w:rPr/>
            </w:rPrChange>
          </w:rPr>
          <w:t xml:space="preserve"> </w:t>
        </w:r>
        <w:r w:rsidRPr="3EAEB2B7" w:rsidR="3EAEB2B7">
          <w:rPr>
            <w:rFonts w:ascii="Constantia" w:hAnsi="Constantia" w:eastAsia="Constantia" w:cs="Constantia"/>
            <w:noProof w:val="0"/>
            <w:sz w:val="24"/>
            <w:szCs w:val="24"/>
            <w:lang w:val="fi-FI"/>
            <w:rPrChange w:author="Vieraileva osallistuja" w:date="2017-04-24T03:23:58.2439441" w:id="2071856056">
              <w:rPr/>
            </w:rPrChange>
          </w:rPr>
          <w:t>analysoiSana</w:t>
        </w:r>
        <w:r w:rsidRPr="3EAEB2B7" w:rsidR="3EAEB2B7">
          <w:rPr>
            <w:rFonts w:ascii="Constantia" w:hAnsi="Constantia" w:eastAsia="Constantia" w:cs="Constantia"/>
            <w:noProof w:val="0"/>
            <w:sz w:val="24"/>
            <w:szCs w:val="24"/>
            <w:lang w:val="fi-FI"/>
            <w:rPrChange w:author="Vieraileva osallistuja" w:date="2017-04-24T03:23:58.2439441" w:id="1750440264">
              <w:rPr/>
            </w:rPrChange>
          </w:rPr>
          <w:t>($sana, $</w:t>
        </w:r>
        <w:r w:rsidRPr="3EAEB2B7" w:rsidR="3EAEB2B7">
          <w:rPr>
            <w:rFonts w:ascii="Constantia" w:hAnsi="Constantia" w:eastAsia="Constantia" w:cs="Constantia"/>
            <w:noProof w:val="0"/>
            <w:sz w:val="24"/>
            <w:szCs w:val="24"/>
            <w:lang w:val="fi-FI"/>
            <w:rPrChange w:author="Vieraileva osallistuja" w:date="2017-04-24T03:23:58.2439441" w:id="702427733">
              <w:rPr/>
            </w:rPrChange>
          </w:rPr>
          <w:t>edeltavatMerkit</w:t>
        </w:r>
        <w:r w:rsidRPr="3EAEB2B7" w:rsidR="3EAEB2B7">
          <w:rPr>
            <w:rFonts w:ascii="Constantia" w:hAnsi="Constantia" w:eastAsia="Constantia" w:cs="Constantia"/>
            <w:noProof w:val="0"/>
            <w:sz w:val="24"/>
            <w:szCs w:val="24"/>
            <w:lang w:val="fi-FI"/>
            <w:rPrChange w:author="Vieraileva osallistuja" w:date="2017-04-24T03:23:58.2439441" w:id="1196118043">
              <w:rPr/>
            </w:rPrChange>
          </w:rPr>
          <w:t>, $r, $s)   // etsi annetun sanan tiedot tietokannasta</w:t>
        </w:r>
      </w:ins>
      <w:del w:author="Vieraileva osallistuja" w:date="2017-04-24T03:41:31.9639163" w:id="1443836941">
        <w:r w:rsidDel="7DCBD972">
          <w:br/>
        </w:r>
      </w:del>
    </w:p>
    <w:p w:rsidR="3EAEB2B7" w:rsidP="7DCBD972" w:rsidRDefault="3EAEB2B7" w14:paraId="72E0BF0E" w14:textId="47C11D83">
      <w:pPr>
        <w:rPr/>
      </w:pPr>
      <w:ins w:author="Vieraileva osallistuja" w:date="2017-04-24T03:23:58.2439441" w:id="1074686381">
        <w:r w:rsidRPr="3EAEB2B7" w:rsidR="3EAEB2B7">
          <w:rPr>
            <w:rFonts w:ascii="Constantia" w:hAnsi="Constantia" w:eastAsia="Constantia" w:cs="Constantia"/>
            <w:noProof w:val="0"/>
            <w:sz w:val="24"/>
            <w:szCs w:val="24"/>
            <w:lang w:val="fi-FI"/>
            <w:rPrChange w:author="Vieraileva osallistuja" w:date="2017-04-24T03:23:58.2439441" w:id="520832536">
              <w:rPr/>
            </w:rPrChange>
          </w:rPr>
          <w:t>function</w:t>
        </w:r>
        <w:r w:rsidRPr="3EAEB2B7" w:rsidR="3EAEB2B7">
          <w:rPr>
            <w:rFonts w:ascii="Constantia" w:hAnsi="Constantia" w:eastAsia="Constantia" w:cs="Constantia"/>
            <w:noProof w:val="0"/>
            <w:sz w:val="24"/>
            <w:szCs w:val="24"/>
            <w:lang w:val="fi-FI"/>
            <w:rPrChange w:author="Vieraileva osallistuja" w:date="2017-04-24T03:23:58.2439441" w:id="1339454004">
              <w:rPr/>
            </w:rPrChange>
          </w:rPr>
          <w:t xml:space="preserve"> </w:t>
        </w:r>
        <w:r w:rsidRPr="3EAEB2B7" w:rsidR="3EAEB2B7">
          <w:rPr>
            <w:rFonts w:ascii="Constantia" w:hAnsi="Constantia" w:eastAsia="Constantia" w:cs="Constantia"/>
            <w:noProof w:val="0"/>
            <w:sz w:val="24"/>
            <w:szCs w:val="24"/>
            <w:lang w:val="fi-FI"/>
            <w:rPrChange w:author="Vieraileva osallistuja" w:date="2017-04-24T03:23:58.2439441" w:id="1129933567">
              <w:rPr/>
            </w:rPrChange>
          </w:rPr>
          <w:t>analysoiRiimitys</w:t>
        </w:r>
        <w:r w:rsidRPr="3EAEB2B7" w:rsidR="3EAEB2B7">
          <w:rPr>
            <w:rFonts w:ascii="Constantia" w:hAnsi="Constantia" w:eastAsia="Constantia" w:cs="Constantia"/>
            <w:noProof w:val="0"/>
            <w:sz w:val="24"/>
            <w:szCs w:val="24"/>
            <w:lang w:val="fi-FI"/>
            <w:rPrChange w:author="Vieraileva osallistuja" w:date="2017-04-24T03:23:58.2439441" w:id="1909222762">
              <w:rPr/>
            </w:rPrChange>
          </w:rPr>
          <w:t>()  // selvittää mallisanoituksen riimitykset</w:t>
        </w:r>
      </w:ins>
      <w:del w:author="Vieraileva osallistuja" w:date="2017-04-24T03:41:31.9639163" w:id="1296386501">
        <w:r w:rsidDel="7DCBD972">
          <w:br/>
        </w:r>
      </w:del>
    </w:p>
    <w:p w:rsidR="3EAEB2B7" w:rsidP="7DCBD972" w:rsidRDefault="3EAEB2B7" w14:paraId="71BFF000" w14:textId="1FD091F9">
      <w:pPr>
        <w:rPr/>
      </w:pPr>
      <w:ins w:author="Vieraileva osallistuja" w:date="2017-04-24T03:23:58.2439441" w:id="119975015">
        <w:r w:rsidRPr="3EAEB2B7" w:rsidR="3EAEB2B7">
          <w:rPr>
            <w:rFonts w:ascii="Constantia" w:hAnsi="Constantia" w:eastAsia="Constantia" w:cs="Constantia"/>
            <w:noProof w:val="0"/>
            <w:sz w:val="24"/>
            <w:szCs w:val="24"/>
            <w:lang w:val="fi-FI"/>
            <w:rPrChange w:author="Vieraileva osallistuja" w:date="2017-04-24T03:23:58.2439441" w:id="537384857">
              <w:rPr/>
            </w:rPrChange>
          </w:rPr>
          <w:t>function</w:t>
        </w:r>
        <w:r w:rsidRPr="3EAEB2B7" w:rsidR="3EAEB2B7">
          <w:rPr>
            <w:rFonts w:ascii="Constantia" w:hAnsi="Constantia" w:eastAsia="Constantia" w:cs="Constantia"/>
            <w:noProof w:val="0"/>
            <w:sz w:val="24"/>
            <w:szCs w:val="24"/>
            <w:lang w:val="fi-FI"/>
            <w:rPrChange w:author="Vieraileva osallistuja" w:date="2017-04-24T03:23:58.2439441" w:id="1346841235">
              <w:rPr/>
            </w:rPrChange>
          </w:rPr>
          <w:t xml:space="preserve"> </w:t>
        </w:r>
        <w:r w:rsidRPr="3EAEB2B7" w:rsidR="3EAEB2B7">
          <w:rPr>
            <w:rFonts w:ascii="Constantia" w:hAnsi="Constantia" w:eastAsia="Constantia" w:cs="Constantia"/>
            <w:noProof w:val="0"/>
            <w:sz w:val="24"/>
            <w:szCs w:val="24"/>
            <w:lang w:val="fi-FI"/>
            <w:rPrChange w:author="Vieraileva osallistuja" w:date="2017-04-24T03:23:58.2439441" w:id="1837166885">
              <w:rPr/>
            </w:rPrChange>
          </w:rPr>
          <w:t>rapVokaalit</w:t>
        </w:r>
        <w:r w:rsidRPr="3EAEB2B7" w:rsidR="3EAEB2B7">
          <w:rPr>
            <w:rFonts w:ascii="Constantia" w:hAnsi="Constantia" w:eastAsia="Constantia" w:cs="Constantia"/>
            <w:noProof w:val="0"/>
            <w:sz w:val="24"/>
            <w:szCs w:val="24"/>
            <w:lang w:val="fi-FI"/>
            <w:rPrChange w:author="Vieraileva osallistuja" w:date="2017-04-24T03:23:58.2439441" w:id="1803198250">
              <w:rPr/>
            </w:rPrChange>
          </w:rPr>
          <w:t>($sana)  // palauttaa sanan vokaalit, vaihtaen pitkät vokaalit lyhyiksi</w:t>
        </w:r>
      </w:ins>
      <w:del w:author="Vieraileva osallistuja" w:date="2017-04-24T03:41:31.9639163" w:id="361650397">
        <w:r w:rsidDel="7DCBD972">
          <w:br/>
        </w:r>
      </w:del>
    </w:p>
    <w:p w:rsidR="3EAEB2B7" w:rsidP="7DCBD972" w:rsidRDefault="3EAEB2B7" w14:paraId="5027A520" w14:textId="7D656ECE">
      <w:pPr>
        <w:rPr/>
      </w:pPr>
      <w:ins w:author="Vieraileva osallistuja" w:date="2017-04-24T03:23:58.2439441" w:id="840090888">
        <w:r w:rsidRPr="3EAEB2B7" w:rsidR="3EAEB2B7">
          <w:rPr>
            <w:rFonts w:ascii="Constantia" w:hAnsi="Constantia" w:eastAsia="Constantia" w:cs="Constantia"/>
            <w:noProof w:val="0"/>
            <w:sz w:val="24"/>
            <w:szCs w:val="24"/>
            <w:lang w:val="fi-FI"/>
            <w:rPrChange w:author="Vieraileva osallistuja" w:date="2017-04-24T03:23:58.2439441" w:id="827064956">
              <w:rPr/>
            </w:rPrChange>
          </w:rPr>
          <w:t>function</w:t>
        </w:r>
        <w:r w:rsidRPr="3EAEB2B7" w:rsidR="3EAEB2B7">
          <w:rPr>
            <w:rFonts w:ascii="Constantia" w:hAnsi="Constantia" w:eastAsia="Constantia" w:cs="Constantia"/>
            <w:noProof w:val="0"/>
            <w:sz w:val="24"/>
            <w:szCs w:val="24"/>
            <w:lang w:val="fi-FI"/>
            <w:rPrChange w:author="Vieraileva osallistuja" w:date="2017-04-24T03:23:58.2439441" w:id="556883024">
              <w:rPr/>
            </w:rPrChange>
          </w:rPr>
          <w:t xml:space="preserve"> konsonantit($sana)  // palauttaa sanan konsonantit</w:t>
        </w:r>
      </w:ins>
      <w:del w:author="Vieraileva osallistuja" w:date="2017-04-24T03:41:31.9639163" w:id="338882385">
        <w:r w:rsidDel="7DCBD972">
          <w:br/>
        </w:r>
      </w:del>
    </w:p>
    <w:p w:rsidR="3EAEB2B7" w:rsidP="7DCBD972" w:rsidRDefault="3EAEB2B7" w14:paraId="6D948161" w14:textId="10D89A79">
      <w:pPr>
        <w:rPr/>
      </w:pPr>
      <w:ins w:author="Vieraileva osallistuja" w:date="2017-04-24T03:23:58.2439441" w:id="1953158404">
        <w:r w:rsidRPr="3EAEB2B7" w:rsidR="3EAEB2B7">
          <w:rPr>
            <w:rFonts w:ascii="Constantia" w:hAnsi="Constantia" w:eastAsia="Constantia" w:cs="Constantia"/>
            <w:noProof w:val="0"/>
            <w:sz w:val="24"/>
            <w:szCs w:val="24"/>
            <w:lang w:val="fi-FI"/>
            <w:rPrChange w:author="Vieraileva osallistuja" w:date="2017-04-24T03:23:58.2439441" w:id="654227260">
              <w:rPr/>
            </w:rPrChange>
          </w:rPr>
          <w:t>function</w:t>
        </w:r>
        <w:r w:rsidRPr="3EAEB2B7" w:rsidR="3EAEB2B7">
          <w:rPr>
            <w:rFonts w:ascii="Constantia" w:hAnsi="Constantia" w:eastAsia="Constantia" w:cs="Constantia"/>
            <w:noProof w:val="0"/>
            <w:sz w:val="24"/>
            <w:szCs w:val="24"/>
            <w:lang w:val="fi-FI"/>
            <w:rPrChange w:author="Vieraileva osallistuja" w:date="2017-04-24T03:23:58.2439441" w:id="53963261">
              <w:rPr/>
            </w:rPrChange>
          </w:rPr>
          <w:t xml:space="preserve"> </w:t>
        </w:r>
        <w:r w:rsidRPr="3EAEB2B7" w:rsidR="3EAEB2B7">
          <w:rPr>
            <w:rFonts w:ascii="Constantia" w:hAnsi="Constantia" w:eastAsia="Constantia" w:cs="Constantia"/>
            <w:noProof w:val="0"/>
            <w:sz w:val="24"/>
            <w:szCs w:val="24"/>
            <w:lang w:val="fi-FI"/>
            <w:rPrChange w:author="Vieraileva osallistuja" w:date="2017-04-24T03:23:58.2439441" w:id="1808723521">
              <w:rPr/>
            </w:rPrChange>
          </w:rPr>
          <w:t>laskePuhtaatLoppuriimitavut</w:t>
        </w:r>
        <w:r w:rsidRPr="3EAEB2B7" w:rsidR="3EAEB2B7">
          <w:rPr>
            <w:rFonts w:ascii="Constantia" w:hAnsi="Constantia" w:eastAsia="Constantia" w:cs="Constantia"/>
            <w:noProof w:val="0"/>
            <w:sz w:val="24"/>
            <w:szCs w:val="24"/>
            <w:lang w:val="fi-FI"/>
            <w:rPrChange w:author="Vieraileva osallistuja" w:date="2017-04-24T03:23:58.2439441" w:id="1359057812">
              <w:rPr/>
            </w:rPrChange>
          </w:rPr>
          <w:t xml:space="preserve">($sana1, $sana2)  // laskee montako </w:t>
        </w:r>
        <w:r w:rsidRPr="3EAEB2B7" w:rsidR="3EAEB2B7">
          <w:rPr>
            <w:rFonts w:ascii="Constantia" w:hAnsi="Constantia" w:eastAsia="Constantia" w:cs="Constantia"/>
            <w:noProof w:val="0"/>
            <w:sz w:val="24"/>
            <w:szCs w:val="24"/>
            <w:lang w:val="fi-FI"/>
            <w:rPrChange w:author="Vieraileva osallistuja" w:date="2017-04-24T03:23:58.2439441" w:id="598784767">
              <w:rPr/>
            </w:rPrChange>
          </w:rPr>
          <w:t>rimmaavaa</w:t>
        </w:r>
        <w:r w:rsidRPr="3EAEB2B7" w:rsidR="3EAEB2B7">
          <w:rPr>
            <w:rFonts w:ascii="Constantia" w:hAnsi="Constantia" w:eastAsia="Constantia" w:cs="Constantia"/>
            <w:noProof w:val="0"/>
            <w:sz w:val="24"/>
            <w:szCs w:val="24"/>
            <w:lang w:val="fi-FI"/>
            <w:rPrChange w:author="Vieraileva osallistuja" w:date="2017-04-24T03:23:58.2439441" w:id="1770090945">
              <w:rPr/>
            </w:rPrChange>
          </w:rPr>
          <w:t xml:space="preserve"> loppuriimitavua sanoilla on</w:t>
        </w:r>
      </w:ins>
      <w:del w:author="Vieraileva osallistuja" w:date="2017-04-24T03:41:31.9639163" w:id="394896157">
        <w:r w:rsidDel="7DCBD972">
          <w:br/>
        </w:r>
      </w:del>
    </w:p>
    <w:p w:rsidR="3EAEB2B7" w:rsidP="7DCBD972" w:rsidRDefault="3EAEB2B7" w14:paraId="07C6F0DE" w14:textId="67EE8BEA">
      <w:pPr>
        <w:rPr/>
      </w:pPr>
      <w:ins w:author="Vieraileva osallistuja" w:date="2017-04-24T03:23:58.2439441" w:id="355108189">
        <w:r w:rsidRPr="3EAEB2B7" w:rsidR="3EAEB2B7">
          <w:rPr>
            <w:rFonts w:ascii="Constantia" w:hAnsi="Constantia" w:eastAsia="Constantia" w:cs="Constantia"/>
            <w:noProof w:val="0"/>
            <w:sz w:val="24"/>
            <w:szCs w:val="24"/>
            <w:lang w:val="fi-FI"/>
            <w:rPrChange w:author="Vieraileva osallistuja" w:date="2017-04-24T03:23:58.2439441" w:id="2025936655">
              <w:rPr/>
            </w:rPrChange>
          </w:rPr>
          <w:t>function</w:t>
        </w:r>
        <w:r w:rsidRPr="3EAEB2B7" w:rsidR="3EAEB2B7">
          <w:rPr>
            <w:rFonts w:ascii="Constantia" w:hAnsi="Constantia" w:eastAsia="Constantia" w:cs="Constantia"/>
            <w:noProof w:val="0"/>
            <w:sz w:val="24"/>
            <w:szCs w:val="24"/>
            <w:lang w:val="fi-FI"/>
            <w:rPrChange w:author="Vieraileva osallistuja" w:date="2017-04-24T03:23:58.2439441" w:id="2055226565">
              <w:rPr/>
            </w:rPrChange>
          </w:rPr>
          <w:t xml:space="preserve"> </w:t>
        </w:r>
        <w:r w:rsidRPr="3EAEB2B7" w:rsidR="3EAEB2B7">
          <w:rPr>
            <w:rFonts w:ascii="Constantia" w:hAnsi="Constantia" w:eastAsia="Constantia" w:cs="Constantia"/>
            <w:noProof w:val="0"/>
            <w:sz w:val="24"/>
            <w:szCs w:val="24"/>
            <w:lang w:val="fi-FI"/>
            <w:rPrChange w:author="Vieraileva osallistuja" w:date="2017-04-24T03:23:58.2439441" w:id="1197263201">
              <w:rPr/>
            </w:rPrChange>
          </w:rPr>
          <w:t>laskeIdenttisetLoppuriimitavut</w:t>
        </w:r>
        <w:r w:rsidRPr="3EAEB2B7" w:rsidR="3EAEB2B7">
          <w:rPr>
            <w:rFonts w:ascii="Constantia" w:hAnsi="Constantia" w:eastAsia="Constantia" w:cs="Constantia"/>
            <w:noProof w:val="0"/>
            <w:sz w:val="24"/>
            <w:szCs w:val="24"/>
            <w:lang w:val="fi-FI"/>
            <w:rPrChange w:author="Vieraileva osallistuja" w:date="2017-04-24T03:23:58.2439441" w:id="1811525883">
              <w:rPr/>
            </w:rPrChange>
          </w:rPr>
          <w:t>($sana1, $sana2) // laskee montako yhteistä tavua sanojen lopuissa on</w:t>
        </w:r>
      </w:ins>
      <w:del w:author="Vieraileva osallistuja" w:date="2017-04-24T03:41:31.9639163" w:id="2033309358">
        <w:r w:rsidDel="7DCBD972">
          <w:br/>
        </w:r>
      </w:del>
    </w:p>
    <w:p w:rsidR="3EAEB2B7" w:rsidP="7DCBD972" w:rsidRDefault="3EAEB2B7" w14:paraId="09547B20" w14:textId="3A8905C5">
      <w:pPr>
        <w:rPr/>
      </w:pPr>
      <w:ins w:author="Vieraileva osallistuja" w:date="2017-04-24T03:23:58.2439441" w:id="600560910">
        <w:r w:rsidRPr="3EAEB2B7" w:rsidR="3EAEB2B7">
          <w:rPr>
            <w:rFonts w:ascii="Constantia" w:hAnsi="Constantia" w:eastAsia="Constantia" w:cs="Constantia"/>
            <w:noProof w:val="0"/>
            <w:sz w:val="24"/>
            <w:szCs w:val="24"/>
            <w:lang w:val="fi-FI"/>
            <w:rPrChange w:author="Vieraileva osallistuja" w:date="2017-04-24T03:23:58.2439441" w:id="2015674738">
              <w:rPr/>
            </w:rPrChange>
          </w:rPr>
          <w:t>function</w:t>
        </w:r>
        <w:r w:rsidRPr="3EAEB2B7" w:rsidR="3EAEB2B7">
          <w:rPr>
            <w:rFonts w:ascii="Constantia" w:hAnsi="Constantia" w:eastAsia="Constantia" w:cs="Constantia"/>
            <w:noProof w:val="0"/>
            <w:sz w:val="24"/>
            <w:szCs w:val="24"/>
            <w:lang w:val="fi-FI"/>
            <w:rPrChange w:author="Vieraileva osallistuja" w:date="2017-04-24T03:23:58.2439441" w:id="1618391196">
              <w:rPr/>
            </w:rPrChange>
          </w:rPr>
          <w:t xml:space="preserve"> </w:t>
        </w:r>
        <w:r w:rsidRPr="3EAEB2B7" w:rsidR="3EAEB2B7">
          <w:rPr>
            <w:rFonts w:ascii="Constantia" w:hAnsi="Constantia" w:eastAsia="Constantia" w:cs="Constantia"/>
            <w:noProof w:val="0"/>
            <w:sz w:val="24"/>
            <w:szCs w:val="24"/>
            <w:lang w:val="fi-FI"/>
            <w:rPrChange w:author="Vieraileva osallistuja" w:date="2017-04-24T03:23:58.2439441" w:id="1573761953">
              <w:rPr/>
            </w:rPrChange>
          </w:rPr>
          <w:t>rimmaakoTavut</w:t>
        </w:r>
        <w:r w:rsidRPr="3EAEB2B7" w:rsidR="3EAEB2B7">
          <w:rPr>
            <w:rFonts w:ascii="Constantia" w:hAnsi="Constantia" w:eastAsia="Constantia" w:cs="Constantia"/>
            <w:noProof w:val="0"/>
            <w:sz w:val="24"/>
            <w:szCs w:val="24"/>
            <w:lang w:val="fi-FI"/>
            <w:rPrChange w:author="Vieraileva osallistuja" w:date="2017-04-24T03:23:58.2439441" w:id="342861815">
              <w:rPr/>
            </w:rPrChange>
          </w:rPr>
          <w:t>($tavu1, $tavu2)  // laskee muodostavatko tavut puhtaan riimiparin</w:t>
        </w:r>
      </w:ins>
      <w:del w:author="Vieraileva osallistuja" w:date="2017-04-24T03:41:31.9639163" w:id="1177516036">
        <w:r w:rsidDel="7DCBD972">
          <w:br/>
        </w:r>
      </w:del>
    </w:p>
    <w:p w:rsidR="3EAEB2B7" w:rsidP="7DCBD972" w:rsidRDefault="3EAEB2B7" w14:paraId="2FC0C589" w14:textId="4D8958C7">
      <w:pPr>
        <w:rPr/>
      </w:pPr>
      <w:ins w:author="Vieraileva osallistuja" w:date="2017-04-24T03:23:58.2439441" w:id="895778281">
        <w:r w:rsidRPr="3EAEB2B7" w:rsidR="3EAEB2B7">
          <w:rPr>
            <w:rFonts w:ascii="Constantia" w:hAnsi="Constantia" w:eastAsia="Constantia" w:cs="Constantia"/>
            <w:noProof w:val="0"/>
            <w:sz w:val="24"/>
            <w:szCs w:val="24"/>
            <w:lang w:val="fi-FI"/>
            <w:rPrChange w:author="Vieraileva osallistuja" w:date="2017-04-24T03:23:58.2439441" w:id="938199957">
              <w:rPr/>
            </w:rPrChange>
          </w:rPr>
          <w:t>function</w:t>
        </w:r>
        <w:r w:rsidRPr="3EAEB2B7" w:rsidR="3EAEB2B7">
          <w:rPr>
            <w:rFonts w:ascii="Constantia" w:hAnsi="Constantia" w:eastAsia="Constantia" w:cs="Constantia"/>
            <w:noProof w:val="0"/>
            <w:sz w:val="24"/>
            <w:szCs w:val="24"/>
            <w:lang w:val="fi-FI"/>
            <w:rPrChange w:author="Vieraileva osallistuja" w:date="2017-04-24T03:23:58.2439441" w:id="974545893">
              <w:rPr/>
            </w:rPrChange>
          </w:rPr>
          <w:t xml:space="preserve"> </w:t>
        </w:r>
        <w:r w:rsidRPr="3EAEB2B7" w:rsidR="3EAEB2B7">
          <w:rPr>
            <w:rFonts w:ascii="Constantia" w:hAnsi="Constantia" w:eastAsia="Constantia" w:cs="Constantia"/>
            <w:noProof w:val="0"/>
            <w:sz w:val="24"/>
            <w:szCs w:val="24"/>
            <w:lang w:val="fi-FI"/>
            <w:rPrChange w:author="Vieraileva osallistuja" w:date="2017-04-24T03:23:58.2439441" w:id="262464359">
              <w:rPr/>
            </w:rPrChange>
          </w:rPr>
          <w:t>haePuhdasTaiIdenttinenRiimi</w:t>
        </w:r>
        <w:r w:rsidRPr="3EAEB2B7" w:rsidR="3EAEB2B7">
          <w:rPr>
            <w:rFonts w:ascii="Constantia" w:hAnsi="Constantia" w:eastAsia="Constantia" w:cs="Constantia"/>
            <w:noProof w:val="0"/>
            <w:sz w:val="24"/>
            <w:szCs w:val="24"/>
            <w:lang w:val="fi-FI"/>
            <w:rPrChange w:author="Vieraileva osallistuja" w:date="2017-04-24T03:23:58.2439441" w:id="33475357">
              <w:rPr/>
            </w:rPrChange>
          </w:rPr>
          <w:t>($r, $s)  // yrittää löytää sanalle riimiparin, tarvittaessa vaihtaen sanaa</w:t>
        </w:r>
      </w:ins>
      <w:del w:author="Vieraileva osallistuja" w:date="2017-04-24T03:41:31.9639163" w:id="130010355">
        <w:r w:rsidDel="7DCBD972">
          <w:br/>
        </w:r>
      </w:del>
    </w:p>
    <w:p w:rsidR="3EAEB2B7" w:rsidP="5A742322" w:rsidRDefault="3EAEB2B7" w14:textId="47F3AD6E" w14:paraId="3256BD32">
      <w:pPr>
        <w:rPr/>
      </w:pPr>
      <w:ins w:author="Vieraileva osallistuja" w:date="2017-04-24T03:23:58.2439441" w:id="1457808512">
        <w:r w:rsidRPr="3EAEB2B7" w:rsidR="3EAEB2B7">
          <w:rPr>
            <w:rFonts w:ascii="Constantia" w:hAnsi="Constantia" w:eastAsia="Constantia" w:cs="Constantia"/>
            <w:noProof w:val="0"/>
            <w:sz w:val="24"/>
            <w:szCs w:val="24"/>
            <w:lang w:val="fi-FI"/>
            <w:rPrChange w:author="Vieraileva osallistuja" w:date="2017-04-24T03:23:58.2439441" w:id="1732300477">
              <w:rPr/>
            </w:rPrChange>
          </w:rPr>
          <w:t>function haeSanastoista($r, $s, $riimi)   // yrittää löytää sanalle riimiparin kaikista valituista sanastoista</w:t>
        </w:r>
      </w:ins>
      <w:del w:author="Vieraileva osallistuja" w:date="2017-04-24T03:41:31.9639163" w:id="127804023">
        <w:r w:rsidDel="7DCBD972">
          <w:br/>
        </w:r>
      </w:del>
      <w:ins w:author="Vieraileva osallistuja" w:date="2017-04-24T03:42:02.7204355" w:id="1025199523">
        <w:r w:rsidR="5A742322">
          <w:rPr/>
          <w:t/>
        </w:r>
      </w:ins>
    </w:p>
    <w:p w:rsidR="3EAEB2B7" w:rsidP="5A742322" w:rsidRDefault="3EAEB2B7" w14:textId="47F3AD6E" w14:paraId="06A79588">
      <w:pPr>
        <w:rPr/>
      </w:pPr>
      <w:ins w:author="Vieraileva osallistuja" w:date="2017-04-24T03:23:58.2439441" w:id="779770003">
        <w:r w:rsidRPr="3EAEB2B7" w:rsidR="3EAEB2B7">
          <w:rPr>
            <w:rFonts w:ascii="Constantia" w:hAnsi="Constantia" w:eastAsia="Constantia" w:cs="Constantia"/>
            <w:noProof w:val="0"/>
            <w:sz w:val="24"/>
            <w:szCs w:val="24"/>
            <w:lang w:val="fi-FI"/>
            <w:rPrChange w:author="Vieraileva osallistuja" w:date="2017-04-24T03:23:58.2439441" w:id="806661878">
              <w:rPr/>
            </w:rPrChange>
          </w:rPr>
          <w:t>function haeYhdestaSanastosta($r, $s, $riimi, $sanasto) // yrittää löytää sanalle riimiparin yhdestä sanastosta</w:t>
        </w:r>
      </w:ins>
      <w:del w:author="Vieraileva osallistuja" w:date="2017-04-24T03:42:02.7204355" w:id="300449089">
        <w:r w:rsidDel="5A742322">
          <w:br/>
        </w:r>
      </w:del>
    </w:p>
    <w:p w:rsidR="3EAEB2B7" w:rsidP="5A742322" w:rsidRDefault="3EAEB2B7" w14:paraId="1B2F7D2B" w14:textId="5207C0C6">
      <w:pPr>
        <w:rPr/>
      </w:pPr>
      <w:ins w:author="Vieraileva osallistuja" w:date="2017-04-24T03:23:58.2439441" w:id="21346899">
        <w:r w:rsidRPr="3EAEB2B7" w:rsidR="3EAEB2B7">
          <w:rPr>
            <w:rFonts w:ascii="Constantia" w:hAnsi="Constantia" w:eastAsia="Constantia" w:cs="Constantia"/>
            <w:noProof w:val="0"/>
            <w:sz w:val="24"/>
            <w:szCs w:val="24"/>
            <w:lang w:val="fi-FI"/>
            <w:rPrChange w:author="Vieraileva osallistuja" w:date="2017-04-24T03:23:58.2439441" w:id="1702793513">
              <w:rPr/>
            </w:rPrChange>
          </w:rPr>
          <w:t>function</w:t>
        </w:r>
        <w:r w:rsidRPr="3EAEB2B7" w:rsidR="3EAEB2B7">
          <w:rPr>
            <w:rFonts w:ascii="Constantia" w:hAnsi="Constantia" w:eastAsia="Constantia" w:cs="Constantia"/>
            <w:noProof w:val="0"/>
            <w:sz w:val="24"/>
            <w:szCs w:val="24"/>
            <w:lang w:val="fi-FI"/>
            <w:rPrChange w:author="Vieraileva osallistuja" w:date="2017-04-24T03:23:58.2439441" w:id="1642870028">
              <w:rPr/>
            </w:rPrChange>
          </w:rPr>
          <w:t xml:space="preserve"> </w:t>
        </w:r>
        <w:r w:rsidRPr="3EAEB2B7" w:rsidR="3EAEB2B7">
          <w:rPr>
            <w:rFonts w:ascii="Constantia" w:hAnsi="Constantia" w:eastAsia="Constantia" w:cs="Constantia"/>
            <w:noProof w:val="0"/>
            <w:sz w:val="24"/>
            <w:szCs w:val="24"/>
            <w:lang w:val="fi-FI"/>
            <w:rPrChange w:author="Vieraileva osallistuja" w:date="2017-04-24T03:23:58.2439441" w:id="898839503">
              <w:rPr/>
            </w:rPrChange>
          </w:rPr>
          <w:t>teePuhtaanRiiminHakusana</w:t>
        </w:r>
        <w:r w:rsidRPr="3EAEB2B7" w:rsidR="3EAEB2B7">
          <w:rPr>
            <w:rFonts w:ascii="Constantia" w:hAnsi="Constantia" w:eastAsia="Constantia" w:cs="Constantia"/>
            <w:noProof w:val="0"/>
            <w:sz w:val="24"/>
            <w:szCs w:val="24"/>
            <w:lang w:val="fi-FI"/>
            <w:rPrChange w:author="Vieraileva osallistuja" w:date="2017-04-24T03:23:58.2439441" w:id="2037784750">
              <w:rPr/>
            </w:rPrChange>
          </w:rPr>
          <w:t xml:space="preserve">($riimi, $riimitavut)  // tekee puhtaan riimin hakusanan </w:t>
        </w:r>
        <w:r w:rsidRPr="3EAEB2B7" w:rsidR="3EAEB2B7">
          <w:rPr>
            <w:rFonts w:ascii="Constantia" w:hAnsi="Constantia" w:eastAsia="Constantia" w:cs="Constantia"/>
            <w:noProof w:val="0"/>
            <w:sz w:val="24"/>
            <w:szCs w:val="24"/>
            <w:lang w:val="fi-FI"/>
            <w:rPrChange w:author="Vieraileva osallistuja" w:date="2017-04-24T03:23:58.2439441" w:id="1539958091">
              <w:rPr/>
            </w:rPrChange>
          </w:rPr>
          <w:t>MySQL:n</w:t>
        </w:r>
        <w:r w:rsidRPr="3EAEB2B7" w:rsidR="3EAEB2B7">
          <w:rPr>
            <w:rFonts w:ascii="Constantia" w:hAnsi="Constantia" w:eastAsia="Constantia" w:cs="Constantia"/>
            <w:noProof w:val="0"/>
            <w:sz w:val="24"/>
            <w:szCs w:val="24"/>
            <w:lang w:val="fi-FI"/>
            <w:rPrChange w:author="Vieraileva osallistuja" w:date="2017-04-24T03:23:58.2439441" w:id="1580430018">
              <w:rPr/>
            </w:rPrChange>
          </w:rPr>
          <w:t xml:space="preserve"> </w:t>
        </w:r>
        <w:r w:rsidRPr="3EAEB2B7" w:rsidR="3EAEB2B7">
          <w:rPr>
            <w:rFonts w:ascii="Constantia" w:hAnsi="Constantia" w:eastAsia="Constantia" w:cs="Constantia"/>
            <w:noProof w:val="0"/>
            <w:sz w:val="24"/>
            <w:szCs w:val="24"/>
            <w:lang w:val="fi-FI"/>
            <w:rPrChange w:author="Vieraileva osallistuja" w:date="2017-04-24T03:23:58.2439441" w:id="466844940">
              <w:rPr/>
            </w:rPrChange>
          </w:rPr>
          <w:t>select</w:t>
        </w:r>
        <w:r w:rsidRPr="3EAEB2B7" w:rsidR="3EAEB2B7">
          <w:rPr>
            <w:rFonts w:ascii="Constantia" w:hAnsi="Constantia" w:eastAsia="Constantia" w:cs="Constantia"/>
            <w:noProof w:val="0"/>
            <w:sz w:val="24"/>
            <w:szCs w:val="24"/>
            <w:lang w:val="fi-FI"/>
            <w:rPrChange w:author="Vieraileva osallistuja" w:date="2017-04-24T03:23:58.2439441" w:id="1669649663">
              <w:rPr/>
            </w:rPrChange>
          </w:rPr>
          <w:t>-lausetta varten</w:t>
        </w:r>
      </w:ins>
      <w:del w:author="Vieraileva osallistuja" w:date="2017-04-24T03:42:02.7204355" w:id="1565981404">
        <w:r w:rsidDel="5A742322">
          <w:br/>
        </w:r>
      </w:del>
    </w:p>
    <w:p w:rsidR="3EAEB2B7" w:rsidP="5A742322" w:rsidRDefault="3EAEB2B7" w14:paraId="2790F08C" w14:textId="01E2B1FA">
      <w:pPr>
        <w:rPr/>
      </w:pPr>
      <w:ins w:author="Vieraileva osallistuja" w:date="2017-04-24T03:23:58.2439441" w:id="2137111772">
        <w:r w:rsidRPr="3EAEB2B7" w:rsidR="3EAEB2B7">
          <w:rPr>
            <w:rFonts w:ascii="Constantia" w:hAnsi="Constantia" w:eastAsia="Constantia" w:cs="Constantia"/>
            <w:noProof w:val="0"/>
            <w:sz w:val="24"/>
            <w:szCs w:val="24"/>
            <w:lang w:val="fi-FI"/>
            <w:rPrChange w:author="Vieraileva osallistuja" w:date="2017-04-24T03:23:58.2439441" w:id="757983136">
              <w:rPr/>
            </w:rPrChange>
          </w:rPr>
          <w:t>function</w:t>
        </w:r>
        <w:r w:rsidRPr="3EAEB2B7" w:rsidR="3EAEB2B7">
          <w:rPr>
            <w:rFonts w:ascii="Constantia" w:hAnsi="Constantia" w:eastAsia="Constantia" w:cs="Constantia"/>
            <w:noProof w:val="0"/>
            <w:sz w:val="24"/>
            <w:szCs w:val="24"/>
            <w:lang w:val="fi-FI"/>
            <w:rPrChange w:author="Vieraileva osallistuja" w:date="2017-04-24T03:23:58.2439441" w:id="615528878">
              <w:rPr/>
            </w:rPrChange>
          </w:rPr>
          <w:t xml:space="preserve"> </w:t>
        </w:r>
        <w:r w:rsidRPr="3EAEB2B7" w:rsidR="3EAEB2B7">
          <w:rPr>
            <w:rFonts w:ascii="Constantia" w:hAnsi="Constantia" w:eastAsia="Constantia" w:cs="Constantia"/>
            <w:noProof w:val="0"/>
            <w:sz w:val="24"/>
            <w:szCs w:val="24"/>
            <w:lang w:val="fi-FI"/>
            <w:rPrChange w:author="Vieraileva osallistuja" w:date="2017-04-24T03:23:58.2439441" w:id="95717591">
              <w:rPr/>
            </w:rPrChange>
          </w:rPr>
          <w:t>teeIdenttisenRiiminHakusana</w:t>
        </w:r>
        <w:r w:rsidRPr="3EAEB2B7" w:rsidR="3EAEB2B7">
          <w:rPr>
            <w:rFonts w:ascii="Constantia" w:hAnsi="Constantia" w:eastAsia="Constantia" w:cs="Constantia"/>
            <w:noProof w:val="0"/>
            <w:sz w:val="24"/>
            <w:szCs w:val="24"/>
            <w:lang w:val="fi-FI"/>
            <w:rPrChange w:author="Vieraileva osallistuja" w:date="2017-04-24T03:23:58.2439441" w:id="1451257504">
              <w:rPr/>
            </w:rPrChange>
          </w:rPr>
          <w:t xml:space="preserve">($riimi, $riimitavut)  // tekee identtisen riimin hakusanan </w:t>
        </w:r>
        <w:r w:rsidRPr="3EAEB2B7" w:rsidR="3EAEB2B7">
          <w:rPr>
            <w:rFonts w:ascii="Constantia" w:hAnsi="Constantia" w:eastAsia="Constantia" w:cs="Constantia"/>
            <w:noProof w:val="0"/>
            <w:sz w:val="24"/>
            <w:szCs w:val="24"/>
            <w:lang w:val="fi-FI"/>
            <w:rPrChange w:author="Vieraileva osallistuja" w:date="2017-04-24T03:23:58.2439441" w:id="591267533">
              <w:rPr/>
            </w:rPrChange>
          </w:rPr>
          <w:t>MySQL:n</w:t>
        </w:r>
        <w:r w:rsidRPr="3EAEB2B7" w:rsidR="3EAEB2B7">
          <w:rPr>
            <w:rFonts w:ascii="Constantia" w:hAnsi="Constantia" w:eastAsia="Constantia" w:cs="Constantia"/>
            <w:noProof w:val="0"/>
            <w:sz w:val="24"/>
            <w:szCs w:val="24"/>
            <w:lang w:val="fi-FI"/>
            <w:rPrChange w:author="Vieraileva osallistuja" w:date="2017-04-24T03:23:58.2439441" w:id="45799190">
              <w:rPr/>
            </w:rPrChange>
          </w:rPr>
          <w:t xml:space="preserve"> </w:t>
        </w:r>
        <w:r w:rsidRPr="3EAEB2B7" w:rsidR="3EAEB2B7">
          <w:rPr>
            <w:rFonts w:ascii="Constantia" w:hAnsi="Constantia" w:eastAsia="Constantia" w:cs="Constantia"/>
            <w:noProof w:val="0"/>
            <w:sz w:val="24"/>
            <w:szCs w:val="24"/>
            <w:lang w:val="fi-FI"/>
            <w:rPrChange w:author="Vieraileva osallistuja" w:date="2017-04-24T03:23:58.2439441" w:id="557459114">
              <w:rPr/>
            </w:rPrChange>
          </w:rPr>
          <w:t>select</w:t>
        </w:r>
        <w:r w:rsidRPr="3EAEB2B7" w:rsidR="3EAEB2B7">
          <w:rPr>
            <w:rFonts w:ascii="Constantia" w:hAnsi="Constantia" w:eastAsia="Constantia" w:cs="Constantia"/>
            <w:noProof w:val="0"/>
            <w:sz w:val="24"/>
            <w:szCs w:val="24"/>
            <w:lang w:val="fi-FI"/>
            <w:rPrChange w:author="Vieraileva osallistuja" w:date="2017-04-24T03:23:58.2439441" w:id="1339888904">
              <w:rPr/>
            </w:rPrChange>
          </w:rPr>
          <w:t>-lausetta varten</w:t>
        </w:r>
      </w:ins>
      <w:del w:author="Vieraileva osallistuja" w:date="2017-04-24T03:42:02.7204355" w:id="1068233728">
        <w:r w:rsidDel="5A742322">
          <w:br/>
        </w:r>
      </w:del>
    </w:p>
    <w:p w:rsidR="3EAEB2B7" w:rsidP="5A742322" w:rsidRDefault="3EAEB2B7" w14:paraId="30046B46" w14:textId="70C7FE3A">
      <w:pPr>
        <w:rPr/>
      </w:pPr>
      <w:ins w:author="Vieraileva osallistuja" w:date="2017-04-24T03:23:58.2439441" w:id="1190116311">
        <w:r w:rsidRPr="3EAEB2B7" w:rsidR="3EAEB2B7">
          <w:rPr>
            <w:rFonts w:ascii="Constantia" w:hAnsi="Constantia" w:eastAsia="Constantia" w:cs="Constantia"/>
            <w:noProof w:val="0"/>
            <w:sz w:val="24"/>
            <w:szCs w:val="24"/>
            <w:lang w:val="fi-FI"/>
            <w:rPrChange w:author="Vieraileva osallistuja" w:date="2017-04-24T03:23:58.2439441" w:id="694499693">
              <w:rPr/>
            </w:rPrChange>
          </w:rPr>
          <w:t>function</w:t>
        </w:r>
        <w:r w:rsidRPr="3EAEB2B7" w:rsidR="3EAEB2B7">
          <w:rPr>
            <w:rFonts w:ascii="Constantia" w:hAnsi="Constantia" w:eastAsia="Constantia" w:cs="Constantia"/>
            <w:noProof w:val="0"/>
            <w:sz w:val="24"/>
            <w:szCs w:val="24"/>
            <w:lang w:val="fi-FI"/>
            <w:rPrChange w:author="Vieraileva osallistuja" w:date="2017-04-24T03:23:58.2439441" w:id="644463460">
              <w:rPr/>
            </w:rPrChange>
          </w:rPr>
          <w:t xml:space="preserve"> </w:t>
        </w:r>
        <w:r w:rsidRPr="3EAEB2B7" w:rsidR="3EAEB2B7">
          <w:rPr>
            <w:rFonts w:ascii="Constantia" w:hAnsi="Constantia" w:eastAsia="Constantia" w:cs="Constantia"/>
            <w:noProof w:val="0"/>
            <w:sz w:val="24"/>
            <w:szCs w:val="24"/>
            <w:lang w:val="fi-FI"/>
            <w:rPrChange w:author="Vieraileva osallistuja" w:date="2017-04-24T03:23:58.2439441" w:id="911322291">
              <w:rPr/>
            </w:rPrChange>
          </w:rPr>
          <w:t>arvoSana</w:t>
        </w:r>
        <w:r w:rsidRPr="3EAEB2B7" w:rsidR="3EAEB2B7">
          <w:rPr>
            <w:rFonts w:ascii="Constantia" w:hAnsi="Constantia" w:eastAsia="Constantia" w:cs="Constantia"/>
            <w:noProof w:val="0"/>
            <w:sz w:val="24"/>
            <w:szCs w:val="24"/>
            <w:lang w:val="fi-FI"/>
            <w:rPrChange w:author="Vieraileva osallistuja" w:date="2017-04-24T03:23:58.2439441" w:id="1688624361">
              <w:rPr/>
            </w:rPrChange>
          </w:rPr>
          <w:t>($sql, $sanasto, $p, $</w:t>
        </w:r>
        <w:r w:rsidRPr="3EAEB2B7" w:rsidR="3EAEB2B7">
          <w:rPr>
            <w:rFonts w:ascii="Constantia" w:hAnsi="Constantia" w:eastAsia="Constantia" w:cs="Constantia"/>
            <w:noProof w:val="0"/>
            <w:sz w:val="24"/>
            <w:szCs w:val="24"/>
            <w:lang w:val="fi-FI"/>
            <w:rPrChange w:author="Vieraileva osallistuja" w:date="2017-04-24T03:23:58.2439441" w:id="1532138668">
              <w:rPr/>
            </w:rPrChange>
          </w:rPr>
          <w:t>riiminToinenPaa</w:t>
        </w:r>
        <w:r w:rsidRPr="3EAEB2B7" w:rsidR="3EAEB2B7">
          <w:rPr>
            <w:rFonts w:ascii="Constantia" w:hAnsi="Constantia" w:eastAsia="Constantia" w:cs="Constantia"/>
            <w:noProof w:val="0"/>
            <w:sz w:val="24"/>
            <w:szCs w:val="24"/>
            <w:lang w:val="fi-FI"/>
            <w:rPrChange w:author="Vieraileva osallistuja" w:date="2017-04-24T03:23:58.2439441" w:id="524350477">
              <w:rPr/>
            </w:rPrChange>
          </w:rPr>
          <w:t>, $</w:t>
        </w:r>
        <w:r w:rsidRPr="3EAEB2B7" w:rsidR="3EAEB2B7">
          <w:rPr>
            <w:rFonts w:ascii="Constantia" w:hAnsi="Constantia" w:eastAsia="Constantia" w:cs="Constantia"/>
            <w:noProof w:val="0"/>
            <w:sz w:val="24"/>
            <w:szCs w:val="24"/>
            <w:lang w:val="fi-FI"/>
            <w:rPrChange w:author="Vieraileva osallistuja" w:date="2017-04-24T03:23:58.2439441" w:id="570467052">
              <w:rPr/>
            </w:rPrChange>
          </w:rPr>
          <w:t>palautaJokuSana</w:t>
        </w:r>
        <w:r w:rsidRPr="3EAEB2B7" w:rsidR="3EAEB2B7">
          <w:rPr>
            <w:rFonts w:ascii="Constantia" w:hAnsi="Constantia" w:eastAsia="Constantia" w:cs="Constantia"/>
            <w:noProof w:val="0"/>
            <w:sz w:val="24"/>
            <w:szCs w:val="24"/>
            <w:lang w:val="fi-FI"/>
            <w:rPrChange w:author="Vieraileva osallistuja" w:date="2017-04-24T03:23:58.2439441" w:id="1638227649">
              <w:rPr/>
            </w:rPrChange>
          </w:rPr>
          <w:t>)  // hakee sanoja sql-lauseen perusteella ja arpoo niistä yhden palautettavan sanan</w:t>
        </w:r>
      </w:ins>
      <w:del w:author="Vieraileva osallistuja" w:date="2017-04-24T03:42:02.7204355" w:id="1704697411">
        <w:r w:rsidDel="5A742322">
          <w:br/>
        </w:r>
      </w:del>
    </w:p>
    <w:p w:rsidR="3EAEB2B7" w:rsidP="5A742322" w:rsidRDefault="3EAEB2B7" w14:paraId="5F5C6CC2" w14:textId="731E7B95">
      <w:pPr>
        <w:rPr/>
      </w:pPr>
      <w:ins w:author="Vieraileva osallistuja" w:date="2017-04-24T03:23:58.2439441" w:id="2156962">
        <w:r w:rsidRPr="3EAEB2B7" w:rsidR="3EAEB2B7">
          <w:rPr>
            <w:rFonts w:ascii="Constantia" w:hAnsi="Constantia" w:eastAsia="Constantia" w:cs="Constantia"/>
            <w:noProof w:val="0"/>
            <w:sz w:val="24"/>
            <w:szCs w:val="24"/>
            <w:lang w:val="fi-FI"/>
            <w:rPrChange w:author="Vieraileva osallistuja" w:date="2017-04-24T03:23:58.2439441" w:id="2030770304">
              <w:rPr/>
            </w:rPrChange>
          </w:rPr>
          <w:t>function</w:t>
        </w:r>
        <w:r w:rsidRPr="3EAEB2B7" w:rsidR="3EAEB2B7">
          <w:rPr>
            <w:rFonts w:ascii="Constantia" w:hAnsi="Constantia" w:eastAsia="Constantia" w:cs="Constantia"/>
            <w:noProof w:val="0"/>
            <w:sz w:val="24"/>
            <w:szCs w:val="24"/>
            <w:lang w:val="fi-FI"/>
            <w:rPrChange w:author="Vieraileva osallistuja" w:date="2017-04-24T03:23:58.2439441" w:id="972786627">
              <w:rPr/>
            </w:rPrChange>
          </w:rPr>
          <w:t xml:space="preserve"> </w:t>
        </w:r>
        <w:r w:rsidRPr="3EAEB2B7" w:rsidR="3EAEB2B7">
          <w:rPr>
            <w:rFonts w:ascii="Constantia" w:hAnsi="Constantia" w:eastAsia="Constantia" w:cs="Constantia"/>
            <w:noProof w:val="0"/>
            <w:sz w:val="24"/>
            <w:szCs w:val="24"/>
            <w:lang w:val="fi-FI"/>
            <w:rPrChange w:author="Vieraileva osallistuja" w:date="2017-04-24T03:23:58.2439441" w:id="2130690177">
              <w:rPr/>
            </w:rPrChange>
          </w:rPr>
          <w:t>haeSanaKannasta</w:t>
        </w:r>
        <w:r w:rsidRPr="3EAEB2B7" w:rsidR="3EAEB2B7">
          <w:rPr>
            <w:rFonts w:ascii="Constantia" w:hAnsi="Constantia" w:eastAsia="Constantia" w:cs="Constantia"/>
            <w:noProof w:val="0"/>
            <w:sz w:val="24"/>
            <w:szCs w:val="24"/>
            <w:lang w:val="fi-FI"/>
            <w:rPrChange w:author="Vieraileva osallistuja" w:date="2017-04-24T03:23:58.2439441" w:id="1952361058">
              <w:rPr/>
            </w:rPrChange>
          </w:rPr>
          <w:t>($</w:t>
        </w:r>
        <w:r w:rsidRPr="3EAEB2B7" w:rsidR="3EAEB2B7">
          <w:rPr>
            <w:rFonts w:ascii="Constantia" w:hAnsi="Constantia" w:eastAsia="Constantia" w:cs="Constantia"/>
            <w:noProof w:val="0"/>
            <w:sz w:val="24"/>
            <w:szCs w:val="24"/>
            <w:lang w:val="fi-FI"/>
            <w:rPrChange w:author="Vieraileva osallistuja" w:date="2017-04-24T03:23:58.2439441" w:id="434503597">
              <w:rPr/>
            </w:rPrChange>
          </w:rPr>
          <w:t>tavujenLkm</w:t>
        </w:r>
        <w:r w:rsidRPr="3EAEB2B7" w:rsidR="3EAEB2B7">
          <w:rPr>
            <w:rFonts w:ascii="Constantia" w:hAnsi="Constantia" w:eastAsia="Constantia" w:cs="Constantia"/>
            <w:noProof w:val="0"/>
            <w:sz w:val="24"/>
            <w:szCs w:val="24"/>
            <w:lang w:val="fi-FI"/>
            <w:rPrChange w:author="Vieraileva osallistuja" w:date="2017-04-24T03:23:58.2439441" w:id="947187837">
              <w:rPr/>
            </w:rPrChange>
          </w:rPr>
          <w:t>, $id, $sanasto)  // VAIN TESTAUSTA VARTEN</w:t>
        </w:r>
      </w:ins>
      <w:del w:author="Vieraileva osallistuja" w:date="2017-04-24T03:42:02.7204355" w:id="1413018745">
        <w:r w:rsidDel="5A742322">
          <w:br/>
        </w:r>
      </w:del>
    </w:p>
    <w:p w:rsidR="3EAEB2B7" w:rsidP="73D513C2" w:rsidRDefault="3EAEB2B7" w14:paraId="3B6136B3" w14:textId="47F3AD6E">
      <w:pPr>
        <w:rPr>
          <w:ins w:author="Vieraileva osallistuja" w:date="2017-04-24T03:24:58.8569237" w:id="1389307191"/>
        </w:rPr>
      </w:pPr>
      <w:ins w:author="Vieraileva osallistuja" w:date="2017-04-24T03:23:58.2439441" w:id="1222535473">
        <w:r w:rsidRPr="3EAEB2B7" w:rsidR="3EAEB2B7">
          <w:rPr>
            <w:rFonts w:ascii="Constantia" w:hAnsi="Constantia" w:eastAsia="Constantia" w:cs="Constantia"/>
            <w:noProof w:val="0"/>
            <w:sz w:val="24"/>
            <w:szCs w:val="24"/>
            <w:lang w:val="fi-FI"/>
            <w:rPrChange w:author="Vieraileva osallistuja" w:date="2017-04-24T03:23:58.2439441" w:id="2070221649">
              <w:rPr/>
            </w:rPrChange>
          </w:rPr>
          <w:t>function</w:t>
        </w:r>
        <w:r w:rsidRPr="3EAEB2B7" w:rsidR="3EAEB2B7">
          <w:rPr>
            <w:rFonts w:ascii="Constantia" w:hAnsi="Constantia" w:eastAsia="Constantia" w:cs="Constantia"/>
            <w:noProof w:val="0"/>
            <w:sz w:val="24"/>
            <w:szCs w:val="24"/>
            <w:lang w:val="fi-FI"/>
            <w:rPrChange w:author="Vieraileva osallistuja" w:date="2017-04-24T03:23:58.2439441" w:id="877091949">
              <w:rPr/>
            </w:rPrChange>
          </w:rPr>
          <w:t xml:space="preserve"> </w:t>
        </w:r>
        <w:r w:rsidRPr="3EAEB2B7" w:rsidR="3EAEB2B7">
          <w:rPr>
            <w:rFonts w:ascii="Constantia" w:hAnsi="Constantia" w:eastAsia="Constantia" w:cs="Constantia"/>
            <w:noProof w:val="0"/>
            <w:sz w:val="24"/>
            <w:szCs w:val="24"/>
            <w:lang w:val="fi-FI"/>
            <w:rPrChange w:author="Vieraileva osallistuja" w:date="2017-04-24T03:23:58.2439441" w:id="989756351">
              <w:rPr/>
            </w:rPrChange>
          </w:rPr>
          <w:t>mysqlQuery</w:t>
        </w:r>
        <w:r w:rsidRPr="3EAEB2B7" w:rsidR="3EAEB2B7">
          <w:rPr>
            <w:rFonts w:ascii="Constantia" w:hAnsi="Constantia" w:eastAsia="Constantia" w:cs="Constantia"/>
            <w:noProof w:val="0"/>
            <w:sz w:val="24"/>
            <w:szCs w:val="24"/>
            <w:lang w:val="fi-FI"/>
            <w:rPrChange w:author="Vieraileva osallistuja" w:date="2017-04-24T03:23:58.2439441" w:id="873154280">
              <w:rPr/>
            </w:rPrChange>
          </w:rPr>
          <w:t xml:space="preserve">($sql)  // läpikutsu, sama kuin </w:t>
        </w:r>
        <w:r w:rsidRPr="3EAEB2B7" w:rsidR="3EAEB2B7">
          <w:rPr>
            <w:rFonts w:ascii="Constantia" w:hAnsi="Constantia" w:eastAsia="Constantia" w:cs="Constantia"/>
            <w:noProof w:val="0"/>
            <w:sz w:val="24"/>
            <w:szCs w:val="24"/>
            <w:lang w:val="fi-FI"/>
            <w:rPrChange w:author="Vieraileva osallistuja" w:date="2017-04-24T03:23:58.2439441" w:id="130689663">
              <w:rPr/>
            </w:rPrChange>
          </w:rPr>
          <w:t>mysql_query</w:t>
        </w:r>
        <w:r w:rsidRPr="3EAEB2B7" w:rsidR="3EAEB2B7">
          <w:rPr>
            <w:rFonts w:ascii="Constantia" w:hAnsi="Constantia" w:eastAsia="Constantia" w:cs="Constantia"/>
            <w:noProof w:val="0"/>
            <w:sz w:val="24"/>
            <w:szCs w:val="24"/>
            <w:lang w:val="fi-FI"/>
            <w:rPrChange w:author="Vieraileva osallistuja" w:date="2017-04-24T03:23:58.2439441" w:id="802045370">
              <w:rPr/>
            </w:rPrChange>
          </w:rPr>
          <w:t>($</w:t>
        </w:r>
        <w:r w:rsidRPr="3EAEB2B7" w:rsidR="3EAEB2B7">
          <w:rPr>
            <w:rFonts w:ascii="Constantia" w:hAnsi="Constantia" w:eastAsia="Constantia" w:cs="Constantia"/>
            <w:noProof w:val="0"/>
            <w:sz w:val="24"/>
            <w:szCs w:val="24"/>
            <w:lang w:val="fi-FI"/>
            <w:rPrChange w:author="Vieraileva osallistuja" w:date="2017-04-24T03:23:58.2439441" w:id="1338195607">
              <w:rPr/>
            </w:rPrChange>
          </w:rPr>
          <w:t>sql,$yhteys</w:t>
        </w:r>
        <w:r w:rsidRPr="3EAEB2B7" w:rsidR="3EAEB2B7">
          <w:rPr>
            <w:rFonts w:ascii="Constantia" w:hAnsi="Constantia" w:eastAsia="Constantia" w:cs="Constantia"/>
            <w:noProof w:val="0"/>
            <w:sz w:val="24"/>
            <w:szCs w:val="24"/>
            <w:lang w:val="fi-FI"/>
            <w:rPrChange w:author="Vieraileva osallistuja" w:date="2017-04-24T03:23:58.2439441" w:id="1286217567">
              <w:rPr/>
            </w:rPrChange>
          </w:rPr>
          <w:t>)</w:t>
        </w:r>
      </w:ins>
    </w:p>
    <w:p w:rsidR="73D513C2" w:rsidP="6D1337E0" w:rsidRDefault="73D513C2" w14:paraId="0929BF72" w14:textId="5C575043">
      <w:pPr>
        <w:rPr>
          <w:ins w:author="Vieraileva osallistuja" w:date="2017-04-24T03:24:58.8569237" w:id="626076659"/>
        </w:rPr>
      </w:pPr>
      <w:del w:author="Vieraileva osallistuja" w:date="2017-04-24T05:58:36.613559" w:id="298571935">
        <w:r w:rsidDel="6D1337E0">
          <w:br/>
        </w:r>
      </w:del>
    </w:p>
    <w:p w:rsidR="73D513C2" w:rsidP="3309FE39" w:rsidRDefault="73D513C2" w14:paraId="0F4D148A" w14:textId="12330A41">
      <w:pPr>
        <w:spacing w:before="100" w:beforeAutospacing="off" w:after="120" w:afterAutospacing="off"/>
        <w:rPr>
          <w:ins w:author="Vieraileva osallistuja" w:date="2017-04-24T03:42:32.6382468" w:id="1272700355"/>
          <w:sz w:val="28"/>
          <w:szCs w:val="28"/>
          <w:rPrChange w:author="Vieraileva osallistuja" w:date="2017-04-24T03:42:32.6382468" w:id="6005488">
            <w:rPr/>
          </w:rPrChange>
        </w:rPr>
        <w:pPrChange w:author="Vieraileva osallistuja" w:date="2017-04-24T03:42:32.6382468" w:id="916223821">
          <w:pPr/>
        </w:pPrChange>
      </w:pPr>
      <w:ins w:author="Vieraileva osallistuja" w:date="2017-04-24T03:24:58.8569237" w:id="811435545"/>
      <w:ins w:author="Vieraileva osallistuja" w:date="2017-04-24T03:42:32.6382468" w:id="1613957043">
        <w:r w:rsidRPr="3309FE39" w:rsidR="3309FE39">
          <w:rPr>
            <w:sz w:val="28"/>
            <w:szCs w:val="28"/>
            <w:rPrChange w:author="Vieraileva osallistuja" w:date="2017-04-24T03:42:32.6382468" w:id="456910021">
              <w:rPr/>
            </w:rPrChange>
          </w:rPr>
          <w:t>Javascript</w:t>
        </w:r>
      </w:ins>
      <w:ins w:author="Vieraileva osallistuja" w:date="2017-04-24T03:24:58.8569237" w:id="1286842118"/>
      <w:ins w:author="Vieraileva osallistuja" w:date="2017-04-24T03:42:32.6382468" w:id="1403476292">
        <w:r w:rsidRPr="3309FE39" w:rsidR="3309FE39">
          <w:rPr>
            <w:sz w:val="28"/>
            <w:szCs w:val="28"/>
            <w:rPrChange w:author="Vieraileva osallistuja" w:date="2017-04-24T03:42:32.6382468" w:id="586349471">
              <w:rPr/>
            </w:rPrChange>
          </w:rPr>
          <w:t>-funktiot</w:t>
        </w:r>
      </w:ins>
    </w:p>
    <w:p w:rsidR="73D513C2" w:rsidDel="3309FE39" w:rsidRDefault="73D513C2" w14:paraId="129C7AE6" w14:textId="1A065AB6">
      <w:pPr>
        <w:rPr>
          <w:ins w:author="Vieraileva osallistuja" w:date="2017-04-24T03:24:58.8569237" w:id="334192409"/>
          <w:del w:author="Vieraileva osallistuja" w:date="2017-04-24T03:42:32.6382468" w:id="1994063057"/>
        </w:rPr>
      </w:pPr>
    </w:p>
    <w:p w:rsidR="3309FE39" w:rsidP="6B3E531F" w:rsidRDefault="3309FE39" w14:textId="718BABD8" w14:paraId="2F4770B3">
      <w:pPr>
        <w:rPr>
          <w:rFonts w:ascii="Constantia" w:hAnsi="Constantia" w:eastAsia="Constantia" w:cs="Constantia"/>
          <w:i w:val="1"/>
          <w:iCs w:val="1"/>
          <w:noProof w:val="0"/>
          <w:sz w:val="24"/>
          <w:szCs w:val="24"/>
          <w:lang w:val="fi-FI"/>
          <w:rPrChange w:author="Vieraileva osallistuja" w:date="2017-04-24T05:56:05.2478631" w:id="54578104">
            <w:rPr/>
          </w:rPrChange>
        </w:rPr>
        <w:rPr>
          <w:rFonts w:ascii="Constantia" w:hAnsi="Constantia" w:eastAsia="Constantia" w:cs="Constantia"/>
          <w:noProof w:val="0"/>
          <w:sz w:val="24"/>
          <w:szCs w:val="24"/>
          <w:lang w:val="fi-FI"/>
          <w:rPrChange w:author="Vieraileva osallistuja" w:date="2017-04-24T03:42:32.6382468" w:id="1283097786">
            <w:rPr/>
          </w:rPrChange>
        </w:rPr>
        <w:pPrChange w:author="Vieraileva osallistuja" w:date="2017-04-24T05:56:05.2478631" w:id="1831628491">
          <w:pPr/>
        </w:pPrChange>
      </w:pPr>
      <w:ins w:author="Vieraileva osallistuja" w:date="2017-04-24T05:56:05.2478631" w:id="1347554986">
        <w:r w:rsidRPr="41B1D001" w:rsidR="6B3E531F">
          <w:rPr>
            <w:rFonts w:ascii="Constantia" w:hAnsi="Constantia" w:eastAsia="Constantia" w:cs="Constantia"/>
            <w:i w:val="1"/>
            <w:iCs w:val="1"/>
            <w:noProof w:val="0"/>
            <w:sz w:val="24"/>
            <w:szCs w:val="24"/>
            <w:lang w:val="fi-FI"/>
            <w:rPrChange w:author="Vieraileva osallistuja" w:date="2017-04-24T06:02:38.9723948" w:id="397852329">
              <w:rPr/>
            </w:rPrChange>
          </w:rPr>
          <w:t>lr_tulos.php</w:t>
        </w:r>
      </w:ins>
    </w:p>
    <w:p w:rsidR="4D1E0568" w:rsidDel="6B3E531F" w:rsidP="4D1E0568" w:rsidRDefault="4D1E0568" w14:paraId="79AFD0B1">
      <w:pPr>
        <w:pStyle w:val="Normaali"/>
        <w:rPr>
          <w:del w:author="Vieraileva osallistuja" w:date="2017-04-24T05:56:05.2478631" w:id="1388470217"/>
          <w:rFonts w:ascii="Constantia" w:hAnsi="Constantia" w:eastAsia="Constantia" w:cs="Constantia"/>
          <w:noProof w:val="0"/>
          <w:sz w:val="24"/>
          <w:szCs w:val="24"/>
          <w:lang w:val="fi-FI"/>
          <w:rPrChange w:author="Vieraileva osallistuja" w:date="2017-04-24T05:55:34.2312594" w:id="612188847">
            <w:rPr/>
          </w:rPrChange>
        </w:rPr>
        <w:pPrChange w:author="Vieraileva osallistuja" w:date="2017-04-24T05:55:34.2312594" w:id="2136506463">
          <w:pPr/>
        </w:pPrChange>
      </w:pPr>
    </w:p>
    <w:p w:rsidR="73D513C2" w:rsidP="77CA29BB" w:rsidRDefault="73D513C2" w14:paraId="2BD17CEC" w14:textId="616740D9">
      <w:pPr>
        <w:rPr>
          <w:ins w:author="Vieraileva osallistuja" w:date="2017-04-24T05:57:05.3624833" w:id="1835564660"/>
        </w:rPr>
      </w:pPr>
      <w:ins w:author="Vieraileva osallistuja" w:date="2017-04-24T03:24:58.8569237" w:id="1084355773">
        <w:r w:rsidRPr="73D513C2" w:rsidR="73D513C2">
          <w:rPr>
            <w:rFonts w:ascii="Constantia" w:hAnsi="Constantia" w:eastAsia="Constantia" w:cs="Constantia"/>
            <w:noProof w:val="0"/>
            <w:sz w:val="24"/>
            <w:szCs w:val="24"/>
            <w:lang w:val="fi-FI"/>
            <w:rPrChange w:author="Vieraileva osallistuja" w:date="2017-04-24T03:24:58.8569237" w:id="1370243942">
              <w:rPr/>
            </w:rPrChange>
          </w:rPr>
          <w:t>function</w:t>
        </w:r>
        <w:r w:rsidRPr="73D513C2" w:rsidR="73D513C2">
          <w:rPr>
            <w:rFonts w:ascii="Constantia" w:hAnsi="Constantia" w:eastAsia="Constantia" w:cs="Constantia"/>
            <w:noProof w:val="0"/>
            <w:sz w:val="24"/>
            <w:szCs w:val="24"/>
            <w:lang w:val="fi-FI"/>
            <w:rPrChange w:author="Vieraileva osallistuja" w:date="2017-04-24T03:24:58.8569237" w:id="1741627866">
              <w:rPr/>
            </w:rPrChange>
          </w:rPr>
          <w:t xml:space="preserve"> </w:t>
        </w:r>
        <w:r w:rsidRPr="73D513C2" w:rsidR="73D513C2">
          <w:rPr>
            <w:rFonts w:ascii="Constantia" w:hAnsi="Constantia" w:eastAsia="Constantia" w:cs="Constantia"/>
            <w:noProof w:val="0"/>
            <w:sz w:val="24"/>
            <w:szCs w:val="24"/>
            <w:lang w:val="fi-FI"/>
            <w:rPrChange w:author="Vieraileva osallistuja" w:date="2017-04-24T03:24:58.8569237" w:id="1617867066">
              <w:rPr/>
            </w:rPrChange>
          </w:rPr>
          <w:t>paivita_tulossanoitus</w:t>
        </w:r>
        <w:r w:rsidRPr="73D513C2" w:rsidR="73D513C2">
          <w:rPr>
            <w:rFonts w:ascii="Constantia" w:hAnsi="Constantia" w:eastAsia="Constantia" w:cs="Constantia"/>
            <w:noProof w:val="0"/>
            <w:sz w:val="24"/>
            <w:szCs w:val="24"/>
            <w:lang w:val="fi-FI"/>
            <w:rPrChange w:author="Vieraileva osallistuja" w:date="2017-04-24T03:24:58.8569237" w:id="1067274737">
              <w:rPr/>
            </w:rPrChange>
          </w:rPr>
          <w:t xml:space="preserve">(eteneminen, </w:t>
        </w:r>
        <w:r w:rsidRPr="73D513C2" w:rsidR="73D513C2">
          <w:rPr>
            <w:rFonts w:ascii="Constantia" w:hAnsi="Constantia" w:eastAsia="Constantia" w:cs="Constantia"/>
            <w:noProof w:val="0"/>
            <w:sz w:val="24"/>
            <w:szCs w:val="24"/>
            <w:lang w:val="fi-FI"/>
            <w:rPrChange w:author="Vieraileva osallistuja" w:date="2017-04-24T03:24:58.8569237" w:id="1007609540">
              <w:rPr/>
            </w:rPrChange>
          </w:rPr>
          <w:t>sanojenLkm</w:t>
        </w:r>
        <w:r w:rsidRPr="73D513C2" w:rsidR="73D513C2">
          <w:rPr>
            <w:rFonts w:ascii="Constantia" w:hAnsi="Constantia" w:eastAsia="Constantia" w:cs="Constantia"/>
            <w:noProof w:val="0"/>
            <w:sz w:val="24"/>
            <w:szCs w:val="24"/>
            <w:lang w:val="fi-FI"/>
            <w:rPrChange w:author="Vieraileva osallistuja" w:date="2017-04-24T03:24:58.8569237" w:id="500655537">
              <w:rPr/>
            </w:rPrChange>
          </w:rPr>
          <w:t xml:space="preserve">, tulossanoitus)  // </w:t>
        </w:r>
        <w:r w:rsidRPr="73D513C2" w:rsidR="73D513C2">
          <w:rPr>
            <w:rFonts w:ascii="Constantia" w:hAnsi="Constantia" w:eastAsia="Constantia" w:cs="Constantia"/>
            <w:noProof w:val="0"/>
            <w:sz w:val="24"/>
            <w:szCs w:val="24"/>
            <w:lang w:val="fi-FI"/>
            <w:rPrChange w:author="Vieraileva osallistuja" w:date="2017-04-24T03:24:58.8569237" w:id="770455196">
              <w:rPr/>
            </w:rPrChange>
          </w:rPr>
          <w:t>päivit</w:t>
        </w:r>
      </w:ins>
      <w:ins w:author="Vieraileva osallistuja" w:date="2017-04-24T05:56:35.4649579" w:id="384545064">
        <w:r w:rsidRPr="73D513C2" w:rsidR="6B7600AE">
          <w:rPr>
            <w:rFonts w:ascii="Constantia" w:hAnsi="Constantia" w:eastAsia="Constantia" w:cs="Constantia"/>
            <w:noProof w:val="0"/>
            <w:sz w:val="24"/>
            <w:szCs w:val="24"/>
            <w:lang w:val="fi-FI"/>
            <w:rPrChange w:author="Vieraileva osallistuja" w:date="2017-04-24T03:24:58.8569237" w:id="909773036">
              <w:rPr/>
            </w:rPrChange>
          </w:rPr>
          <w:t>t</w:t>
        </w:r>
      </w:ins>
      <w:ins w:author="Vieraileva osallistuja" w:date="2017-04-24T03:24:58.8569237" w:id="739956507">
        <w:r w:rsidRPr="73D513C2" w:rsidR="73D513C2">
          <w:rPr>
            <w:rFonts w:ascii="Constantia" w:hAnsi="Constantia" w:eastAsia="Constantia" w:cs="Constantia"/>
            <w:noProof w:val="0"/>
            <w:sz w:val="24"/>
            <w:szCs w:val="24"/>
            <w:lang w:val="fi-FI"/>
            <w:rPrChange w:author="Vieraileva osallistuja" w:date="2017-04-24T03:24:58.8569237" w:id="284186393">
              <w:rPr/>
            </w:rPrChange>
          </w:rPr>
          <w:t>ää</w:t>
        </w:r>
        <w:r w:rsidRPr="73D513C2" w:rsidR="73D513C2">
          <w:rPr>
            <w:rFonts w:ascii="Constantia" w:hAnsi="Constantia" w:eastAsia="Constantia" w:cs="Constantia"/>
            <w:noProof w:val="0"/>
            <w:sz w:val="24"/>
            <w:szCs w:val="24"/>
            <w:lang w:val="fi-FI"/>
            <w:rPrChange w:author="Vieraileva osallistuja" w:date="2017-04-24T03:24:58.8569237" w:id="1753625764">
              <w:rPr/>
            </w:rPrChange>
          </w:rPr>
          <w:t xml:space="preserve"> tulossanoituksen käyttöliittymään, myös keskeneräisen</w:t>
        </w:r>
      </w:ins>
    </w:p>
    <w:p w:rsidR="77CA29BB" w:rsidDel="74769478" w:rsidP="00281ADE" w:rsidRDefault="77CA29BB" w14:textId="0A79E985" w14:paraId="20219AF6">
      <w:pPr>
        <w:rPr>
          <w:del w:author="Vieraileva osallistuja" w:date="2017-04-24T06:00:07.7400703" w:id="775408017"/>
        </w:rPr>
        <w:pPrChange w:author="Vieraileva osallistuja" w:date="2017-04-24T05:59:07.4953261" w:id="1181598249">
          <w:pPr/>
        </w:pPrChange>
        <w:rPr/>
      </w:pPr>
      <w:ins w:author="Vieraileva osallistuja" w:date="2017-04-24T05:57:05.3624833" w:id="1957311793">
        <w:r w:rsidRPr="77CA29BB" w:rsidR="77CA29BB">
          <w:rPr>
            <w:rFonts w:ascii="Constantia" w:hAnsi="Constantia" w:eastAsia="Constantia" w:cs="Constantia"/>
            <w:noProof w:val="0"/>
            <w:sz w:val="24"/>
            <w:szCs w:val="24"/>
            <w:lang w:val="fi-FI"/>
            <w:rPrChange w:author="Vieraileva osallistuja" w:date="2017-04-24T05:57:05.3624833" w:id="1393779852">
              <w:rPr/>
            </w:rPrChange>
          </w:rPr>
          <w:t>function</w:t>
        </w:r>
      </w:ins>
      <w:ins w:author="Vieraileva osallistuja" w:date="2017-04-24T05:57:05.3624833" w:id="1740453616">
        <w:r w:rsidRPr="77CA29BB" w:rsidR="77CA29BB">
          <w:rPr>
            <w:rFonts w:ascii="Constantia" w:hAnsi="Constantia" w:eastAsia="Constantia" w:cs="Constantia"/>
            <w:noProof w:val="0"/>
            <w:sz w:val="24"/>
            <w:szCs w:val="24"/>
            <w:lang w:val="fi-FI"/>
            <w:rPrChange w:author="Vieraileva osallistuja" w:date="2017-04-24T05:57:05.3624833" w:id="1847304083">
              <w:rPr/>
            </w:rPrChange>
          </w:rPr>
          <w:t xml:space="preserve"> </w:t>
        </w:r>
      </w:ins>
      <w:ins w:author="Vieraileva osallistuja" w:date="2017-04-24T05:57:05.3624833" w:id="101465788">
        <w:r w:rsidRPr="77CA29BB" w:rsidR="77CA29BB">
          <w:rPr>
            <w:rFonts w:ascii="Constantia" w:hAnsi="Constantia" w:eastAsia="Constantia" w:cs="Constantia"/>
            <w:noProof w:val="0"/>
            <w:sz w:val="24"/>
            <w:szCs w:val="24"/>
            <w:lang w:val="fi-FI"/>
            <w:rPrChange w:author="Vieraileva osallistuja" w:date="2017-04-24T05:57:05.3624833" w:id="736742010">
              <w:rPr/>
            </w:rPrChange>
          </w:rPr>
          <w:t>naytaOhje</w:t>
        </w:r>
      </w:ins>
      <w:ins w:author="Vieraileva osallistuja" w:date="2017-04-24T05:57:05.3624833" w:id="257024417">
        <w:r w:rsidRPr="77CA29BB" w:rsidR="77CA29BB">
          <w:rPr>
            <w:rFonts w:ascii="Constantia" w:hAnsi="Constantia" w:eastAsia="Constantia" w:cs="Constantia"/>
            <w:noProof w:val="0"/>
            <w:sz w:val="24"/>
            <w:szCs w:val="24"/>
            <w:lang w:val="fi-FI"/>
            <w:rPrChange w:author="Vieraileva osallistuja" w:date="2017-04-24T05:57:05.3624833" w:id="1590818491">
              <w:rPr/>
            </w:rPrChange>
          </w:rPr>
          <w:t xml:space="preserve">()   // </w:t>
        </w:r>
      </w:ins>
      <w:ins w:author="Vieraileva osallistuja" w:date="2017-04-24T05:57:36.0570768" w:id="69822019">
        <w:r w:rsidRPr="77CA29BB" w:rsidR="01DB788F">
          <w:rPr>
            <w:rFonts w:ascii="Constantia" w:hAnsi="Constantia" w:eastAsia="Constantia" w:cs="Constantia"/>
            <w:noProof w:val="0"/>
            <w:sz w:val="24"/>
            <w:szCs w:val="24"/>
            <w:lang w:val="fi-FI"/>
            <w:rPrChange w:author="Vieraileva osallistuja" w:date="2017-04-24T05:57:05.3624833" w:id="98711420">
              <w:rPr/>
            </w:rPrChange>
          </w:rPr>
          <w:t xml:space="preserve">näyttää käyttöohjeen käyttöliittymässä</w:t>
        </w:r>
      </w:ins>
    </w:p>
    <w:p w:rsidR="00281ADE" w:rsidDel="74769478" w:rsidP="00281ADE" w:rsidRDefault="00281ADE" w14:noSpellErr="1" w14:textId="004C867D" w14:paraId="763F3E2D">
      <w:pPr>
        <w:spacing w:before="100" w:beforeAutospacing="off" w:after="120" w:afterAutospacing="off"/>
        <w:rPr>
          <w:del w:author="Vieraileva osallistuja" w:date="2017-04-24T06:00:07.7400703" w:id="194491781"/>
        </w:rPr>
        <w:pPrChange w:author="Vieraileva osallistuja" w:date="2017-04-24T05:59:07.4953261" w:id="920511459">
          <w:pPr/>
        </w:pPrChange>
        <w:rPr>
          <w:rFonts w:ascii="Constantia" w:hAnsi="Constantia" w:eastAsia="Constantia" w:cs="Constantia"/>
          <w:i w:val="1"/>
          <w:iCs w:val="1"/>
          <w:noProof w:val="0"/>
          <w:sz w:val="24"/>
          <w:szCs w:val="24"/>
          <w:lang w:val="fi-FI"/>
          <w:rPrChange w:author="Vieraileva osallistuja" w:date="2017-04-24T05:59:07.4953261" w:id="590671716">
            <w:rPr/>
          </w:rPrChange>
        </w:rPr>
      </w:pPr>
    </w:p>
    <w:p w:rsidR="00281ADE" w:rsidDel="74769478" w:rsidP="00281ADE" w:rsidRDefault="00281ADE" w14:paraId="4FAFDB47" w14:textId="66AD3822">
      <w:pPr>
        <w:pStyle w:val="Normaali"/>
        <w:rPr>
          <w:del w:author="Vieraileva osallistuja" w:date="2017-04-24T06:00:07.7400703" w:id="1395790932"/>
          <w:rFonts w:ascii="Constantia" w:hAnsi="Constantia" w:eastAsia="Constantia" w:cs="Constantia"/>
          <w:noProof w:val="0"/>
          <w:sz w:val="24"/>
          <w:szCs w:val="24"/>
          <w:lang w:val="fi-FI"/>
          <w:rPrChange w:author="Vieraileva osallistuja" w:date="2017-04-24T05:59:07.4953261" w:id="2023929568">
            <w:rPr/>
          </w:rPrChange>
        </w:rPr>
        <w:pPrChange w:author="Vieraileva osallistuja" w:date="2017-04-24T05:59:07.4953261" w:id="1006908878">
          <w:pPr/>
        </w:pPrChange>
      </w:pPr>
    </w:p>
    <w:p w:rsidR="726DF9AA" w:rsidP="74769478" w:rsidRDefault="726DF9AA" w14:paraId="73E6BF35" w14:textId="71287A81">
      <w:pPr>
        <w:rPr>
          <w:rFonts w:ascii="Constantia" w:hAnsi="Constantia" w:eastAsia="Constantia" w:cs="Constantia"/>
          <w:noProof w:val="0"/>
          <w:sz w:val="24"/>
          <w:szCs w:val="24"/>
          <w:lang w:val="fi-FI"/>
          <w:rPrChange w:author="Vieraileva osallistuja" w:date="2017-04-24T06:00:07.7400703" w:id="1881174088">
            <w:rPr/>
          </w:rPrChange>
        </w:rPr>
        <w:pPrChange w:author="Vieraileva osallistuja" w:date="2017-04-24T06:00:07.7400703" w:id="1130973335">
          <w:pPr/>
        </w:pPrChange>
      </w:pPr>
    </w:p>
    <w:p w:rsidR="726DF9AA" w:rsidP="6D1337E0" w:rsidRDefault="726DF9AA" w14:paraId="18A203CC" w14:textId="2A09E95E">
      <w:pPr>
        <w:pStyle w:val="Normaali"/>
        <w:rPr>
          <w:rFonts w:ascii="Constantia" w:hAnsi="Constantia" w:eastAsia="Constantia" w:cs="Constantia"/>
          <w:i w:val="1"/>
          <w:iCs w:val="1"/>
          <w:noProof w:val="0"/>
          <w:sz w:val="24"/>
          <w:szCs w:val="24"/>
          <w:lang w:val="fi-FI"/>
          <w:rPrChange w:author="Vieraileva osallistuja" w:date="2017-04-24T05:58:36.613559" w:id="1508506571">
            <w:rPr/>
          </w:rPrChange>
        </w:rPr>
        <w:pPrChange w:author="Vieraileva osallistuja" w:date="2017-04-24T05:58:36.613559" w:id="2078369436">
          <w:pPr/>
        </w:pPrChange>
      </w:pPr>
      <w:ins w:author="Vieraileva osallistuja" w:date="2017-04-24T05:58:36.613559" w:id="1819506662">
        <w:r w:rsidRPr="41B1D001" w:rsidR="6D1337E0">
          <w:rPr>
            <w:rFonts w:ascii="Constantia" w:hAnsi="Constantia" w:eastAsia="Constantia" w:cs="Constantia"/>
            <w:i w:val="1"/>
            <w:iCs w:val="1"/>
            <w:noProof w:val="0"/>
            <w:sz w:val="24"/>
            <w:szCs w:val="24"/>
            <w:lang w:val="fi-FI"/>
            <w:rPrChange w:author="Vieraileva osallistuja" w:date="2017-04-24T06:02:38.9723948" w:id="160054143">
              <w:rPr/>
            </w:rPrChange>
          </w:rPr>
          <w:t>l</w:t>
        </w:r>
      </w:ins>
      <w:ins w:author="Vieraileva osallistuja" w:date="2017-04-24T05:58:05.9373352" w:id="1252866505">
        <w:r w:rsidRPr="41B1D001" w:rsidR="726DF9AA">
          <w:rPr>
            <w:rFonts w:ascii="Constantia" w:hAnsi="Constantia" w:eastAsia="Constantia" w:cs="Constantia"/>
            <w:i w:val="1"/>
            <w:iCs w:val="1"/>
            <w:noProof w:val="0"/>
            <w:sz w:val="24"/>
            <w:szCs w:val="24"/>
            <w:lang w:val="fi-FI"/>
            <w:rPrChange w:author="Vieraileva osallistuja" w:date="2017-04-24T06:02:38.9723948" w:id="94386772">
              <w:rPr/>
            </w:rPrChange>
          </w:rPr>
          <w:t>yriikkarenki.</w:t>
        </w:r>
      </w:ins>
      <w:ins w:author="Vieraileva osallistuja" w:date="2017-04-24T05:58:36.613559" w:id="778377509">
        <w:r w:rsidRPr="41B1D001" w:rsidR="6D1337E0">
          <w:rPr>
            <w:rFonts w:ascii="Constantia" w:hAnsi="Constantia" w:eastAsia="Constantia" w:cs="Constantia"/>
            <w:i w:val="1"/>
            <w:iCs w:val="1"/>
            <w:noProof w:val="0"/>
            <w:sz w:val="24"/>
            <w:szCs w:val="24"/>
            <w:lang w:val="fi-FI"/>
            <w:rPrChange w:author="Vieraileva osallistuja" w:date="2017-04-24T06:02:38.9723948" w:id="2042551129">
              <w:rPr/>
            </w:rPrChange>
          </w:rPr>
          <w:t>php</w:t>
        </w:r>
      </w:ins>
    </w:p>
    <w:p w:rsidR="77CA29BB" w:rsidP="762E0D0C" w:rsidRDefault="77CA29BB" w14:paraId="52FF10C4" w14:textId="712BB7C6">
      <w:pPr>
        <w:rPr>
          <w:ins w:author="Vieraileva osallistuja" w:date="2017-04-24T05:59:37.2785713" w:id="2139727184"/>
        </w:rPr>
      </w:pPr>
      <w:ins w:author="Vieraileva osallistuja" w:date="2017-04-24T05:57:05.3624833" w:id="344050854">
        <w:r w:rsidRPr="77CA29BB" w:rsidR="77CA29BB">
          <w:rPr>
            <w:rFonts w:ascii="Constantia" w:hAnsi="Constantia" w:eastAsia="Constantia" w:cs="Constantia"/>
            <w:noProof w:val="0"/>
            <w:sz w:val="24"/>
            <w:szCs w:val="24"/>
            <w:lang w:val="fi-FI"/>
            <w:rPrChange w:author="Vieraileva osallistuja" w:date="2017-04-24T05:57:05.3624833" w:id="1604463970">
              <w:rPr/>
            </w:rPrChange>
          </w:rPr>
          <w:t>function</w:t>
        </w:r>
      </w:ins>
      <w:ins w:author="Vieraileva osallistuja" w:date="2017-04-24T05:57:05.3624833" w:id="1725168106">
        <w:r w:rsidRPr="77CA29BB" w:rsidR="77CA29BB">
          <w:rPr>
            <w:rFonts w:ascii="Constantia" w:hAnsi="Constantia" w:eastAsia="Constantia" w:cs="Constantia"/>
            <w:noProof w:val="0"/>
            <w:sz w:val="24"/>
            <w:szCs w:val="24"/>
            <w:lang w:val="fi-FI"/>
            <w:rPrChange w:author="Vieraileva osallistuja" w:date="2017-04-24T05:57:05.3624833" w:id="2117832525">
              <w:rPr/>
            </w:rPrChange>
          </w:rPr>
          <w:t xml:space="preserve"> </w:t>
        </w:r>
      </w:ins>
      <w:ins w:author="Vieraileva osallistuja" w:date="2017-04-24T05:57:05.3624833" w:id="1724908566">
        <w:r w:rsidRPr="77CA29BB" w:rsidR="77CA29BB">
          <w:rPr>
            <w:rFonts w:ascii="Constantia" w:hAnsi="Constantia" w:eastAsia="Constantia" w:cs="Constantia"/>
            <w:noProof w:val="0"/>
            <w:sz w:val="24"/>
            <w:szCs w:val="24"/>
            <w:lang w:val="fi-FI"/>
            <w:rPrChange w:author="Vieraileva osallistuja" w:date="2017-04-24T05:57:05.3624833" w:id="1619172895">
              <w:rPr/>
            </w:rPrChange>
          </w:rPr>
          <w:t>mallisanoitusValittu</w:t>
        </w:r>
      </w:ins>
      <w:ins w:author="Vieraileva osallistuja" w:date="2017-04-24T05:57:05.3624833" w:id="625839198">
        <w:r w:rsidRPr="77CA29BB" w:rsidR="77CA29BB">
          <w:rPr>
            <w:rFonts w:ascii="Constantia" w:hAnsi="Constantia" w:eastAsia="Constantia" w:cs="Constantia"/>
            <w:noProof w:val="0"/>
            <w:sz w:val="24"/>
            <w:szCs w:val="24"/>
            <w:lang w:val="fi-FI"/>
            <w:rPrChange w:author="Vieraileva osallistuja" w:date="2017-04-24T05:57:05.3624833" w:id="617880053">
              <w:rPr/>
            </w:rPrChange>
          </w:rPr>
          <w:t>()  /</w:t>
        </w:r>
      </w:ins>
      <w:ins w:author="Vieraileva osallistuja" w:date="2017-04-24T05:57:36.0570768" w:id="225010033">
        <w:r w:rsidRPr="77CA29BB" w:rsidR="01DB788F">
          <w:rPr>
            <w:rFonts w:ascii="Constantia" w:hAnsi="Constantia" w:eastAsia="Constantia" w:cs="Constantia"/>
            <w:noProof w:val="0"/>
            <w:sz w:val="24"/>
            <w:szCs w:val="24"/>
            <w:lang w:val="fi-FI"/>
            <w:rPrChange w:author="Vieraileva osallistuja" w:date="2017-04-24T05:57:05.3624833" w:id="1577085819">
              <w:rPr/>
            </w:rPrChange>
          </w:rPr>
          <w:t xml:space="preserve">/ </w:t>
        </w:r>
      </w:ins>
      <w:ins w:author="Vieraileva osallistuja" w:date="2017-04-24T05:58:05.9373352" w:id="35697273">
        <w:r w:rsidRPr="77CA29BB" w:rsidR="726DF9AA">
          <w:rPr>
            <w:rFonts w:ascii="Constantia" w:hAnsi="Constantia" w:eastAsia="Constantia" w:cs="Constantia"/>
            <w:noProof w:val="0"/>
            <w:sz w:val="24"/>
            <w:szCs w:val="24"/>
            <w:lang w:val="fi-FI"/>
            <w:rPrChange w:author="Vieraileva osallistuja" w:date="2017-04-24T05:57:05.3624833" w:id="1378568961">
              <w:rPr/>
            </w:rPrChange>
          </w:rPr>
          <w:t xml:space="preserve">vaihtaa </w:t>
        </w:r>
        <w:r w:rsidRPr="726DF9AA" w:rsidR="726DF9AA">
          <w:rPr>
            <w:rFonts w:ascii="Constantia" w:hAnsi="Constantia" w:eastAsia="Constantia" w:cs="Constantia"/>
            <w:noProof w:val="0"/>
            <w:sz w:val="24"/>
            <w:szCs w:val="24"/>
            <w:lang w:val="fi-FI"/>
            <w:rPrChange w:author="Vieraileva osallistuja" w:date="2017-04-24T05:58:05.9373352" w:id="965046084">
              <w:rPr/>
            </w:rPrChange>
          </w:rPr>
          <w:t>valitun mallisanoituksen käyttöliittymään</w:t>
        </w:r>
      </w:ins>
    </w:p>
    <w:p w:rsidR="762E0D0C" w:rsidP="762E0D0C" w:rsidRDefault="762E0D0C" w14:paraId="0E6F2394" w14:textId="4BC8CED0">
      <w:pPr>
        <w:pStyle w:val="Normaali"/>
        <w:rPr>
          <w:ins w:author="Vieraileva osallistuja" w:date="2017-04-24T05:59:37.2785713" w:id="485762401"/>
          <w:rFonts w:ascii="Constantia" w:hAnsi="Constantia" w:eastAsia="Constantia" w:cs="Constantia"/>
          <w:noProof w:val="0"/>
          <w:sz w:val="24"/>
          <w:szCs w:val="24"/>
          <w:lang w:val="fi-FI"/>
          <w:rPrChange w:author="Vieraileva osallistuja" w:date="2017-04-24T05:59:37.2785713" w:id="660736823">
            <w:rPr/>
          </w:rPrChange>
        </w:rPr>
        <w:pPrChange w:author="Vieraileva osallistuja" w:date="2017-04-24T05:59:37.2785713" w:id="558868787">
          <w:pPr/>
        </w:pPrChange>
      </w:pPr>
    </w:p>
    <w:p w:rsidR="762E0D0C" w:rsidP="74769478" w:rsidRDefault="762E0D0C" w14:noSpellErr="1" w14:paraId="40235018" w14:textId="004C867D">
      <w:pPr>
        <w:spacing w:before="100" w:beforeAutospacing="off" w:after="120" w:afterAutospacing="off"/>
        <w:rPr>
          <w:ins w:author="Vieraileva osallistuja" w:date="2017-04-24T06:00:07.7400703" w:id="1775527063"/>
          <w:sz w:val="28"/>
          <w:szCs w:val="28"/>
          <w:rPrChange w:author="Vieraileva osallistuja" w:date="2017-04-24T06:00:07.7400703" w:id="15213319">
            <w:rPr/>
          </w:rPrChange>
        </w:rPr>
        <w:pPrChange w:author="Vieraileva osallistuja" w:date="2017-04-24T06:00:07.7400703" w:id="1391315897">
          <w:pPr/>
        </w:pPrChange>
      </w:pPr>
      <w:ins w:author="Vieraileva osallistuja" w:date="2017-04-24T06:00:07.7400703" w:id="379527567">
        <w:r w:rsidRPr="74769478" w:rsidR="74769478">
          <w:rPr>
            <w:sz w:val="28"/>
            <w:szCs w:val="28"/>
            <w:rPrChange w:author="Vieraileva osallistuja" w:date="2017-04-24T06:00:07.7400703" w:id="1073611417">
              <w:rPr/>
            </w:rPrChange>
          </w:rPr>
          <w:t>Luokkamäärittelyt</w:t>
        </w:r>
      </w:ins>
    </w:p>
    <w:p w:rsidR="762E0D0C" w:rsidP="74769478" w:rsidRDefault="762E0D0C" w14:paraId="4CCA244D" w14:textId="35547BF2">
      <w:pPr>
        <w:rPr>
          <w:ins w:author="Vieraileva osallistuja" w:date="2017-04-24T06:00:07.7400703" w:id="1237179121"/>
          <w:rFonts w:ascii="Constantia" w:hAnsi="Constantia" w:eastAsia="Constantia" w:cs="Constantia"/>
          <w:i w:val="1"/>
          <w:iCs w:val="1"/>
          <w:noProof w:val="0"/>
          <w:sz w:val="24"/>
          <w:szCs w:val="24"/>
          <w:lang w:val="fi-FI"/>
          <w:rPrChange w:author="Vieraileva osallistuja" w:date="2017-04-24T06:00:07.7400703" w:id="77122407">
            <w:rPr/>
          </w:rPrChange>
        </w:rPr>
        <w:pPrChange w:author="Vieraileva osallistuja" w:date="2017-04-24T06:00:07.7400703" w:id="443628217">
          <w:pPr/>
        </w:pPrChange>
      </w:pPr>
      <w:ins w:author="Vieraileva osallistuja" w:date="2017-04-24T05:59:37.2785713" w:id="614552792"/>
      <w:ins w:author="Vieraileva osallistuja" w:date="2017-04-24T06:00:07.7400703" w:id="1535256721">
        <w:r w:rsidRPr="41B1D001" w:rsidR="74769478">
          <w:rPr>
            <w:rFonts w:ascii="Constantia" w:hAnsi="Constantia" w:eastAsia="Constantia" w:cs="Constantia"/>
            <w:i w:val="1"/>
            <w:iCs w:val="1"/>
            <w:noProof w:val="0"/>
            <w:sz w:val="24"/>
            <w:szCs w:val="24"/>
            <w:lang w:val="fi-FI"/>
            <w:rPrChange w:author="Vieraileva osallistuja" w:date="2017-04-24T06:02:38.9723948" w:id="147251655">
              <w:rPr/>
            </w:rPrChange>
          </w:rPr>
          <w:t>lr_tulos.php</w:t>
        </w:r>
      </w:ins>
    </w:p>
    <w:p w:rsidR="762E0D0C" w:rsidP="53E866B8" w:rsidRDefault="762E0D0C" w14:paraId="2A18322D" w14:textId="53F8B4C8">
      <w:pPr>
        <w:rPr>
          <w:ins w:author="Vieraileva osallistuja" w:date="2017-04-24T05:59:37.2785713" w:id="2134266393"/>
        </w:rPr>
      </w:pPr>
      <w:ins w:author="Vieraileva osallistuja" w:date="2017-04-24T05:59:37.2785713" w:id="641140139">
        <w:r w:rsidRPr="762E0D0C" w:rsidR="762E0D0C">
          <w:rPr>
            <w:rFonts w:ascii="Constantia" w:hAnsi="Constantia" w:eastAsia="Constantia" w:cs="Constantia"/>
            <w:noProof w:val="0"/>
            <w:sz w:val="24"/>
            <w:szCs w:val="24"/>
            <w:lang w:val="fi-FI"/>
            <w:rPrChange w:author="Vieraileva osallistuja" w:date="2017-04-24T05:59:37.2785713" w:id="1985858508">
              <w:rPr/>
            </w:rPrChange>
          </w:rPr>
          <w:t xml:space="preserve">    </w:t>
        </w:r>
        <w:r w:rsidRPr="762E0D0C" w:rsidR="762E0D0C">
          <w:rPr>
            <w:rFonts w:ascii="Constantia" w:hAnsi="Constantia" w:eastAsia="Constantia" w:cs="Constantia"/>
            <w:noProof w:val="0"/>
            <w:sz w:val="24"/>
            <w:szCs w:val="24"/>
            <w:lang w:val="fi-FI"/>
            <w:rPrChange w:author="Vieraileva osallistuja" w:date="2017-04-24T05:59:37.2785713" w:id="13379561">
              <w:rPr/>
            </w:rPrChange>
          </w:rPr>
          <w:t xml:space="preserve">class</w:t>
        </w:r>
        <w:r w:rsidRPr="762E0D0C" w:rsidR="762E0D0C">
          <w:rPr>
            <w:rFonts w:ascii="Constantia" w:hAnsi="Constantia" w:eastAsia="Constantia" w:cs="Constantia"/>
            <w:noProof w:val="0"/>
            <w:sz w:val="24"/>
            <w:szCs w:val="24"/>
            <w:lang w:val="fi-FI"/>
            <w:rPrChange w:author="Vieraileva osallistuja" w:date="2017-04-24T05:59:37.2785713" w:id="67377526">
              <w:rPr/>
            </w:rPrChange>
          </w:rPr>
          <w:t xml:space="preserve"> </w:t>
        </w:r>
        <w:r w:rsidRPr="762E0D0C" w:rsidR="762E0D0C">
          <w:rPr>
            <w:rFonts w:ascii="Constantia" w:hAnsi="Constantia" w:eastAsia="Constantia" w:cs="Constantia"/>
            <w:noProof w:val="0"/>
            <w:sz w:val="24"/>
            <w:szCs w:val="24"/>
            <w:lang w:val="fi-FI"/>
            <w:rPrChange w:author="Vieraileva osallistuja" w:date="2017-04-24T05:59:37.2785713" w:id="1569361568">
              <w:rPr/>
            </w:rPrChange>
          </w:rPr>
          <w:t xml:space="preserve">SanaStruct</w:t>
        </w:r>
        <w:r w:rsidRPr="762E0D0C" w:rsidR="762E0D0C">
          <w:rPr>
            <w:rFonts w:ascii="Constantia" w:hAnsi="Constantia" w:eastAsia="Constantia" w:cs="Constantia"/>
            <w:noProof w:val="0"/>
            <w:sz w:val="24"/>
            <w:szCs w:val="24"/>
            <w:lang w:val="fi-FI"/>
            <w:rPrChange w:author="Vieraileva osallistuja" w:date="2017-04-24T05:59:37.2785713" w:id="786245888">
              <w:rPr/>
            </w:rPrChange>
          </w:rPr>
          <w:t xml:space="preserve"> {</w:t>
        </w:r>
      </w:ins>
      <w:ins w:author="Vieraileva osallistuja" w:date="2017-04-24T06:01:08.4500798" w:id="2033730288">
        <w:r w:rsidRPr="762E0D0C" w:rsidR="65175E6C">
          <w:rPr>
            <w:rFonts w:ascii="Constantia" w:hAnsi="Constantia" w:eastAsia="Constantia" w:cs="Constantia"/>
            <w:noProof w:val="0"/>
            <w:sz w:val="24"/>
            <w:szCs w:val="24"/>
            <w:lang w:val="fi-FI"/>
            <w:rPrChange w:author="Vieraileva osallistuja" w:date="2017-04-24T05:59:37.2785713" w:id="1036908768">
              <w:rPr/>
            </w:rPrChange>
          </w:rPr>
          <w:t xml:space="preserve">   // biisi-taulukon alkio: </w:t>
        </w:r>
      </w:ins>
      <w:ins w:author="Vieraileva osallistuja" w:date="2017-04-24T06:01:38.8969788" w:id="1539517925">
        <w:r w:rsidRPr="762E0D0C" w:rsidR="53E866B8">
          <w:rPr>
            <w:rFonts w:ascii="Constantia" w:hAnsi="Constantia" w:eastAsia="Constantia" w:cs="Constantia"/>
            <w:noProof w:val="0"/>
            <w:sz w:val="24"/>
            <w:szCs w:val="24"/>
            <w:lang w:val="fi-FI"/>
            <w:rPrChange w:author="Vieraileva osallistuja" w:date="2017-04-24T05:59:37.2785713" w:id="1099815187">
              <w:rPr/>
            </w:rPrChange>
          </w:rPr>
          <w:t xml:space="preserve">mallisanoituksen/tulossanoituksen sana</w:t>
        </w:r>
      </w:ins>
    </w:p>
    <w:p w:rsidR="762E0D0C" w:rsidP="74769478" w:rsidRDefault="762E0D0C" w14:paraId="5C85AE13" w14:textId="5E8A9177">
      <w:pPr>
        <w:rPr>
          <w:ins w:author="Vieraileva osallistuja" w:date="2017-04-24T05:59:37.2785713" w:id="1429187538"/>
        </w:rPr>
      </w:pPr>
      <w:ins w:author="Vieraileva osallistuja" w:date="2017-04-24T05:59:37.2785713" w:id="1989105761">
        <w:r w:rsidRPr="762E0D0C" w:rsidR="762E0D0C">
          <w:rPr>
            <w:rFonts w:ascii="Constantia" w:hAnsi="Constantia" w:eastAsia="Constantia" w:cs="Constantia"/>
            <w:noProof w:val="0"/>
            <w:sz w:val="24"/>
            <w:szCs w:val="24"/>
            <w:lang w:val="fi-FI"/>
            <w:rPrChange w:author="Vieraileva osallistuja" w:date="2017-04-24T05:59:37.2785713" w:id="486781531">
              <w:rPr/>
            </w:rPrChange>
          </w:rPr>
          <w:t xml:space="preserve">        </w:t>
        </w:r>
        <w:r w:rsidRPr="762E0D0C" w:rsidR="762E0D0C">
          <w:rPr>
            <w:rFonts w:ascii="Constantia" w:hAnsi="Constantia" w:eastAsia="Constantia" w:cs="Constantia"/>
            <w:noProof w:val="0"/>
            <w:sz w:val="24"/>
            <w:szCs w:val="24"/>
            <w:lang w:val="fi-FI"/>
            <w:rPrChange w:author="Vieraileva osallistuja" w:date="2017-04-24T05:59:37.2785713" w:id="438253960">
              <w:rPr/>
            </w:rPrChange>
          </w:rPr>
          <w:t xml:space="preserve">public</w:t>
        </w:r>
        <w:r w:rsidRPr="762E0D0C" w:rsidR="762E0D0C">
          <w:rPr>
            <w:rFonts w:ascii="Constantia" w:hAnsi="Constantia" w:eastAsia="Constantia" w:cs="Constantia"/>
            <w:noProof w:val="0"/>
            <w:sz w:val="24"/>
            <w:szCs w:val="24"/>
            <w:lang w:val="fi-FI"/>
            <w:rPrChange w:author="Vieraileva osallistuja" w:date="2017-04-24T05:59:37.2785713" w:id="1698800769">
              <w:rPr/>
            </w:rPrChange>
          </w:rPr>
          <w:t xml:space="preserve"> $mallisana;  // </w:t>
        </w:r>
        <w:r w:rsidRPr="762E0D0C" w:rsidR="762E0D0C">
          <w:rPr>
            <w:rFonts w:ascii="Constantia" w:hAnsi="Constantia" w:eastAsia="Constantia" w:cs="Constantia"/>
            <w:noProof w:val="0"/>
            <w:sz w:val="24"/>
            <w:szCs w:val="24"/>
            <w:lang w:val="fi-FI"/>
            <w:rPrChange w:author="Vieraileva osallistuja" w:date="2017-04-24T05:59:37.2785713" w:id="415896710">
              <w:rPr/>
            </w:rPrChange>
          </w:rPr>
          <w:t xml:space="preserve">textAreasta</w:t>
        </w:r>
      </w:ins>
    </w:p>
    <w:p w:rsidR="762E0D0C" w:rsidP="74769478" w:rsidRDefault="762E0D0C" w14:paraId="7C013030" w14:textId="5E8A9177">
      <w:pPr>
        <w:rPr>
          <w:ins w:author="Vieraileva osallistuja" w:date="2017-04-24T05:59:37.2785713" w:id="727324227"/>
        </w:rPr>
      </w:pPr>
      <w:ins w:author="Vieraileva osallistuja" w:date="2017-04-24T05:59:37.2785713" w:id="912737522">
        <w:r w:rsidRPr="762E0D0C" w:rsidR="762E0D0C">
          <w:rPr>
            <w:rFonts w:ascii="Constantia" w:hAnsi="Constantia" w:eastAsia="Constantia" w:cs="Constantia"/>
            <w:noProof w:val="0"/>
            <w:sz w:val="24"/>
            <w:szCs w:val="24"/>
            <w:lang w:val="fi-FI"/>
            <w:rPrChange w:author="Vieraileva osallistuja" w:date="2017-04-24T05:59:37.2785713" w:id="1796224896">
              <w:rPr/>
            </w:rPrChange>
          </w:rPr>
          <w:t xml:space="preserve">        </w:t>
        </w:r>
        <w:r w:rsidRPr="762E0D0C" w:rsidR="762E0D0C">
          <w:rPr>
            <w:rFonts w:ascii="Constantia" w:hAnsi="Constantia" w:eastAsia="Constantia" w:cs="Constantia"/>
            <w:noProof w:val="0"/>
            <w:sz w:val="24"/>
            <w:szCs w:val="24"/>
            <w:lang w:val="fi-FI"/>
            <w:rPrChange w:author="Vieraileva osallistuja" w:date="2017-04-24T05:59:37.2785713" w:id="375586223">
              <w:rPr/>
            </w:rPrChange>
          </w:rPr>
          <w:t xml:space="preserve">public</w:t>
        </w:r>
        <w:r w:rsidRPr="762E0D0C" w:rsidR="762E0D0C">
          <w:rPr>
            <w:rFonts w:ascii="Constantia" w:hAnsi="Constantia" w:eastAsia="Constantia" w:cs="Constantia"/>
            <w:noProof w:val="0"/>
            <w:sz w:val="24"/>
            <w:szCs w:val="24"/>
            <w:lang w:val="fi-FI"/>
            <w:rPrChange w:author="Vieraileva osallistuja" w:date="2017-04-24T05:59:37.2785713" w:id="1405796805">
              <w:rPr/>
            </w:rPrChange>
          </w:rPr>
          <w:t xml:space="preserve"> $mallisanaIsoilla;  // isot kirjaimet, </w:t>
        </w:r>
        <w:r w:rsidRPr="762E0D0C" w:rsidR="762E0D0C">
          <w:rPr>
            <w:rFonts w:ascii="Constantia" w:hAnsi="Constantia" w:eastAsia="Constantia" w:cs="Constantia"/>
            <w:noProof w:val="0"/>
            <w:sz w:val="24"/>
            <w:szCs w:val="24"/>
            <w:lang w:val="fi-FI"/>
            <w:rPrChange w:author="Vieraileva osallistuja" w:date="2017-04-24T05:59:37.2785713" w:id="1455439840">
              <w:rPr/>
            </w:rPrChange>
          </w:rPr>
          <w:t xml:space="preserve">skandit</w:t>
        </w:r>
        <w:r w:rsidRPr="762E0D0C" w:rsidR="762E0D0C">
          <w:rPr>
            <w:rFonts w:ascii="Constantia" w:hAnsi="Constantia" w:eastAsia="Constantia" w:cs="Constantia"/>
            <w:noProof w:val="0"/>
            <w:sz w:val="24"/>
            <w:szCs w:val="24"/>
            <w:lang w:val="fi-FI"/>
            <w:rPrChange w:author="Vieraileva osallistuja" w:date="2017-04-24T05:59:37.2785713" w:id="1270698434">
              <w:rPr/>
            </w:rPrChange>
          </w:rPr>
          <w:t xml:space="preserve"> kuten kannassa</w:t>
        </w:r>
      </w:ins>
    </w:p>
    <w:p w:rsidR="762E0D0C" w:rsidP="74769478" w:rsidRDefault="762E0D0C" w14:paraId="0FA06B70" w14:textId="5E8A9177">
      <w:pPr>
        <w:rPr>
          <w:ins w:author="Vieraileva osallistuja" w:date="2017-04-24T05:59:37.2785713" w:id="1337704323"/>
        </w:rPr>
      </w:pPr>
      <w:ins w:author="Vieraileva osallistuja" w:date="2017-04-24T05:59:37.2785713" w:id="687945920">
        <w:r w:rsidRPr="762E0D0C" w:rsidR="762E0D0C">
          <w:rPr>
            <w:rFonts w:ascii="Constantia" w:hAnsi="Constantia" w:eastAsia="Constantia" w:cs="Constantia"/>
            <w:noProof w:val="0"/>
            <w:sz w:val="24"/>
            <w:szCs w:val="24"/>
            <w:lang w:val="fi-FI"/>
            <w:rPrChange w:author="Vieraileva osallistuja" w:date="2017-04-24T05:59:37.2785713" w:id="225121771">
              <w:rPr/>
            </w:rPrChange>
          </w:rPr>
          <w:t xml:space="preserve">        </w:t>
        </w:r>
        <w:r w:rsidRPr="762E0D0C" w:rsidR="762E0D0C">
          <w:rPr>
            <w:rFonts w:ascii="Constantia" w:hAnsi="Constantia" w:eastAsia="Constantia" w:cs="Constantia"/>
            <w:noProof w:val="0"/>
            <w:sz w:val="24"/>
            <w:szCs w:val="24"/>
            <w:lang w:val="fi-FI"/>
            <w:rPrChange w:author="Vieraileva osallistuja" w:date="2017-04-24T05:59:37.2785713" w:id="836588899">
              <w:rPr/>
            </w:rPrChange>
          </w:rPr>
          <w:t xml:space="preserve">public</w:t>
        </w:r>
        <w:r w:rsidRPr="762E0D0C" w:rsidR="762E0D0C">
          <w:rPr>
            <w:rFonts w:ascii="Constantia" w:hAnsi="Constantia" w:eastAsia="Constantia" w:cs="Constantia"/>
            <w:noProof w:val="0"/>
            <w:sz w:val="24"/>
            <w:szCs w:val="24"/>
            <w:lang w:val="fi-FI"/>
            <w:rPrChange w:author="Vieraileva osallistuja" w:date="2017-04-24T05:59:37.2785713" w:id="935825086">
              <w:rPr/>
            </w:rPrChange>
          </w:rPr>
          <w:t xml:space="preserve"> $</w:t>
        </w:r>
        <w:r w:rsidRPr="762E0D0C" w:rsidR="762E0D0C">
          <w:rPr>
            <w:rFonts w:ascii="Constantia" w:hAnsi="Constantia" w:eastAsia="Constantia" w:cs="Constantia"/>
            <w:noProof w:val="0"/>
            <w:sz w:val="24"/>
            <w:szCs w:val="24"/>
            <w:lang w:val="fi-FI"/>
            <w:rPrChange w:author="Vieraileva osallistuja" w:date="2017-04-24T05:59:37.2785713" w:id="885545806">
              <w:rPr/>
            </w:rPrChange>
          </w:rPr>
          <w:t xml:space="preserve">tavujenLkm</w:t>
        </w:r>
        <w:r w:rsidRPr="762E0D0C" w:rsidR="762E0D0C">
          <w:rPr>
            <w:rFonts w:ascii="Constantia" w:hAnsi="Constantia" w:eastAsia="Constantia" w:cs="Constantia"/>
            <w:noProof w:val="0"/>
            <w:sz w:val="24"/>
            <w:szCs w:val="24"/>
            <w:lang w:val="fi-FI"/>
            <w:rPrChange w:author="Vieraileva osallistuja" w:date="2017-04-24T05:59:37.2785713" w:id="267228449">
              <w:rPr/>
            </w:rPrChange>
          </w:rPr>
          <w:t xml:space="preserve">;   // tavujen lkm</w:t>
        </w:r>
      </w:ins>
    </w:p>
    <w:p w:rsidR="762E0D0C" w:rsidP="74769478" w:rsidRDefault="762E0D0C" w14:paraId="2A27345C" w14:textId="5E8A9177">
      <w:pPr>
        <w:rPr>
          <w:ins w:author="Vieraileva osallistuja" w:date="2017-04-24T05:59:37.2785713" w:id="1735871040"/>
        </w:rPr>
      </w:pPr>
      <w:ins w:author="Vieraileva osallistuja" w:date="2017-04-24T05:59:37.2785713" w:id="1861048450">
        <w:r w:rsidRPr="762E0D0C" w:rsidR="762E0D0C">
          <w:rPr>
            <w:rFonts w:ascii="Constantia" w:hAnsi="Constantia" w:eastAsia="Constantia" w:cs="Constantia"/>
            <w:noProof w:val="0"/>
            <w:sz w:val="24"/>
            <w:szCs w:val="24"/>
            <w:lang w:val="fi-FI"/>
            <w:rPrChange w:author="Vieraileva osallistuja" w:date="2017-04-24T05:59:37.2785713" w:id="355082569">
              <w:rPr/>
            </w:rPrChange>
          </w:rPr>
          <w:t xml:space="preserve">        </w:t>
        </w:r>
        <w:r w:rsidRPr="762E0D0C" w:rsidR="762E0D0C">
          <w:rPr>
            <w:rFonts w:ascii="Constantia" w:hAnsi="Constantia" w:eastAsia="Constantia" w:cs="Constantia"/>
            <w:noProof w:val="0"/>
            <w:sz w:val="24"/>
            <w:szCs w:val="24"/>
            <w:lang w:val="fi-FI"/>
            <w:rPrChange w:author="Vieraileva osallistuja" w:date="2017-04-24T05:59:37.2785713" w:id="2059755003">
              <w:rPr/>
            </w:rPrChange>
          </w:rPr>
          <w:t xml:space="preserve">public</w:t>
        </w:r>
        <w:r w:rsidRPr="762E0D0C" w:rsidR="762E0D0C">
          <w:rPr>
            <w:rFonts w:ascii="Constantia" w:hAnsi="Constantia" w:eastAsia="Constantia" w:cs="Constantia"/>
            <w:noProof w:val="0"/>
            <w:sz w:val="24"/>
            <w:szCs w:val="24"/>
            <w:lang w:val="fi-FI"/>
            <w:rPrChange w:author="Vieraileva osallistuja" w:date="2017-04-24T05:59:37.2785713" w:id="258470432">
              <w:rPr/>
            </w:rPrChange>
          </w:rPr>
          <w:t xml:space="preserve"> $</w:t>
        </w:r>
        <w:r w:rsidRPr="762E0D0C" w:rsidR="762E0D0C">
          <w:rPr>
            <w:rFonts w:ascii="Constantia" w:hAnsi="Constantia" w:eastAsia="Constantia" w:cs="Constantia"/>
            <w:noProof w:val="0"/>
            <w:sz w:val="24"/>
            <w:szCs w:val="24"/>
            <w:lang w:val="fi-FI"/>
            <w:rPrChange w:author="Vieraileva osallistuja" w:date="2017-04-24T05:59:37.2785713" w:id="1608219892">
              <w:rPr/>
            </w:rPrChange>
          </w:rPr>
          <w:t xml:space="preserve">edeltavatMerkit</w:t>
        </w:r>
        <w:r w:rsidRPr="762E0D0C" w:rsidR="762E0D0C">
          <w:rPr>
            <w:rFonts w:ascii="Constantia" w:hAnsi="Constantia" w:eastAsia="Constantia" w:cs="Constantia"/>
            <w:noProof w:val="0"/>
            <w:sz w:val="24"/>
            <w:szCs w:val="24"/>
            <w:lang w:val="fi-FI"/>
            <w:rPrChange w:author="Vieraileva osallistuja" w:date="2017-04-24T05:59:37.2785713" w:id="882751152">
              <w:rPr/>
            </w:rPrChange>
          </w:rPr>
          <w:t xml:space="preserve">;  // merkit ennen sanaa</w:t>
        </w:r>
      </w:ins>
    </w:p>
    <w:p w:rsidR="762E0D0C" w:rsidP="74769478" w:rsidRDefault="762E0D0C" w14:paraId="324B99A8" w14:textId="5E8A9177">
      <w:pPr>
        <w:rPr>
          <w:ins w:author="Vieraileva osallistuja" w:date="2017-04-24T05:59:37.2785713" w:id="2026015586"/>
        </w:rPr>
      </w:pPr>
      <w:ins w:author="Vieraileva osallistuja" w:date="2017-04-24T05:59:37.2785713" w:id="2002315032">
        <w:r w:rsidRPr="762E0D0C" w:rsidR="762E0D0C">
          <w:rPr>
            <w:rFonts w:ascii="Constantia" w:hAnsi="Constantia" w:eastAsia="Constantia" w:cs="Constantia"/>
            <w:noProof w:val="0"/>
            <w:sz w:val="24"/>
            <w:szCs w:val="24"/>
            <w:lang w:val="fi-FI"/>
            <w:rPrChange w:author="Vieraileva osallistuja" w:date="2017-04-24T05:59:37.2785713" w:id="210607408">
              <w:rPr/>
            </w:rPrChange>
          </w:rPr>
          <w:t xml:space="preserve">        </w:t>
        </w:r>
        <w:r w:rsidRPr="762E0D0C" w:rsidR="762E0D0C">
          <w:rPr>
            <w:rFonts w:ascii="Constantia" w:hAnsi="Constantia" w:eastAsia="Constantia" w:cs="Constantia"/>
            <w:noProof w:val="0"/>
            <w:sz w:val="24"/>
            <w:szCs w:val="24"/>
            <w:lang w:val="fi-FI"/>
            <w:rPrChange w:author="Vieraileva osallistuja" w:date="2017-04-24T05:59:37.2785713" w:id="1346698684">
              <w:rPr/>
            </w:rPrChange>
          </w:rPr>
          <w:t xml:space="preserve">public</w:t>
        </w:r>
        <w:r w:rsidRPr="762E0D0C" w:rsidR="762E0D0C">
          <w:rPr>
            <w:rFonts w:ascii="Constantia" w:hAnsi="Constantia" w:eastAsia="Constantia" w:cs="Constantia"/>
            <w:noProof w:val="0"/>
            <w:sz w:val="24"/>
            <w:szCs w:val="24"/>
            <w:lang w:val="fi-FI"/>
            <w:rPrChange w:author="Vieraileva osallistuja" w:date="2017-04-24T05:59:37.2785713" w:id="1484947078">
              <w:rPr/>
            </w:rPrChange>
          </w:rPr>
          <w:t xml:space="preserve"> $luokka;   // kannasta haettu luokka, jos ei löytynyt, tyhjä </w:t>
        </w:r>
        <w:r w:rsidRPr="762E0D0C" w:rsidR="762E0D0C">
          <w:rPr>
            <w:rFonts w:ascii="Constantia" w:hAnsi="Constantia" w:eastAsia="Constantia" w:cs="Constantia"/>
            <w:noProof w:val="0"/>
            <w:sz w:val="24"/>
            <w:szCs w:val="24"/>
            <w:lang w:val="fi-FI"/>
            <w:rPrChange w:author="Vieraileva osallistuja" w:date="2017-04-24T05:59:37.2785713" w:id="1593960839">
              <w:rPr/>
            </w:rPrChange>
          </w:rPr>
          <w:t xml:space="preserve">stringi</w:t>
        </w:r>
      </w:ins>
    </w:p>
    <w:p w:rsidR="762E0D0C" w:rsidP="74769478" w:rsidRDefault="762E0D0C" w14:paraId="200FC1BC" w14:textId="5E8A9177">
      <w:pPr>
        <w:rPr>
          <w:ins w:author="Vieraileva osallistuja" w:date="2017-04-24T05:59:37.2785713" w:id="1581496069"/>
        </w:rPr>
      </w:pPr>
      <w:ins w:author="Vieraileva osallistuja" w:date="2017-04-24T05:59:37.2785713" w:id="1137602258">
        <w:r w:rsidRPr="762E0D0C" w:rsidR="762E0D0C">
          <w:rPr>
            <w:rFonts w:ascii="Constantia" w:hAnsi="Constantia" w:eastAsia="Constantia" w:cs="Constantia"/>
            <w:noProof w:val="0"/>
            <w:sz w:val="24"/>
            <w:szCs w:val="24"/>
            <w:lang w:val="fi-FI"/>
            <w:rPrChange w:author="Vieraileva osallistuja" w:date="2017-04-24T05:59:37.2785713" w:id="2051480730">
              <w:rPr/>
            </w:rPrChange>
          </w:rPr>
          <w:t xml:space="preserve">        </w:t>
        </w:r>
        <w:r w:rsidRPr="762E0D0C" w:rsidR="762E0D0C">
          <w:rPr>
            <w:rFonts w:ascii="Constantia" w:hAnsi="Constantia" w:eastAsia="Constantia" w:cs="Constantia"/>
            <w:noProof w:val="0"/>
            <w:sz w:val="24"/>
            <w:szCs w:val="24"/>
            <w:lang w:val="fi-FI"/>
            <w:rPrChange w:author="Vieraileva osallistuja" w:date="2017-04-24T05:59:37.2785713" w:id="1902995266">
              <w:rPr/>
            </w:rPrChange>
          </w:rPr>
          <w:t xml:space="preserve">public</w:t>
        </w:r>
        <w:r w:rsidRPr="762E0D0C" w:rsidR="762E0D0C">
          <w:rPr>
            <w:rFonts w:ascii="Constantia" w:hAnsi="Constantia" w:eastAsia="Constantia" w:cs="Constantia"/>
            <w:noProof w:val="0"/>
            <w:sz w:val="24"/>
            <w:szCs w:val="24"/>
            <w:lang w:val="fi-FI"/>
            <w:rPrChange w:author="Vieraileva osallistuja" w:date="2017-04-24T05:59:37.2785713" w:id="1112218021">
              <w:rPr/>
            </w:rPrChange>
          </w:rPr>
          <w:t xml:space="preserve"> $tavunpituudet;  // tavujenpituuskoodi</w:t>
        </w:r>
      </w:ins>
    </w:p>
    <w:p w:rsidR="762E0D0C" w:rsidP="74769478" w:rsidRDefault="762E0D0C" w14:paraId="54088500" w14:textId="5E8A9177">
      <w:pPr>
        <w:rPr>
          <w:ins w:author="Vieraileva osallistuja" w:date="2017-04-24T05:59:37.2785713" w:id="460967635"/>
        </w:rPr>
      </w:pPr>
      <w:ins w:author="Vieraileva osallistuja" w:date="2017-04-24T05:59:37.2785713" w:id="4530644">
        <w:r w:rsidRPr="762E0D0C" w:rsidR="762E0D0C">
          <w:rPr>
            <w:rFonts w:ascii="Constantia" w:hAnsi="Constantia" w:eastAsia="Constantia" w:cs="Constantia"/>
            <w:noProof w:val="0"/>
            <w:sz w:val="24"/>
            <w:szCs w:val="24"/>
            <w:lang w:val="fi-FI"/>
            <w:rPrChange w:author="Vieraileva osallistuja" w:date="2017-04-24T05:59:37.2785713" w:id="2004724953">
              <w:rPr/>
            </w:rPrChange>
          </w:rPr>
          <w:t xml:space="preserve">        </w:t>
        </w:r>
        <w:r w:rsidRPr="762E0D0C" w:rsidR="762E0D0C">
          <w:rPr>
            <w:rFonts w:ascii="Constantia" w:hAnsi="Constantia" w:eastAsia="Constantia" w:cs="Constantia"/>
            <w:noProof w:val="0"/>
            <w:sz w:val="24"/>
            <w:szCs w:val="24"/>
            <w:lang w:val="fi-FI"/>
            <w:rPrChange w:author="Vieraileva osallistuja" w:date="2017-04-24T05:59:37.2785713" w:id="905747591">
              <w:rPr/>
            </w:rPrChange>
          </w:rPr>
          <w:t xml:space="preserve">public</w:t>
        </w:r>
        <w:r w:rsidRPr="762E0D0C" w:rsidR="762E0D0C">
          <w:rPr>
            <w:rFonts w:ascii="Constantia" w:hAnsi="Constantia" w:eastAsia="Constantia" w:cs="Constantia"/>
            <w:noProof w:val="0"/>
            <w:sz w:val="24"/>
            <w:szCs w:val="24"/>
            <w:lang w:val="fi-FI"/>
            <w:rPrChange w:author="Vieraileva osallistuja" w:date="2017-04-24T05:59:37.2785713" w:id="2141545378">
              <w:rPr/>
            </w:rPrChange>
          </w:rPr>
          <w:t xml:space="preserve"> $riimityyppi; // EI_RIIMIA, IDENTTINEN_RIIMI, PUHDAS_RIIMI jne.</w:t>
        </w:r>
      </w:ins>
    </w:p>
    <w:p w:rsidR="762E0D0C" w:rsidP="74769478" w:rsidRDefault="762E0D0C" w14:paraId="0A1FA9A0" w14:textId="0C77E430">
      <w:pPr>
        <w:rPr>
          <w:ins w:author="Vieraileva osallistuja" w:date="2017-04-24T05:59:37.2785713" w:id="1608107623"/>
        </w:rPr>
      </w:pPr>
      <w:ins w:author="Vieraileva osallistuja" w:date="2017-04-24T05:59:37.2785713" w:id="3907937">
        <w:r w:rsidRPr="762E0D0C" w:rsidR="762E0D0C">
          <w:rPr>
            <w:rFonts w:ascii="Constantia" w:hAnsi="Constantia" w:eastAsia="Constantia" w:cs="Constantia"/>
            <w:noProof w:val="0"/>
            <w:sz w:val="24"/>
            <w:szCs w:val="24"/>
            <w:lang w:val="fi-FI"/>
            <w:rPrChange w:author="Vieraileva osallistuja" w:date="2017-04-24T05:59:37.2785713" w:id="107328718">
              <w:rPr/>
            </w:rPrChange>
          </w:rPr>
          <w:t xml:space="preserve">        </w:t>
        </w:r>
        <w:r w:rsidRPr="762E0D0C" w:rsidR="762E0D0C">
          <w:rPr>
            <w:rFonts w:ascii="Constantia" w:hAnsi="Constantia" w:eastAsia="Constantia" w:cs="Constantia"/>
            <w:noProof w:val="0"/>
            <w:sz w:val="24"/>
            <w:szCs w:val="24"/>
            <w:lang w:val="fi-FI"/>
            <w:rPrChange w:author="Vieraileva osallistuja" w:date="2017-04-24T05:59:37.2785713" w:id="2120193951">
              <w:rPr/>
            </w:rPrChange>
          </w:rPr>
          <w:t xml:space="preserve">public</w:t>
        </w:r>
        <w:r w:rsidRPr="762E0D0C" w:rsidR="762E0D0C">
          <w:rPr>
            <w:rFonts w:ascii="Constantia" w:hAnsi="Constantia" w:eastAsia="Constantia" w:cs="Constantia"/>
            <w:noProof w:val="0"/>
            <w:sz w:val="24"/>
            <w:szCs w:val="24"/>
            <w:lang w:val="fi-FI"/>
            <w:rPrChange w:author="Vieraileva osallistuja" w:date="2017-04-24T05:59:37.2785713" w:id="1561783564">
              <w:rPr/>
            </w:rPrChange>
          </w:rPr>
          <w:t xml:space="preserve"> $riimitavut;  // jos riimi, sen pituus tavuina, muuten 0</w:t>
        </w:r>
      </w:ins>
    </w:p>
    <w:p w:rsidR="762E0D0C" w:rsidP="74769478" w:rsidRDefault="762E0D0C" w14:paraId="47E7FC86" w14:textId="0C77E430">
      <w:pPr>
        <w:rPr>
          <w:ins w:author="Vieraileva osallistuja" w:date="2017-04-24T05:59:37.2785713" w:id="544102055"/>
        </w:rPr>
      </w:pPr>
      <w:ins w:author="Vieraileva osallistuja" w:date="2017-04-24T05:59:37.2785713" w:id="862431471">
        <w:r w:rsidRPr="762E0D0C" w:rsidR="762E0D0C">
          <w:rPr>
            <w:rFonts w:ascii="Constantia" w:hAnsi="Constantia" w:eastAsia="Constantia" w:cs="Constantia"/>
            <w:noProof w:val="0"/>
            <w:sz w:val="24"/>
            <w:szCs w:val="24"/>
            <w:lang w:val="fi-FI"/>
            <w:rPrChange w:author="Vieraileva osallistuja" w:date="2017-04-24T05:59:37.2785713" w:id="1760153150">
              <w:rPr/>
            </w:rPrChange>
          </w:rPr>
          <w:t xml:space="preserve">        </w:t>
        </w:r>
        <w:r w:rsidRPr="762E0D0C" w:rsidR="762E0D0C">
          <w:rPr>
            <w:rFonts w:ascii="Constantia" w:hAnsi="Constantia" w:eastAsia="Constantia" w:cs="Constantia"/>
            <w:noProof w:val="0"/>
            <w:sz w:val="24"/>
            <w:szCs w:val="24"/>
            <w:lang w:val="fi-FI"/>
            <w:rPrChange w:author="Vieraileva osallistuja" w:date="2017-04-24T05:59:37.2785713" w:id="1720168367">
              <w:rPr/>
            </w:rPrChange>
          </w:rPr>
          <w:t xml:space="preserve">public</w:t>
        </w:r>
        <w:r w:rsidRPr="762E0D0C" w:rsidR="762E0D0C">
          <w:rPr>
            <w:rFonts w:ascii="Constantia" w:hAnsi="Constantia" w:eastAsia="Constantia" w:cs="Constantia"/>
            <w:noProof w:val="0"/>
            <w:sz w:val="24"/>
            <w:szCs w:val="24"/>
            <w:lang w:val="fi-FI"/>
            <w:rPrChange w:author="Vieraileva osallistuja" w:date="2017-04-24T05:59:37.2785713" w:id="672589807">
              <w:rPr/>
            </w:rPrChange>
          </w:rPr>
          <w:t xml:space="preserve"> $riimisarake;  // jos riimi, monesko rivin sana se on (0..), muuten -1</w:t>
        </w:r>
      </w:ins>
    </w:p>
    <w:p w:rsidR="762E0D0C" w:rsidP="74769478" w:rsidRDefault="762E0D0C" w14:paraId="25D441D8" w14:textId="0C77E430">
      <w:pPr>
        <w:rPr>
          <w:ins w:author="Vieraileva osallistuja" w:date="2017-04-24T05:59:37.2785713" w:id="677153744"/>
        </w:rPr>
      </w:pPr>
      <w:ins w:author="Vieraileva osallistuja" w:date="2017-04-24T05:59:37.2785713" w:id="321128589">
        <w:r w:rsidRPr="762E0D0C" w:rsidR="762E0D0C">
          <w:rPr>
            <w:rFonts w:ascii="Constantia" w:hAnsi="Constantia" w:eastAsia="Constantia" w:cs="Constantia"/>
            <w:noProof w:val="0"/>
            <w:sz w:val="24"/>
            <w:szCs w:val="24"/>
            <w:lang w:val="fi-FI"/>
            <w:rPrChange w:author="Vieraileva osallistuja" w:date="2017-04-24T05:59:37.2785713" w:id="2020834536">
              <w:rPr/>
            </w:rPrChange>
          </w:rPr>
          <w:t xml:space="preserve">        </w:t>
        </w:r>
        <w:r w:rsidRPr="762E0D0C" w:rsidR="762E0D0C">
          <w:rPr>
            <w:rFonts w:ascii="Constantia" w:hAnsi="Constantia" w:eastAsia="Constantia" w:cs="Constantia"/>
            <w:noProof w:val="0"/>
            <w:sz w:val="24"/>
            <w:szCs w:val="24"/>
            <w:lang w:val="fi-FI"/>
            <w:rPrChange w:author="Vieraileva osallistuja" w:date="2017-04-24T05:59:37.2785713" w:id="1360896222">
              <w:rPr/>
            </w:rPrChange>
          </w:rPr>
          <w:t xml:space="preserve">public</w:t>
        </w:r>
        <w:r w:rsidRPr="762E0D0C" w:rsidR="762E0D0C">
          <w:rPr>
            <w:rFonts w:ascii="Constantia" w:hAnsi="Constantia" w:eastAsia="Constantia" w:cs="Constantia"/>
            <w:noProof w:val="0"/>
            <w:sz w:val="24"/>
            <w:szCs w:val="24"/>
            <w:lang w:val="fi-FI"/>
            <w:rPrChange w:author="Vieraileva osallistuja" w:date="2017-04-24T05:59:37.2785713" w:id="78197646">
              <w:rPr/>
            </w:rPrChange>
          </w:rPr>
          <w:t xml:space="preserve"> $riimirivi;  // jos riimi, monesko rivin sana se on (0..), muuten -1</w:t>
        </w:r>
      </w:ins>
    </w:p>
    <w:p w:rsidR="762E0D0C" w:rsidP="74769478" w:rsidRDefault="762E0D0C" w14:paraId="0B7BD211" w14:textId="0C77E430">
      <w:pPr>
        <w:rPr>
          <w:ins w:author="Vieraileva osallistuja" w:date="2017-04-24T05:59:37.2785713" w:id="910008747"/>
        </w:rPr>
      </w:pPr>
      <w:ins w:author="Vieraileva osallistuja" w:date="2017-04-24T05:59:37.2785713" w:id="1397769094">
        <w:r w:rsidRPr="762E0D0C" w:rsidR="762E0D0C">
          <w:rPr>
            <w:rFonts w:ascii="Constantia" w:hAnsi="Constantia" w:eastAsia="Constantia" w:cs="Constantia"/>
            <w:noProof w:val="0"/>
            <w:sz w:val="24"/>
            <w:szCs w:val="24"/>
            <w:lang w:val="fi-FI"/>
            <w:rPrChange w:author="Vieraileva osallistuja" w:date="2017-04-24T05:59:37.2785713" w:id="1608970602">
              <w:rPr/>
            </w:rPrChange>
          </w:rPr>
          <w:t xml:space="preserve">        </w:t>
        </w:r>
        <w:r w:rsidRPr="762E0D0C" w:rsidR="762E0D0C">
          <w:rPr>
            <w:rFonts w:ascii="Constantia" w:hAnsi="Constantia" w:eastAsia="Constantia" w:cs="Constantia"/>
            <w:noProof w:val="0"/>
            <w:sz w:val="24"/>
            <w:szCs w:val="24"/>
            <w:lang w:val="fi-FI"/>
            <w:rPrChange w:author="Vieraileva osallistuja" w:date="2017-04-24T05:59:37.2785713" w:id="984450042">
              <w:rPr/>
            </w:rPrChange>
          </w:rPr>
          <w:t xml:space="preserve">public</w:t>
        </w:r>
        <w:r w:rsidRPr="762E0D0C" w:rsidR="762E0D0C">
          <w:rPr>
            <w:rFonts w:ascii="Constantia" w:hAnsi="Constantia" w:eastAsia="Constantia" w:cs="Constantia"/>
            <w:noProof w:val="0"/>
            <w:sz w:val="24"/>
            <w:szCs w:val="24"/>
            <w:lang w:val="fi-FI"/>
            <w:rPrChange w:author="Vieraileva osallistuja" w:date="2017-04-24T05:59:37.2785713" w:id="816316443">
              <w:rPr/>
            </w:rPrChange>
          </w:rPr>
          <w:t xml:space="preserve"> $</w:t>
        </w:r>
        <w:r w:rsidRPr="762E0D0C" w:rsidR="762E0D0C">
          <w:rPr>
            <w:rFonts w:ascii="Constantia" w:hAnsi="Constantia" w:eastAsia="Constantia" w:cs="Constantia"/>
            <w:noProof w:val="0"/>
            <w:sz w:val="24"/>
            <w:szCs w:val="24"/>
            <w:lang w:val="fi-FI"/>
            <w:rPrChange w:author="Vieraileva osallistuja" w:date="2017-04-24T05:59:37.2785713" w:id="1847403138">
              <w:rPr/>
            </w:rPrChange>
          </w:rPr>
          <w:t xml:space="preserve">samaaAlkua</w:t>
        </w:r>
        <w:r w:rsidRPr="762E0D0C" w:rsidR="762E0D0C">
          <w:rPr>
            <w:rFonts w:ascii="Constantia" w:hAnsi="Constantia" w:eastAsia="Constantia" w:cs="Constantia"/>
            <w:noProof w:val="0"/>
            <w:sz w:val="24"/>
            <w:szCs w:val="24"/>
            <w:lang w:val="fi-FI"/>
            <w:rPrChange w:author="Vieraileva osallistuja" w:date="2017-04-24T05:59:37.2785713" w:id="989749071">
              <w:rPr/>
            </w:rPrChange>
          </w:rPr>
          <w:t xml:space="preserve">; // alkuriimeillä, montako samaa alkukirjainta</w:t>
        </w:r>
      </w:ins>
    </w:p>
    <w:p w:rsidR="762E0D0C" w:rsidP="74769478" w:rsidRDefault="762E0D0C" w14:paraId="43471307" w14:textId="0C77E430">
      <w:pPr>
        <w:rPr>
          <w:ins w:author="Vieraileva osallistuja" w:date="2017-04-24T05:59:37.2785713" w:id="1938607513"/>
        </w:rPr>
      </w:pPr>
      <w:ins w:author="Vieraileva osallistuja" w:date="2017-04-24T05:59:37.2785713" w:id="1229656452">
        <w:r w:rsidRPr="762E0D0C" w:rsidR="762E0D0C">
          <w:rPr>
            <w:rFonts w:ascii="Constantia" w:hAnsi="Constantia" w:eastAsia="Constantia" w:cs="Constantia"/>
            <w:noProof w:val="0"/>
            <w:sz w:val="24"/>
            <w:szCs w:val="24"/>
            <w:lang w:val="fi-FI"/>
            <w:rPrChange w:author="Vieraileva osallistuja" w:date="2017-04-24T05:59:37.2785713" w:id="1631275076">
              <w:rPr/>
            </w:rPrChange>
          </w:rPr>
          <w:t xml:space="preserve">        </w:t>
        </w:r>
        <w:r w:rsidRPr="762E0D0C" w:rsidR="762E0D0C">
          <w:rPr>
            <w:rFonts w:ascii="Constantia" w:hAnsi="Constantia" w:eastAsia="Constantia" w:cs="Constantia"/>
            <w:noProof w:val="0"/>
            <w:sz w:val="24"/>
            <w:szCs w:val="24"/>
            <w:lang w:val="fi-FI"/>
            <w:rPrChange w:author="Vieraileva osallistuja" w:date="2017-04-24T05:59:37.2785713" w:id="1176064900">
              <w:rPr/>
            </w:rPrChange>
          </w:rPr>
          <w:t xml:space="preserve">public</w:t>
        </w:r>
        <w:r w:rsidRPr="762E0D0C" w:rsidR="762E0D0C">
          <w:rPr>
            <w:rFonts w:ascii="Constantia" w:hAnsi="Constantia" w:eastAsia="Constantia" w:cs="Constantia"/>
            <w:noProof w:val="0"/>
            <w:sz w:val="24"/>
            <w:szCs w:val="24"/>
            <w:lang w:val="fi-FI"/>
            <w:rPrChange w:author="Vieraileva osallistuja" w:date="2017-04-24T05:59:37.2785713" w:id="696618853">
              <w:rPr/>
            </w:rPrChange>
          </w:rPr>
          <w:t xml:space="preserve"> $</w:t>
        </w:r>
        <w:r w:rsidRPr="762E0D0C" w:rsidR="762E0D0C">
          <w:rPr>
            <w:rFonts w:ascii="Constantia" w:hAnsi="Constantia" w:eastAsia="Constantia" w:cs="Constantia"/>
            <w:noProof w:val="0"/>
            <w:sz w:val="24"/>
            <w:szCs w:val="24"/>
            <w:lang w:val="fi-FI"/>
            <w:rPrChange w:author="Vieraileva osallistuja" w:date="2017-04-24T05:59:37.2785713" w:id="1561456623">
              <w:rPr/>
            </w:rPrChange>
          </w:rPr>
          <w:t xml:space="preserve">rapVokaalit</w:t>
        </w:r>
        <w:r w:rsidRPr="762E0D0C" w:rsidR="762E0D0C">
          <w:rPr>
            <w:rFonts w:ascii="Constantia" w:hAnsi="Constantia" w:eastAsia="Constantia" w:cs="Constantia"/>
            <w:noProof w:val="0"/>
            <w:sz w:val="24"/>
            <w:szCs w:val="24"/>
            <w:lang w:val="fi-FI"/>
            <w:rPrChange w:author="Vieraileva osallistuja" w:date="2017-04-24T05:59:37.2785713" w:id="2000832718">
              <w:rPr/>
            </w:rPrChange>
          </w:rPr>
          <w:t xml:space="preserve">;  // mallisanaIsoilla -sanan vokaalit, tuplat poistettuna</w:t>
        </w:r>
      </w:ins>
    </w:p>
    <w:p w:rsidR="762E0D0C" w:rsidP="74769478" w:rsidRDefault="762E0D0C" w14:paraId="16A3D81B" w14:textId="0C77E430">
      <w:pPr>
        <w:rPr>
          <w:ins w:author="Vieraileva osallistuja" w:date="2017-04-24T05:59:37.2785713" w:id="424282371"/>
        </w:rPr>
      </w:pPr>
      <w:ins w:author="Vieraileva osallistuja" w:date="2017-04-24T05:59:37.2785713" w:id="1651676332">
        <w:r w:rsidRPr="762E0D0C" w:rsidR="762E0D0C">
          <w:rPr>
            <w:rFonts w:ascii="Constantia" w:hAnsi="Constantia" w:eastAsia="Constantia" w:cs="Constantia"/>
            <w:noProof w:val="0"/>
            <w:sz w:val="24"/>
            <w:szCs w:val="24"/>
            <w:lang w:val="fi-FI"/>
            <w:rPrChange w:author="Vieraileva osallistuja" w:date="2017-04-24T05:59:37.2785713" w:id="1224090895">
              <w:rPr/>
            </w:rPrChange>
          </w:rPr>
          <w:t xml:space="preserve">        </w:t>
        </w:r>
        <w:r w:rsidRPr="762E0D0C" w:rsidR="762E0D0C">
          <w:rPr>
            <w:rFonts w:ascii="Constantia" w:hAnsi="Constantia" w:eastAsia="Constantia" w:cs="Constantia"/>
            <w:noProof w:val="0"/>
            <w:sz w:val="24"/>
            <w:szCs w:val="24"/>
            <w:lang w:val="fi-FI"/>
            <w:rPrChange w:author="Vieraileva osallistuja" w:date="2017-04-24T05:59:37.2785713" w:id="545750532">
              <w:rPr/>
            </w:rPrChange>
          </w:rPr>
          <w:t xml:space="preserve">public</w:t>
        </w:r>
        <w:r w:rsidRPr="762E0D0C" w:rsidR="762E0D0C">
          <w:rPr>
            <w:rFonts w:ascii="Constantia" w:hAnsi="Constantia" w:eastAsia="Constantia" w:cs="Constantia"/>
            <w:noProof w:val="0"/>
            <w:sz w:val="24"/>
            <w:szCs w:val="24"/>
            <w:lang w:val="fi-FI"/>
            <w:rPrChange w:author="Vieraileva osallistuja" w:date="2017-04-24T05:59:37.2785713" w:id="360448554">
              <w:rPr/>
            </w:rPrChange>
          </w:rPr>
          <w:t xml:space="preserve"> $konsonantit;  // mallisanaIsoilla -sanan konsonantit</w:t>
        </w:r>
      </w:ins>
    </w:p>
    <w:p w:rsidR="762E0D0C" w:rsidP="74769478" w:rsidRDefault="762E0D0C" w14:paraId="2423AAA4" w14:textId="0C77E430">
      <w:pPr>
        <w:rPr>
          <w:ins w:author="Vieraileva osallistuja" w:date="2017-04-24T05:59:37.2785713" w:id="1963169276"/>
        </w:rPr>
      </w:pPr>
      <w:ins w:author="Vieraileva osallistuja" w:date="2017-04-24T05:59:37.2785713" w:id="1147045052">
        <w:r w:rsidRPr="762E0D0C" w:rsidR="762E0D0C">
          <w:rPr>
            <w:rFonts w:ascii="Constantia" w:hAnsi="Constantia" w:eastAsia="Constantia" w:cs="Constantia"/>
            <w:noProof w:val="0"/>
            <w:sz w:val="24"/>
            <w:szCs w:val="24"/>
            <w:lang w:val="fi-FI"/>
            <w:rPrChange w:author="Vieraileva osallistuja" w:date="2017-04-24T05:59:37.2785713" w:id="1020204709">
              <w:rPr/>
            </w:rPrChange>
          </w:rPr>
          <w:t xml:space="preserve">        </w:t>
        </w:r>
        <w:r w:rsidRPr="762E0D0C" w:rsidR="762E0D0C">
          <w:rPr>
            <w:rFonts w:ascii="Constantia" w:hAnsi="Constantia" w:eastAsia="Constantia" w:cs="Constantia"/>
            <w:noProof w:val="0"/>
            <w:sz w:val="24"/>
            <w:szCs w:val="24"/>
            <w:lang w:val="fi-FI"/>
            <w:rPrChange w:author="Vieraileva osallistuja" w:date="2017-04-24T05:59:37.2785713" w:id="475377283">
              <w:rPr/>
            </w:rPrChange>
          </w:rPr>
          <w:t xml:space="preserve">public</w:t>
        </w:r>
        <w:r w:rsidRPr="762E0D0C" w:rsidR="762E0D0C">
          <w:rPr>
            <w:rFonts w:ascii="Constantia" w:hAnsi="Constantia" w:eastAsia="Constantia" w:cs="Constantia"/>
            <w:noProof w:val="0"/>
            <w:sz w:val="24"/>
            <w:szCs w:val="24"/>
            <w:lang w:val="fi-FI"/>
            <w:rPrChange w:author="Vieraileva osallistuja" w:date="2017-04-24T05:59:37.2785713" w:id="1515301381">
              <w:rPr/>
            </w:rPrChange>
          </w:rPr>
          <w:t xml:space="preserve"> $tulossanaIsoilla;  // kannasta haettu tulossana isoilla</w:t>
        </w:r>
      </w:ins>
    </w:p>
    <w:p w:rsidR="762E0D0C" w:rsidP="74769478" w:rsidRDefault="762E0D0C" w14:paraId="550122FD" w14:textId="0C77E430">
      <w:pPr>
        <w:rPr>
          <w:ins w:author="Vieraileva osallistuja" w:date="2017-04-24T05:59:37.2785713" w:id="1868630"/>
        </w:rPr>
      </w:pPr>
      <w:ins w:author="Vieraileva osallistuja" w:date="2017-04-24T05:59:37.2785713" w:id="1540452041">
        <w:r w:rsidRPr="762E0D0C" w:rsidR="762E0D0C">
          <w:rPr>
            <w:rFonts w:ascii="Constantia" w:hAnsi="Constantia" w:eastAsia="Constantia" w:cs="Constantia"/>
            <w:noProof w:val="0"/>
            <w:sz w:val="24"/>
            <w:szCs w:val="24"/>
            <w:lang w:val="fi-FI"/>
            <w:rPrChange w:author="Vieraileva osallistuja" w:date="2017-04-24T05:59:37.2785713" w:id="1071571374">
              <w:rPr/>
            </w:rPrChange>
          </w:rPr>
          <w:t xml:space="preserve">        </w:t>
        </w:r>
        <w:r w:rsidRPr="762E0D0C" w:rsidR="762E0D0C">
          <w:rPr>
            <w:rFonts w:ascii="Constantia" w:hAnsi="Constantia" w:eastAsia="Constantia" w:cs="Constantia"/>
            <w:noProof w:val="0"/>
            <w:sz w:val="24"/>
            <w:szCs w:val="24"/>
            <w:lang w:val="fi-FI"/>
            <w:rPrChange w:author="Vieraileva osallistuja" w:date="2017-04-24T05:59:37.2785713" w:id="848489646">
              <w:rPr/>
            </w:rPrChange>
          </w:rPr>
          <w:t xml:space="preserve">public</w:t>
        </w:r>
        <w:r w:rsidRPr="762E0D0C" w:rsidR="762E0D0C">
          <w:rPr>
            <w:rFonts w:ascii="Constantia" w:hAnsi="Constantia" w:eastAsia="Constantia" w:cs="Constantia"/>
            <w:noProof w:val="0"/>
            <w:sz w:val="24"/>
            <w:szCs w:val="24"/>
            <w:lang w:val="fi-FI"/>
            <w:rPrChange w:author="Vieraileva osallistuja" w:date="2017-04-24T05:59:37.2785713" w:id="1326108067">
              <w:rPr/>
            </w:rPrChange>
          </w:rPr>
          <w:t xml:space="preserve"> $tulossana;  // kannasta haettu tulossana lopullisella </w:t>
        </w:r>
        <w:r w:rsidRPr="762E0D0C" w:rsidR="762E0D0C">
          <w:rPr>
            <w:rFonts w:ascii="Constantia" w:hAnsi="Constantia" w:eastAsia="Constantia" w:cs="Constantia"/>
            <w:noProof w:val="0"/>
            <w:sz w:val="24"/>
            <w:szCs w:val="24"/>
            <w:lang w:val="fi-FI"/>
            <w:rPrChange w:author="Vieraileva osallistuja" w:date="2017-04-24T05:59:37.2785713" w:id="63309186">
              <w:rPr/>
            </w:rPrChange>
          </w:rPr>
          <w:t xml:space="preserve">casella</w:t>
        </w:r>
      </w:ins>
    </w:p>
    <w:p w:rsidR="762E0D0C" w:rsidDel="1ECF2342" w:rsidP="74769478" w:rsidRDefault="762E0D0C" w14:textId="0DAFD2BD" w14:noSpellErr="1" w14:paraId="01F6CCB9">
      <w:pPr>
        <w:rPr>
          <w:del w:author="Vieraileva osallistuja" w:date="2017-04-24T06:02:08.9326373" w:id="752147309"/>
          <w:rFonts w:ascii="Constantia" w:hAnsi="Constantia" w:eastAsia="Constantia" w:cs="Constantia"/>
          <w:noProof w:val="0"/>
          <w:sz w:val="24"/>
          <w:szCs w:val="24"/>
          <w:lang w:val="fi-FI"/>
          <w:rPrChange w:author="Vieraileva osallistuja" w:date="2017-04-24T05:59:37.2785713" w:id="113711598">
            <w:rPr/>
          </w:rPrChange>
        </w:rPr>
      </w:pPr>
      <w:ins w:author="Vieraileva osallistuja" w:date="2017-04-24T05:59:37.2785713" w:id="813232771">
        <w:r w:rsidRPr="762E0D0C" w:rsidR="762E0D0C">
          <w:rPr>
            <w:rFonts w:ascii="Constantia" w:hAnsi="Constantia" w:eastAsia="Constantia" w:cs="Constantia"/>
            <w:noProof w:val="0"/>
            <w:sz w:val="24"/>
            <w:szCs w:val="24"/>
            <w:lang w:val="fi-FI"/>
            <w:rPrChange w:author="Vieraileva osallistuja" w:date="2017-04-24T05:59:37.2785713" w:id="1357370171">
              <w:rPr/>
            </w:rPrChange>
          </w:rPr>
          <w:t xml:space="preserve">    }</w:t>
        </w:r>
      </w:ins>
    </w:p>
    <w:p w:rsidR="77CA29BB" w:rsidDel="1ECF2342" w:rsidP="77CA29BB" w:rsidRDefault="77CA29BB" w14:paraId="262FDE3B" w14:textId="58D7EBC2">
      <w:pPr>
        <w:pStyle w:val="Normaali"/>
        <w:rPr>
          <w:del w:author="Vieraileva osallistuja" w:date="2017-04-24T06:02:08.9326373" w:id="430136761"/>
          <w:rFonts w:ascii="Constantia" w:hAnsi="Constantia" w:eastAsia="Constantia" w:cs="Constantia"/>
          <w:noProof w:val="0"/>
          <w:sz w:val="24"/>
          <w:szCs w:val="24"/>
          <w:lang w:val="fi-FI"/>
          <w:rPrChange w:author="Vieraileva osallistuja" w:date="2017-04-24T05:57:05.3624833" w:id="613854070">
            <w:rPr/>
          </w:rPrChange>
        </w:rPr>
        <w:pPrChange w:author="Vieraileva osallistuja" w:date="2017-04-24T05:57:05.3624833" w:id="546914075">
          <w:pPr/>
        </w:pPrChange>
      </w:pPr>
    </w:p>
    <w:p w:rsidR="73D513C2" w:rsidDel="1ECF2342" w:rsidRDefault="73D513C2" w14:paraId="55F39ED6" w14:textId="0BA41306">
      <w:pPr>
        <w:rPr>
          <w:del w:author="Vieraileva osallistuja" w:date="2017-04-24T06:02:08.9326373" w:id="879357770"/>
        </w:rPr>
      </w:pPr>
      <w:del w:author="Vieraileva osallistuja" w:date="2017-04-24T06:02:08.9326373" w:id="510091329">
        <w:r w:rsidDel="1ECF2342">
          <w:br/>
        </w:r>
      </w:del>
    </w:p>
    <w:p w:rsidR="3EAEB2B7" w:rsidP="1ECF2342" w:rsidRDefault="3EAEB2B7" w14:paraId="15B8F607" w14:textId="73384475" w14:noSpellErr="1">
      <w:pPr>
        <w:spacing w:before="100" w:beforeAutospacing="off" w:after="120" w:afterAutospacing="off"/>
        <w:rPr>
          <w:rFonts w:ascii="Constantia" w:hAnsi="Constantia" w:eastAsia="Constantia" w:cs="Constantia"/>
          <w:noProof w:val="0"/>
          <w:sz w:val="24"/>
          <w:szCs w:val="24"/>
          <w:lang w:val="fi-FI"/>
          <w:rPrChange w:author="Vieraileva osallistuja" w:date="2017-04-24T03:23:58.2439441" w:id="731824566">
            <w:rPr/>
          </w:rPrChange>
        </w:rPr>
        <w:pPrChange w:author="Vieraileva osallistuja" w:date="2017-04-24T06:02:08.9326373" w:id="1818677202">
          <w:pPr/>
        </w:pPrChange>
      </w:pPr>
    </w:p>
    <w:p w:rsidR="0270C299" w:rsidDel="04EB8BA5" w:rsidP="73CD6B1B" w:rsidRDefault="0270C299" w14:textId="2D2FB6DC" w14:noSpellErr="1" w14:paraId="3998EB17">
      <w:pPr>
        <w:pStyle w:val="Normaali"/>
        <w:rPr>
          <w:del w:author="Vieraileva osallistuja" w:date="2017-04-24T03:08:31.9501942" w:id="232636934"/>
        </w:rPr>
        <w:pPrChange w:author="Vieraileva osallistuja" w:date="2017-04-24T03:08:01.5348065" w:id="618171479">
          <w:pPr/>
        </w:pPrChange>
        <w:rPr>
          <w:rFonts w:ascii="Constantia" w:hAnsi="Constantia" w:eastAsia="Constantia" w:cs="Constantia" w:asciiTheme="minorAscii" w:hAnsiTheme="minorAscii" w:eastAsiaTheme="minorAscii" w:cstheme="minorAscii"/>
          <w:color w:val="4C322D"/>
          <w:rPrChange w:author="Vieraileva osallistuja" w:date="2017-04-24T03:08:01.5348065" w:id="965204743">
            <w:rPr/>
          </w:rPrChange>
        </w:rPr>
      </w:pPr>
    </w:p>
    <w:p w:rsidR="0270C299" w:rsidDel="04EB8BA5" w:rsidP="73CD6B1B" w:rsidRDefault="0270C299" w14:textId="2D2FB6DC" w14:noSpellErr="1" w14:paraId="62A66686">
      <w:pPr>
        <w:pStyle w:val="Normaali"/>
        <w:rPr>
          <w:del w:author="Vieraileva osallistuja" w:date="2017-04-24T03:08:31.9501942" w:id="59910340"/>
        </w:rPr>
        <w:pPrChange w:author="Vieraileva osallistuja" w:date="2017-04-24T03:08:01.5348065" w:id="618171479">
          <w:pPr/>
        </w:pPrChange>
        <w:rPr>
          <w:rFonts w:ascii="Constantia" w:hAnsi="Constantia" w:eastAsia="Constantia" w:cs="Constantia" w:asciiTheme="minorAscii" w:hAnsiTheme="minorAscii" w:eastAsiaTheme="minorAscii" w:cstheme="minorAscii"/>
          <w:color w:val="4C322D"/>
          <w:rPrChange w:author="Vieraileva osallistuja" w:date="2017-04-24T03:08:01.5348065" w:id="2047285422">
            <w:rPr/>
          </w:rPrChange>
        </w:rPr>
      </w:pPr>
    </w:p>
    <w:p w:rsidR="0270C299" w:rsidDel="73CD6B1B" w:rsidP="0270C299" w:rsidRDefault="0270C299" w14:noSpellErr="1" w14:paraId="2836CC28" w14:textId="2D2FB6DC">
      <w:pPr>
        <w:pStyle w:val="Normaali"/>
        <w:rPr>
          <w:ins w:author="Pöllänen Arto" w:date="2017-03-29T07:07:47.6721366" w:id="872266530"/>
          <w:del w:author="Vieraileva osallistuja" w:date="2017-04-24T03:08:01.5348065" w:id="1027604701"/>
          <w:sz w:val="36"/>
          <w:szCs w:val="36"/>
          <w:rPrChange w:author="Pöllänen Arto" w:date="2017-03-29T07:07:47.6721366" w:id="648977824">
            <w:rPr/>
          </w:rPrChange>
        </w:rPr>
        <w:pPrChange w:author="Pöllänen Arto" w:date="2017-03-29T07:07:47.6721366" w:id="618171479">
          <w:pPr/>
        </w:pPrChange>
      </w:pPr>
    </w:p>
    <w:p w:rsidR="5FED934A" w:rsidDel="73CD6B1B" w:rsidP="03773DD2" w:rsidRDefault="5FED934A" w14:paraId="39077291" w14:textId="397AAADE" w14:noSpellErr="1">
      <w:pPr>
        <w:pStyle w:val="Normaali"/>
        <w:rPr>
          <w:del w:author="Vieraileva osallistuja" w:date="2017-04-24T03:08:01.5348065" w:id="1976176664"/>
          <w:rFonts w:ascii="Constantia" w:hAnsi="Constantia" w:eastAsia="Constantia" w:cs="Constantia" w:asciiTheme="minorAscii" w:hAnsiTheme="minorAscii" w:eastAsiaTheme="minorAscii" w:cstheme="minorAscii"/>
          <w:color w:val="4C322D"/>
          <w:rPrChange w:author="Pöllänen Arto" w:date="2017-03-29T06:58:38.3959743" w:id="1701741208">
            <w:rPr/>
          </w:rPrChange>
        </w:rPr>
        <w:pPrChange w:author="Pöllänen Arto" w:date="2017-03-29T06:58:38.3959743" w:id="334527063">
          <w:pPr/>
        </w:pPrChange>
      </w:pPr>
      <w:ins w:author="Pöllänen Arto" w:date="2017-03-20T03:55:58.7655689" w:id="810460152">
        <w:del w:author="Vieraileva osallistuja" w:date="2017-04-24T03:08:01.5348065" w:id="594488913">
          <w:r w:rsidRPr="279E75BD" w:rsidDel="73CD6B1B" w:rsidR="5FED934A">
            <w:rPr>
              <w:sz w:val="36"/>
              <w:szCs w:val="36"/>
              <w:rPrChange w:author="Pöllänen Arto" w:date="2017-03-20T12:15:31.6946508" w:id="590097465">
                <w:rPr/>
              </w:rPrChange>
            </w:rPr>
            <w:delText>Pohdinta</w:delText>
          </w:r>
        </w:del>
      </w:ins>
    </w:p>
    <w:p w:rsidR="73CD6B1B" w:rsidDel="04EB8BA5" w:rsidP="73CD6B1B" w:rsidRDefault="73CD6B1B" w14:noSpellErr="1" w14:paraId="29FCD2E5">
      <w:pPr>
        <w:pStyle w:val="Normaali"/>
        <w:rPr>
          <w:del w:author="Vieraileva osallistuja" w:date="2017-04-24T03:08:31.9501942" w:id="291967259"/>
          <w:sz w:val="36"/>
          <w:szCs w:val="36"/>
          <w:rPrChange w:author="Vieraileva osallistuja" w:date="2017-04-24T03:08:01.5348065" w:id="263174438">
            <w:rPr/>
          </w:rPrChange>
        </w:rPr>
        <w:pPrChange w:author="Vieraileva osallistuja" w:date="2017-04-24T03:08:01.5348065" w:id="1948811741">
          <w:pPr/>
        </w:pPrChange>
      </w:pPr>
    </w:p>
    <w:p w:rsidR="04EB8BA5" w:rsidP="41B1D001" w:rsidRDefault="04EB8BA5" w14:paraId="04EB8BA5" w14:textId="788868A0" w14:noSpellErr="1">
      <w:pPr>
        <w:pStyle w:val="Normaali"/>
        <w:rPr>
          <w:ins w:author="Vieraileva osallistuja" w:date="2017-04-24T06:02:38.9723948" w:id="1442785932"/>
          <w:sz w:val="36"/>
          <w:szCs w:val="36"/>
          <w:rPrChange w:author="Vieraileva osallistuja" w:date="2017-04-24T06:02:38.9723948" w:id="604730621">
            <w:rPr/>
          </w:rPrChange>
        </w:rPr>
        <w:pPrChange w:author="Vieraileva osallistuja" w:date="2017-04-24T06:02:38.9723948" w:id="433469580">
          <w:pPr/>
        </w:pPrChange>
      </w:pPr>
    </w:p>
    <w:p w:rsidR="41B1D001" w:rsidP="41B1D001" w:rsidRDefault="41B1D001" w14:noSpellErr="1" w14:paraId="5A797D4B" w14:textId="0FAF6385">
      <w:pPr>
        <w:pStyle w:val="Normaali"/>
        <w:rPr>
          <w:ins w:author="Vieraileva osallistuja" w:date="2017-04-24T06:02:38.9723948" w:id="1733481915"/>
          <w:sz w:val="36"/>
          <w:szCs w:val="36"/>
          <w:rPrChange w:author="Vieraileva osallistuja" w:date="2017-04-24T06:02:38.9723948" w:id="1012510846">
            <w:rPr/>
          </w:rPrChange>
        </w:rPr>
        <w:pPrChange w:author="Vieraileva osallistuja" w:date="2017-04-24T06:02:38.9723948" w:id="1322881867">
          <w:pPr/>
        </w:pPrChange>
      </w:pPr>
    </w:p>
    <w:p w:rsidR="41B1D001" w:rsidP="41B1D001" w:rsidRDefault="41B1D001" w14:noSpellErr="1" w14:paraId="71FF87E3" w14:textId="2CBB5B64">
      <w:pPr>
        <w:pStyle w:val="Normaali"/>
        <w:rPr>
          <w:sz w:val="36"/>
          <w:szCs w:val="36"/>
          <w:rPrChange w:author="Vieraileva osallistuja" w:date="2017-04-24T06:02:38.9723948" w:id="149253708">
            <w:rPr/>
          </w:rPrChange>
        </w:rPr>
        <w:pPrChange w:author="Vieraileva osallistuja" w:date="2017-04-24T06:02:38.9723948" w:id="550561059">
          <w:pPr/>
        </w:pPrChange>
      </w:pPr>
    </w:p>
    <w:p w:rsidR="04EB8BA5" w:rsidP="04EB8BA5" w:rsidRDefault="04EB8BA5" w14:paraId="7ABA773E" w14:noSpellErr="1" w14:textId="51332B32">
      <w:pPr>
        <w:pStyle w:val="Normaali"/>
        <w:rPr>
          <w:rFonts w:ascii="Constantia" w:hAnsi="Constantia" w:eastAsia="Constantia" w:cs="Constantia" w:asciiTheme="minorAscii" w:hAnsiTheme="minorAscii" w:eastAsiaTheme="minorAscii" w:cstheme="minorAscii"/>
          <w:color w:val="4C322D"/>
          <w:rPrChange w:author="Vieraileva osallistuja" w:date="2017-04-24T03:08:31.9501942" w:id="1421575228">
            <w:rPr/>
          </w:rPrChange>
        </w:rPr>
        <w:pPrChange w:author="Vieraileva osallistuja" w:date="2017-04-24T03:08:31.9501942" w:id="275599039">
          <w:pPr/>
        </w:pPrChange>
      </w:pPr>
      <w:ins w:author="Vieraileva osallistuja" w:date="2017-04-24T03:08:31.9501942" w:id="834204358">
        <w:r w:rsidRPr="04EB8BA5" w:rsidR="04EB8BA5">
          <w:rPr>
            <w:sz w:val="36"/>
            <w:szCs w:val="36"/>
            <w:rPrChange w:author="Vieraileva osallistuja" w:date="2017-04-24T03:08:31.9501942" w:id="858270522">
              <w:rPr/>
            </w:rPrChange>
          </w:rPr>
          <w:t>Pohdinta</w:t>
        </w:r>
      </w:ins>
    </w:p>
    <w:p w:rsidR="0982D860" w:rsidP="04EB8BA5" w:rsidRDefault="0982D860" w14:paraId="628ADB81" w14:textId="0A5E7C0B">
      <w:pPr>
        <w:pStyle w:val="Normaali"/>
        <w:bidi w:val="0"/>
        <w:spacing w:before="120" w:beforeAutospacing="off" w:after="200" w:afterAutospacing="off" w:line="264" w:lineRule="auto"/>
        <w:ind w:left="0" w:right="0"/>
        <w:jc w:val="left"/>
        <w:rPr>
          <w:sz w:val="24"/>
          <w:szCs w:val="24"/>
          <w:rPrChange w:author="Vieraileva osallistuja" w:date="2017-04-24T03:08:31.9501942" w:id="1692605372">
            <w:rPr/>
          </w:rPrChange>
        </w:rPr>
        <w:pPrChange w:author="Vieraileva osallistuja" w:date="2017-04-24T03:08:31.9501942" w:id="2073462069">
          <w:pPr/>
        </w:pPrChange>
      </w:pPr>
      <w:ins w:author="Pöllänen Arto" w:date="2017-03-20T04:11:01.9700353" w:id="1175990575">
        <w:r w:rsidRPr="6A63C57F" w:rsidR="0982D860">
          <w:rPr>
            <w:sz w:val="24"/>
            <w:szCs w:val="24"/>
            <w:rPrChange w:author="Pöllänen Arto" w:date="2017-03-20T11:16:25.6146947" w:id="388397119">
              <w:rPr/>
            </w:rPrChange>
          </w:rPr>
          <w:t xml:space="preserve">Olin </w:t>
        </w:r>
      </w:ins>
      <w:ins w:author="Pöllänen Arto" w:date="2017-03-20T04:11:01.9700353" w:id="1828150875">
        <w:r w:rsidRPr="6A63C57F" w:rsidR="0982D860">
          <w:rPr>
            <w:sz w:val="24"/>
            <w:szCs w:val="24"/>
            <w:rPrChange w:author="Pöllänen Arto" w:date="2017-03-20T11:16:25.6146947" w:id="862640350">
              <w:rPr/>
            </w:rPrChange>
          </w:rPr>
          <w:t xml:space="preserve">yhteydessä </w:t>
        </w:r>
        <w:r w:rsidRPr="6A63C57F" w:rsidR="0982D860">
          <w:rPr>
            <w:sz w:val="24"/>
            <w:szCs w:val="24"/>
            <w:rPrChange w:author="Pöllänen Arto" w:date="2017-03-20T11:16:25.6146947" w:id="1269836184">
              <w:rPr/>
            </w:rPrChange>
          </w:rPr>
          <w:t xml:space="preserve">Matti Huhtaan (räppäri </w:t>
        </w:r>
      </w:ins>
      <w:ins w:author="Pöllänen Arto" w:date="2017-03-20T04:11:01.9700353" w:id="342681268">
        <w:proofErr w:type="spellStart"/>
        <w:r w:rsidRPr="6A63C57F" w:rsidR="0982D860">
          <w:rPr>
            <w:sz w:val="24"/>
            <w:szCs w:val="24"/>
            <w:rPrChange w:author="Pöllänen Arto" w:date="2017-03-20T11:16:25.6146947" w:id="225000388">
              <w:rPr/>
            </w:rPrChange>
          </w:rPr>
          <w:t>Sere</w:t>
        </w:r>
        <w:proofErr w:type="spellEnd"/>
      </w:ins>
      <w:ins w:author="Pöllänen Arto" w:date="2017-03-20T04:11:01.9700353" w:id="1812292600">
        <w:r w:rsidRPr="6A63C57F" w:rsidR="0982D860">
          <w:rPr>
            <w:sz w:val="24"/>
            <w:szCs w:val="24"/>
            <w:rPrChange w:author="Pöllänen Arto" w:date="2017-03-20T11:16:25.6146947" w:id="33693095">
              <w:rPr/>
            </w:rPrChange>
          </w:rPr>
          <w:t xml:space="preserve">/Seremoniamestari). Hän </w:t>
        </w:r>
        <w:r w:rsidRPr="6A63C57F" w:rsidR="0982D860">
          <w:rPr>
            <w:sz w:val="24"/>
            <w:szCs w:val="24"/>
            <w:rPrChange w:author="Pöllänen Arto" w:date="2017-03-20T11:16:25.6146947" w:id="1233917779">
              <w:rPr/>
            </w:rPrChange>
          </w:rPr>
          <w:t>p</w:t>
        </w:r>
        <w:r w:rsidRPr="6A63C57F" w:rsidR="0982D860">
          <w:rPr>
            <w:sz w:val="24"/>
            <w:szCs w:val="24"/>
            <w:rPrChange w:author="Pöllänen Arto" w:date="2017-03-20T11:16:25.6146947" w:id="1095084935">
              <w:rPr/>
            </w:rPrChange>
          </w:rPr>
          <w:t>iti tätä hauskan kuuloisena projektina ja arveli</w:t>
        </w:r>
      </w:ins>
      <w:ins w:author="Pöllänen Arto" w:date="2017-03-20T11:50:14.7985148" w:id="1606140930">
        <w:r w:rsidRPr="6A63C57F" w:rsidR="6533DDB2">
          <w:rPr>
            <w:sz w:val="24"/>
            <w:szCs w:val="24"/>
            <w:rPrChange w:author="Pöllänen Arto" w:date="2017-03-20T11:16:25.6146947" w:id="748656252">
              <w:rPr/>
            </w:rPrChange>
          </w:rPr>
          <w:t>,</w:t>
        </w:r>
        <w:r w:rsidRPr="6533DDB2" w:rsidR="6533DDB2">
          <w:rPr>
            <w:sz w:val="24"/>
            <w:szCs w:val="24"/>
            <w:rPrChange w:author="Pöllänen Arto" w:date="2017-03-20T11:50:14.7985148" w:id="1221633812">
              <w:rPr/>
            </w:rPrChange>
          </w:rPr>
          <w:t xml:space="preserve"> että hänest</w:t>
        </w:r>
      </w:ins>
      <w:ins w:author="Pöllänen Arto" w:date="2017-03-20T04:11:01.9700353" w:id="1058421961">
        <w:r w:rsidRPr="6A63C57F" w:rsidR="0982D860">
          <w:rPr>
            <w:sz w:val="24"/>
            <w:szCs w:val="24"/>
            <w:rPrChange w:author="Pöllänen Arto" w:date="2017-03-20T11:16:25.6146947" w:id="1894918883">
              <w:rPr/>
            </w:rPrChange>
          </w:rPr>
          <w:t>ä voisi olla apua sovelluksen "markkinoinnissa".</w:t>
        </w:r>
      </w:ins>
    </w:p>
    <w:p w:rsidR="12395C4A" w:rsidDel="19089495" w:rsidP="12395C4A" w:rsidRDefault="12395C4A" w14:paraId="5B8BD703" w14:textId="1C2F72BF">
      <w:pPr>
        <w:pStyle w:val="Normaali"/>
        <w:rPr>
          <w:del w:author="Pöllänen Arto" w:date="2017-03-20T04:04:57.8888853" w:id="1172815761"/>
        </w:rPr>
        <w:pPrChange w:author="Pöllänen Arto" w:date="2017-03-20T03:56:28.8921724" w:id="267057083">
          <w:pPr/>
        </w:pPrChange>
      </w:pPr>
      <w:ins w:author="Pöllänen Arto" w:date="2017-03-20T03:56:28.8921724" w:id="1821099714">
        <w:r w:rsidRPr="6A63C57F" w:rsidR="12395C4A">
          <w:rPr>
            <w:sz w:val="24"/>
            <w:szCs w:val="24"/>
            <w:rPrChange w:author="Pöllänen Arto" w:date="2017-03-20T11:16:25.6146947" w:id="980552551">
              <w:rPr/>
            </w:rPrChange>
          </w:rPr>
          <w:t xml:space="preserve">Kävin esittelemässä </w:t>
        </w:r>
      </w:ins>
      <w:ins w:author="Pöllänen Arto" w:date="2017-03-20T04:11:01.9700353" w:id="453786487">
        <w:r w:rsidRPr="6A63C57F" w:rsidR="0982D860">
          <w:rPr>
            <w:sz w:val="24"/>
            <w:szCs w:val="24"/>
            <w:rPrChange w:author="Pöllänen Arto" w:date="2017-03-20T11:16:25.6146947" w:id="656680934">
              <w:rPr/>
            </w:rPrChange>
          </w:rPr>
          <w:t>Lyriikka</w:t>
        </w:r>
      </w:ins>
      <w:ins w:author="Pöllänen Arto" w:date="2017-03-20T03:56:28.8921724" w:id="462620412">
        <w:r w:rsidRPr="6A63C57F" w:rsidR="12395C4A">
          <w:rPr>
            <w:sz w:val="24"/>
            <w:szCs w:val="24"/>
            <w:rPrChange w:author="Pöllänen Arto" w:date="2017-03-20T11:16:25.6146947" w:id="974343750">
              <w:rPr/>
            </w:rPrChange>
          </w:rPr>
          <w:t xml:space="preserve">renkiä </w:t>
        </w:r>
      </w:ins>
      <w:ins w:author="Pöllänen Arto" w:date="2017-03-20T04:11:01.9700353" w:id="2070209733">
        <w:r w:rsidRPr="6A63C57F" w:rsidR="0982D860">
          <w:rPr>
            <w:sz w:val="24"/>
            <w:szCs w:val="24"/>
            <w:rPrChange w:author="Pöllänen Arto" w:date="2017-03-20T11:16:25.6146947" w:id="1361983406">
              <w:rPr/>
            </w:rPrChange>
          </w:rPr>
          <w:t xml:space="preserve">myös </w:t>
        </w:r>
      </w:ins>
      <w:ins w:author="Pöllänen Arto" w:date="2017-03-20T03:56:28.8921724" w:id="1540295259">
        <w:r w:rsidRPr="6A63C57F" w:rsidR="12395C4A">
          <w:rPr>
            <w:sz w:val="24"/>
            <w:szCs w:val="24"/>
            <w:rPrChange w:author="Pöllänen Arto" w:date="2017-03-20T11:16:25.6146947" w:id="1859651102">
              <w:rPr/>
            </w:rPrChange>
          </w:rPr>
          <w:t>laulaja-</w:t>
        </w:r>
      </w:ins>
      <w:ins w:author="Pöllänen Arto" w:date="2017-03-20T03:56:59.1621134" w:id="1294010824">
        <w:r w:rsidRPr="6A63C57F" w:rsidR="2E32000A">
          <w:rPr>
            <w:sz w:val="24"/>
            <w:szCs w:val="24"/>
            <w:rPrChange w:author="Pöllänen Arto" w:date="2017-03-20T11:16:25.6146947" w:id="1677023131">
              <w:rPr/>
            </w:rPrChange>
          </w:rPr>
          <w:t xml:space="preserve"> ja lauluntekijä Heikki Salolle (mm. Miljoonasade)</w:t>
        </w:r>
      </w:ins>
      <w:ins w:author="Pöllänen Arto" w:date="2017-03-20T03:57:29.8827582" w:id="1387357274">
        <w:r w:rsidRPr="6A63C57F" w:rsidR="5D647AA8">
          <w:rPr>
            <w:sz w:val="24"/>
            <w:szCs w:val="24"/>
            <w:rPrChange w:author="Pöllänen Arto" w:date="2017-03-20T11:16:25.6146947" w:id="352663253">
              <w:rPr/>
            </w:rPrChange>
          </w:rPr>
          <w:t xml:space="preserve">. Tulimme Heikin kanssa siihen tulokseen</w:t>
        </w:r>
      </w:ins>
      <w:ins w:author="Pöllänen Arto" w:date="2017-03-20T11:50:14.7985148" w:id="916704302">
        <w:r w:rsidRPr="6A63C57F" w:rsidR="6533DDB2">
          <w:rPr>
            <w:sz w:val="24"/>
            <w:szCs w:val="24"/>
            <w:rPrChange w:author="Pöllänen Arto" w:date="2017-03-20T11:16:25.6146947" w:id="342821199">
              <w:rPr/>
            </w:rPrChange>
          </w:rPr>
          <w:t xml:space="preserve">,</w:t>
        </w:r>
      </w:ins>
      <w:ins w:author="Pöllänen Arto" w:date="2017-03-20T03:57:29.8827582" w:id="2140484202">
        <w:r w:rsidRPr="6A63C57F" w:rsidR="5D647AA8">
          <w:rPr>
            <w:sz w:val="24"/>
            <w:szCs w:val="24"/>
            <w:rPrChange w:author="Pöllänen Arto" w:date="2017-03-20T11:16:25.6146947" w:id="1188466290">
              <w:rPr/>
            </w:rPrChange>
          </w:rPr>
          <w:t xml:space="preserve"> </w:t>
        </w:r>
      </w:ins>
      <w:ins w:author="Pöllänen Arto" w:date="2017-03-20T03:57:59.9788273" w:id="72565286">
        <w:r w:rsidRPr="6A63C57F" w:rsidR="355C9F56">
          <w:rPr>
            <w:sz w:val="24"/>
            <w:szCs w:val="24"/>
            <w:rPrChange w:author="Pöllänen Arto" w:date="2017-03-20T11:16:25.6146947" w:id="1111273224">
              <w:rPr/>
            </w:rPrChange>
          </w:rPr>
          <w:t xml:space="preserve">että t</w:t>
        </w:r>
        <w:r w:rsidRPr="6A63C57F" w:rsidR="355C9F56">
          <w:rPr>
            <w:sz w:val="24"/>
            <w:szCs w:val="24"/>
            <w:rPrChange w:author="Pöllänen Arto" w:date="2017-03-20T11:16:25.6146947" w:id="349486220">
              <w:rPr/>
            </w:rPrChange>
          </w:rPr>
          <w:t>ällaisenaan tätä ei ole syytä vielä esitellä suurelle yleisölle</w:t>
        </w:r>
      </w:ins>
      <w:ins w:author="Pöllänen Arto" w:date="2017-03-20T03:58:30.5817244" w:id="1151847994">
        <w:r w:rsidRPr="6A63C57F" w:rsidR="381CAA4F">
          <w:rPr>
            <w:sz w:val="24"/>
            <w:szCs w:val="24"/>
            <w:rPrChange w:author="Pöllänen Arto" w:date="2017-03-20T11:16:25.6146947" w:id="900837913">
              <w:rPr/>
            </w:rPrChange>
          </w:rPr>
          <w:t xml:space="preserve">: </w:t>
        </w:r>
        <w:r w:rsidRPr="6A63C57F" w:rsidR="381CAA4F">
          <w:rPr>
            <w:sz w:val="24"/>
            <w:szCs w:val="24"/>
            <w:rPrChange w:author="Pöllänen Arto" w:date="2017-03-20T11:16:25.6146947" w:id="1004255119">
              <w:rPr/>
            </w:rPrChange>
          </w:rPr>
          <w:t xml:space="preserve">tulossanoitukset ovat liian </w:t>
        </w:r>
        <w:proofErr w:type="spellStart"/>
        <w:r w:rsidRPr="6A63C57F" w:rsidR="381CAA4F">
          <w:rPr>
            <w:sz w:val="24"/>
            <w:szCs w:val="24"/>
            <w:rPrChange w:author="Pöllänen Arto" w:date="2017-03-20T11:16:25.6146947" w:id="1803026542">
              <w:rPr/>
            </w:rPrChange>
          </w:rPr>
          <w:t>non-senseä</w:t>
        </w:r>
        <w:proofErr w:type="spellEnd"/>
        <w:r w:rsidRPr="6A63C57F" w:rsidR="381CAA4F">
          <w:rPr>
            <w:sz w:val="24"/>
            <w:szCs w:val="24"/>
            <w:rPrChange w:author="Pöllänen Arto" w:date="2017-03-20T11:16:25.6146947" w:id="1753155611">
              <w:rPr/>
            </w:rPrChange>
          </w:rPr>
          <w:t xml:space="preserve">, jotta </w:t>
        </w:r>
      </w:ins>
      <w:ins w:author="Pöllänen Arto" w:date="2017-03-20T03:59:00.465192" w:id="322608794">
        <w:r w:rsidRPr="6A63C57F" w:rsidR="2E701542">
          <w:rPr>
            <w:sz w:val="24"/>
            <w:szCs w:val="24"/>
            <w:rPrChange w:author="Pöllänen Arto" w:date="2017-03-20T11:16:25.6146947" w:id="1601429246">
              <w:rPr/>
            </w:rPrChange>
          </w:rPr>
          <w:t xml:space="preserve">niistä olisi hyötyä sanoittajille edes ideoiden antajana. </w:t>
        </w:r>
      </w:ins>
      <w:ins w:author="Pöllänen Arto" w:date="2017-03-20T04:00:54.8981132" w:id="643002836">
        <w:r w:rsidRPr="6A63C57F" w:rsidR="35FADE26">
          <w:rPr>
            <w:sz w:val="24"/>
            <w:szCs w:val="24"/>
            <w:rPrChange w:author="Pöllänen Arto" w:date="2017-03-20T11:16:25.6146947" w:id="1106024822">
              <w:rPr/>
            </w:rPrChange>
          </w:rPr>
          <w:t xml:space="preserve">Tulossanoituksia pitäisi </w:t>
        </w:r>
      </w:ins>
      <w:ins w:author="Pöllänen Arto" w:date="2017-03-20T04:01:55.5624151" w:id="823641097">
        <w:r w:rsidRPr="6A63C57F" w:rsidR="0FD6B767">
          <w:rPr>
            <w:sz w:val="24"/>
            <w:szCs w:val="24"/>
            <w:rPrChange w:author="Pöllänen Arto" w:date="2017-03-20T11:16:25.6146947" w:id="1688828327">
              <w:rPr/>
            </w:rPrChange>
          </w:rPr>
          <w:t xml:space="preserve">tiukemmin</w:t>
        </w:r>
      </w:ins>
      <w:ins w:author="Pöllänen Arto" w:date="2017-03-20T04:00:54.8981132" w:id="722333417">
        <w:r w:rsidRPr="6A63C57F" w:rsidR="35FADE26">
          <w:rPr>
            <w:sz w:val="24"/>
            <w:szCs w:val="24"/>
            <w:rPrChange w:author="Pöllänen Arto" w:date="2017-03-20T11:16:25.6146947" w:id="725713198">
              <w:rPr/>
            </w:rPrChange>
          </w:rPr>
          <w:t xml:space="preserve"> ohjata </w:t>
        </w:r>
      </w:ins>
      <w:ins w:author="Pöllänen Arto" w:date="2017-03-20T04:01:55.5624151" w:id="2130160104">
        <w:r w:rsidRPr="6A63C57F" w:rsidR="0FD6B767">
          <w:rPr>
            <w:sz w:val="24"/>
            <w:szCs w:val="24"/>
            <w:rPrChange w:author="Pöllänen Arto" w:date="2017-03-20T11:16:25.6146947" w:id="702712073">
              <w:rPr/>
            </w:rPrChange>
          </w:rPr>
          <w:t xml:space="preserve">tiettyihin lauserakenteisiin ja käyttä</w:t>
        </w:r>
      </w:ins>
      <w:ins w:author="Pöllänen Arto" w:date="2017-03-20T04:02:25.9580784" w:id="1570130734">
        <w:r w:rsidRPr="6A63C57F" w:rsidR="490FB57C">
          <w:rPr>
            <w:sz w:val="24"/>
            <w:szCs w:val="24"/>
            <w:rPrChange w:author="Pöllänen Arto" w:date="2017-03-20T11:16:25.6146947" w:id="1105951946">
              <w:rPr/>
            </w:rPrChange>
          </w:rPr>
          <w:t xml:space="preserve">mään haluttuun teemaan sopivaa sanastoa.</w:t>
        </w:r>
      </w:ins>
      <w:ins w:author="Pöllänen Arto" w:date="2017-03-20T04:02:56.5927799" w:id="1962726025">
        <w:r w:rsidRPr="6A63C57F" w:rsidR="743F8BF6">
          <w:rPr>
            <w:sz w:val="24"/>
            <w:szCs w:val="24"/>
            <w:rPrChange w:author="Pöllänen Arto" w:date="2017-03-20T11:16:25.6146947" w:id="51393093">
              <w:rPr/>
            </w:rPrChange>
          </w:rPr>
          <w:t xml:space="preserve"> Tulossanoitus voisi </w:t>
        </w:r>
      </w:ins>
      <w:ins w:author="Pöllänen Arto" w:date="2017-03-20T04:03:26.8834331" w:id="1864844693">
        <w:r w:rsidRPr="6A63C57F" w:rsidR="730FBC15">
          <w:rPr>
            <w:sz w:val="24"/>
            <w:szCs w:val="24"/>
            <w:rPrChange w:author="Pöllänen Arto" w:date="2017-03-20T11:16:25.6146947" w:id="1718347031">
              <w:rPr/>
            </w:rPrChange>
          </w:rPr>
          <w:t xml:space="preserve">sisältää myös enemmän mallisanoituksen sana</w:t>
        </w:r>
      </w:ins>
      <w:ins w:author="Pöllänen Arto" w:date="2017-03-20T04:03:26.8834331" w:id="1566294187">
        <w:r w:rsidRPr="6A63C57F" w:rsidR="730FBC15">
          <w:rPr>
            <w:sz w:val="24"/>
            <w:szCs w:val="24"/>
            <w:rPrChange w:author="Pöllänen Arto" w:date="2017-03-20T11:16:25.6146947" w:id="1022111152">
              <w:rPr/>
            </w:rPrChange>
          </w:rPr>
          <w:t xml:space="preserve">stoa.</w:t>
        </w:r>
      </w:ins>
      <w:ins w:author="Pöllänen Arto" w:date="2017-03-20T04:03:57.413132" w:id="654487303">
        <w:r w:rsidRPr="6A63C57F" w:rsidR="1E167F0F">
          <w:rPr>
            <w:sz w:val="24"/>
            <w:szCs w:val="24"/>
            <w:rPrChange w:author="Pöllänen Arto" w:date="2017-03-20T11:16:25.6146947" w:id="1726351805">
              <w:rPr/>
            </w:rPrChange>
          </w:rPr>
          <w:t xml:space="preserve"> </w:t>
        </w:r>
      </w:ins>
      <w:ins w:author="Pöllänen Arto" w:date="2017-03-20T04:04:57.8888853" w:id="575946051">
        <w:r w:rsidRPr="6A63C57F" w:rsidR="19089495">
          <w:rPr>
            <w:sz w:val="24"/>
            <w:szCs w:val="24"/>
            <w:rPrChange w:author="Pöllänen Arto" w:date="2017-03-20T11:16:25.6146947" w:id="959110931">
              <w:rPr/>
            </w:rPrChange>
          </w:rPr>
          <w:t>Yksi mahdollinen keh</w:t>
        </w:r>
      </w:ins>
      <w:ins w:author="Pöllänen Arto" w:date="2017-03-20T04:05:27.9113387" w:id="1511713042">
        <w:r w:rsidRPr="6A63C57F" w:rsidR="4E74DFE9">
          <w:rPr>
            <w:sz w:val="24"/>
            <w:szCs w:val="24"/>
            <w:rPrChange w:author="Pöllänen Arto" w:date="2017-03-20T11:16:25.6146947" w:id="1668267577">
              <w:rPr/>
            </w:rPrChange>
          </w:rPr>
          <w:t xml:space="preserve">ityssuunta </w:t>
        </w:r>
        <w:r w:rsidRPr="6A63C57F" w:rsidR="4E74DFE9">
          <w:rPr>
            <w:sz w:val="24"/>
            <w:szCs w:val="24"/>
            <w:rPrChange w:author="Pöllänen Arto" w:date="2017-03-20T11:16:25.6146947" w:id="1100776264">
              <w:rPr/>
            </w:rPrChange>
          </w:rPr>
          <w:t>olisi tehd</w:t>
        </w:r>
      </w:ins>
      <w:ins w:author="Pöllänen Arto" w:date="2017-03-20T04:05:58.1665023" w:id="612206764">
        <w:r w:rsidRPr="6A63C57F" w:rsidR="6D6A1DD8">
          <w:rPr>
            <w:sz w:val="24"/>
            <w:szCs w:val="24"/>
            <w:rPrChange w:author="Pöllänen Arto" w:date="2017-03-20T11:16:25.6146947" w:id="1238803299">
              <w:rPr/>
            </w:rPrChange>
          </w:rPr>
          <w:t>ä tämän pohjalta jonkinlainen karaokepeli.</w:t>
        </w:r>
      </w:ins>
    </w:p>
    <w:p w:rsidR="19089495" w:rsidP="04EB8BA5" w:rsidRDefault="19089495" w14:paraId="78A7AF95" w14:textId="7DB330AE">
      <w:pPr>
        <w:pStyle w:val="Normaali"/>
        <w:bidi w:val="0"/>
        <w:spacing w:before="120" w:beforeAutospacing="off" w:after="200" w:afterAutospacing="off" w:line="264" w:lineRule="auto"/>
        <w:ind w:left="0" w:right="0"/>
        <w:jc w:val="left"/>
        <w:rPr>
          <w:sz w:val="24"/>
          <w:szCs w:val="24"/>
          <w:rPrChange w:author="Vieraileva osallistuja" w:date="2017-04-24T03:08:31.9501942" w:id="1908195748">
            <w:rPr/>
          </w:rPrChange>
        </w:rPr>
        <w:pPrChange w:author="Vieraileva osallistuja" w:date="2017-04-24T03:08:31.9501942" w:id="1171082180">
          <w:pPr/>
        </w:pPrChange>
      </w:pPr>
      <w:ins w:author="Pöllänen Arto" w:date="2017-03-20T04:07:29.0174223" w:id="9378010">
        <w:proofErr w:type="spellStart"/>
      </w:ins>
      <w:ins w:author="Pöllänen Arto" w:date="2017-03-20T04:07:29.0174223" w:id="1473774417">
        <w:proofErr w:type="spellEnd"/>
      </w:ins>
    </w:p>
    <w:p w:rsidR="21F1BE5A" w:rsidP="04EB8BA5" w:rsidRDefault="21F1BE5A" w14:paraId="18D3C8AB" w14:textId="1621EF36">
      <w:pPr>
        <w:pStyle w:val="Normaali"/>
        <w:bidi w:val="0"/>
        <w:spacing w:before="120" w:beforeAutospacing="off" w:after="200" w:afterAutospacing="off" w:line="264" w:lineRule="auto"/>
        <w:ind w:left="0" w:right="0"/>
        <w:jc w:val="left"/>
        <w:rPr>
          <w:sz w:val="24"/>
          <w:szCs w:val="24"/>
          <w:rPrChange w:author="Vieraileva osallistuja" w:date="2017-04-24T03:08:31.9501942" w:id="639243616">
            <w:rPr/>
          </w:rPrChange>
        </w:rPr>
        <w:pPrChange w:author="Vieraileva osallistuja" w:date="2017-04-24T03:08:31.9501942" w:id="1896154273">
          <w:pPr/>
        </w:pPrChange>
      </w:pPr>
      <w:ins w:author="Pöllänen Arto" w:date="2017-03-23T01:10:35.6013848" w:id="366987166">
        <w:r w:rsidRPr="21F1BE5A" w:rsidR="21F1BE5A">
          <w:rPr>
            <w:sz w:val="24"/>
            <w:szCs w:val="24"/>
            <w:rPrChange w:author="Pöllänen Arto" w:date="2017-03-23T01:10:35.6013848" w:id="1684823305">
              <w:rPr/>
            </w:rPrChange>
          </w:rPr>
          <w:t>U</w:t>
        </w:r>
      </w:ins>
      <w:ins w:author="Pöllänen Arto" w:date="2017-03-23T01:11:05.7066785" w:id="269451807">
        <w:r w:rsidRPr="21F1BE5A" w:rsidR="271C7E81">
          <w:rPr>
            <w:sz w:val="24"/>
            <w:szCs w:val="24"/>
            <w:rPrChange w:author="Pöllänen Arto" w:date="2017-03-23T01:10:35.6013848" w:id="1095112709">
              <w:rPr/>
            </w:rPrChange>
          </w:rPr>
          <w:t xml:space="preserve">utena ajatuksena on </w:t>
        </w:r>
      </w:ins>
      <w:ins w:author="Pöllänen Arto" w:date="2017-03-23T01:12:06.1410036" w:id="852598966">
        <w:r w:rsidRPr="21F1BE5A" w:rsidR="2A75B51C">
          <w:rPr>
            <w:sz w:val="24"/>
            <w:szCs w:val="24"/>
            <w:rPrChange w:author="Pöllänen Arto" w:date="2017-03-23T01:10:35.6013848" w:id="1117599830">
              <w:rPr/>
            </w:rPrChange>
          </w:rPr>
          <w:t xml:space="preserve">k</w:t>
        </w:r>
      </w:ins>
      <w:ins w:author="Pöllänen Arto" w:date="2017-03-23T01:11:05.7066785" w:id="114716706">
        <w:r w:rsidRPr="21F1BE5A" w:rsidR="271C7E81">
          <w:rPr>
            <w:sz w:val="24"/>
            <w:szCs w:val="24"/>
            <w:rPrChange w:author="Pöllänen Arto" w:date="2017-03-23T01:10:35.6013848" w:id="39508601">
              <w:rPr/>
            </w:rPrChange>
          </w:rPr>
          <w:t xml:space="preserve">e</w:t>
        </w:r>
      </w:ins>
      <w:ins w:author="Pöllänen Arto" w:date="2017-03-23T01:12:06.1410036" w:id="646663729">
        <w:r w:rsidRPr="21F1BE5A" w:rsidR="2A75B51C">
          <w:rPr>
            <w:sz w:val="24"/>
            <w:szCs w:val="24"/>
            <w:rPrChange w:author="Pöllänen Arto" w:date="2017-03-23T01:10:35.6013848" w:id="335497286">
              <w:rPr/>
            </w:rPrChange>
          </w:rPr>
          <w:t xml:space="preserve">hittää</w:t>
        </w:r>
      </w:ins>
      <w:ins w:author="Pöllänen Arto" w:date="2017-03-23T01:11:05.7066785" w:id="1051058822">
        <w:r w:rsidRPr="21F1BE5A" w:rsidR="271C7E81">
          <w:rPr>
            <w:sz w:val="24"/>
            <w:szCs w:val="24"/>
            <w:rPrChange w:author="Pöllänen Arto" w:date="2017-03-23T01:10:35.6013848" w:id="1312130004">
              <w:rPr/>
            </w:rPrChange>
          </w:rPr>
          <w:t xml:space="preserve"> Lyriikkarengistä "sanoittaja</w:t>
        </w:r>
      </w:ins>
      <w:ins w:author="Pöllänen Arto" w:date="2017-03-23T01:13:07.1737163" w:id="2042763641">
        <w:r w:rsidRPr="21F1BE5A" w:rsidR="51021841">
          <w:rPr>
            <w:sz w:val="24"/>
            <w:szCs w:val="24"/>
            <w:rPrChange w:author="Pöllänen Arto" w:date="2017-03-23T01:10:35.6013848" w:id="144894872">
              <w:rPr/>
            </w:rPrChange>
          </w:rPr>
          <w:t xml:space="preserve">n </w:t>
        </w:r>
      </w:ins>
      <w:ins w:author="Pöllänen Arto" w:date="2017-03-23T01:11:05.7066785" w:id="259858510">
        <w:proofErr w:type="spellStart"/>
        <w:r w:rsidRPr="21F1BE5A" w:rsidR="271C7E81">
          <w:rPr>
            <w:sz w:val="24"/>
            <w:szCs w:val="24"/>
            <w:rPrChange w:author="Pöllänen Arto" w:date="2017-03-23T01:10:35.6013848" w:id="21587470">
              <w:rPr/>
            </w:rPrChange>
          </w:rPr>
          <w:t>Autotu</w:t>
        </w:r>
      </w:ins>
      <w:ins w:author="Pöllänen Arto" w:date="2017-03-23T01:11:35.968411" w:id="745601431">
        <w:r w:rsidRPr="21F1BE5A" w:rsidR="550772FD">
          <w:rPr>
            <w:sz w:val="24"/>
            <w:szCs w:val="24"/>
            <w:rPrChange w:author="Pöllänen Arto" w:date="2017-03-23T01:10:35.6013848" w:id="94748">
              <w:rPr/>
            </w:rPrChange>
          </w:rPr>
          <w:t>ne</w:t>
        </w:r>
        <w:proofErr w:type="spellEnd"/>
        <w:r w:rsidRPr="21F1BE5A" w:rsidR="550772FD">
          <w:rPr>
            <w:sz w:val="24"/>
            <w:szCs w:val="24"/>
            <w:rPrChange w:author="Pöllänen Arto" w:date="2017-03-23T01:10:35.6013848" w:id="156733856">
              <w:rPr/>
            </w:rPrChange>
          </w:rPr>
          <w:t xml:space="preserve">": </w:t>
        </w:r>
      </w:ins>
      <w:ins w:author="Pöllänen Arto" w:date="2017-03-23T01:12:36.1567233" w:id="44387565">
        <w:r w:rsidRPr="21F1BE5A" w:rsidR="77409255">
          <w:rPr>
            <w:sz w:val="24"/>
            <w:szCs w:val="24"/>
            <w:rPrChange w:author="Pöllänen Arto" w:date="2017-03-23T01:10:35.6013848" w:id="1227371071">
              <w:rPr/>
            </w:rPrChange>
          </w:rPr>
          <w:t xml:space="preserve">sovellukselle</w:t>
        </w:r>
        <w:r w:rsidRPr="21F1BE5A" w:rsidR="77409255">
          <w:rPr>
            <w:sz w:val="24"/>
            <w:szCs w:val="24"/>
            <w:rPrChange w:author="Pöllänen Arto" w:date="2017-03-23T01:10:35.6013848" w:id="18900296">
              <w:rPr/>
            </w:rPrChange>
          </w:rPr>
          <w:t xml:space="preserve"> annetaan sanoitus sekä jollakin menetelmällä rytmitys</w:t>
        </w:r>
      </w:ins>
      <w:ins w:author="Pöllänen Arto" w:date="2017-03-23T01:14:38.3121493" w:id="1266962822">
        <w:r w:rsidRPr="21F1BE5A" w:rsidR="174429F0">
          <w:rPr>
            <w:sz w:val="24"/>
            <w:szCs w:val="24"/>
            <w:rPrChange w:author="Pöllänen Arto" w:date="2017-03-23T01:10:35.6013848" w:id="1920901165">
              <w:rPr/>
            </w:rPrChange>
          </w:rPr>
          <w:t xml:space="preserve">,</w:t>
        </w:r>
      </w:ins>
      <w:ins w:author="Pöllänen Arto" w:date="2017-03-23T01:13:37.6968196" w:id="1923979971">
        <w:r w:rsidRPr="21F1BE5A" w:rsidR="04D0E354">
          <w:rPr>
            <w:sz w:val="24"/>
            <w:szCs w:val="24"/>
            <w:rPrChange w:author="Pöllänen Arto" w:date="2017-03-23T01:10:35.6013848" w:id="782745818">
              <w:rPr/>
            </w:rPrChange>
          </w:rPr>
          <w:t xml:space="preserve"> johon sanoituksen olisi istuttava. Sove</w:t>
        </w:r>
      </w:ins>
      <w:ins w:author="Pöllänen Arto" w:date="2017-03-23T01:14:07.3853922" w:id="2125240082">
        <w:r w:rsidRPr="21F1BE5A" w:rsidR="50FBBF4D">
          <w:rPr>
            <w:sz w:val="24"/>
            <w:szCs w:val="24"/>
            <w:rPrChange w:author="Pöllänen Arto" w:date="2017-03-23T01:10:35.6013848" w:id="1157893346">
              <w:rPr/>
            </w:rPrChange>
          </w:rPr>
          <w:t xml:space="preserve">llus </w:t>
        </w:r>
        <w:r w:rsidRPr="21F1BE5A" w:rsidR="50FBBF4D">
          <w:rPr>
            <w:sz w:val="24"/>
            <w:szCs w:val="24"/>
            <w:rPrChange w:author="Pöllänen Arto" w:date="2017-03-23T01:10:35.6013848" w:id="381434302">
              <w:rPr/>
            </w:rPrChange>
          </w:rPr>
          <w:t xml:space="preserve">pal</w:t>
        </w:r>
        <w:r w:rsidRPr="21F1BE5A" w:rsidR="50FBBF4D">
          <w:rPr>
            <w:sz w:val="24"/>
            <w:szCs w:val="24"/>
            <w:rPrChange w:author="Pöllänen Arto" w:date="2017-03-23T01:10:35.6013848" w:id="1338288385">
              <w:rPr/>
            </w:rPrChange>
          </w:rPr>
          <w:t xml:space="preserve">j</w:t>
        </w:r>
      </w:ins>
      <w:ins w:author="Pöllänen Arto" w:date="2017-03-23T01:14:38.3121493" w:id="66846333">
        <w:r w:rsidRPr="21F1BE5A" w:rsidR="174429F0">
          <w:rPr>
            <w:sz w:val="24"/>
            <w:szCs w:val="24"/>
            <w:rPrChange w:author="Pöllänen Arto" w:date="2017-03-23T01:10:35.6013848" w:id="331013466">
              <w:rPr/>
            </w:rPrChange>
          </w:rPr>
          <w:t xml:space="preserve">a</w:t>
        </w:r>
      </w:ins>
      <w:ins w:author="Pöllänen Arto" w:date="2017-03-23T01:14:07.3853922" w:id="55074940">
        <w:r w:rsidRPr="21F1BE5A" w:rsidR="50FBBF4D">
          <w:rPr>
            <w:sz w:val="24"/>
            <w:szCs w:val="24"/>
            <w:rPrChange w:author="Pöllänen Arto" w:date="2017-03-23T01:10:35.6013848" w:id="2057062739">
              <w:rPr/>
            </w:rPrChange>
          </w:rPr>
          <w:t xml:space="preserve">staisi</w:t>
        </w:r>
        <w:r w:rsidRPr="21F1BE5A" w:rsidR="50FBBF4D">
          <w:rPr>
            <w:sz w:val="24"/>
            <w:szCs w:val="24"/>
            <w:rPrChange w:author="Pöllänen Arto" w:date="2017-03-23T01:10:35.6013848" w:id="129089678">
              <w:rPr/>
            </w:rPrChange>
          </w:rPr>
          <w:t xml:space="preserve"> virheet tai jopa yrittäisi muokata sanoitu</w:t>
        </w:r>
      </w:ins>
      <w:ins w:author="Pöllänen Arto" w:date="2017-03-23T01:15:08.3575955" w:id="1479748779">
        <w:r w:rsidRPr="21F1BE5A" w:rsidR="1D4F8EC9">
          <w:rPr>
            <w:sz w:val="24"/>
            <w:szCs w:val="24"/>
            <w:rPrChange w:author="Pöllänen Arto" w:date="2017-03-23T01:10:35.6013848" w:id="197439662">
              <w:rPr/>
            </w:rPrChange>
          </w:rPr>
          <w:t xml:space="preserve">ksen rytmiin sopivaksi.</w:t>
        </w:r>
      </w:ins>
    </w:p>
    <w:p w:rsidR="1D4F8EC9" w:rsidDel="206410B3" w:rsidP="4EED34AB" w:rsidRDefault="1D4F8EC9" w14:textId="72006BDC" w14:paraId="314CCB19">
      <w:pPr>
        <w:pStyle w:val="Normaali"/>
        <w:bidi w:val="0"/>
        <w:spacing w:before="120" w:beforeAutospacing="off" w:after="200" w:afterAutospacing="off" w:line="264" w:lineRule="auto"/>
        <w:ind w:left="0" w:right="0"/>
        <w:jc w:val="left"/>
        <w:rPr>
          <w:del w:author="Pöllänen Arto" w:date="2017-03-23T02:52:37.2228631" w:id="811404580"/>
        </w:rPr>
        <w:pPrChange w:author="Pöllänen Arto" w:date="2017-03-23T01:15:39.0151849" w:id="370227498">
          <w:pPr/>
        </w:pPrChange>
        <w:rPr/>
      </w:pPr>
    </w:p>
    <w:p w:rsidR="1E9F98EE" w:rsidDel="0F636931" w:rsidP="1161544E" w:rsidRDefault="1E9F98EE" w14:paraId="3F1D0D3E" w14:textId="4BC74332">
      <w:pPr>
        <w:pStyle w:val="Normaali"/>
        <w:bidi w:val="0"/>
        <w:spacing w:before="120" w:beforeAutospacing="off" w:after="200" w:afterAutospacing="off" w:line="264" w:lineRule="auto"/>
        <w:ind w:left="0" w:right="0"/>
        <w:jc w:val="left"/>
        <w:rPr>
          <w:del w:author="Pöllänen Arto" w:date="2017-03-23T02:59:41.2138522" w:id="1945286780"/>
          <w:sz w:val="24"/>
          <w:szCs w:val="24"/>
          <w:rPrChange w:author="Pöllänen Arto" w:date="2017-03-23T02:53:07.2479795" w:id="1422576597">
            <w:rPr/>
          </w:rPrChange>
        </w:rPr>
        <w:pPrChange w:author="Pöllänen Arto" w:date="2017-03-23T02:53:07.2479795" w:id="2043817200">
          <w:pPr/>
        </w:pPrChange>
      </w:pPr>
    </w:p>
    <w:p w:rsidR="1E9F98EE" w:rsidDel="0F636931" w:rsidP="1161544E" w:rsidRDefault="1E9F98EE" w14:paraId="6D57B506" w14:noSpellErr="1" w14:textId="2C4059DB">
      <w:pPr>
        <w:pStyle w:val="Otsikko1"/>
        <w:bidi w:val="0"/>
        <w:spacing w:before="120" w:beforeAutospacing="off" w:after="200" w:afterAutospacing="off" w:line="264" w:lineRule="auto"/>
        <w:ind/>
        <w:rPr>
          <w:del w:author="Pöllänen Arto" w:date="2017-03-23T02:59:41.2138522" w:id="507799640"/>
        </w:rPr>
      </w:pPr>
    </w:p>
    <w:p w:rsidR="1E9F98EE" w:rsidDel="1BF1F2A4" w:rsidP="0F636931" w:rsidRDefault="1E9F98EE" w14:paraId="7F500662" w14:textId="6EB2ADA7">
      <w:pPr>
        <w:pStyle w:val="Normaali"/>
        <w:bidi w:val="0"/>
        <w:spacing w:before="120" w:beforeAutospacing="off" w:after="200" w:afterAutospacing="off" w:line="264" w:lineRule="auto"/>
        <w:ind w:left="0" w:right="0"/>
        <w:jc w:val="left"/>
        <w:rPr>
          <w:sz w:val="24"/>
          <w:szCs w:val="24"/>
          <w:rPrChange w:author="Pöllänen Arto" w:date="2017-03-23T02:59:41.2138522" w:id="1777841603">
            <w:rPr/>
          </w:rPrChange>
        </w:rPr>
        <w:pPrChange w:author="Pöllänen Arto" w:date="2017-03-23T02:59:41.2138522" w:id="2043817200">
          <w:pPr/>
        </w:pPrChange>
      </w:pPr>
      <w:ins w:author="Pöllänen Arto" w:date="2017-03-23T02:53:07.2479795" w:id="1250485882">
        <w:r w:rsidR="1161544E">
          <w:rPr/>
          <w:t/>
        </w:r>
      </w:ins>
    </w:p>
    <w:p w:rsidR="1161544E" w:rsidP="1161544E" w:rsidRDefault="1161544E" w14:paraId="54CACBD5" w14:noSpellErr="1">
      <w:pPr>
        <w:pStyle w:val="Normaali"/>
        <w:pPrChange w:author="Pöllänen Arto" w:date="2017-03-23T02:53:07.2479795" w:id="1550195368">
          <w:pPr/>
        </w:pPrChange>
      </w:pPr>
    </w:p>
    <w:p w:rsidR="1BF1F2A4" w:rsidDel="206410B3" w:rsidP="1BF1F2A4" w:rsidRDefault="1BF1F2A4" w14:noSpellErr="1" w14:paraId="57214DE4" w14:textId="10FEA12C">
      <w:pPr>
        <w:pStyle w:val="Normaali"/>
        <w:bidi w:val="0"/>
        <w:rPr>
          <w:del w:author="Pöllänen Arto" w:date="2017-03-23T02:52:37.2228631" w:id="1966316128"/>
        </w:rPr>
        <w:pPrChange w:author="Pöllänen Arto" w:date="2017-03-23T01:25:38.5007216" w:id="2049296602">
          <w:pPr/>
        </w:pPrChange>
      </w:pPr>
    </w:p>
    <w:sectPr w:rsidR="009C4B18">
      <w:sectPrChange w:author="Pöllänen Arto" w:date="2017-03-18T10:47:10.7609244" w:id="619000262">
        <w:sectPr w:rsidR="009C4B18">
          <w:pgSz w:w="12240" w:h="15840"/>
          <w:pgMar w:top="1440" w:right="1800" w:bottom="1440" w:left="1800" w:header="720" w:footer="720" w:gutter="0"/>
          <w:pgNumType w:start="0"/>
          <w:cols w:space="720"/>
          <w:titlePg/>
          <w:docGrid w:linePitch="360"/>
        </w:sectPr>
      </w:sectPrChange>
      <w:footerReference w:type="default" r:id="rId9"/>
      <w:pgSz w:w="12240" w:h="15840" w:orient="portrait"/>
      <w:pgMar w:top="1440" w:right="1800" w:bottom="1440" w:left="1800" w:header="720" w:footer="720" w:gutter="0"/>
      <w:pgNumType w:start="0"/>
      <w:cols w:space="720"/>
      <w:titlePg/>
      <w:docGrid w:linePitch="360"/>
    </w:sectPr>
    <w:sectPr>
      <w:sectPrChange w:author="Pöllänen Arto" w:date="2017-03-23T02:53:07.2479795" w:id="619146644">
        <w:sectPr/>
      </w:sectPrChange>
      <w:pgMar w:top="1440" w:right="1800" w:bottom="1440" w:left="1800"/>
      <w:pgSz w:w="12240" w:h="15840" w:orient="portrait"/>
      <w:titlePg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9C4B18" w:rsidRDefault="006850BB" w14:paraId="0C2090D1" wp14:textId="77777777">
      <w:pPr>
        <w:spacing w:before="0" w:after="0" w:line="240" w:lineRule="auto"/>
      </w:pPr>
      <w:r>
        <w:separator/>
      </w:r>
    </w:p>
  </w:endnote>
  <w:endnote w:type="continuationSeparator" w:id="0">
    <w:p xmlns:wp14="http://schemas.microsoft.com/office/word/2010/wordml" w:rsidR="009C4B18" w:rsidRDefault="006850BB" w14:paraId="0978EDBA" wp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altName w:val=" GEORGIA"/>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9C4B18" w:rsidRDefault="006850BB" w14:paraId="76E8749F" wp14:textId="77777777" wp14:noSpellErr="1">
    <w:pPr>
      <w:pStyle w:val="Alatunniste"/>
    </w:pPr>
    <w:r>
      <w:rPr/>
      <w:t xml:space="preserve">SIVU </w:t>
    </w:r>
    <w:r w:rsidRPr="1E64732D">
      <w:rPr>
        <w:noProof/>
        <w:rPrChange w:author="Pöllänen Arto" w:date="2017-03-18T10:53:33.9025474" w:id="102335594">
          <w:rPr/>
        </w:rPrChange>
      </w:rPr>
      <w:fldChar w:fldCharType="begin"/>
    </w:r>
    <w:r>
      <w:instrText xml:space="preserve">PAGE  \* Arabic  \* </w:instrText>
    </w:r>
    <w:r>
      <w:instrText>MERGEFORMAT</w:instrText>
    </w:r>
    <w:r>
      <w:fldChar w:fldCharType="separate"/>
    </w:r>
    <w:r>
      <w:rPr>
        <w:noProof/>
      </w:rPr>
      <w:t>1</w:t>
    </w:r>
    <w:r w:rsidRPr="1E64732D">
      <w:rPr>
        <w:noProof/>
        <w:rPrChange w:author="Pöllänen Arto" w:date="2017-03-18T10:53:33.9025474" w:id="1182179880">
          <w:rPr/>
        </w:rPrChan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9C4B18" w:rsidRDefault="006850BB" w14:paraId="547DCD68" wp14:textId="77777777">
      <w:pPr>
        <w:spacing w:before="0" w:after="0" w:line="240" w:lineRule="auto"/>
      </w:pPr>
      <w:r>
        <w:separator/>
      </w:r>
    </w:p>
  </w:footnote>
  <w:footnote w:type="continuationSeparator" w:id="0">
    <w:p xmlns:wp14="http://schemas.microsoft.com/office/word/2010/wordml" w:rsidR="009C4B18" w:rsidRDefault="006850BB" w14:paraId="12C137E4" wp14:textId="77777777">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FFFFFF88"/>
    <w:multiLevelType w:val="singleLevel"/>
    <w:tmpl w:val="B87E3E76"/>
    <w:lvl w:ilvl="0">
      <w:start w:val="1"/>
      <w:numFmt w:val="decimal"/>
      <w:pStyle w:val="Numeroituluettelo"/>
      <w:lvlText w:val="%1."/>
      <w:lvlJc w:val="left"/>
      <w:pPr>
        <w:tabs>
          <w:tab w:val="num" w:pos="360"/>
        </w:tabs>
        <w:ind w:left="360" w:hanging="360"/>
      </w:pPr>
    </w:lvl>
  </w:abstractNum>
  <w:abstractNum w:abstractNumId="1">
    <w:nsid w:val="FFFFFF89"/>
    <w:multiLevelType w:val="singleLevel"/>
    <w:tmpl w:val="AF0E533E"/>
    <w:lvl w:ilvl="0">
      <w:start w:val="1"/>
      <w:numFmt w:val="bullet"/>
      <w:pStyle w:val="Merkittyluettelo"/>
      <w:lvlText w:val=""/>
      <w:lvlJc w:val="left"/>
      <w:pPr>
        <w:ind w:left="720" w:hanging="360"/>
      </w:pPr>
      <w:rPr>
        <w:rFonts w:hint="default" w:ascii="Symbol" w:hAnsi="Symbol"/>
        <w:color w:val="0D0D0D" w:themeColor="text1" w:themeTint="F2"/>
      </w:rPr>
    </w:lvl>
  </w:abstractNum>
  <w:num w:numId="8">
    <w:abstractNumId w:val="3"/>
  </w:num>
  <w:num w:numId="7">
    <w:abstractNumId w:val="2"/>
  </w:num>
  <w:num w:numId="1">
    <w:abstractNumId w:val="1"/>
  </w:num>
  <w:num w:numId="2">
    <w:abstractNumId w:val="1"/>
  </w:num>
  <w:num w:numId="3">
    <w:abstractNumId w:val="0"/>
  </w:num>
  <w:num w:numId="4">
    <w:abstractNumId w:val="0"/>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zoom w:percent="100"/>
  <w:revisionView w:markup="0"/>
  <w:trackRevisions/>
  <w:defaultTabStop w:val="720"/>
  <w:hyphenationZone w:val="425"/>
  <w:characterSpacingControl w:val="doNotCompress"/>
  <w:hdrShapeDefaults>
    <o:shapedefaults v:ext="edit" spidmax="2252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B18"/>
    <w:rsid w:val="00281ADE"/>
    <w:rsid w:val="003B9FC8"/>
    <w:rsid w:val="004BD5A7"/>
    <w:rsid w:val="006850BB"/>
    <w:rsid w:val="009C4B18"/>
    <w:rsid w:val="00E9BC51"/>
    <w:rsid w:val="0104490B"/>
    <w:rsid w:val="011B908B"/>
    <w:rsid w:val="011FC7D2"/>
    <w:rsid w:val="012F8BB8"/>
    <w:rsid w:val="01877ECE"/>
    <w:rsid w:val="01AF00D3"/>
    <w:rsid w:val="01DB788F"/>
    <w:rsid w:val="0258F0F3"/>
    <w:rsid w:val="0270C299"/>
    <w:rsid w:val="02C1AD86"/>
    <w:rsid w:val="035F948C"/>
    <w:rsid w:val="03773DD2"/>
    <w:rsid w:val="03E885C5"/>
    <w:rsid w:val="0439D4E9"/>
    <w:rsid w:val="0456017D"/>
    <w:rsid w:val="048CD906"/>
    <w:rsid w:val="04D0E354"/>
    <w:rsid w:val="04EB8BA5"/>
    <w:rsid w:val="04F28F47"/>
    <w:rsid w:val="05484CB6"/>
    <w:rsid w:val="0574A9CE"/>
    <w:rsid w:val="058834F0"/>
    <w:rsid w:val="058C0AF7"/>
    <w:rsid w:val="0593125A"/>
    <w:rsid w:val="059F9FBE"/>
    <w:rsid w:val="05BF0267"/>
    <w:rsid w:val="05FFA2DC"/>
    <w:rsid w:val="0695F723"/>
    <w:rsid w:val="06EC8676"/>
    <w:rsid w:val="06ED1154"/>
    <w:rsid w:val="071A6800"/>
    <w:rsid w:val="07F29EDA"/>
    <w:rsid w:val="093F940C"/>
    <w:rsid w:val="0982D860"/>
    <w:rsid w:val="0A026211"/>
    <w:rsid w:val="0A51F87B"/>
    <w:rsid w:val="0A655F81"/>
    <w:rsid w:val="0A9FEFBB"/>
    <w:rsid w:val="0AB50A9A"/>
    <w:rsid w:val="0B544405"/>
    <w:rsid w:val="0BCC9159"/>
    <w:rsid w:val="0BD255FC"/>
    <w:rsid w:val="0D3E560D"/>
    <w:rsid w:val="0D824FF8"/>
    <w:rsid w:val="0D88AC2F"/>
    <w:rsid w:val="0D8900E3"/>
    <w:rsid w:val="0DAAA2EE"/>
    <w:rsid w:val="0EAF3DD0"/>
    <w:rsid w:val="0EBCB704"/>
    <w:rsid w:val="0F636931"/>
    <w:rsid w:val="0FA41470"/>
    <w:rsid w:val="0FD6B767"/>
    <w:rsid w:val="100B6923"/>
    <w:rsid w:val="1014D630"/>
    <w:rsid w:val="109586D5"/>
    <w:rsid w:val="10AA03EB"/>
    <w:rsid w:val="10B6BCDC"/>
    <w:rsid w:val="11301610"/>
    <w:rsid w:val="1161544E"/>
    <w:rsid w:val="118DBB91"/>
    <w:rsid w:val="11B17CD5"/>
    <w:rsid w:val="12395C4A"/>
    <w:rsid w:val="123A4AEA"/>
    <w:rsid w:val="1294B294"/>
    <w:rsid w:val="12E9944B"/>
    <w:rsid w:val="131D09DE"/>
    <w:rsid w:val="142326E8"/>
    <w:rsid w:val="1479F228"/>
    <w:rsid w:val="150598C0"/>
    <w:rsid w:val="15D226E0"/>
    <w:rsid w:val="16A4C3D0"/>
    <w:rsid w:val="16ACB0FA"/>
    <w:rsid w:val="1719409F"/>
    <w:rsid w:val="174429F0"/>
    <w:rsid w:val="178AA268"/>
    <w:rsid w:val="17AC4FBE"/>
    <w:rsid w:val="17E25FF8"/>
    <w:rsid w:val="187BFAE1"/>
    <w:rsid w:val="19089495"/>
    <w:rsid w:val="19DD39B6"/>
    <w:rsid w:val="1A31A63C"/>
    <w:rsid w:val="1A3C1587"/>
    <w:rsid w:val="1A72010E"/>
    <w:rsid w:val="1A7FED92"/>
    <w:rsid w:val="1B387D9C"/>
    <w:rsid w:val="1B51F1D1"/>
    <w:rsid w:val="1B77803E"/>
    <w:rsid w:val="1B84A462"/>
    <w:rsid w:val="1BF1F2A4"/>
    <w:rsid w:val="1C2EDDDA"/>
    <w:rsid w:val="1C4C0DFE"/>
    <w:rsid w:val="1C82BA10"/>
    <w:rsid w:val="1CF10D66"/>
    <w:rsid w:val="1CFC9C07"/>
    <w:rsid w:val="1D4F8EC9"/>
    <w:rsid w:val="1DDB513E"/>
    <w:rsid w:val="1E167F0F"/>
    <w:rsid w:val="1E2FBA9A"/>
    <w:rsid w:val="1E64732D"/>
    <w:rsid w:val="1E929709"/>
    <w:rsid w:val="1E9F98EE"/>
    <w:rsid w:val="1ECF2342"/>
    <w:rsid w:val="1ED9B620"/>
    <w:rsid w:val="1EF9A187"/>
    <w:rsid w:val="1F575CC6"/>
    <w:rsid w:val="1F92A066"/>
    <w:rsid w:val="1FA18FC7"/>
    <w:rsid w:val="2058EF7E"/>
    <w:rsid w:val="205AB0CE"/>
    <w:rsid w:val="205D1DBF"/>
    <w:rsid w:val="206410B3"/>
    <w:rsid w:val="20C87B77"/>
    <w:rsid w:val="20EB0ACE"/>
    <w:rsid w:val="21343B4B"/>
    <w:rsid w:val="21F1BE5A"/>
    <w:rsid w:val="221CE5F6"/>
    <w:rsid w:val="22AB2061"/>
    <w:rsid w:val="22CED5A2"/>
    <w:rsid w:val="230BCF63"/>
    <w:rsid w:val="2385E08F"/>
    <w:rsid w:val="23BFB171"/>
    <w:rsid w:val="24796A36"/>
    <w:rsid w:val="250D8646"/>
    <w:rsid w:val="2574EE59"/>
    <w:rsid w:val="264BC3CE"/>
    <w:rsid w:val="271C7E81"/>
    <w:rsid w:val="279E75BD"/>
    <w:rsid w:val="28A28679"/>
    <w:rsid w:val="295AAD63"/>
    <w:rsid w:val="2969A7B8"/>
    <w:rsid w:val="296BB664"/>
    <w:rsid w:val="297B07CB"/>
    <w:rsid w:val="2A2FB1F1"/>
    <w:rsid w:val="2A75B51C"/>
    <w:rsid w:val="2A9C2236"/>
    <w:rsid w:val="2ADEE6FC"/>
    <w:rsid w:val="2B405B02"/>
    <w:rsid w:val="2B7847E6"/>
    <w:rsid w:val="2B7D16BB"/>
    <w:rsid w:val="2BD9FB41"/>
    <w:rsid w:val="2BF98026"/>
    <w:rsid w:val="2C8B79C0"/>
    <w:rsid w:val="2DB9AE2C"/>
    <w:rsid w:val="2E32000A"/>
    <w:rsid w:val="2E586FC5"/>
    <w:rsid w:val="2E701542"/>
    <w:rsid w:val="2ED61681"/>
    <w:rsid w:val="2F61C9CC"/>
    <w:rsid w:val="2F841EB7"/>
    <w:rsid w:val="2FBFE631"/>
    <w:rsid w:val="3111395F"/>
    <w:rsid w:val="3171153F"/>
    <w:rsid w:val="32070950"/>
    <w:rsid w:val="32E755BA"/>
    <w:rsid w:val="32F2330B"/>
    <w:rsid w:val="3309FE39"/>
    <w:rsid w:val="330E30AD"/>
    <w:rsid w:val="3322BEF2"/>
    <w:rsid w:val="3337F76A"/>
    <w:rsid w:val="33A3C2CF"/>
    <w:rsid w:val="34652AE2"/>
    <w:rsid w:val="346E422A"/>
    <w:rsid w:val="353A6B8A"/>
    <w:rsid w:val="355C9F56"/>
    <w:rsid w:val="35714BE9"/>
    <w:rsid w:val="358CCCF8"/>
    <w:rsid w:val="35C6143D"/>
    <w:rsid w:val="35ECCB14"/>
    <w:rsid w:val="35FADE26"/>
    <w:rsid w:val="3607FDA7"/>
    <w:rsid w:val="369020A4"/>
    <w:rsid w:val="3691122B"/>
    <w:rsid w:val="3723ADC1"/>
    <w:rsid w:val="37D483B5"/>
    <w:rsid w:val="381CAA4F"/>
    <w:rsid w:val="382A136B"/>
    <w:rsid w:val="3830939D"/>
    <w:rsid w:val="38534769"/>
    <w:rsid w:val="38BD513B"/>
    <w:rsid w:val="38BF4DF2"/>
    <w:rsid w:val="393B57FB"/>
    <w:rsid w:val="3A8E400C"/>
    <w:rsid w:val="3AEC1DBC"/>
    <w:rsid w:val="3AF1895C"/>
    <w:rsid w:val="3B3A9054"/>
    <w:rsid w:val="3B93C20A"/>
    <w:rsid w:val="3BBDE4EE"/>
    <w:rsid w:val="3BF362DF"/>
    <w:rsid w:val="3C9F5CAC"/>
    <w:rsid w:val="3CB271B8"/>
    <w:rsid w:val="3CFEAA8C"/>
    <w:rsid w:val="3D3C9AE4"/>
    <w:rsid w:val="3D72EA30"/>
    <w:rsid w:val="3DC5AB08"/>
    <w:rsid w:val="3DF3F248"/>
    <w:rsid w:val="3E359D67"/>
    <w:rsid w:val="3E4DB419"/>
    <w:rsid w:val="3E8C6327"/>
    <w:rsid w:val="3EAEB2B7"/>
    <w:rsid w:val="3F029D24"/>
    <w:rsid w:val="3F8DCBA4"/>
    <w:rsid w:val="3FF9B931"/>
    <w:rsid w:val="4039D482"/>
    <w:rsid w:val="403F358A"/>
    <w:rsid w:val="408B0E30"/>
    <w:rsid w:val="408F1186"/>
    <w:rsid w:val="409554AB"/>
    <w:rsid w:val="41B1D001"/>
    <w:rsid w:val="42B271FE"/>
    <w:rsid w:val="42DFE41A"/>
    <w:rsid w:val="42E2C4AA"/>
    <w:rsid w:val="4351383A"/>
    <w:rsid w:val="43818226"/>
    <w:rsid w:val="43B7080B"/>
    <w:rsid w:val="4421B3D6"/>
    <w:rsid w:val="443225A5"/>
    <w:rsid w:val="44519587"/>
    <w:rsid w:val="44777AC0"/>
    <w:rsid w:val="44DEA379"/>
    <w:rsid w:val="4560F765"/>
    <w:rsid w:val="45A01CCC"/>
    <w:rsid w:val="45E7D12A"/>
    <w:rsid w:val="463EAA18"/>
    <w:rsid w:val="469C2EEF"/>
    <w:rsid w:val="46F78999"/>
    <w:rsid w:val="47C89040"/>
    <w:rsid w:val="47E77140"/>
    <w:rsid w:val="48082B7A"/>
    <w:rsid w:val="482A35C0"/>
    <w:rsid w:val="482D2B18"/>
    <w:rsid w:val="483E77E7"/>
    <w:rsid w:val="48ABB395"/>
    <w:rsid w:val="48B7A4C5"/>
    <w:rsid w:val="490FB57C"/>
    <w:rsid w:val="49542606"/>
    <w:rsid w:val="497DF67E"/>
    <w:rsid w:val="49A40D8D"/>
    <w:rsid w:val="49ADBEEB"/>
    <w:rsid w:val="4A198139"/>
    <w:rsid w:val="4AB56EC3"/>
    <w:rsid w:val="4B42F44C"/>
    <w:rsid w:val="4BA90C7A"/>
    <w:rsid w:val="4BBD0076"/>
    <w:rsid w:val="4D1E0568"/>
    <w:rsid w:val="4D1E2063"/>
    <w:rsid w:val="4D6C53BF"/>
    <w:rsid w:val="4DD269D2"/>
    <w:rsid w:val="4E364706"/>
    <w:rsid w:val="4E72A543"/>
    <w:rsid w:val="4E74DFE9"/>
    <w:rsid w:val="4EED34AB"/>
    <w:rsid w:val="4F1B571F"/>
    <w:rsid w:val="5069EA96"/>
    <w:rsid w:val="507F7510"/>
    <w:rsid w:val="5090CE8F"/>
    <w:rsid w:val="50A7060D"/>
    <w:rsid w:val="50AF3D96"/>
    <w:rsid w:val="50AFF532"/>
    <w:rsid w:val="50B959A9"/>
    <w:rsid w:val="50DBB4E2"/>
    <w:rsid w:val="50F7B2C5"/>
    <w:rsid w:val="50FBBF4D"/>
    <w:rsid w:val="51021841"/>
    <w:rsid w:val="5136F94B"/>
    <w:rsid w:val="51C6B6C0"/>
    <w:rsid w:val="51CA18CF"/>
    <w:rsid w:val="5205723E"/>
    <w:rsid w:val="5255E1A6"/>
    <w:rsid w:val="529686AA"/>
    <w:rsid w:val="52C362B9"/>
    <w:rsid w:val="52F64293"/>
    <w:rsid w:val="531F94F9"/>
    <w:rsid w:val="5331C7D2"/>
    <w:rsid w:val="53731A63"/>
    <w:rsid w:val="53B3C2AA"/>
    <w:rsid w:val="53CC7D55"/>
    <w:rsid w:val="53E866B8"/>
    <w:rsid w:val="5438F0AB"/>
    <w:rsid w:val="54B94C59"/>
    <w:rsid w:val="550772FD"/>
    <w:rsid w:val="5517DCE6"/>
    <w:rsid w:val="55823050"/>
    <w:rsid w:val="55878EBA"/>
    <w:rsid w:val="55CC5334"/>
    <w:rsid w:val="56179959"/>
    <w:rsid w:val="5651C55C"/>
    <w:rsid w:val="565E1A99"/>
    <w:rsid w:val="56D384B4"/>
    <w:rsid w:val="57174C5C"/>
    <w:rsid w:val="57E1D0F4"/>
    <w:rsid w:val="580853CC"/>
    <w:rsid w:val="59FFCE89"/>
    <w:rsid w:val="5A742322"/>
    <w:rsid w:val="5AA6A120"/>
    <w:rsid w:val="5B4862C2"/>
    <w:rsid w:val="5B51704C"/>
    <w:rsid w:val="5BB84C48"/>
    <w:rsid w:val="5BE9631E"/>
    <w:rsid w:val="5C2D2700"/>
    <w:rsid w:val="5C9BA053"/>
    <w:rsid w:val="5CEFDBF6"/>
    <w:rsid w:val="5D349DF9"/>
    <w:rsid w:val="5D552D1B"/>
    <w:rsid w:val="5D647AA8"/>
    <w:rsid w:val="5DCBE745"/>
    <w:rsid w:val="5E9E425B"/>
    <w:rsid w:val="5ECEB39B"/>
    <w:rsid w:val="5EDC136C"/>
    <w:rsid w:val="5F7F0C06"/>
    <w:rsid w:val="5F888CC7"/>
    <w:rsid w:val="5FED934A"/>
    <w:rsid w:val="6073AA0F"/>
    <w:rsid w:val="6086DC07"/>
    <w:rsid w:val="61878198"/>
    <w:rsid w:val="62AD9C9A"/>
    <w:rsid w:val="62FAB52D"/>
    <w:rsid w:val="6304BFD1"/>
    <w:rsid w:val="6309FA4E"/>
    <w:rsid w:val="631450E6"/>
    <w:rsid w:val="635E562E"/>
    <w:rsid w:val="63666243"/>
    <w:rsid w:val="63A88648"/>
    <w:rsid w:val="63EDD5B4"/>
    <w:rsid w:val="641BF4A7"/>
    <w:rsid w:val="646F9284"/>
    <w:rsid w:val="6482DCFA"/>
    <w:rsid w:val="64D714F0"/>
    <w:rsid w:val="64D7C1F4"/>
    <w:rsid w:val="65175E6C"/>
    <w:rsid w:val="6533DDB2"/>
    <w:rsid w:val="65AFB28C"/>
    <w:rsid w:val="660AAA4E"/>
    <w:rsid w:val="66473524"/>
    <w:rsid w:val="66B3EA86"/>
    <w:rsid w:val="679AD262"/>
    <w:rsid w:val="67ACD3A3"/>
    <w:rsid w:val="67D25276"/>
    <w:rsid w:val="67EC25BC"/>
    <w:rsid w:val="68108295"/>
    <w:rsid w:val="6846DD74"/>
    <w:rsid w:val="6864B920"/>
    <w:rsid w:val="686CDA7E"/>
    <w:rsid w:val="6872B023"/>
    <w:rsid w:val="68AF6141"/>
    <w:rsid w:val="6951989D"/>
    <w:rsid w:val="69BF0F56"/>
    <w:rsid w:val="69D44B11"/>
    <w:rsid w:val="6A63C57F"/>
    <w:rsid w:val="6B0AF116"/>
    <w:rsid w:val="6B0D85E4"/>
    <w:rsid w:val="6B21C0AB"/>
    <w:rsid w:val="6B3E531F"/>
    <w:rsid w:val="6B7600AE"/>
    <w:rsid w:val="6BEB0758"/>
    <w:rsid w:val="6C9C07CD"/>
    <w:rsid w:val="6CC5F44C"/>
    <w:rsid w:val="6D1337E0"/>
    <w:rsid w:val="6D6A1DD8"/>
    <w:rsid w:val="6E956BD0"/>
    <w:rsid w:val="6F4CB8E2"/>
    <w:rsid w:val="6FB4C114"/>
    <w:rsid w:val="6FDA0506"/>
    <w:rsid w:val="700CED33"/>
    <w:rsid w:val="704DBC5C"/>
    <w:rsid w:val="70D459B3"/>
    <w:rsid w:val="714A00F4"/>
    <w:rsid w:val="71AC0C9F"/>
    <w:rsid w:val="72299EC2"/>
    <w:rsid w:val="726DF9AA"/>
    <w:rsid w:val="727D3C43"/>
    <w:rsid w:val="72A79ED8"/>
    <w:rsid w:val="730FBC15"/>
    <w:rsid w:val="734CA8D8"/>
    <w:rsid w:val="734FAD28"/>
    <w:rsid w:val="738494F0"/>
    <w:rsid w:val="738D1C33"/>
    <w:rsid w:val="73A77E18"/>
    <w:rsid w:val="73A7A474"/>
    <w:rsid w:val="73CD6B1B"/>
    <w:rsid w:val="73D513C2"/>
    <w:rsid w:val="7417ABDE"/>
    <w:rsid w:val="743F8BF6"/>
    <w:rsid w:val="74769478"/>
    <w:rsid w:val="74C703C7"/>
    <w:rsid w:val="751F7AE4"/>
    <w:rsid w:val="753DA161"/>
    <w:rsid w:val="759ACCB2"/>
    <w:rsid w:val="75E1ECAB"/>
    <w:rsid w:val="762E0D0C"/>
    <w:rsid w:val="763EFDB4"/>
    <w:rsid w:val="764AB7F6"/>
    <w:rsid w:val="76904ABD"/>
    <w:rsid w:val="76C31769"/>
    <w:rsid w:val="76DFD8D4"/>
    <w:rsid w:val="772FD845"/>
    <w:rsid w:val="77409255"/>
    <w:rsid w:val="77CA29BB"/>
    <w:rsid w:val="77D2CC7F"/>
    <w:rsid w:val="782C4516"/>
    <w:rsid w:val="78368A69"/>
    <w:rsid w:val="783AD094"/>
    <w:rsid w:val="78A110B5"/>
    <w:rsid w:val="78B3B3B2"/>
    <w:rsid w:val="78C21057"/>
    <w:rsid w:val="796F9BFC"/>
    <w:rsid w:val="79BF8A9D"/>
    <w:rsid w:val="79D40F80"/>
    <w:rsid w:val="79E7A7DB"/>
    <w:rsid w:val="7A43CB90"/>
    <w:rsid w:val="7A78E451"/>
    <w:rsid w:val="7A87E6E0"/>
    <w:rsid w:val="7AF008A7"/>
    <w:rsid w:val="7B9750E4"/>
    <w:rsid w:val="7B99BCF3"/>
    <w:rsid w:val="7BA100F3"/>
    <w:rsid w:val="7C01AF56"/>
    <w:rsid w:val="7C4151AA"/>
    <w:rsid w:val="7CA00356"/>
    <w:rsid w:val="7CD6539D"/>
    <w:rsid w:val="7CE33F86"/>
    <w:rsid w:val="7D1D759B"/>
    <w:rsid w:val="7D2880BE"/>
    <w:rsid w:val="7DCBD972"/>
    <w:rsid w:val="7DDD5B57"/>
    <w:rsid w:val="7E8D9315"/>
    <w:rsid w:val="7EA2F14F"/>
    <w:rsid w:val="7EEEE3CB"/>
    <w:rsid w:val="7F30DBC5"/>
    <w:rsid w:val="7FA9F7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2529"/>
    <o:shapelayout v:ext="edit">
      <o:idmap v:ext="edit" data="1"/>
    </o:shapelayout>
  </w:shapeDefaults>
  <w:decimalSymbol w:val=","/>
  <w:listSeparator w:val=";"/>
  <w15:docId w15:val="{2d62177c-3a80-4ada-9830-178cbe568917}"/>
  <w14:docId w14:val="34907EE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color w:val="4D322D" w:themeColor="text2"/>
        <w:lang w:val="fi-FI" w:eastAsia="zh-CN" w:bidi="ar-SA"/>
      </w:rPr>
    </w:rPrDefault>
    <w:pPrDefault>
      <w:pPr>
        <w:spacing w:before="120" w:after="200" w:line="264" w:lineRule="auto"/>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13" w:qFormat="1"/>
    <w:lsdException w:name="heading 8" w:uiPriority="13" w:qFormat="1"/>
    <w:lsdException w:name="heading 9" w:uiPriority="13"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uiPriority="10" w:semiHidden="0" w:unhideWhenUsed="0" w:qFormat="1"/>
    <w:lsdException w:name="Default Paragraph Font" w:uiPriority="1"/>
    <w:lsdException w:name="Subtitle" w:uiPriority="11" w:semiHidden="0" w:unhideWhenUsed="0" w:qFormat="1"/>
    <w:lsdException w:name="Strong" w:uiPriority="22" w:unhideWhenUsed="0" w:qFormat="1"/>
    <w:lsdException w:name="Emphasis" w:uiPriority="1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unhideWhenUsed="0" w:qFormat="1"/>
    <w:lsdException w:name="Quote" w:uiPriority="1" w:semiHidden="0" w:unhideWhenUsed="0" w:qFormat="1"/>
    <w:lsdException w:name="Intense Quote" w:uiPriority="3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9"/>
    <w:lsdException w:name="TOC Heading" w:uiPriority="39" w:qFormat="1"/>
  </w:latentStyles>
  <w:style w:type="paragraph" w:styleId="Normaali" w:default="1">
    <w:name w:val="Normal"/>
    <w:qFormat/>
  </w:style>
  <w:style w:type="paragraph" w:styleId="Otsikko1">
    <w:name w:val="heading 1"/>
    <w:basedOn w:val="Normaali"/>
    <w:next w:val="Normaali"/>
    <w:link w:val="Otsikko1Char"/>
    <w:uiPriority w:val="1"/>
    <w:qFormat/>
    <w:pPr>
      <w:keepNext/>
      <w:keepLines/>
      <w:spacing w:before="600" w:after="60"/>
      <w:outlineLvl w:val="0"/>
    </w:pPr>
    <w:rPr>
      <w:rFonts w:asciiTheme="majorHAnsi" w:hAnsiTheme="majorHAnsi" w:eastAsiaTheme="majorEastAsia" w:cstheme="majorBidi"/>
      <w:color w:val="3F251D" w:themeColor="accent1"/>
      <w:sz w:val="30"/>
      <w:szCs w:val="30"/>
    </w:rPr>
  </w:style>
  <w:style w:type="paragraph" w:styleId="Otsikko2">
    <w:name w:val="heading 2"/>
    <w:basedOn w:val="Normaali"/>
    <w:next w:val="Normaali"/>
    <w:link w:val="Otsikko2Char"/>
    <w:uiPriority w:val="1"/>
    <w:unhideWhenUsed/>
    <w:qFormat/>
    <w:pPr>
      <w:keepNext/>
      <w:keepLines/>
      <w:spacing w:before="240" w:after="0"/>
      <w:outlineLvl w:val="1"/>
    </w:pPr>
    <w:rPr>
      <w:rFonts w:asciiTheme="majorHAnsi" w:hAnsiTheme="majorHAnsi" w:eastAsiaTheme="majorEastAsia" w:cstheme="majorBidi"/>
      <w:color w:val="3F251D" w:themeColor="accent1"/>
      <w:sz w:val="22"/>
      <w:szCs w:val="22"/>
    </w:rPr>
  </w:style>
  <w:style w:type="paragraph" w:styleId="Otsikko3">
    <w:name w:val="heading 3"/>
    <w:basedOn w:val="Normaali"/>
    <w:next w:val="Normaali"/>
    <w:link w:val="Otsikko3Char"/>
    <w:uiPriority w:val="1"/>
    <w:semiHidden/>
    <w:unhideWhenUsed/>
    <w:qFormat/>
    <w:pPr>
      <w:keepNext/>
      <w:keepLines/>
      <w:spacing w:before="200" w:after="0"/>
      <w:outlineLvl w:val="2"/>
    </w:pPr>
    <w:rPr>
      <w:rFonts w:asciiTheme="majorHAnsi" w:hAnsiTheme="majorHAnsi" w:eastAsiaTheme="majorEastAsia" w:cstheme="majorBidi"/>
      <w:color w:val="3F251D" w:themeColor="accent1"/>
      <w:sz w:val="22"/>
      <w:szCs w:val="22"/>
    </w:rPr>
  </w:style>
  <w:style w:type="paragraph" w:styleId="Otsikko5">
    <w:name w:val="heading 5"/>
    <w:basedOn w:val="Normaali"/>
    <w:next w:val="Normaali"/>
    <w:link w:val="Otsikko5Char"/>
    <w:uiPriority w:val="13"/>
    <w:semiHidden/>
    <w:unhideWhenUsed/>
    <w:qFormat/>
    <w:pPr>
      <w:keepNext/>
      <w:keepLines/>
      <w:spacing w:before="200" w:after="0"/>
      <w:outlineLvl w:val="4"/>
    </w:pPr>
    <w:rPr>
      <w:rFonts w:asciiTheme="majorHAnsi" w:hAnsiTheme="majorHAnsi" w:eastAsiaTheme="majorEastAsia" w:cstheme="majorBidi"/>
      <w:color w:val="1F120E" w:themeColor="accent1" w:themeShade="80"/>
    </w:rPr>
  </w:style>
  <w:style w:type="paragraph" w:styleId="Otsikko6">
    <w:name w:val="heading 6"/>
    <w:basedOn w:val="Normaali"/>
    <w:next w:val="Normaali"/>
    <w:link w:val="Otsikko6Char"/>
    <w:uiPriority w:val="13"/>
    <w:semiHidden/>
    <w:unhideWhenUsed/>
    <w:qFormat/>
    <w:pPr>
      <w:keepNext/>
      <w:keepLines/>
      <w:spacing w:before="200" w:after="0"/>
      <w:outlineLvl w:val="5"/>
    </w:pPr>
    <w:rPr>
      <w:rFonts w:asciiTheme="majorHAnsi" w:hAnsiTheme="majorHAnsi" w:eastAsiaTheme="majorEastAsia" w:cstheme="majorBidi"/>
      <w:i/>
      <w:iCs/>
      <w:color w:val="1F120E" w:themeColor="accent1" w:themeShade="7F"/>
    </w:rPr>
  </w:style>
  <w:style w:type="character" w:styleId="Kappaleenoletusfontti" w:default="1">
    <w:name w:val="Default Paragraph Font"/>
    <w:uiPriority w:val="1"/>
    <w:semiHidden/>
    <w:unhideWhenUsed/>
  </w:style>
  <w:style w:type="table" w:styleId="Normaalitaulukko" w:default="1">
    <w:name w:val="Normal Table"/>
    <w:uiPriority w:val="99"/>
    <w:semiHidden/>
    <w:unhideWhenUsed/>
    <w:tblPr>
      <w:tblInd w:w="0" w:type="dxa"/>
      <w:tblCellMar>
        <w:top w:w="0" w:type="dxa"/>
        <w:left w:w="108" w:type="dxa"/>
        <w:bottom w:w="0" w:type="dxa"/>
        <w:right w:w="108" w:type="dxa"/>
      </w:tblCellMar>
    </w:tblPr>
  </w:style>
  <w:style w:type="numbering" w:styleId="Eiluetteloa" w:default="1">
    <w:name w:val="No List"/>
    <w:uiPriority w:val="99"/>
    <w:semiHidden/>
    <w:unhideWhenUsed/>
  </w:style>
  <w:style w:type="table" w:styleId="Vaaleavarjostus">
    <w:name w:val="Light Shading"/>
    <w:basedOn w:val="Normaalitaulukko"/>
    <w:uiPriority w:val="60"/>
    <w:pPr>
      <w:spacing w:before="40" w:after="4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color="000000" w:themeColor="text1" w:sz="8" w:space="0"/>
          <w:left w:val="nil"/>
          <w:bottom w:val="single" w:color="000000" w:themeColor="text1" w:sz="8" w:space="0"/>
          <w:right w:val="nil"/>
          <w:insideH w:val="nil"/>
          <w:insideV w:val="nil"/>
        </w:tcBorders>
        <w:vAlign w:val="bottom"/>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Yhteystiedot" w:customStyle="1">
    <w:name w:val="Yhteystiedot"/>
    <w:basedOn w:val="Normaali"/>
    <w:uiPriority w:val="99"/>
    <w:qFormat/>
    <w:pPr>
      <w:spacing w:before="360" w:after="0"/>
      <w:contextualSpacing/>
      <w:jc w:val="center"/>
    </w:pPr>
  </w:style>
  <w:style w:type="character" w:styleId="Otsikko1Char" w:customStyle="1">
    <w:name w:val="Otsikko 1 Char"/>
    <w:basedOn w:val="Kappaleenoletusfontti"/>
    <w:link w:val="Otsikko1"/>
    <w:uiPriority w:val="1"/>
    <w:rPr>
      <w:rFonts w:asciiTheme="majorHAnsi" w:hAnsiTheme="majorHAnsi" w:eastAsiaTheme="majorEastAsia" w:cstheme="majorBidi"/>
      <w:color w:val="3F251D" w:themeColor="accent1"/>
      <w:sz w:val="30"/>
      <w:szCs w:val="30"/>
    </w:rPr>
  </w:style>
  <w:style w:type="character" w:styleId="Otsikko2Char" w:customStyle="1">
    <w:name w:val="Otsikko 2 Char"/>
    <w:basedOn w:val="Kappaleenoletusfontti"/>
    <w:link w:val="Otsikko2"/>
    <w:uiPriority w:val="1"/>
    <w:rPr>
      <w:rFonts w:asciiTheme="majorHAnsi" w:hAnsiTheme="majorHAnsi" w:eastAsiaTheme="majorEastAsia" w:cstheme="majorBidi"/>
      <w:color w:val="3F251D" w:themeColor="accent1"/>
      <w:sz w:val="22"/>
      <w:szCs w:val="22"/>
    </w:rPr>
  </w:style>
  <w:style w:type="character" w:styleId="Otsikko3Char" w:customStyle="1">
    <w:name w:val="Otsikko 3 Char"/>
    <w:basedOn w:val="Kappaleenoletusfontti"/>
    <w:link w:val="Otsikko3"/>
    <w:uiPriority w:val="1"/>
    <w:rPr>
      <w:rFonts w:asciiTheme="majorHAnsi" w:hAnsiTheme="majorHAnsi" w:eastAsiaTheme="majorEastAsia" w:cstheme="majorBidi"/>
      <w:color w:val="3F251D" w:themeColor="accent1"/>
      <w:sz w:val="22"/>
      <w:szCs w:val="22"/>
    </w:rPr>
  </w:style>
  <w:style w:type="character" w:styleId="Otsikko5Char" w:customStyle="1">
    <w:name w:val="Otsikko 5 Char"/>
    <w:basedOn w:val="Kappaleenoletusfontti"/>
    <w:link w:val="Otsikko5"/>
    <w:uiPriority w:val="13"/>
    <w:semiHidden/>
    <w:rPr>
      <w:rFonts w:asciiTheme="majorHAnsi" w:hAnsiTheme="majorHAnsi" w:eastAsiaTheme="majorEastAsia" w:cstheme="majorBidi"/>
      <w:color w:val="1F120E" w:themeColor="accent1" w:themeShade="80"/>
    </w:rPr>
  </w:style>
  <w:style w:type="character" w:styleId="Otsikko6Char" w:customStyle="1">
    <w:name w:val="Otsikko 6 Char"/>
    <w:basedOn w:val="Kappaleenoletusfontti"/>
    <w:link w:val="Otsikko6"/>
    <w:uiPriority w:val="13"/>
    <w:semiHidden/>
    <w:rPr>
      <w:rFonts w:asciiTheme="majorHAnsi" w:hAnsiTheme="majorHAnsi" w:eastAsiaTheme="majorEastAsia" w:cstheme="majorBidi"/>
      <w:i/>
      <w:iCs/>
      <w:color w:val="1F120E" w:themeColor="accent1" w:themeShade="7F"/>
    </w:rPr>
  </w:style>
  <w:style w:type="paragraph" w:styleId="Merkittyluettelo">
    <w:name w:val="List Bullet"/>
    <w:basedOn w:val="Normaali"/>
    <w:uiPriority w:val="1"/>
    <w:unhideWhenUsed/>
    <w:qFormat/>
    <w:pPr>
      <w:numPr>
        <w:numId w:val="5"/>
      </w:numPr>
    </w:pPr>
  </w:style>
  <w:style w:type="paragraph" w:styleId="Numeroituluettelo">
    <w:name w:val="List Number"/>
    <w:basedOn w:val="Normaali"/>
    <w:uiPriority w:val="1"/>
    <w:unhideWhenUsed/>
    <w:qFormat/>
    <w:pPr>
      <w:numPr>
        <w:numId w:val="6"/>
      </w:numPr>
      <w:contextualSpacing/>
    </w:pPr>
  </w:style>
  <w:style w:type="paragraph" w:styleId="Otsikko">
    <w:name w:val="Title"/>
    <w:basedOn w:val="Normaali"/>
    <w:next w:val="Normaali"/>
    <w:link w:val="OtsikkoChar"/>
    <w:uiPriority w:val="10"/>
    <w:unhideWhenUsed/>
    <w:qFormat/>
    <w:pPr>
      <w:spacing w:before="440" w:after="40" w:line="240" w:lineRule="auto"/>
      <w:contextualSpacing/>
      <w:jc w:val="center"/>
    </w:pPr>
    <w:rPr>
      <w:rFonts w:asciiTheme="majorHAnsi" w:hAnsiTheme="majorHAnsi" w:eastAsiaTheme="majorEastAsia" w:cstheme="majorBidi"/>
      <w:color w:val="3F251D" w:themeColor="accent1"/>
      <w:kern w:val="28"/>
      <w:sz w:val="60"/>
      <w:szCs w:val="60"/>
    </w:rPr>
  </w:style>
  <w:style w:type="character" w:styleId="OtsikkoChar" w:customStyle="1">
    <w:name w:val="Otsikko Char"/>
    <w:basedOn w:val="Kappaleenoletusfontti"/>
    <w:link w:val="Otsikko"/>
    <w:uiPriority w:val="10"/>
    <w:rPr>
      <w:rFonts w:asciiTheme="majorHAnsi" w:hAnsiTheme="majorHAnsi" w:eastAsiaTheme="majorEastAsia" w:cstheme="majorBidi"/>
      <w:color w:val="3F251D" w:themeColor="accent1"/>
      <w:kern w:val="28"/>
      <w:sz w:val="60"/>
      <w:szCs w:val="60"/>
    </w:rPr>
  </w:style>
  <w:style w:type="paragraph" w:styleId="Alaotsikko">
    <w:name w:val="Subtitle"/>
    <w:basedOn w:val="Normaali"/>
    <w:next w:val="Normaali"/>
    <w:link w:val="AlaotsikkoChar"/>
    <w:uiPriority w:val="11"/>
    <w:unhideWhenUsed/>
    <w:qFormat/>
    <w:pPr>
      <w:numPr>
        <w:ilvl w:val="1"/>
      </w:numPr>
      <w:spacing w:before="300" w:after="40"/>
      <w:contextualSpacing/>
      <w:jc w:val="center"/>
    </w:pPr>
    <w:rPr>
      <w:rFonts w:asciiTheme="majorHAnsi" w:hAnsiTheme="majorHAnsi" w:eastAsiaTheme="majorEastAsia" w:cstheme="majorBidi"/>
      <w:sz w:val="26"/>
      <w:szCs w:val="26"/>
    </w:rPr>
  </w:style>
  <w:style w:type="character" w:styleId="AlaotsikkoChar" w:customStyle="1">
    <w:name w:val="Alaotsikko Char"/>
    <w:basedOn w:val="Kappaleenoletusfontti"/>
    <w:link w:val="Alaotsikko"/>
    <w:uiPriority w:val="11"/>
    <w:rPr>
      <w:rFonts w:asciiTheme="majorHAnsi" w:hAnsiTheme="majorHAnsi" w:eastAsiaTheme="majorEastAsia" w:cstheme="majorBidi"/>
      <w:sz w:val="26"/>
      <w:szCs w:val="26"/>
    </w:rPr>
  </w:style>
  <w:style w:type="paragraph" w:styleId="Valokuva" w:customStyle="1">
    <w:name w:val="Valokuva"/>
    <w:basedOn w:val="Normaali"/>
    <w:uiPriority w:val="99"/>
    <w:qFormat/>
    <w:pPr>
      <w:spacing w:before="0" w:after="0"/>
      <w:jc w:val="center"/>
    </w:pPr>
  </w:style>
  <w:style w:type="paragraph" w:styleId="Eivli">
    <w:name w:val="No Spacing"/>
    <w:link w:val="EivliChar"/>
    <w:uiPriority w:val="1"/>
    <w:unhideWhenUsed/>
    <w:qFormat/>
    <w:pPr>
      <w:spacing w:before="0" w:after="0" w:line="240" w:lineRule="auto"/>
    </w:pPr>
    <w:rPr>
      <w:color w:val="auto"/>
    </w:rPr>
  </w:style>
  <w:style w:type="character" w:styleId="EivliChar" w:customStyle="1">
    <w:name w:val="Ei väliä Char"/>
    <w:basedOn w:val="Kappaleenoletusfontti"/>
    <w:link w:val="Eivli"/>
    <w:uiPriority w:val="1"/>
    <w:rPr>
      <w:rFonts w:asciiTheme="minorHAnsi" w:hAnsiTheme="minorHAnsi" w:eastAsiaTheme="minorEastAsia" w:cstheme="minorBidi"/>
      <w:color w:val="auto"/>
    </w:rPr>
  </w:style>
  <w:style w:type="paragraph" w:styleId="Lainaus">
    <w:name w:val="Quote"/>
    <w:basedOn w:val="Normaali"/>
    <w:next w:val="Normaali"/>
    <w:link w:val="LainausChar"/>
    <w:uiPriority w:val="10"/>
    <w:unhideWhenUsed/>
    <w:qFormat/>
    <w:pPr>
      <w:spacing w:after="480"/>
      <w:jc w:val="center"/>
    </w:pPr>
    <w:rPr>
      <w:i/>
      <w:iCs/>
      <w:color w:val="3F251D" w:themeColor="accent1"/>
      <w:sz w:val="26"/>
      <w:szCs w:val="26"/>
      <w14:textFill>
        <w14:solidFill>
          <w14:schemeClr w14:val="accent1">
            <w14:alpha w14:val="30000"/>
          </w14:schemeClr>
        </w14:solidFill>
      </w14:textFill>
    </w:rPr>
  </w:style>
  <w:style w:type="character" w:styleId="LainausChar" w:customStyle="1">
    <w:name w:val="Lainaus Char"/>
    <w:basedOn w:val="Kappaleenoletusfontti"/>
    <w:link w:val="Lainaus"/>
    <w:uiPriority w:val="10"/>
    <w:rPr>
      <w:i/>
      <w:iCs/>
      <w:color w:val="3F251D" w:themeColor="accent1"/>
      <w:sz w:val="26"/>
      <w:szCs w:val="26"/>
      <w14:textFill>
        <w14:solidFill>
          <w14:schemeClr w14:val="accent1">
            <w14:alpha w14:val="30000"/>
          </w14:schemeClr>
        </w14:solidFill>
      </w14:textFill>
    </w:rPr>
  </w:style>
  <w:style w:type="paragraph" w:styleId="Sisllysluettelonotsikko">
    <w:name w:val="TOC Heading"/>
    <w:basedOn w:val="Otsikko1"/>
    <w:next w:val="Normaali"/>
    <w:uiPriority w:val="39"/>
    <w:semiHidden/>
    <w:unhideWhenUsed/>
    <w:qFormat/>
    <w:pPr>
      <w:spacing w:before="0"/>
      <w:outlineLvl w:val="9"/>
    </w:pPr>
  </w:style>
  <w:style w:type="paragraph" w:styleId="Alatunniste">
    <w:name w:val="footer"/>
    <w:basedOn w:val="Normaali"/>
    <w:link w:val="AlatunnisteChar"/>
    <w:uiPriority w:val="99"/>
    <w:unhideWhenUsed/>
    <w:pPr>
      <w:spacing w:before="0" w:after="0" w:line="240" w:lineRule="auto"/>
      <w:jc w:val="right"/>
    </w:pPr>
    <w:rPr>
      <w:sz w:val="16"/>
      <w:szCs w:val="16"/>
    </w:rPr>
  </w:style>
  <w:style w:type="character" w:styleId="AlatunnisteChar" w:customStyle="1">
    <w:name w:val="Alatunniste Char"/>
    <w:basedOn w:val="Kappaleenoletusfontti"/>
    <w:link w:val="Alatunniste"/>
    <w:uiPriority w:val="99"/>
    <w:rPr>
      <w:sz w:val="16"/>
      <w:szCs w:val="16"/>
    </w:rPr>
  </w:style>
  <w:style w:type="paragraph" w:styleId="Sisllysluettelo3" w:customStyle="1">
    <w:name w:val="Sisällysluettelo 3"/>
    <w:basedOn w:val="Normaali"/>
    <w:next w:val="Normaali"/>
    <w:autoRedefine/>
    <w:uiPriority w:val="39"/>
    <w:semiHidden/>
    <w:unhideWhenUsed/>
    <w:pPr>
      <w:spacing w:after="100"/>
      <w:ind w:left="400"/>
    </w:pPr>
    <w:rPr>
      <w:i/>
      <w:iCs/>
    </w:rPr>
  </w:style>
  <w:style w:type="paragraph" w:styleId="Sisllysluettelo1" w:customStyle="1">
    <w:name w:val="Sisällysluettelo 1"/>
    <w:basedOn w:val="Normaali"/>
    <w:next w:val="Normaali"/>
    <w:autoRedefine/>
    <w:uiPriority w:val="39"/>
    <w:semiHidden/>
    <w:unhideWhenUsed/>
    <w:pPr>
      <w:spacing w:after="100"/>
    </w:pPr>
  </w:style>
  <w:style w:type="paragraph" w:styleId="Sisllysluettelo2" w:customStyle="1">
    <w:name w:val="Sisällysluettelo 2"/>
    <w:basedOn w:val="Normaali"/>
    <w:next w:val="Normaali"/>
    <w:autoRedefine/>
    <w:uiPriority w:val="39"/>
    <w:semiHidden/>
    <w:unhideWhenUsed/>
    <w:pPr>
      <w:spacing w:after="100"/>
      <w:ind w:left="200"/>
    </w:pPr>
  </w:style>
  <w:style w:type="paragraph" w:styleId="Seliteteksti">
    <w:name w:val="Balloon Text"/>
    <w:basedOn w:val="Normaali"/>
    <w:link w:val="SelitetekstiChar"/>
    <w:uiPriority w:val="99"/>
    <w:semiHidden/>
    <w:unhideWhenUsed/>
    <w:pPr>
      <w:spacing w:after="0" w:line="240" w:lineRule="auto"/>
    </w:pPr>
    <w:rPr>
      <w:rFonts w:ascii="Tahoma" w:hAnsi="Tahoma" w:cs="Tahoma"/>
      <w:sz w:val="16"/>
      <w:szCs w:val="16"/>
    </w:rPr>
  </w:style>
  <w:style w:type="character" w:styleId="SelitetekstiChar" w:customStyle="1">
    <w:name w:val="Seliteteksti Char"/>
    <w:basedOn w:val="Kappaleenoletusfontti"/>
    <w:link w:val="Seliteteksti"/>
    <w:uiPriority w:val="99"/>
    <w:semiHidden/>
    <w:rPr>
      <w:rFonts w:ascii="Tahoma" w:hAnsi="Tahoma" w:cs="Tahoma"/>
      <w:sz w:val="16"/>
      <w:szCs w:val="16"/>
    </w:rPr>
  </w:style>
  <w:style w:type="paragraph" w:styleId="Lhdeluettelo">
    <w:name w:val="Bibliography"/>
    <w:basedOn w:val="Normaali"/>
    <w:next w:val="Normaali"/>
    <w:uiPriority w:val="39"/>
    <w:semiHidden/>
    <w:unhideWhenUsed/>
  </w:style>
  <w:style w:type="character" w:styleId="Paikkamerkkiteksti">
    <w:name w:val="Placeholder Text"/>
    <w:basedOn w:val="Kappaleenoletusfontti"/>
    <w:uiPriority w:val="99"/>
    <w:semiHidden/>
    <w:unhideWhenUsed/>
    <w:rPr>
      <w:color w:val="808080"/>
    </w:rPr>
  </w:style>
  <w:style w:type="table" w:styleId="Raporttitaulukko" w:customStyle="1">
    <w:name w:val="Raporttitaulukko"/>
    <w:basedOn w:val="Normaalitaulukko"/>
    <w:uiPriority w:val="99"/>
    <w:pPr>
      <w:spacing w:before="60" w:after="60" w:line="240" w:lineRule="auto"/>
      <w:jc w:val="center"/>
    </w:pPr>
    <w:tblPr>
      <w:tblInd w:w="0" w:type="dxa"/>
      <w:tblBorders>
        <w:top w:val="single" w:color="3F251D" w:themeColor="accent1" w:sz="4" w:space="0"/>
        <w:left w:val="single" w:color="3F251D" w:themeColor="accent1" w:sz="4" w:space="0"/>
        <w:bottom w:val="single" w:color="3F251D" w:themeColor="accent1" w:sz="4" w:space="0"/>
        <w:right w:val="single" w:color="3F251D" w:themeColor="accent1" w:sz="4" w:space="0"/>
        <w:insideH w:val="single" w:color="3F251D" w:themeColor="accent1" w:sz="4" w:space="0"/>
        <w:insideV w:val="single" w:color="3F251D" w:themeColor="accent1" w:sz="4" w:space="0"/>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ulukkoruudukko" w:customStyle="1">
    <w:name w:val="Taulukkoruudukko"/>
    <w:basedOn w:val="Normaalitaulukko"/>
    <w:uiPriority w:val="59"/>
    <w:pPr>
      <w:spacing w:before="0"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ali"/>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D322D" w:themeColor="text2"/>
        <w:lang w:val="fi-FI" w:eastAsia="zh-CN"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13" w:qFormat="1"/>
    <w:lsdException w:name="heading 8" w:uiPriority="13" w:qFormat="1"/>
    <w:lsdException w:name="heading 9" w:uiPriority="13"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uiPriority="1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1"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9"/>
    <w:lsdException w:name="TOC Heading" w:uiPriority="39" w:qFormat="1"/>
  </w:latentStyles>
  <w:style w:type="paragraph" w:default="1" w:styleId="Normaali">
    <w:name w:val="Normal"/>
    <w:qFormat/>
  </w:style>
  <w:style w:type="paragraph" w:styleId="Otsikko1">
    <w:name w:val="heading 1"/>
    <w:basedOn w:val="Normaali"/>
    <w:next w:val="Normaali"/>
    <w:link w:val="Otsikko1Char"/>
    <w:uiPriority w:val="1"/>
    <w:qFormat/>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Otsikko2">
    <w:name w:val="heading 2"/>
    <w:basedOn w:val="Normaali"/>
    <w:next w:val="Normaali"/>
    <w:link w:val="Otsikko2Char"/>
    <w:uiPriority w:val="1"/>
    <w:unhideWhenUsed/>
    <w:qFormat/>
    <w:pPr>
      <w:keepNext/>
      <w:keepLines/>
      <w:spacing w:before="240" w:after="0"/>
      <w:outlineLvl w:val="1"/>
    </w:pPr>
    <w:rPr>
      <w:rFonts w:asciiTheme="majorHAnsi" w:eastAsiaTheme="majorEastAsia" w:hAnsiTheme="majorHAnsi" w:cstheme="majorBidi"/>
      <w:color w:val="3F251D" w:themeColor="accent1"/>
      <w:sz w:val="22"/>
      <w:szCs w:val="22"/>
    </w:rPr>
  </w:style>
  <w:style w:type="paragraph" w:styleId="Otsikko3">
    <w:name w:val="heading 3"/>
    <w:basedOn w:val="Normaali"/>
    <w:next w:val="Normaali"/>
    <w:link w:val="Otsikko3Char"/>
    <w:uiPriority w:val="1"/>
    <w:semiHidden/>
    <w:unhideWhenUsed/>
    <w:qFormat/>
    <w:pPr>
      <w:keepNext/>
      <w:keepLines/>
      <w:spacing w:before="200" w:after="0"/>
      <w:outlineLvl w:val="2"/>
    </w:pPr>
    <w:rPr>
      <w:rFonts w:asciiTheme="majorHAnsi" w:eastAsiaTheme="majorEastAsia" w:hAnsiTheme="majorHAnsi" w:cstheme="majorBidi"/>
      <w:color w:val="3F251D" w:themeColor="accent1"/>
      <w:sz w:val="22"/>
      <w:szCs w:val="22"/>
    </w:rPr>
  </w:style>
  <w:style w:type="paragraph" w:styleId="Otsikko5">
    <w:name w:val="heading 5"/>
    <w:basedOn w:val="Normaali"/>
    <w:next w:val="Normaali"/>
    <w:link w:val="Otsikko5Char"/>
    <w:uiPriority w:val="13"/>
    <w:semiHidden/>
    <w:unhideWhenUsed/>
    <w:qFormat/>
    <w:pPr>
      <w:keepNext/>
      <w:keepLines/>
      <w:spacing w:before="200" w:after="0"/>
      <w:outlineLvl w:val="4"/>
    </w:pPr>
    <w:rPr>
      <w:rFonts w:asciiTheme="majorHAnsi" w:eastAsiaTheme="majorEastAsia" w:hAnsiTheme="majorHAnsi" w:cstheme="majorBidi"/>
      <w:color w:val="1F120E" w:themeColor="accent1" w:themeShade="80"/>
    </w:rPr>
  </w:style>
  <w:style w:type="paragraph" w:styleId="Otsikko6">
    <w:name w:val="heading 6"/>
    <w:basedOn w:val="Normaali"/>
    <w:next w:val="Normaali"/>
    <w:link w:val="Otsikko6Char"/>
    <w:uiPriority w:val="13"/>
    <w:semiHidden/>
    <w:unhideWhenUsed/>
    <w:qFormat/>
    <w:pPr>
      <w:keepNext/>
      <w:keepLines/>
      <w:spacing w:before="200" w:after="0"/>
      <w:outlineLvl w:val="5"/>
    </w:pPr>
    <w:rPr>
      <w:rFonts w:asciiTheme="majorHAnsi" w:eastAsiaTheme="majorEastAsia" w:hAnsiTheme="majorHAnsi" w:cstheme="majorBidi"/>
      <w:i/>
      <w:iCs/>
      <w:color w:val="1F120E" w:themeColor="accent1" w:themeShade="7F"/>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table" w:styleId="Vaaleavarjostus">
    <w:name w:val="Light Shading"/>
    <w:basedOn w:val="Normaalitaulukko"/>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Yhteystiedot">
    <w:name w:val="Yhteystiedot"/>
    <w:basedOn w:val="Normaali"/>
    <w:uiPriority w:val="99"/>
    <w:qFormat/>
    <w:pPr>
      <w:spacing w:before="360" w:after="0"/>
      <w:contextualSpacing/>
      <w:jc w:val="center"/>
    </w:pPr>
  </w:style>
  <w:style w:type="character" w:customStyle="1" w:styleId="Otsikko1Char">
    <w:name w:val="Otsikko 1 Char"/>
    <w:basedOn w:val="Kappaleenoletusfontti"/>
    <w:link w:val="Otsikko1"/>
    <w:uiPriority w:val="1"/>
    <w:rPr>
      <w:rFonts w:asciiTheme="majorHAnsi" w:eastAsiaTheme="majorEastAsia" w:hAnsiTheme="majorHAnsi" w:cstheme="majorBidi"/>
      <w:color w:val="3F251D" w:themeColor="accent1"/>
      <w:sz w:val="30"/>
      <w:szCs w:val="30"/>
    </w:rPr>
  </w:style>
  <w:style w:type="character" w:customStyle="1" w:styleId="Otsikko2Char">
    <w:name w:val="Otsikko 2 Char"/>
    <w:basedOn w:val="Kappaleenoletusfontti"/>
    <w:link w:val="Otsikko2"/>
    <w:uiPriority w:val="1"/>
    <w:rPr>
      <w:rFonts w:asciiTheme="majorHAnsi" w:eastAsiaTheme="majorEastAsia" w:hAnsiTheme="majorHAnsi" w:cstheme="majorBidi"/>
      <w:color w:val="3F251D" w:themeColor="accent1"/>
      <w:sz w:val="22"/>
      <w:szCs w:val="22"/>
    </w:rPr>
  </w:style>
  <w:style w:type="character" w:customStyle="1" w:styleId="Otsikko3Char">
    <w:name w:val="Otsikko 3 Char"/>
    <w:basedOn w:val="Kappaleenoletusfontti"/>
    <w:link w:val="Otsikko3"/>
    <w:uiPriority w:val="1"/>
    <w:rPr>
      <w:rFonts w:asciiTheme="majorHAnsi" w:eastAsiaTheme="majorEastAsia" w:hAnsiTheme="majorHAnsi" w:cstheme="majorBidi"/>
      <w:color w:val="3F251D" w:themeColor="accent1"/>
      <w:sz w:val="22"/>
      <w:szCs w:val="22"/>
    </w:rPr>
  </w:style>
  <w:style w:type="character" w:customStyle="1" w:styleId="Otsikko5Char">
    <w:name w:val="Otsikko 5 Char"/>
    <w:basedOn w:val="Kappaleenoletusfontti"/>
    <w:link w:val="Otsikko5"/>
    <w:uiPriority w:val="13"/>
    <w:semiHidden/>
    <w:rPr>
      <w:rFonts w:asciiTheme="majorHAnsi" w:eastAsiaTheme="majorEastAsia" w:hAnsiTheme="majorHAnsi" w:cstheme="majorBidi"/>
      <w:color w:val="1F120E" w:themeColor="accent1" w:themeShade="80"/>
    </w:rPr>
  </w:style>
  <w:style w:type="character" w:customStyle="1" w:styleId="Otsikko6Char">
    <w:name w:val="Otsikko 6 Char"/>
    <w:basedOn w:val="Kappaleenoletusfontti"/>
    <w:link w:val="Otsikko6"/>
    <w:uiPriority w:val="13"/>
    <w:semiHidden/>
    <w:rPr>
      <w:rFonts w:asciiTheme="majorHAnsi" w:eastAsiaTheme="majorEastAsia" w:hAnsiTheme="majorHAnsi" w:cstheme="majorBidi"/>
      <w:i/>
      <w:iCs/>
      <w:color w:val="1F120E" w:themeColor="accent1" w:themeShade="7F"/>
    </w:rPr>
  </w:style>
  <w:style w:type="paragraph" w:styleId="Merkittyluettelo">
    <w:name w:val="List Bullet"/>
    <w:basedOn w:val="Normaali"/>
    <w:uiPriority w:val="1"/>
    <w:unhideWhenUsed/>
    <w:qFormat/>
    <w:pPr>
      <w:numPr>
        <w:numId w:val="5"/>
      </w:numPr>
    </w:pPr>
  </w:style>
  <w:style w:type="paragraph" w:styleId="Numeroituluettelo">
    <w:name w:val="List Number"/>
    <w:basedOn w:val="Normaali"/>
    <w:uiPriority w:val="1"/>
    <w:unhideWhenUsed/>
    <w:qFormat/>
    <w:pPr>
      <w:numPr>
        <w:numId w:val="6"/>
      </w:numPr>
      <w:contextualSpacing/>
    </w:pPr>
  </w:style>
  <w:style w:type="paragraph" w:styleId="Otsikko">
    <w:name w:val="Title"/>
    <w:basedOn w:val="Normaali"/>
    <w:next w:val="Normaali"/>
    <w:link w:val="OtsikkoChar"/>
    <w:uiPriority w:val="10"/>
    <w:unhideWhenUsed/>
    <w:qFormat/>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OtsikkoChar">
    <w:name w:val="Otsikko Char"/>
    <w:basedOn w:val="Kappaleenoletusfontti"/>
    <w:link w:val="Otsikko"/>
    <w:uiPriority w:val="10"/>
    <w:rPr>
      <w:rFonts w:asciiTheme="majorHAnsi" w:eastAsiaTheme="majorEastAsia" w:hAnsiTheme="majorHAnsi" w:cstheme="majorBidi"/>
      <w:color w:val="3F251D" w:themeColor="accent1"/>
      <w:kern w:val="28"/>
      <w:sz w:val="60"/>
      <w:szCs w:val="60"/>
    </w:rPr>
  </w:style>
  <w:style w:type="paragraph" w:styleId="Alaotsikko">
    <w:name w:val="Subtitle"/>
    <w:basedOn w:val="Normaali"/>
    <w:next w:val="Normaali"/>
    <w:link w:val="AlaotsikkoChar"/>
    <w:uiPriority w:val="11"/>
    <w:unhideWhenUsed/>
    <w:qFormat/>
    <w:pPr>
      <w:numPr>
        <w:ilvl w:val="1"/>
      </w:numPr>
      <w:spacing w:before="300" w:after="40"/>
      <w:contextualSpacing/>
      <w:jc w:val="center"/>
    </w:pPr>
    <w:rPr>
      <w:rFonts w:asciiTheme="majorHAnsi" w:eastAsiaTheme="majorEastAsia" w:hAnsiTheme="majorHAnsi" w:cstheme="majorBidi"/>
      <w:sz w:val="26"/>
      <w:szCs w:val="26"/>
    </w:rPr>
  </w:style>
  <w:style w:type="character" w:customStyle="1" w:styleId="AlaotsikkoChar">
    <w:name w:val="Alaotsikko Char"/>
    <w:basedOn w:val="Kappaleenoletusfontti"/>
    <w:link w:val="Alaotsikko"/>
    <w:uiPriority w:val="11"/>
    <w:rPr>
      <w:rFonts w:asciiTheme="majorHAnsi" w:eastAsiaTheme="majorEastAsia" w:hAnsiTheme="majorHAnsi" w:cstheme="majorBidi"/>
      <w:sz w:val="26"/>
      <w:szCs w:val="26"/>
    </w:rPr>
  </w:style>
  <w:style w:type="paragraph" w:customStyle="1" w:styleId="Valokuva">
    <w:name w:val="Valokuva"/>
    <w:basedOn w:val="Normaali"/>
    <w:uiPriority w:val="99"/>
    <w:qFormat/>
    <w:pPr>
      <w:spacing w:before="0" w:after="0"/>
      <w:jc w:val="center"/>
    </w:pPr>
  </w:style>
  <w:style w:type="paragraph" w:styleId="Eivli">
    <w:name w:val="No Spacing"/>
    <w:link w:val="EivliChar"/>
    <w:uiPriority w:val="1"/>
    <w:unhideWhenUsed/>
    <w:qFormat/>
    <w:pPr>
      <w:spacing w:before="0" w:after="0" w:line="240" w:lineRule="auto"/>
    </w:pPr>
    <w:rPr>
      <w:color w:val="auto"/>
    </w:rPr>
  </w:style>
  <w:style w:type="character" w:customStyle="1" w:styleId="EivliChar">
    <w:name w:val="Ei väliä Char"/>
    <w:basedOn w:val="Kappaleenoletusfontti"/>
    <w:link w:val="Eivli"/>
    <w:uiPriority w:val="1"/>
    <w:rPr>
      <w:rFonts w:asciiTheme="minorHAnsi" w:eastAsiaTheme="minorEastAsia" w:hAnsiTheme="minorHAnsi" w:cstheme="minorBidi"/>
      <w:color w:val="auto"/>
    </w:rPr>
  </w:style>
  <w:style w:type="paragraph" w:styleId="Lainaus">
    <w:name w:val="Quote"/>
    <w:basedOn w:val="Normaali"/>
    <w:next w:val="Normaali"/>
    <w:link w:val="LainausChar"/>
    <w:uiPriority w:val="10"/>
    <w:unhideWhenUsed/>
    <w:qFormat/>
    <w:pPr>
      <w:spacing w:after="480"/>
      <w:jc w:val="center"/>
    </w:pPr>
    <w:rPr>
      <w:i/>
      <w:iCs/>
      <w:color w:val="3F251D" w:themeColor="accent1"/>
      <w:sz w:val="26"/>
      <w:szCs w:val="26"/>
      <w14:textFill>
        <w14:solidFill>
          <w14:schemeClr w14:val="accent1">
            <w14:alpha w14:val="30000"/>
          </w14:schemeClr>
        </w14:solidFill>
      </w14:textFill>
    </w:rPr>
  </w:style>
  <w:style w:type="character" w:customStyle="1" w:styleId="LainausChar">
    <w:name w:val="Lainaus Char"/>
    <w:basedOn w:val="Kappaleenoletusfontti"/>
    <w:link w:val="Lainaus"/>
    <w:uiPriority w:val="10"/>
    <w:rPr>
      <w:i/>
      <w:iCs/>
      <w:color w:val="3F251D" w:themeColor="accent1"/>
      <w:sz w:val="26"/>
      <w:szCs w:val="26"/>
      <w14:textFill>
        <w14:solidFill>
          <w14:schemeClr w14:val="accent1">
            <w14:alpha w14:val="30000"/>
          </w14:schemeClr>
        </w14:solidFill>
      </w14:textFill>
    </w:rPr>
  </w:style>
  <w:style w:type="paragraph" w:styleId="Sisllysluettelonotsikko">
    <w:name w:val="TOC Heading"/>
    <w:basedOn w:val="Otsikko1"/>
    <w:next w:val="Normaali"/>
    <w:uiPriority w:val="39"/>
    <w:semiHidden/>
    <w:unhideWhenUsed/>
    <w:qFormat/>
    <w:pPr>
      <w:spacing w:before="0"/>
      <w:outlineLvl w:val="9"/>
    </w:pPr>
  </w:style>
  <w:style w:type="paragraph" w:styleId="Alatunniste">
    <w:name w:val="footer"/>
    <w:basedOn w:val="Normaali"/>
    <w:link w:val="AlatunnisteChar"/>
    <w:uiPriority w:val="99"/>
    <w:unhideWhenUsed/>
    <w:pPr>
      <w:spacing w:before="0" w:after="0" w:line="240" w:lineRule="auto"/>
      <w:jc w:val="right"/>
    </w:pPr>
    <w:rPr>
      <w:sz w:val="16"/>
      <w:szCs w:val="16"/>
    </w:rPr>
  </w:style>
  <w:style w:type="character" w:customStyle="1" w:styleId="AlatunnisteChar">
    <w:name w:val="Alatunniste Char"/>
    <w:basedOn w:val="Kappaleenoletusfontti"/>
    <w:link w:val="Alatunniste"/>
    <w:uiPriority w:val="99"/>
    <w:rPr>
      <w:sz w:val="16"/>
      <w:szCs w:val="16"/>
    </w:rPr>
  </w:style>
  <w:style w:type="paragraph" w:customStyle="1" w:styleId="Sisllysluettelo3">
    <w:name w:val="Sisällysluettelo 3"/>
    <w:basedOn w:val="Normaali"/>
    <w:next w:val="Normaali"/>
    <w:autoRedefine/>
    <w:uiPriority w:val="39"/>
    <w:semiHidden/>
    <w:unhideWhenUsed/>
    <w:pPr>
      <w:spacing w:after="100"/>
      <w:ind w:left="400"/>
    </w:pPr>
    <w:rPr>
      <w:i/>
      <w:iCs/>
    </w:rPr>
  </w:style>
  <w:style w:type="paragraph" w:customStyle="1" w:styleId="Sisllysluettelo1">
    <w:name w:val="Sisällysluettelo 1"/>
    <w:basedOn w:val="Normaali"/>
    <w:next w:val="Normaali"/>
    <w:autoRedefine/>
    <w:uiPriority w:val="39"/>
    <w:semiHidden/>
    <w:unhideWhenUsed/>
    <w:pPr>
      <w:spacing w:after="100"/>
    </w:pPr>
  </w:style>
  <w:style w:type="paragraph" w:customStyle="1" w:styleId="Sisllysluettelo2">
    <w:name w:val="Sisällysluettelo 2"/>
    <w:basedOn w:val="Normaali"/>
    <w:next w:val="Normaali"/>
    <w:autoRedefine/>
    <w:uiPriority w:val="39"/>
    <w:semiHidden/>
    <w:unhideWhenUsed/>
    <w:pPr>
      <w:spacing w:after="100"/>
      <w:ind w:left="200"/>
    </w:pPr>
  </w:style>
  <w:style w:type="paragraph" w:styleId="Seliteteksti">
    <w:name w:val="Balloon Text"/>
    <w:basedOn w:val="Normaali"/>
    <w:link w:val="SelitetekstiChar"/>
    <w:uiPriority w:val="99"/>
    <w:semiHidden/>
    <w:unhideWhenUsed/>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Pr>
      <w:rFonts w:ascii="Tahoma" w:hAnsi="Tahoma" w:cs="Tahoma"/>
      <w:sz w:val="16"/>
      <w:szCs w:val="16"/>
    </w:rPr>
  </w:style>
  <w:style w:type="paragraph" w:styleId="Lhdeluettelo">
    <w:name w:val="Bibliography"/>
    <w:basedOn w:val="Normaali"/>
    <w:next w:val="Normaali"/>
    <w:uiPriority w:val="39"/>
    <w:semiHidden/>
    <w:unhideWhenUsed/>
  </w:style>
  <w:style w:type="character" w:styleId="Paikkamerkkiteksti">
    <w:name w:val="Placeholder Text"/>
    <w:basedOn w:val="Kappaleenoletusfontti"/>
    <w:uiPriority w:val="99"/>
    <w:semiHidden/>
    <w:unhideWhenUsed/>
    <w:rPr>
      <w:color w:val="808080"/>
    </w:rPr>
  </w:style>
  <w:style w:type="table" w:customStyle="1" w:styleId="Raporttitaulukko">
    <w:name w:val="Raporttitaulukko"/>
    <w:basedOn w:val="Normaalitaulukko"/>
    <w:uiPriority w:val="99"/>
    <w:pPr>
      <w:spacing w:before="60" w:after="60" w:line="240" w:lineRule="auto"/>
      <w:jc w:val="center"/>
    </w:pPr>
    <w:tblPr>
      <w:tblInd w:w="0" w:type="dxa"/>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customStyle="1" w:styleId="Taulukkoruudukko">
    <w:name w:val="Taulukkoruudukko"/>
    <w:basedOn w:val="Normaalitaulukko"/>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jpg" Id="rId8"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4.png" Id="R4f2ab1353b4541e8" /><Relationship Type="http://schemas.openxmlformats.org/officeDocument/2006/relationships/image" Target="/media/image6.png" Id="R51b4f584c28a423b" /><Relationship Type="http://schemas.openxmlformats.org/officeDocument/2006/relationships/image" Target="/media/image5.png" Id="R7380e68c538d4417" /><Relationship Type="http://schemas.openxmlformats.org/officeDocument/2006/relationships/image" Target="/media/image8.png" Id="Rf603475b56bf48c2" /></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Pöllänen Arto</dc:creator>
  <keywords/>
  <lastModifiedBy>Vieraileva osallistuja</lastModifiedBy>
  <revision>448</revision>
  <dcterms:created xsi:type="dcterms:W3CDTF">2017-03-18T17:45:38.2489182Z</dcterms:created>
  <dcterms:modified xsi:type="dcterms:W3CDTF">2017-04-24T13:02:40.4567607Z</dcterms:modified>
  <version/>
</coreProperties>
</file>